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91F0B" w14:textId="77777777" w:rsidR="00CD1DED" w:rsidRPr="00566A80" w:rsidRDefault="00CD1DED" w:rsidP="00224AA7">
      <w:pPr>
        <w:pStyle w:val="TitlingLine1"/>
        <w:rPr>
          <w:rFonts w:cs="Arial"/>
        </w:rPr>
      </w:pPr>
      <w:r w:rsidRPr="00566A80">
        <w:rPr>
          <w:rFonts w:cs="Arial"/>
          <w:noProof/>
          <w:color w:val="2B579A"/>
          <w:shd w:val="clear" w:color="auto" w:fill="E6E6E6"/>
        </w:rPr>
        <mc:AlternateContent>
          <mc:Choice Requires="wpc">
            <w:drawing>
              <wp:anchor distT="0" distB="0" distL="114300" distR="114300" simplePos="0" relativeHeight="251658240" behindDoc="1" locked="0" layoutInCell="1" allowOverlap="1" wp14:anchorId="6C479FF3" wp14:editId="12D01C79">
                <wp:simplePos x="0" y="0"/>
                <wp:positionH relativeFrom="column">
                  <wp:posOffset>-913037</wp:posOffset>
                </wp:positionH>
                <wp:positionV relativeFrom="paragraph">
                  <wp:posOffset>-569770</wp:posOffset>
                </wp:positionV>
                <wp:extent cx="8966835" cy="1275518"/>
                <wp:effectExtent l="0" t="0" r="24765" b="1270"/>
                <wp:wrapNone/>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 name="Group 22"/>
                        <wpg:cNvGrpSpPr>
                          <a:grpSpLocks/>
                        </wpg:cNvGrpSpPr>
                        <wpg:grpSpPr bwMode="auto">
                          <a:xfrm>
                            <a:off x="0" y="0"/>
                            <a:ext cx="8966835" cy="1239520"/>
                            <a:chOff x="-126" y="-333"/>
                            <a:chExt cx="14121" cy="1952"/>
                          </a:xfrm>
                        </wpg:grpSpPr>
                        <wps:wsp>
                          <wps:cNvPr id="14" name="Freeform 9"/>
                          <wps:cNvSpPr>
                            <a:spLocks/>
                          </wps:cNvSpPr>
                          <wps:spPr bwMode="auto">
                            <a:xfrm>
                              <a:off x="-126" y="-333"/>
                              <a:ext cx="14121" cy="1952"/>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5" name="Freeform 10"/>
                          <wps:cNvSpPr>
                            <a:spLocks/>
                          </wps:cNvSpPr>
                          <wps:spPr bwMode="auto">
                            <a:xfrm>
                              <a:off x="8398" y="928"/>
                              <a:ext cx="311" cy="60"/>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8669" y="985"/>
                              <a:ext cx="22" cy="112"/>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8617" y="985"/>
                              <a:ext cx="23" cy="112"/>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8566" y="985"/>
                              <a:ext cx="23" cy="112"/>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8514" y="985"/>
                              <a:ext cx="26" cy="112"/>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8463" y="985"/>
                              <a:ext cx="26" cy="112"/>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8415" y="985"/>
                              <a:ext cx="22" cy="112"/>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8481" y="764"/>
                              <a:ext cx="145" cy="17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8"/>
                          <wps:cNvSpPr>
                            <a:spLocks/>
                          </wps:cNvSpPr>
                          <wps:spPr bwMode="auto">
                            <a:xfrm>
                              <a:off x="8389" y="1097"/>
                              <a:ext cx="326" cy="52"/>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25" name="Text Box 21"/>
                        <wps:cNvSpPr txBox="1">
                          <a:spLocks noChangeArrowheads="1"/>
                        </wps:cNvSpPr>
                        <wps:spPr bwMode="auto">
                          <a:xfrm>
                            <a:off x="342900" y="381000"/>
                            <a:ext cx="2546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7725C" w14:textId="77777777" w:rsidR="00CD1DED" w:rsidRPr="00B10A97" w:rsidRDefault="00CD1DED" w:rsidP="00CD1DED">
                              <w:pPr>
                                <w:rPr>
                                  <w:b/>
                                </w:rPr>
                              </w:pPr>
                              <w:r w:rsidRPr="00B10A97">
                                <w:rPr>
                                  <w:b/>
                                </w:rPr>
                                <w:t xml:space="preserve">UCL RESEARCH ETHICS COMMITTEE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C479FF3" id="Canvas 26" o:spid="_x0000_s1026" editas="canvas" style="position:absolute;margin-left:-71.9pt;margin-top:-44.85pt;width:706.05pt;height:100.45pt;z-index:-251658240" coordsize="89668,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9668;height:12750;visibility:visible;mso-wrap-style:square">
                  <v:fill o:detectmouseclick="t"/>
                  <v:path o:connecttype="none"/>
                </v:shape>
                <v:group id="Group 22" o:spid="_x0000_s1028" style="position:absolute;width:89668;height:12395" coordorigin="-126,-333" coordsize="14121,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9" o:spid="_x0000_s1029" style="position:absolute;left:-126;top:-333;width:14121;height:1952;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9106,1952;9072,1923;9003,1820;8983,1711;9267,1101;9267,1697;9280,1751;9300,1777;9367,1809;9424,1805;9483,1777;9503,1751;9518,1697;9806,1101;9804,1665;9780,1800;9749,1863;9701,1923;10097,1952;10052,1915;9998,1849;9935,1726;9909,1559;9918,1467;9957,1338;10029,1221;10135,1132;10272,1081;10381,1069;10532,1090;10667,1149;10744,1215;10807,1296;10580,1439;10541,1370;10484,1313;10435,1296;10392,1290;10332,1301;10269,1338;10232,1393;10206,1479;10201,1542;10217,1662;10243,1726;10287,1772;10344,1800;10392,1805;10458,1794;10506,1765;10564,1691;10820,1774;10761,1869;10704,1929;10935,1101;11595,1768;14121,0" o:connectangles="0,0,0,0,0,0,0,0,0,0,0,0,0,0,0,0,0,0,0,0,0,0,0,0,0,0,0,0,0,0,0,0,0,0,0,0,0,0,0,0,0,0,0,0,0,0,0,0,0,0,0,0,0,0,0,0,0"/>
                  </v:shape>
                  <v:shape id="Freeform 10" o:spid="_x0000_s1030" style="position:absolute;left:8398;top:928;width:311;height:60;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" path="m387,43r,l191,r,l,43r,l,43,3,53r,l3,53r,l3,53r4,4l10,71r,l10,75r,l17,75r348,l365,75r7,l372,75r4,-4l380,57r,l380,53r3,l383,53r,l387,43r,l387,43r,xe" fillcolor="black" stroked="f">
                    <v:path arrowok="t" o:connecttype="custom" o:connectlocs="311,34;311,34;153,0;153,0;0,34;0,34;0,34;2,42;2,42;2,42;2,42;2,42;6,46;8,57;8,57;8,60;8,60;14,60;293,60;293,60;299,60;299,60;302,57;305,46;305,46;305,42;308,42;308,42;308,42;311,34;311,34;311,34;311,34" o:connectangles="0,0,0,0,0,0,0,0,0,0,0,0,0,0,0,0,0,0,0,0,0,0,0,0,0,0,0,0,0,0,0,0,0"/>
                  </v:shape>
                  <v:shape id="Freeform 11" o:spid="_x0000_s1031" style="position:absolute;left:8669;top:985;width:22;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2,6;22,3;22,0;0,0;0,6;0,6;0,6;0,6;2,12;2,15;2,15;0,15;2,18;2,18;2,18;2,18;2,18;2,20;2,106;0,106;0,110;0,110;0,110;0,110;0,110;22,112;22,110;22,110;20,110;20,110;20,106;20,106;20,106;20,20;20,18;20,18;20,18;20,18;20,18;20,15;20,15;20,15;20,12;20,6;22,6" o:connectangles="0,0,0,0,0,0,0,0,0,0,0,0,0,0,0,0,0,0,0,0,0,0,0,0,0,0,0,0,0,0,0,0,0,0,0,0,0,0,0,0,0,0,0,0,0"/>
                  </v:shape>
                  <v:shape id="Freeform 12" o:spid="_x0000_s1032" style="position:absolute;left:8617;top:985;width:23;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3,6;23,3;23,0;0,0;0,6;0,6;0,6;0,6;3,12;3,15;3,15;3,15;3,18;3,18;3,18;3,18;3,18;3,20;3,106;3,106;3,110;3,110;0,110;0,110;0,110;23,112;23,110;23,110;23,110;21,110;21,106;21,106;21,106;21,20;21,18;21,18;21,18;21,18;21,18;21,15;21,15;21,15;21,12;23,6;23,6" o:connectangles="0,0,0,0,0,0,0,0,0,0,0,0,0,0,0,0,0,0,0,0,0,0,0,0,0,0,0,0,0,0,0,0,0,0,0,0,0,0,0,0,0,0,0,0,0"/>
                  </v:shape>
                  <v:shape id="Freeform 13" o:spid="_x0000_s1033" style="position:absolute;left:8566;top:985;width:23;height:112;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3,6;23,3;23,0;0,0;0,6;0,6;0,6;3,6;3,12;3,15;3,15;3,15;3,18;3,18;3,18;3,18;3,18;3,20;3,106;3,106;3,110;3,110;3,110;0,110;0,110;23,112;23,110;23,110;23,110;23,110;23,106;23,106;20,106;20,20;20,18;20,18;20,18;20,18;20,18;23,15;20,15;20,15;20,12;23,6;23,6" o:connectangles="0,0,0,0,0,0,0,0,0,0,0,0,0,0,0,0,0,0,0,0,0,0,0,0,0,0,0,0,0,0,0,0,0,0,0,0,0,0,0,0,0,0,0,0,0"/>
                  </v:shape>
                  <v:shape id="Freeform 14" o:spid="_x0000_s1034" style="position:absolute;left:8514;top:985;width:26;height:112;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26,6;26,3;26,0;0,0;0,6;0,6;3,6;3,6;6,12;6,15;3,15;3,15;3,18;3,18;3,18;3,18;6,18;6,20;6,106;3,106;3,110;3,110;3,110;3,110;0,110;26,112;26,110;24,110;24,110;24,110;24,106;24,106;20,106;20,20;20,18;20,18;24,18;24,18;24,18;24,15;24,15;20,15;20,12;24,6;24,6" o:connectangles="0,0,0,0,0,0,0,0,0,0,0,0,0,0,0,0,0,0,0,0,0,0,0,0,0,0,0,0,0,0,0,0,0,0,0,0,0,0,0,0,0,0,0,0,0"/>
                  </v:shape>
                  <v:shape id="Freeform 15" o:spid="_x0000_s1035" style="position:absolute;left:8463;top:985;width:26;height:112;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26,6;26,3;26,0;3,0;0,6;3,6;3,6;3,6;6,12;6,15;6,15;3,15;3,18;3,18;6,18;6,18;6,18;6,20;6,106;3,106;3,110;3,110;3,110;3,110;3,110;26,112;26,110;26,110;24,110;24,110;24,106;24,106;24,106;24,20;24,18;24,18;24,18;24,18;24,18;24,15;24,15;24,15;20,12;24,6;24,6" o:connectangles="0,0,0,0,0,0,0,0,0,0,0,0,0,0,0,0,0,0,0,0,0,0,0,0,0,0,0,0,0,0,0,0,0,0,0,0,0,0,0,0,0,0,0,0,0"/>
                  </v:shape>
                  <v:shape id="Freeform 16" o:spid="_x0000_s1036" style="position:absolute;left:8415;top:985;width:22;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2,6;22,3;22,0;0,0;0,6;0,6;0,6;0,6;3,12;3,15;3,15;3,15;3,18;3,18;3,18;3,18;3,18;3,20;3,106;3,106;3,110;3,110;0,110;0,110;0,110;22,112;22,110;22,110;20,110;20,110;20,106;20,106;20,106;20,20;20,18;20,18;20,18;20,18;20,18;20,15;20,15;20,15;20,12;22,6;22,6" o:connectangles="0,0,0,0,0,0,0,0,0,0,0,0,0,0,0,0,0,0,0,0,0,0,0,0,0,0,0,0,0,0,0,0,0,0,0,0,0,0,0,0,0,0,0,0,0"/>
                  </v:shape>
                  <v:shape id="Freeform 17" o:spid="_x0000_s1037" style="position:absolute;left:8481;top:764;width:145;height:17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42,136;142,133;136,133;136,127;133,127;122,83;94,57;85,52;85,49;88,46;83,44;83,40;83,23;83,23;83,20;83,18;83,18;83,15;79,15;74,6;74,6;74,3;70,3;70,6;68,6;62,15;62,15;62,18;62,18;62,20;62,23;62,23;62,40;59,44;57,49;59,49;57,52;51,57;22,83;11,127;8,127;6,133;2,133;2,136;0,136;0,138;2,144;2,159;2,159;142,170;142,159;139,144;142,142;145,138;145,136" o:connectangles="0,0,0,0,0,0,0,0,0,0,0,0,0,0,0,0,0,0,0,0,0,0,0,0,0,0,0,0,0,0,0,0,0,0,0,0,0,0,0,0,0,0,0,0,0,0,0,0,0,0,0,0,0,0,0"/>
                  </v:shape>
                  <v:shape id="Freeform 18" o:spid="_x0000_s1038" style="position:absolute;left:8389;top:1097;width:326;height:52;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" path="m391,36r,-25l376,11,376,,32,r,11l18,11r,25l,36,,64r405,l405,36r-14,xe" fillcolor="black" stroked="f">
                    <v:path arrowok="t" o:connecttype="custom" o:connectlocs="315,29;315,9;303,9;303,0;26,0;26,9;14,9;14,29;0,29;0,52;326,52;326,29;315,29" o:connectangles="0,0,0,0,0,0,0,0,0,0,0,0,0"/>
                  </v:shape>
                </v:group>
                <v:shapetype id="_x0000_t202" coordsize="21600,21600" o:spt="202" path="m,l,21600r21600,l21600,xe">
                  <v:stroke joinstyle="miter"/>
                  <v:path gradientshapeok="t" o:connecttype="rect"/>
                </v:shapetype>
                <v:shape id="Text Box 21" o:spid="_x0000_s1039" type="#_x0000_t202" style="position:absolute;left:3429;top:3810;width:254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797725C" w14:textId="77777777" w:rsidR="00CD1DED" w:rsidRPr="00B10A97" w:rsidRDefault="00CD1DED" w:rsidP="00CD1DED">
                        <w:pPr>
                          <w:rPr>
                            <w:b/>
                          </w:rPr>
                        </w:pPr>
                        <w:r w:rsidRPr="00B10A97">
                          <w:rPr>
                            <w:b/>
                          </w:rPr>
                          <w:t xml:space="preserve">UCL RESEARCH ETHICS COMMITTEE </w:t>
                        </w:r>
                      </w:p>
                    </w:txbxContent>
                  </v:textbox>
                </v:shape>
              </v:group>
            </w:pict>
          </mc:Fallback>
        </mc:AlternateContent>
      </w:r>
    </w:p>
    <w:p w14:paraId="6B18BE7D" w14:textId="77777777" w:rsidR="00CD1DED" w:rsidRPr="00566A80" w:rsidRDefault="00CD1DED" w:rsidP="00224AA7">
      <w:pPr>
        <w:pStyle w:val="TitlingLine2"/>
        <w:rPr>
          <w:rFonts w:cs="Arial"/>
        </w:rPr>
      </w:pPr>
    </w:p>
    <w:p w14:paraId="2F50A4EB" w14:textId="77777777" w:rsidR="00CD1DED" w:rsidRPr="00566A80" w:rsidRDefault="00CD1DED" w:rsidP="00224AA7">
      <w:pPr>
        <w:pStyle w:val="TitlingLine3"/>
        <w:rPr>
          <w:rFonts w:cs="Arial"/>
        </w:rPr>
      </w:pPr>
    </w:p>
    <w:p w14:paraId="43D3873D" w14:textId="77777777" w:rsidR="00CD1DED" w:rsidRPr="00566A80" w:rsidRDefault="00CD1DED" w:rsidP="00224AA7">
      <w:pPr>
        <w:rPr>
          <w:rFonts w:cs="Arial"/>
        </w:rPr>
      </w:pPr>
    </w:p>
    <w:p w14:paraId="24F80E05" w14:textId="77777777" w:rsidR="00CD1DED" w:rsidRPr="00566A80" w:rsidRDefault="00CD1DED" w:rsidP="00224AA7">
      <w:pPr>
        <w:rPr>
          <w:rFonts w:cs="Arial"/>
        </w:rPr>
      </w:pPr>
    </w:p>
    <w:p w14:paraId="5B3EAE01" w14:textId="77777777" w:rsidR="00CD1DED" w:rsidRPr="00566A80" w:rsidRDefault="00CD1DED" w:rsidP="00224AA7">
      <w:pPr>
        <w:rPr>
          <w:rFonts w:cs="Arial"/>
          <w:sz w:val="28"/>
          <w:szCs w:val="28"/>
        </w:rPr>
      </w:pPr>
    </w:p>
    <w:p w14:paraId="0EA6548D" w14:textId="77777777" w:rsidR="00583B21" w:rsidRPr="00566A80" w:rsidRDefault="00416744" w:rsidP="00224AA7">
      <w:pPr>
        <w:pStyle w:val="Heading1"/>
        <w:spacing w:before="0" w:after="0" w:line="360" w:lineRule="auto"/>
        <w:rPr>
          <w:sz w:val="28"/>
          <w:szCs w:val="28"/>
        </w:rPr>
      </w:pPr>
      <w:r w:rsidRPr="00566A80">
        <w:rPr>
          <w:sz w:val="28"/>
          <w:szCs w:val="28"/>
        </w:rPr>
        <w:t xml:space="preserve">Amendment </w:t>
      </w:r>
      <w:r w:rsidR="00583B21" w:rsidRPr="00566A80">
        <w:rPr>
          <w:sz w:val="28"/>
          <w:szCs w:val="28"/>
        </w:rPr>
        <w:t xml:space="preserve">Request Form </w:t>
      </w:r>
    </w:p>
    <w:p w14:paraId="1E066630" w14:textId="77777777" w:rsidR="006304BC" w:rsidRPr="00566A80" w:rsidRDefault="006304BC" w:rsidP="00D53A0A">
      <w:pPr>
        <w:spacing w:line="240" w:lineRule="auto"/>
        <w:rPr>
          <w:rFonts w:eastAsia="Calibri" w:cs="Arial"/>
          <w:sz w:val="2"/>
          <w:szCs w:val="2"/>
          <w:lang w:eastAsia="en-US"/>
        </w:rPr>
      </w:pPr>
    </w:p>
    <w:p w14:paraId="768B056B" w14:textId="77777777" w:rsidR="00416744" w:rsidRPr="00566A80" w:rsidRDefault="00583B21" w:rsidP="00416744">
      <w:pPr>
        <w:tabs>
          <w:tab w:val="left" w:pos="284"/>
        </w:tabs>
        <w:spacing w:after="200" w:line="240" w:lineRule="auto"/>
        <w:rPr>
          <w:rFonts w:eastAsia="Calibri" w:cs="Arial"/>
          <w:szCs w:val="20"/>
          <w:lang w:eastAsia="en-US"/>
        </w:rPr>
      </w:pPr>
      <w:r w:rsidRPr="00566A80">
        <w:rPr>
          <w:rFonts w:eastAsia="Calibri" w:cs="Arial"/>
          <w:szCs w:val="20"/>
          <w:lang w:eastAsia="en-US"/>
        </w:rPr>
        <w:t>Please complete t</w:t>
      </w:r>
      <w:r w:rsidR="00D53A0A" w:rsidRPr="00566A80">
        <w:rPr>
          <w:rFonts w:eastAsia="Calibri" w:cs="Arial"/>
          <w:szCs w:val="20"/>
          <w:lang w:eastAsia="en-US"/>
        </w:rPr>
        <w:t>his f</w:t>
      </w:r>
      <w:r w:rsidRPr="00566A80">
        <w:rPr>
          <w:rFonts w:eastAsia="Calibri" w:cs="Arial"/>
          <w:szCs w:val="20"/>
          <w:lang w:eastAsia="en-US"/>
        </w:rPr>
        <w:t>orm to</w:t>
      </w:r>
      <w:r w:rsidR="00CD1DED" w:rsidRPr="00566A80">
        <w:rPr>
          <w:rFonts w:eastAsia="Calibri" w:cs="Arial"/>
          <w:szCs w:val="20"/>
          <w:lang w:eastAsia="en-US"/>
        </w:rPr>
        <w:t xml:space="preserve"> </w:t>
      </w:r>
      <w:r w:rsidRPr="00566A80">
        <w:rPr>
          <w:rFonts w:eastAsia="Calibri" w:cs="Arial"/>
          <w:szCs w:val="20"/>
          <w:lang w:eastAsia="en-US"/>
        </w:rPr>
        <w:t xml:space="preserve">make any </w:t>
      </w:r>
      <w:r w:rsidR="00CD1DED" w:rsidRPr="00566A80">
        <w:rPr>
          <w:rFonts w:eastAsia="Calibri" w:cs="Arial"/>
          <w:szCs w:val="20"/>
          <w:lang w:eastAsia="en-US"/>
        </w:rPr>
        <w:t>amendment</w:t>
      </w:r>
      <w:r w:rsidRPr="00566A80">
        <w:rPr>
          <w:rFonts w:eastAsia="Calibri" w:cs="Arial"/>
          <w:szCs w:val="20"/>
          <w:lang w:eastAsia="en-US"/>
        </w:rPr>
        <w:t xml:space="preserve">s to an </w:t>
      </w:r>
      <w:r w:rsidR="00200BD6" w:rsidRPr="00566A80">
        <w:rPr>
          <w:rFonts w:eastAsia="Calibri" w:cs="Arial"/>
          <w:szCs w:val="20"/>
          <w:lang w:eastAsia="en-US"/>
        </w:rPr>
        <w:t xml:space="preserve">already </w:t>
      </w:r>
      <w:r w:rsidRPr="00566A80">
        <w:rPr>
          <w:rFonts w:eastAsia="Calibri" w:cs="Arial"/>
          <w:szCs w:val="20"/>
          <w:u w:val="single"/>
          <w:lang w:eastAsia="en-US"/>
        </w:rPr>
        <w:t>approved</w:t>
      </w:r>
      <w:r w:rsidRPr="00566A80">
        <w:rPr>
          <w:rFonts w:eastAsia="Calibri" w:cs="Arial"/>
          <w:szCs w:val="20"/>
          <w:lang w:eastAsia="en-US"/>
        </w:rPr>
        <w:t xml:space="preserve"> study. Carefully read the information below to check that your planned changes are covered by this form. Once completed, submit your application t</w:t>
      </w:r>
      <w:r w:rsidR="00D27FF3" w:rsidRPr="00566A80">
        <w:rPr>
          <w:rFonts w:eastAsia="Calibri" w:cs="Arial"/>
          <w:szCs w:val="20"/>
          <w:lang w:eastAsia="en-US"/>
        </w:rPr>
        <w:t xml:space="preserve">o </w:t>
      </w:r>
      <w:hyperlink r:id="rId10" w:history="1">
        <w:r w:rsidRPr="00566A80">
          <w:rPr>
            <w:rStyle w:val="Hyperlink"/>
            <w:rFonts w:eastAsia="Calibri" w:cs="Arial"/>
            <w:szCs w:val="20"/>
            <w:lang w:eastAsia="en-US"/>
          </w:rPr>
          <w:t>ethics@ucl.ac.uk</w:t>
        </w:r>
      </w:hyperlink>
      <w:r w:rsidRPr="00566A80">
        <w:rPr>
          <w:rFonts w:eastAsia="Calibri" w:cs="Arial"/>
          <w:szCs w:val="20"/>
          <w:lang w:eastAsia="en-US"/>
        </w:rPr>
        <w:t xml:space="preserve"> for consideration by</w:t>
      </w:r>
      <w:r w:rsidR="00200BD6" w:rsidRPr="00566A80">
        <w:rPr>
          <w:rFonts w:eastAsia="Calibri" w:cs="Arial"/>
          <w:szCs w:val="20"/>
          <w:lang w:eastAsia="en-US"/>
        </w:rPr>
        <w:t xml:space="preserve"> the </w:t>
      </w:r>
      <w:r w:rsidRPr="00566A80">
        <w:rPr>
          <w:rFonts w:eastAsia="Calibri" w:cs="Arial"/>
          <w:szCs w:val="20"/>
          <w:lang w:eastAsia="en-US"/>
        </w:rPr>
        <w:t>UCL REC.</w:t>
      </w:r>
    </w:p>
    <w:p w14:paraId="4E5BCCBC" w14:textId="77777777" w:rsidR="004353A2" w:rsidRPr="00566A80" w:rsidRDefault="004353A2" w:rsidP="00416744">
      <w:pPr>
        <w:tabs>
          <w:tab w:val="left" w:pos="284"/>
        </w:tabs>
        <w:spacing w:after="200" w:line="240" w:lineRule="auto"/>
        <w:rPr>
          <w:rFonts w:eastAsia="Calibri" w:cs="Arial"/>
          <w:sz w:val="2"/>
          <w:szCs w:val="2"/>
          <w:lang w:eastAsia="en-US"/>
        </w:rPr>
      </w:pPr>
    </w:p>
    <w:p w14:paraId="32CA33AC" w14:textId="77777777" w:rsidR="006304BC" w:rsidRPr="00566A80" w:rsidRDefault="006304BC" w:rsidP="00224AA7">
      <w:pPr>
        <w:tabs>
          <w:tab w:val="left" w:pos="284"/>
        </w:tabs>
        <w:spacing w:after="200" w:line="276" w:lineRule="auto"/>
        <w:rPr>
          <w:rFonts w:eastAsia="Calibri" w:cs="Arial"/>
          <w:b/>
          <w:szCs w:val="20"/>
          <w:u w:val="single"/>
          <w:lang w:eastAsia="en-US"/>
        </w:rPr>
      </w:pPr>
      <w:r w:rsidRPr="00566A80">
        <w:rPr>
          <w:rFonts w:eastAsia="Calibri" w:cs="Arial"/>
          <w:b/>
          <w:szCs w:val="20"/>
          <w:u w:val="single"/>
          <w:lang w:eastAsia="en-US"/>
        </w:rPr>
        <w:t>Changes Covered by an Amendment Request:</w:t>
      </w:r>
    </w:p>
    <w:p w14:paraId="122D0C21" w14:textId="77777777" w:rsidR="00416744" w:rsidRPr="00566A80" w:rsidRDefault="00224AA7" w:rsidP="00416744">
      <w:pPr>
        <w:tabs>
          <w:tab w:val="left" w:pos="284"/>
        </w:tabs>
        <w:spacing w:after="200" w:line="276" w:lineRule="auto"/>
        <w:rPr>
          <w:rFonts w:eastAsia="Calibri" w:cs="Arial"/>
          <w:szCs w:val="20"/>
          <w:lang w:eastAsia="en-US"/>
        </w:rPr>
      </w:pPr>
      <w:r w:rsidRPr="00566A80">
        <w:rPr>
          <w:rFonts w:eastAsia="Calibri" w:cs="Arial"/>
          <w:szCs w:val="20"/>
          <w:lang w:eastAsia="en-US"/>
        </w:rPr>
        <w:t>Amendments can</w:t>
      </w:r>
      <w:r w:rsidR="00416744" w:rsidRPr="00566A80">
        <w:rPr>
          <w:rFonts w:eastAsia="Calibri" w:cs="Arial"/>
          <w:szCs w:val="20"/>
          <w:lang w:eastAsia="en-US"/>
        </w:rPr>
        <w:t xml:space="preserve"> cover a range of small changes</w:t>
      </w:r>
      <w:r w:rsidR="00D27FF3" w:rsidRPr="00566A80">
        <w:rPr>
          <w:rFonts w:eastAsia="Calibri" w:cs="Arial"/>
          <w:szCs w:val="20"/>
          <w:lang w:eastAsia="en-US"/>
        </w:rPr>
        <w:t xml:space="preserve"> </w:t>
      </w:r>
      <w:proofErr w:type="gramStart"/>
      <w:r w:rsidR="00D27FF3" w:rsidRPr="00566A80">
        <w:rPr>
          <w:rFonts w:eastAsia="Calibri" w:cs="Arial"/>
          <w:szCs w:val="20"/>
          <w:lang w:eastAsia="en-US"/>
        </w:rPr>
        <w:t>as long as</w:t>
      </w:r>
      <w:proofErr w:type="gramEnd"/>
      <w:r w:rsidR="00D27FF3" w:rsidRPr="00566A80">
        <w:rPr>
          <w:rFonts w:eastAsia="Calibri" w:cs="Arial"/>
          <w:szCs w:val="20"/>
          <w:lang w:eastAsia="en-US"/>
        </w:rPr>
        <w:t xml:space="preserve"> these are in line with and do not significantly deviate from the original approval. F</w:t>
      </w:r>
      <w:r w:rsidR="00416744" w:rsidRPr="00566A80">
        <w:rPr>
          <w:rFonts w:eastAsia="Calibri" w:cs="Arial"/>
          <w:szCs w:val="20"/>
          <w:lang w:eastAsia="en-US"/>
        </w:rPr>
        <w:t>or example:</w:t>
      </w:r>
    </w:p>
    <w:p w14:paraId="6536FBC4" w14:textId="77777777" w:rsidR="00CD1DED" w:rsidRPr="00566A80" w:rsidRDefault="006304BC" w:rsidP="00C45C46">
      <w:pPr>
        <w:pStyle w:val="ListParagraph"/>
        <w:numPr>
          <w:ilvl w:val="0"/>
          <w:numId w:val="6"/>
        </w:numPr>
        <w:tabs>
          <w:tab w:val="left" w:pos="284"/>
        </w:tabs>
        <w:spacing w:after="200" w:line="276" w:lineRule="auto"/>
        <w:rPr>
          <w:rFonts w:eastAsia="Calibri" w:cs="Arial"/>
          <w:szCs w:val="20"/>
          <w:lang w:eastAsia="en-US"/>
        </w:rPr>
      </w:pPr>
      <w:r w:rsidRPr="00566A80">
        <w:rPr>
          <w:rFonts w:eastAsia="Calibri" w:cs="Arial"/>
          <w:szCs w:val="20"/>
          <w:lang w:eastAsia="en-US"/>
        </w:rPr>
        <w:t>Add</w:t>
      </w:r>
      <w:r w:rsidR="00224AA7" w:rsidRPr="00566A80">
        <w:rPr>
          <w:rFonts w:eastAsia="Calibri" w:cs="Arial"/>
          <w:szCs w:val="20"/>
          <w:lang w:eastAsia="en-US"/>
        </w:rPr>
        <w:t>ing</w:t>
      </w:r>
      <w:r w:rsidRPr="00566A80">
        <w:rPr>
          <w:rFonts w:eastAsia="Calibri" w:cs="Arial"/>
          <w:szCs w:val="20"/>
          <w:lang w:eastAsia="en-US"/>
        </w:rPr>
        <w:t xml:space="preserve"> a new participant group</w:t>
      </w:r>
      <w:r w:rsidR="00142260" w:rsidRPr="00566A80">
        <w:rPr>
          <w:rFonts w:eastAsia="Calibri" w:cs="Arial"/>
          <w:szCs w:val="20"/>
          <w:lang w:eastAsia="en-US"/>
        </w:rPr>
        <w:t xml:space="preserve"> or adding to participant numbers</w:t>
      </w:r>
    </w:p>
    <w:p w14:paraId="09658DBC" w14:textId="77777777" w:rsidR="00CD1DED" w:rsidRPr="00566A80" w:rsidRDefault="00CD1DED" w:rsidP="00C45C46">
      <w:pPr>
        <w:pStyle w:val="ListParagraph"/>
        <w:numPr>
          <w:ilvl w:val="0"/>
          <w:numId w:val="6"/>
        </w:numPr>
        <w:tabs>
          <w:tab w:val="left" w:pos="284"/>
        </w:tabs>
        <w:spacing w:after="200" w:line="276" w:lineRule="auto"/>
        <w:rPr>
          <w:rFonts w:eastAsia="Calibri" w:cs="Arial"/>
          <w:szCs w:val="20"/>
          <w:lang w:eastAsia="en-US"/>
        </w:rPr>
      </w:pPr>
      <w:r w:rsidRPr="00566A80">
        <w:rPr>
          <w:rFonts w:eastAsia="Calibri" w:cs="Arial"/>
          <w:szCs w:val="20"/>
          <w:lang w:eastAsia="en-US"/>
        </w:rPr>
        <w:t>Ask</w:t>
      </w:r>
      <w:r w:rsidR="00224AA7" w:rsidRPr="00566A80">
        <w:rPr>
          <w:rFonts w:eastAsia="Calibri" w:cs="Arial"/>
          <w:szCs w:val="20"/>
          <w:lang w:eastAsia="en-US"/>
        </w:rPr>
        <w:t>ing</w:t>
      </w:r>
      <w:r w:rsidRPr="00566A80">
        <w:rPr>
          <w:rFonts w:eastAsia="Calibri" w:cs="Arial"/>
          <w:szCs w:val="20"/>
          <w:lang w:eastAsia="en-US"/>
        </w:rPr>
        <w:t xml:space="preserve"> for additional data </w:t>
      </w:r>
      <w:r w:rsidR="00224AA7" w:rsidRPr="00566A80">
        <w:rPr>
          <w:rFonts w:eastAsia="Calibri" w:cs="Arial"/>
          <w:szCs w:val="20"/>
          <w:lang w:eastAsia="en-US"/>
        </w:rPr>
        <w:t>from</w:t>
      </w:r>
      <w:r w:rsidR="006304BC" w:rsidRPr="00566A80">
        <w:rPr>
          <w:rFonts w:eastAsia="Calibri" w:cs="Arial"/>
          <w:szCs w:val="20"/>
          <w:lang w:eastAsia="en-US"/>
        </w:rPr>
        <w:t xml:space="preserve"> existing participants</w:t>
      </w:r>
    </w:p>
    <w:p w14:paraId="17FB1E9F" w14:textId="77777777" w:rsidR="00CD1DED" w:rsidRPr="00566A80" w:rsidRDefault="00D27FF3" w:rsidP="00C45C46">
      <w:pPr>
        <w:pStyle w:val="ListParagraph"/>
        <w:numPr>
          <w:ilvl w:val="0"/>
          <w:numId w:val="6"/>
        </w:numPr>
        <w:tabs>
          <w:tab w:val="left" w:pos="284"/>
        </w:tabs>
        <w:spacing w:after="200" w:line="276" w:lineRule="auto"/>
        <w:rPr>
          <w:rFonts w:eastAsia="Calibri" w:cs="Arial"/>
          <w:szCs w:val="20"/>
          <w:lang w:eastAsia="en-US"/>
        </w:rPr>
      </w:pPr>
      <w:r w:rsidRPr="00566A80">
        <w:rPr>
          <w:rFonts w:eastAsia="Calibri" w:cs="Arial"/>
          <w:szCs w:val="20"/>
          <w:lang w:eastAsia="en-US"/>
        </w:rPr>
        <w:t>Adding or r</w:t>
      </w:r>
      <w:r w:rsidR="00224AA7" w:rsidRPr="00566A80">
        <w:rPr>
          <w:rFonts w:eastAsia="Calibri" w:cs="Arial"/>
          <w:szCs w:val="20"/>
          <w:lang w:eastAsia="en-US"/>
        </w:rPr>
        <w:t>emoving</w:t>
      </w:r>
      <w:r w:rsidR="00CD1DED" w:rsidRPr="00566A80">
        <w:rPr>
          <w:rFonts w:eastAsia="Calibri" w:cs="Arial"/>
          <w:szCs w:val="20"/>
          <w:lang w:eastAsia="en-US"/>
        </w:rPr>
        <w:t xml:space="preserve"> a group of participants or a research method from t</w:t>
      </w:r>
      <w:r w:rsidR="006304BC" w:rsidRPr="00566A80">
        <w:rPr>
          <w:rFonts w:eastAsia="Calibri" w:cs="Arial"/>
          <w:szCs w:val="20"/>
          <w:lang w:eastAsia="en-US"/>
        </w:rPr>
        <w:t>he project</w:t>
      </w:r>
    </w:p>
    <w:p w14:paraId="17D26B84" w14:textId="77777777" w:rsidR="00CD1DED" w:rsidRPr="00566A80" w:rsidRDefault="00CD1DED" w:rsidP="00C45C46">
      <w:pPr>
        <w:pStyle w:val="ListParagraph"/>
        <w:numPr>
          <w:ilvl w:val="0"/>
          <w:numId w:val="6"/>
        </w:numPr>
        <w:tabs>
          <w:tab w:val="left" w:pos="284"/>
        </w:tabs>
        <w:spacing w:after="200" w:line="276" w:lineRule="auto"/>
        <w:rPr>
          <w:rFonts w:eastAsia="Calibri" w:cs="Arial"/>
          <w:szCs w:val="20"/>
          <w:lang w:eastAsia="en-US"/>
        </w:rPr>
      </w:pPr>
      <w:r w:rsidRPr="00566A80">
        <w:rPr>
          <w:rFonts w:eastAsia="Calibri" w:cs="Arial"/>
          <w:szCs w:val="20"/>
          <w:lang w:eastAsia="en-US"/>
        </w:rPr>
        <w:t>Apply</w:t>
      </w:r>
      <w:r w:rsidR="00224AA7" w:rsidRPr="00566A80">
        <w:rPr>
          <w:rFonts w:eastAsia="Calibri" w:cs="Arial"/>
          <w:szCs w:val="20"/>
          <w:lang w:eastAsia="en-US"/>
        </w:rPr>
        <w:t>ing</w:t>
      </w:r>
      <w:r w:rsidRPr="00566A80">
        <w:rPr>
          <w:rFonts w:eastAsia="Calibri" w:cs="Arial"/>
          <w:szCs w:val="20"/>
          <w:lang w:eastAsia="en-US"/>
        </w:rPr>
        <w:t xml:space="preserve"> for an extension t</w:t>
      </w:r>
      <w:r w:rsidR="00224AA7" w:rsidRPr="00566A80">
        <w:rPr>
          <w:rFonts w:eastAsia="Calibri" w:cs="Arial"/>
          <w:szCs w:val="20"/>
          <w:lang w:eastAsia="en-US"/>
        </w:rPr>
        <w:t>o your current ethical approval</w:t>
      </w:r>
      <w:r w:rsidR="004353A2" w:rsidRPr="00566A80">
        <w:rPr>
          <w:rFonts w:eastAsia="Calibri" w:cs="Arial"/>
          <w:szCs w:val="20"/>
          <w:lang w:eastAsia="en-US"/>
        </w:rPr>
        <w:t xml:space="preserve"> – Studies can run for 5 years, after which a new ethics application must be submitted.</w:t>
      </w:r>
    </w:p>
    <w:p w14:paraId="7E7371CE" w14:textId="77777777" w:rsidR="00CD1DED" w:rsidRPr="00566A80" w:rsidRDefault="00CD1DED" w:rsidP="00224AA7">
      <w:pPr>
        <w:tabs>
          <w:tab w:val="left" w:pos="284"/>
        </w:tabs>
        <w:spacing w:after="200" w:line="276" w:lineRule="auto"/>
        <w:ind w:left="283"/>
        <w:contextualSpacing/>
        <w:rPr>
          <w:rFonts w:eastAsia="Calibri" w:cs="Arial"/>
          <w:sz w:val="2"/>
          <w:szCs w:val="2"/>
          <w:lang w:eastAsia="en-US"/>
        </w:rPr>
      </w:pPr>
    </w:p>
    <w:p w14:paraId="2DE1D749" w14:textId="77777777" w:rsidR="0027072B" w:rsidRPr="00566A80" w:rsidRDefault="0027072B" w:rsidP="00224AA7">
      <w:pPr>
        <w:tabs>
          <w:tab w:val="left" w:pos="284"/>
        </w:tabs>
        <w:spacing w:after="200" w:line="276" w:lineRule="auto"/>
        <w:ind w:left="283"/>
        <w:contextualSpacing/>
        <w:rPr>
          <w:rFonts w:eastAsia="Calibri" w:cs="Arial"/>
          <w:sz w:val="2"/>
          <w:szCs w:val="2"/>
          <w:lang w:eastAsia="en-US"/>
        </w:rPr>
      </w:pPr>
    </w:p>
    <w:p w14:paraId="4C0CD147" w14:textId="77777777" w:rsidR="006304BC" w:rsidRPr="00566A80" w:rsidRDefault="006304BC" w:rsidP="00224AA7">
      <w:pPr>
        <w:tabs>
          <w:tab w:val="left" w:pos="284"/>
        </w:tabs>
        <w:spacing w:after="200" w:line="276" w:lineRule="auto"/>
        <w:rPr>
          <w:rFonts w:eastAsia="Calibri" w:cs="Arial"/>
          <w:b/>
          <w:szCs w:val="20"/>
          <w:u w:val="single"/>
          <w:lang w:eastAsia="en-US"/>
        </w:rPr>
      </w:pPr>
      <w:r w:rsidRPr="00566A80">
        <w:rPr>
          <w:rFonts w:eastAsia="Calibri" w:cs="Arial"/>
          <w:b/>
          <w:szCs w:val="20"/>
          <w:u w:val="single"/>
          <w:lang w:eastAsia="en-US"/>
        </w:rPr>
        <w:t>Changes NOT Covered by an Amendment Request:</w:t>
      </w:r>
    </w:p>
    <w:p w14:paraId="22C56EC1" w14:textId="77777777" w:rsidR="00D27FF3" w:rsidRPr="00566A80" w:rsidRDefault="00416744" w:rsidP="00416744">
      <w:pPr>
        <w:tabs>
          <w:tab w:val="left" w:pos="284"/>
        </w:tabs>
        <w:spacing w:after="200" w:line="240" w:lineRule="auto"/>
        <w:rPr>
          <w:rFonts w:eastAsia="Calibri" w:cs="Arial"/>
          <w:szCs w:val="20"/>
          <w:lang w:eastAsia="en-US"/>
        </w:rPr>
      </w:pPr>
      <w:r w:rsidRPr="00566A80">
        <w:rPr>
          <w:rFonts w:eastAsia="Calibri" w:cs="Arial"/>
          <w:szCs w:val="20"/>
          <w:lang w:eastAsia="en-US"/>
        </w:rPr>
        <w:t>Significant</w:t>
      </w:r>
      <w:r w:rsidR="00142260" w:rsidRPr="00566A80">
        <w:rPr>
          <w:rFonts w:eastAsia="Calibri" w:cs="Arial"/>
          <w:szCs w:val="20"/>
          <w:lang w:eastAsia="en-US"/>
        </w:rPr>
        <w:t xml:space="preserve"> changes to your study </w:t>
      </w:r>
      <w:r w:rsidR="00142260" w:rsidRPr="00566A80">
        <w:rPr>
          <w:rFonts w:eastAsia="Calibri" w:cs="Arial"/>
          <w:szCs w:val="20"/>
          <w:u w:val="single"/>
          <w:lang w:eastAsia="en-US"/>
        </w:rPr>
        <w:t>are not</w:t>
      </w:r>
      <w:r w:rsidR="00142260" w:rsidRPr="00566A80">
        <w:rPr>
          <w:rFonts w:eastAsia="Calibri" w:cs="Arial"/>
          <w:szCs w:val="20"/>
          <w:lang w:eastAsia="en-US"/>
        </w:rPr>
        <w:t xml:space="preserve"> covered by Amendment Requests and should be submitted as a new Ethics Application.</w:t>
      </w:r>
      <w:r w:rsidRPr="00566A80">
        <w:rPr>
          <w:rFonts w:eastAsia="Calibri" w:cs="Arial"/>
          <w:szCs w:val="20"/>
          <w:lang w:eastAsia="en-US"/>
        </w:rPr>
        <w:t xml:space="preserve"> Changes not covered by an amendment are, for example: substantial changes to the study aims or methodology, addition of an overseas location</w:t>
      </w:r>
      <w:r w:rsidR="004A5F32" w:rsidRPr="00566A80">
        <w:rPr>
          <w:rFonts w:eastAsia="Calibri" w:cs="Arial"/>
          <w:szCs w:val="20"/>
          <w:lang w:eastAsia="en-US"/>
        </w:rPr>
        <w:t xml:space="preserve"> </w:t>
      </w:r>
      <w:r w:rsidRPr="00566A80">
        <w:rPr>
          <w:rFonts w:eastAsia="Calibri" w:cs="Arial"/>
          <w:szCs w:val="20"/>
          <w:lang w:eastAsia="en-US"/>
        </w:rPr>
        <w:t>or any changes where the</w:t>
      </w:r>
      <w:r w:rsidR="00142260" w:rsidRPr="00566A80">
        <w:rPr>
          <w:rFonts w:eastAsia="Calibri" w:cs="Arial"/>
          <w:szCs w:val="20"/>
          <w:lang w:eastAsia="en-US"/>
        </w:rPr>
        <w:t xml:space="preserve"> ri</w:t>
      </w:r>
      <w:r w:rsidRPr="00566A80">
        <w:rPr>
          <w:rFonts w:eastAsia="Calibri" w:cs="Arial"/>
          <w:szCs w:val="20"/>
          <w:lang w:eastAsia="en-US"/>
        </w:rPr>
        <w:t>sks and ethical issues are vastly increased.</w:t>
      </w:r>
    </w:p>
    <w:p w14:paraId="0B36B36A" w14:textId="77777777" w:rsidR="00D27FF3" w:rsidRPr="00566A80" w:rsidRDefault="00D27FF3" w:rsidP="00416744">
      <w:pPr>
        <w:tabs>
          <w:tab w:val="left" w:pos="284"/>
        </w:tabs>
        <w:spacing w:after="200" w:line="240" w:lineRule="auto"/>
        <w:rPr>
          <w:rFonts w:eastAsia="Calibri" w:cs="Arial"/>
          <w:sz w:val="2"/>
          <w:szCs w:val="2"/>
          <w:lang w:eastAsia="en-US"/>
        </w:rPr>
      </w:pPr>
    </w:p>
    <w:p w14:paraId="4C8DA00E" w14:textId="77777777" w:rsidR="00D27FF3" w:rsidRPr="00566A80" w:rsidRDefault="00D27FF3" w:rsidP="00416744">
      <w:pPr>
        <w:tabs>
          <w:tab w:val="left" w:pos="284"/>
        </w:tabs>
        <w:spacing w:after="200" w:line="240" w:lineRule="auto"/>
        <w:rPr>
          <w:rFonts w:eastAsia="Calibri" w:cs="Arial"/>
          <w:b/>
          <w:szCs w:val="20"/>
          <w:u w:val="single"/>
          <w:lang w:eastAsia="en-US"/>
        </w:rPr>
      </w:pPr>
      <w:r w:rsidRPr="00566A80">
        <w:rPr>
          <w:rFonts w:eastAsia="Calibri" w:cs="Arial"/>
          <w:b/>
          <w:szCs w:val="20"/>
          <w:u w:val="single"/>
          <w:lang w:eastAsia="en-US"/>
        </w:rPr>
        <w:t>Extensions:</w:t>
      </w:r>
    </w:p>
    <w:p w14:paraId="70421BEA" w14:textId="77777777" w:rsidR="00150CD1" w:rsidRPr="00566A80" w:rsidRDefault="007E1BF8" w:rsidP="00D53A0A">
      <w:pPr>
        <w:tabs>
          <w:tab w:val="left" w:pos="284"/>
        </w:tabs>
        <w:spacing w:after="200" w:line="240" w:lineRule="auto"/>
        <w:rPr>
          <w:rFonts w:eastAsia="Calibri" w:cs="Arial"/>
          <w:szCs w:val="20"/>
          <w:lang w:eastAsia="en-US"/>
        </w:rPr>
      </w:pPr>
      <w:r w:rsidRPr="00566A80">
        <w:rPr>
          <w:rFonts w:eastAsia="Calibri" w:cs="Arial"/>
          <w:szCs w:val="20"/>
          <w:lang w:eastAsia="en-US"/>
        </w:rPr>
        <w:t>A</w:t>
      </w:r>
      <w:r w:rsidR="00142260" w:rsidRPr="00566A80">
        <w:rPr>
          <w:rFonts w:eastAsia="Calibri" w:cs="Arial"/>
          <w:szCs w:val="20"/>
          <w:lang w:eastAsia="en-US"/>
        </w:rPr>
        <w:t xml:space="preserve">n extension after the </w:t>
      </w:r>
      <w:r w:rsidRPr="00566A80">
        <w:rPr>
          <w:rFonts w:eastAsia="Calibri" w:cs="Arial"/>
          <w:szCs w:val="20"/>
          <w:lang w:eastAsia="en-US"/>
        </w:rPr>
        <w:t xml:space="preserve">end date for your study’s ethical approval is </w:t>
      </w:r>
      <w:r w:rsidRPr="00566A80">
        <w:rPr>
          <w:rFonts w:eastAsia="Calibri" w:cs="Arial"/>
          <w:szCs w:val="20"/>
          <w:u w:val="single"/>
          <w:lang w:eastAsia="en-US"/>
        </w:rPr>
        <w:t>not</w:t>
      </w:r>
      <w:r w:rsidRPr="00566A80">
        <w:rPr>
          <w:rFonts w:eastAsia="Calibri" w:cs="Arial"/>
          <w:szCs w:val="20"/>
          <w:lang w:eastAsia="en-US"/>
        </w:rPr>
        <w:t xml:space="preserve"> possible </w:t>
      </w:r>
      <w:r w:rsidR="00142260" w:rsidRPr="00566A80">
        <w:rPr>
          <w:rFonts w:eastAsia="Calibri" w:cs="Arial"/>
          <w:szCs w:val="20"/>
          <w:lang w:eastAsia="en-US"/>
        </w:rPr>
        <w:t>and you will need to submit a new Ethics Application. Further, you will need to confirm that no data collection has taken place since the</w:t>
      </w:r>
      <w:r w:rsidR="00416744" w:rsidRPr="00566A80">
        <w:rPr>
          <w:rFonts w:eastAsia="Calibri" w:cs="Arial"/>
          <w:szCs w:val="20"/>
          <w:lang w:eastAsia="en-US"/>
        </w:rPr>
        <w:t xml:space="preserve"> end date as collecting data without valid ethical approval could amount to research misconduct and may lead to disciplinary action.</w:t>
      </w:r>
      <w:r w:rsidRPr="00566A80">
        <w:rPr>
          <w:rFonts w:eastAsia="Calibri" w:cs="Arial"/>
          <w:szCs w:val="20"/>
          <w:lang w:eastAsia="en-US"/>
        </w:rPr>
        <w:t xml:space="preserve"> The total duration of a project, including any extensions, cannot normally exceed </w:t>
      </w:r>
      <w:r w:rsidRPr="00566A80">
        <w:rPr>
          <w:rFonts w:eastAsia="Calibri" w:cs="Arial"/>
          <w:szCs w:val="20"/>
          <w:u w:val="single"/>
          <w:lang w:eastAsia="en-US"/>
        </w:rPr>
        <w:t>six</w:t>
      </w:r>
      <w:r w:rsidRPr="00566A80">
        <w:rPr>
          <w:rFonts w:eastAsia="Calibri" w:cs="Arial"/>
          <w:szCs w:val="20"/>
          <w:lang w:eastAsia="en-US"/>
        </w:rPr>
        <w:t xml:space="preserve"> years.</w:t>
      </w:r>
    </w:p>
    <w:p w14:paraId="3335D040" w14:textId="77777777" w:rsidR="00D27FF3" w:rsidRPr="00566A80" w:rsidRDefault="00D27FF3" w:rsidP="00D53A0A">
      <w:pPr>
        <w:tabs>
          <w:tab w:val="left" w:pos="284"/>
        </w:tabs>
        <w:spacing w:after="200" w:line="240" w:lineRule="auto"/>
        <w:rPr>
          <w:rFonts w:eastAsia="Calibri" w:cs="Arial"/>
          <w:sz w:val="2"/>
          <w:szCs w:val="2"/>
          <w:lang w:eastAsia="en-US"/>
        </w:rPr>
      </w:pPr>
    </w:p>
    <w:p w14:paraId="328304FD" w14:textId="77777777" w:rsidR="007F2FC8" w:rsidRPr="00566A80" w:rsidRDefault="007F2FC8" w:rsidP="00D53A0A">
      <w:pPr>
        <w:tabs>
          <w:tab w:val="left" w:pos="284"/>
        </w:tabs>
        <w:spacing w:after="200" w:line="240" w:lineRule="auto"/>
        <w:rPr>
          <w:rFonts w:eastAsia="Calibri" w:cs="Arial"/>
          <w:b/>
          <w:szCs w:val="20"/>
          <w:u w:val="single"/>
          <w:lang w:eastAsia="en-US"/>
        </w:rPr>
      </w:pPr>
      <w:r w:rsidRPr="00566A80">
        <w:rPr>
          <w:rFonts w:eastAsia="Calibri" w:cs="Arial"/>
          <w:b/>
          <w:szCs w:val="20"/>
          <w:u w:val="single"/>
          <w:lang w:eastAsia="en-US"/>
        </w:rPr>
        <w:t>Your Application</w:t>
      </w:r>
      <w:r w:rsidR="00224AA7" w:rsidRPr="00566A80">
        <w:rPr>
          <w:rFonts w:eastAsia="Calibri" w:cs="Arial"/>
          <w:b/>
          <w:szCs w:val="20"/>
          <w:u w:val="single"/>
          <w:lang w:eastAsia="en-US"/>
        </w:rPr>
        <w:t xml:space="preserve"> Must</w:t>
      </w:r>
      <w:r w:rsidR="00816B73" w:rsidRPr="00566A80">
        <w:rPr>
          <w:rFonts w:eastAsia="Calibri" w:cs="Arial"/>
          <w:b/>
          <w:szCs w:val="20"/>
          <w:u w:val="single"/>
          <w:lang w:eastAsia="en-US"/>
        </w:rPr>
        <w:t xml:space="preserve"> Include</w:t>
      </w:r>
      <w:r w:rsidRPr="00566A80">
        <w:rPr>
          <w:rFonts w:eastAsia="Calibri" w:cs="Arial"/>
          <w:b/>
          <w:szCs w:val="20"/>
          <w:u w:val="single"/>
          <w:lang w:eastAsia="en-US"/>
        </w:rPr>
        <w:t>:</w:t>
      </w:r>
    </w:p>
    <w:p w14:paraId="67631A4D" w14:textId="77777777" w:rsidR="00CD1DED" w:rsidRPr="00566A80" w:rsidRDefault="00816B73" w:rsidP="00C45C46">
      <w:pPr>
        <w:numPr>
          <w:ilvl w:val="0"/>
          <w:numId w:val="5"/>
        </w:numPr>
        <w:tabs>
          <w:tab w:val="left" w:pos="284"/>
        </w:tabs>
        <w:spacing w:after="200" w:line="276" w:lineRule="auto"/>
        <w:contextualSpacing/>
        <w:rPr>
          <w:rFonts w:eastAsia="Calibri" w:cs="Arial"/>
          <w:szCs w:val="20"/>
          <w:lang w:eastAsia="en-US"/>
        </w:rPr>
      </w:pPr>
      <w:r w:rsidRPr="00566A80">
        <w:rPr>
          <w:rFonts w:eastAsia="Calibri" w:cs="Arial"/>
          <w:szCs w:val="20"/>
          <w:lang w:eastAsia="en-US"/>
        </w:rPr>
        <w:t>A clear</w:t>
      </w:r>
      <w:r w:rsidR="00CD1DED" w:rsidRPr="00566A80">
        <w:rPr>
          <w:rFonts w:eastAsia="Calibri" w:cs="Arial"/>
          <w:szCs w:val="20"/>
          <w:lang w:eastAsia="en-US"/>
        </w:rPr>
        <w:t xml:space="preserve"> </w:t>
      </w:r>
      <w:r w:rsidRPr="00566A80">
        <w:rPr>
          <w:rFonts w:eastAsia="Calibri" w:cs="Arial"/>
          <w:szCs w:val="20"/>
          <w:lang w:eastAsia="en-US"/>
        </w:rPr>
        <w:t>explanation</w:t>
      </w:r>
      <w:r w:rsidR="00CD1DED" w:rsidRPr="00566A80">
        <w:rPr>
          <w:rFonts w:eastAsia="Calibri" w:cs="Arial"/>
          <w:szCs w:val="20"/>
          <w:lang w:eastAsia="en-US"/>
        </w:rPr>
        <w:t xml:space="preserve"> </w:t>
      </w:r>
      <w:r w:rsidR="00416744" w:rsidRPr="00566A80">
        <w:rPr>
          <w:rFonts w:eastAsia="Calibri" w:cs="Arial"/>
          <w:szCs w:val="20"/>
          <w:lang w:eastAsia="en-US"/>
        </w:rPr>
        <w:t xml:space="preserve">of </w:t>
      </w:r>
      <w:r w:rsidR="00CD1DED" w:rsidRPr="00566A80">
        <w:rPr>
          <w:rFonts w:eastAsia="Calibri" w:cs="Arial"/>
          <w:szCs w:val="20"/>
          <w:lang w:eastAsia="en-US"/>
        </w:rPr>
        <w:t>what th</w:t>
      </w:r>
      <w:r w:rsidR="004A4824" w:rsidRPr="00566A80">
        <w:rPr>
          <w:rFonts w:eastAsia="Calibri" w:cs="Arial"/>
          <w:szCs w:val="20"/>
          <w:lang w:eastAsia="en-US"/>
        </w:rPr>
        <w:t>e amendment you wish to make is</w:t>
      </w:r>
      <w:r w:rsidR="00CD1DED" w:rsidRPr="00566A80">
        <w:rPr>
          <w:rFonts w:eastAsia="Calibri" w:cs="Arial"/>
          <w:szCs w:val="20"/>
          <w:lang w:eastAsia="en-US"/>
        </w:rPr>
        <w:t xml:space="preserve"> and the justification for making the change.</w:t>
      </w:r>
    </w:p>
    <w:p w14:paraId="5FF4E53F" w14:textId="77777777" w:rsidR="00CD1DED" w:rsidRPr="00566A80" w:rsidRDefault="00416744" w:rsidP="00C45C46">
      <w:pPr>
        <w:numPr>
          <w:ilvl w:val="0"/>
          <w:numId w:val="5"/>
        </w:numPr>
        <w:tabs>
          <w:tab w:val="left" w:pos="284"/>
        </w:tabs>
        <w:spacing w:after="200" w:line="276" w:lineRule="auto"/>
        <w:contextualSpacing/>
        <w:rPr>
          <w:rFonts w:eastAsia="Calibri" w:cs="Arial"/>
          <w:szCs w:val="20"/>
          <w:lang w:eastAsia="en-US"/>
        </w:rPr>
      </w:pPr>
      <w:r w:rsidRPr="00566A80">
        <w:rPr>
          <w:rFonts w:eastAsia="Calibri" w:cs="Arial"/>
          <w:szCs w:val="20"/>
          <w:lang w:eastAsia="en-US"/>
        </w:rPr>
        <w:t>D</w:t>
      </w:r>
      <w:r w:rsidR="004A4824" w:rsidRPr="00566A80">
        <w:rPr>
          <w:rFonts w:eastAsia="Calibri" w:cs="Arial"/>
          <w:szCs w:val="20"/>
          <w:lang w:eastAsia="en-US"/>
        </w:rPr>
        <w:t>etail</w:t>
      </w:r>
      <w:r w:rsidR="00224AA7" w:rsidRPr="00566A80">
        <w:rPr>
          <w:rFonts w:eastAsia="Calibri" w:cs="Arial"/>
          <w:szCs w:val="20"/>
          <w:lang w:eastAsia="en-US"/>
        </w:rPr>
        <w:t>s of</w:t>
      </w:r>
      <w:r w:rsidR="004A4824" w:rsidRPr="00566A80">
        <w:rPr>
          <w:rFonts w:eastAsia="Calibri" w:cs="Arial"/>
          <w:szCs w:val="20"/>
          <w:lang w:eastAsia="en-US"/>
        </w:rPr>
        <w:t xml:space="preserve"> </w:t>
      </w:r>
      <w:r w:rsidR="00224AA7" w:rsidRPr="00566A80">
        <w:rPr>
          <w:rFonts w:eastAsia="Calibri" w:cs="Arial"/>
          <w:szCs w:val="20"/>
          <w:lang w:eastAsia="en-US"/>
        </w:rPr>
        <w:t xml:space="preserve">all </w:t>
      </w:r>
      <w:r w:rsidR="004A4824" w:rsidRPr="00566A80">
        <w:rPr>
          <w:rFonts w:eastAsia="Calibri" w:cs="Arial"/>
          <w:szCs w:val="20"/>
          <w:lang w:eastAsia="en-US"/>
        </w:rPr>
        <w:t>the</w:t>
      </w:r>
      <w:r w:rsidR="00CD1DED" w:rsidRPr="00566A80">
        <w:rPr>
          <w:rFonts w:eastAsia="Calibri" w:cs="Arial"/>
          <w:szCs w:val="20"/>
          <w:lang w:eastAsia="en-US"/>
        </w:rPr>
        <w:t xml:space="preserve"> ethical issues rais</w:t>
      </w:r>
      <w:r w:rsidR="004A4824" w:rsidRPr="00566A80">
        <w:rPr>
          <w:rFonts w:eastAsia="Calibri" w:cs="Arial"/>
          <w:szCs w:val="20"/>
          <w:lang w:eastAsia="en-US"/>
        </w:rPr>
        <w:t>ed by the proposed amendments. This section must not be left blank.</w:t>
      </w:r>
    </w:p>
    <w:p w14:paraId="510B8398" w14:textId="77777777" w:rsidR="00CD1DED" w:rsidRPr="00566A80" w:rsidRDefault="00816B73" w:rsidP="00C45C46">
      <w:pPr>
        <w:numPr>
          <w:ilvl w:val="0"/>
          <w:numId w:val="5"/>
        </w:numPr>
        <w:tabs>
          <w:tab w:val="left" w:pos="284"/>
        </w:tabs>
        <w:spacing w:after="200" w:line="276" w:lineRule="auto"/>
        <w:contextualSpacing/>
        <w:rPr>
          <w:rFonts w:eastAsia="Calibri" w:cs="Arial"/>
          <w:szCs w:val="20"/>
          <w:lang w:eastAsia="en-US"/>
        </w:rPr>
      </w:pPr>
      <w:r w:rsidRPr="00566A80">
        <w:rPr>
          <w:rFonts w:eastAsia="Calibri" w:cs="Arial"/>
          <w:szCs w:val="20"/>
          <w:lang w:eastAsia="en-US"/>
        </w:rPr>
        <w:t>A</w:t>
      </w:r>
      <w:r w:rsidR="004A4824" w:rsidRPr="00566A80">
        <w:rPr>
          <w:rFonts w:eastAsia="Calibri" w:cs="Arial"/>
          <w:szCs w:val="20"/>
          <w:lang w:eastAsia="en-US"/>
        </w:rPr>
        <w:t xml:space="preserve">n </w:t>
      </w:r>
      <w:r w:rsidR="00251680" w:rsidRPr="00566A80">
        <w:rPr>
          <w:rFonts w:eastAsia="Calibri" w:cs="Arial"/>
          <w:szCs w:val="20"/>
          <w:lang w:eastAsia="en-US"/>
        </w:rPr>
        <w:t>updated version of your latest</w:t>
      </w:r>
      <w:r w:rsidR="004A4824" w:rsidRPr="00566A80">
        <w:rPr>
          <w:rFonts w:eastAsia="Calibri" w:cs="Arial"/>
          <w:szCs w:val="20"/>
          <w:lang w:eastAsia="en-US"/>
        </w:rPr>
        <w:t xml:space="preserve"> Ethics Application form</w:t>
      </w:r>
      <w:r w:rsidR="00251680" w:rsidRPr="00566A80">
        <w:rPr>
          <w:rFonts w:eastAsia="Calibri" w:cs="Arial"/>
          <w:szCs w:val="20"/>
          <w:lang w:eastAsia="en-US"/>
        </w:rPr>
        <w:t>,</w:t>
      </w:r>
      <w:r w:rsidR="004A4824" w:rsidRPr="00566A80">
        <w:rPr>
          <w:rFonts w:eastAsia="Calibri" w:cs="Arial"/>
          <w:szCs w:val="20"/>
          <w:lang w:eastAsia="en-US"/>
        </w:rPr>
        <w:t xml:space="preserve"> </w:t>
      </w:r>
      <w:r w:rsidR="00251680" w:rsidRPr="00566A80">
        <w:rPr>
          <w:rFonts w:eastAsia="Calibri" w:cs="Arial"/>
          <w:szCs w:val="20"/>
          <w:lang w:eastAsia="en-US"/>
        </w:rPr>
        <w:t xml:space="preserve">that includes all previous amendments, </w:t>
      </w:r>
      <w:r w:rsidR="004A4824" w:rsidRPr="00566A80">
        <w:rPr>
          <w:rFonts w:eastAsia="Calibri" w:cs="Arial"/>
          <w:szCs w:val="20"/>
          <w:lang w:eastAsia="en-US"/>
        </w:rPr>
        <w:t xml:space="preserve">with your proposed amendments highlighted. This allows the reviewer to clearly see the changes and their </w:t>
      </w:r>
      <w:r w:rsidR="00251680" w:rsidRPr="00566A80">
        <w:rPr>
          <w:rFonts w:eastAsia="Calibri" w:cs="Arial"/>
          <w:szCs w:val="20"/>
          <w:lang w:eastAsia="en-US"/>
        </w:rPr>
        <w:t>e</w:t>
      </w:r>
      <w:r w:rsidR="004A4824" w:rsidRPr="00566A80">
        <w:rPr>
          <w:rFonts w:eastAsia="Calibri" w:cs="Arial"/>
          <w:szCs w:val="20"/>
          <w:lang w:eastAsia="en-US"/>
        </w:rPr>
        <w:t>ffects and ensures the REC has an up-to-date overview of the study.</w:t>
      </w:r>
    </w:p>
    <w:p w14:paraId="41C432AA" w14:textId="77777777" w:rsidR="004A4824" w:rsidRPr="00566A80" w:rsidRDefault="00816B73" w:rsidP="00C45C46">
      <w:pPr>
        <w:numPr>
          <w:ilvl w:val="0"/>
          <w:numId w:val="5"/>
        </w:numPr>
        <w:tabs>
          <w:tab w:val="left" w:pos="284"/>
        </w:tabs>
        <w:spacing w:after="200" w:line="276" w:lineRule="auto"/>
        <w:contextualSpacing/>
        <w:rPr>
          <w:rFonts w:eastAsia="Calibri" w:cs="Arial"/>
          <w:szCs w:val="20"/>
          <w:lang w:eastAsia="en-US"/>
        </w:rPr>
      </w:pPr>
      <w:r w:rsidRPr="00566A80">
        <w:rPr>
          <w:rFonts w:eastAsia="Calibri" w:cs="Arial"/>
          <w:szCs w:val="20"/>
          <w:lang w:eastAsia="en-US"/>
        </w:rPr>
        <w:t>Al</w:t>
      </w:r>
      <w:r w:rsidR="004A4824" w:rsidRPr="00566A80">
        <w:rPr>
          <w:rFonts w:eastAsia="Calibri" w:cs="Arial"/>
          <w:szCs w:val="20"/>
          <w:lang w:eastAsia="en-US"/>
        </w:rPr>
        <w:t>l other updated documents, such as Participant Informa</w:t>
      </w:r>
      <w:r w:rsidR="00D27FF3" w:rsidRPr="00566A80">
        <w:rPr>
          <w:rFonts w:eastAsia="Calibri" w:cs="Arial"/>
          <w:szCs w:val="20"/>
          <w:lang w:eastAsia="en-US"/>
        </w:rPr>
        <w:t>tion Sheets, Consent Forms and recruitment a</w:t>
      </w:r>
      <w:r w:rsidR="009F77B6" w:rsidRPr="00566A80">
        <w:rPr>
          <w:rFonts w:eastAsia="Calibri" w:cs="Arial"/>
          <w:szCs w:val="20"/>
          <w:lang w:eastAsia="en-US"/>
        </w:rPr>
        <w:t>dverts, similarly highlighted to reflect all changes.</w:t>
      </w:r>
    </w:p>
    <w:p w14:paraId="1ED8726F" w14:textId="77777777" w:rsidR="00CD1DED" w:rsidRPr="00566A80" w:rsidRDefault="00CD1DED" w:rsidP="00224AA7">
      <w:pPr>
        <w:tabs>
          <w:tab w:val="left" w:pos="284"/>
        </w:tabs>
        <w:spacing w:after="200" w:line="276" w:lineRule="auto"/>
        <w:ind w:left="283"/>
        <w:contextualSpacing/>
        <w:rPr>
          <w:rFonts w:eastAsia="Calibri" w:cs="Arial"/>
          <w:sz w:val="10"/>
          <w:szCs w:val="10"/>
          <w:lang w:eastAsia="en-US"/>
        </w:rPr>
      </w:pPr>
    </w:p>
    <w:p w14:paraId="70AADB85" w14:textId="00ECE088" w:rsidR="004A4824" w:rsidRPr="00566A80" w:rsidRDefault="00445D0A" w:rsidP="2D3690C0">
      <w:pPr>
        <w:tabs>
          <w:tab w:val="left" w:pos="284"/>
        </w:tabs>
        <w:spacing w:after="200" w:line="276" w:lineRule="auto"/>
        <w:rPr>
          <w:rFonts w:eastAsia="Calibri" w:cs="Arial"/>
          <w:lang w:eastAsia="en-US"/>
        </w:rPr>
      </w:pPr>
      <w:r w:rsidRPr="00566A80">
        <w:rPr>
          <w:rFonts w:eastAsia="Calibri" w:cs="Arial"/>
          <w:u w:val="single"/>
          <w:lang w:eastAsia="en-US"/>
        </w:rPr>
        <w:t>If any of the above</w:t>
      </w:r>
      <w:r w:rsidR="003414BA" w:rsidRPr="00566A80">
        <w:rPr>
          <w:rFonts w:eastAsia="Calibri" w:cs="Arial"/>
          <w:u w:val="single"/>
          <w:lang w:eastAsia="en-US"/>
        </w:rPr>
        <w:t xml:space="preserve"> points</w:t>
      </w:r>
      <w:r w:rsidRPr="00566A80">
        <w:rPr>
          <w:rFonts w:eastAsia="Calibri" w:cs="Arial"/>
          <w:u w:val="single"/>
          <w:lang w:eastAsia="en-US"/>
        </w:rPr>
        <w:t xml:space="preserve"> are missing</w:t>
      </w:r>
      <w:r w:rsidR="004A4824" w:rsidRPr="00566A80">
        <w:rPr>
          <w:rFonts w:eastAsia="Calibri" w:cs="Arial"/>
          <w:u w:val="single"/>
          <w:lang w:eastAsia="en-US"/>
        </w:rPr>
        <w:t xml:space="preserve">, your application will not be reviewed and will </w:t>
      </w:r>
      <w:r w:rsidR="0F93056B" w:rsidRPr="00566A80">
        <w:rPr>
          <w:rFonts w:eastAsia="Calibri" w:cs="Arial"/>
          <w:u w:val="single"/>
          <w:lang w:eastAsia="en-US"/>
        </w:rPr>
        <w:t xml:space="preserve">be </w:t>
      </w:r>
      <w:r w:rsidR="004A4824" w:rsidRPr="00566A80">
        <w:rPr>
          <w:rFonts w:eastAsia="Calibri" w:cs="Arial"/>
          <w:u w:val="single"/>
          <w:lang w:eastAsia="en-US"/>
        </w:rPr>
        <w:t>sent back to you.</w:t>
      </w:r>
    </w:p>
    <w:p w14:paraId="65B47D4B" w14:textId="77777777" w:rsidR="00224AA7" w:rsidRPr="00566A80" w:rsidRDefault="00224AA7" w:rsidP="00D53A0A">
      <w:pPr>
        <w:tabs>
          <w:tab w:val="left" w:pos="284"/>
        </w:tabs>
        <w:spacing w:after="200" w:line="240" w:lineRule="auto"/>
        <w:contextualSpacing/>
        <w:rPr>
          <w:rFonts w:eastAsia="Calibri" w:cs="Arial"/>
          <w:sz w:val="2"/>
          <w:szCs w:val="2"/>
          <w:lang w:eastAsia="en-US"/>
        </w:rPr>
      </w:pPr>
    </w:p>
    <w:p w14:paraId="58378960" w14:textId="77777777" w:rsidR="0027072B" w:rsidRPr="00566A80" w:rsidRDefault="0027072B" w:rsidP="00D53A0A">
      <w:pPr>
        <w:tabs>
          <w:tab w:val="left" w:pos="284"/>
        </w:tabs>
        <w:spacing w:after="200" w:line="240" w:lineRule="auto"/>
        <w:contextualSpacing/>
        <w:rPr>
          <w:rFonts w:eastAsia="Calibri" w:cs="Arial"/>
          <w:sz w:val="2"/>
          <w:szCs w:val="2"/>
          <w:lang w:eastAsia="en-US"/>
        </w:rPr>
      </w:pPr>
    </w:p>
    <w:p w14:paraId="659E0DA0" w14:textId="77777777" w:rsidR="0027072B" w:rsidRPr="00566A80" w:rsidRDefault="0027072B" w:rsidP="00D53A0A">
      <w:pPr>
        <w:tabs>
          <w:tab w:val="left" w:pos="284"/>
        </w:tabs>
        <w:spacing w:after="200" w:line="240" w:lineRule="auto"/>
        <w:contextualSpacing/>
        <w:rPr>
          <w:rFonts w:eastAsia="Calibri" w:cs="Arial"/>
          <w:sz w:val="2"/>
          <w:szCs w:val="2"/>
          <w:lang w:eastAsia="en-US"/>
        </w:rPr>
      </w:pPr>
    </w:p>
    <w:p w14:paraId="7B7DA696" w14:textId="77777777" w:rsidR="00224AA7" w:rsidRPr="00566A80" w:rsidRDefault="00224AA7" w:rsidP="00224AA7">
      <w:pPr>
        <w:tabs>
          <w:tab w:val="left" w:pos="284"/>
        </w:tabs>
        <w:spacing w:after="200" w:line="276" w:lineRule="auto"/>
        <w:contextualSpacing/>
        <w:rPr>
          <w:rFonts w:eastAsia="Calibri" w:cs="Arial"/>
          <w:b/>
          <w:szCs w:val="20"/>
          <w:u w:val="single"/>
          <w:lang w:eastAsia="en-US"/>
        </w:rPr>
      </w:pPr>
      <w:r w:rsidRPr="00566A80">
        <w:rPr>
          <w:rFonts w:eastAsia="Calibri" w:cs="Arial"/>
          <w:b/>
          <w:szCs w:val="20"/>
          <w:u w:val="single"/>
          <w:lang w:eastAsia="en-US"/>
        </w:rPr>
        <w:t>Review Process:</w:t>
      </w:r>
    </w:p>
    <w:p w14:paraId="1E6CC52D" w14:textId="77777777" w:rsidR="00224AA7" w:rsidRPr="00566A80" w:rsidRDefault="00224AA7" w:rsidP="00224AA7">
      <w:pPr>
        <w:tabs>
          <w:tab w:val="left" w:pos="284"/>
        </w:tabs>
        <w:spacing w:after="200" w:line="276" w:lineRule="auto"/>
        <w:contextualSpacing/>
        <w:rPr>
          <w:rFonts w:eastAsia="Calibri" w:cs="Arial"/>
          <w:b/>
          <w:sz w:val="18"/>
          <w:szCs w:val="18"/>
          <w:u w:val="single"/>
          <w:lang w:eastAsia="en-US"/>
        </w:rPr>
      </w:pPr>
    </w:p>
    <w:p w14:paraId="4DD50C6A" w14:textId="77777777" w:rsidR="00180382" w:rsidRPr="00566A80" w:rsidRDefault="00224AA7" w:rsidP="00224AA7">
      <w:pPr>
        <w:tabs>
          <w:tab w:val="left" w:pos="284"/>
        </w:tabs>
        <w:spacing w:after="200" w:line="276" w:lineRule="auto"/>
        <w:contextualSpacing/>
        <w:rPr>
          <w:rFonts w:eastAsia="Calibri" w:cs="Arial"/>
          <w:szCs w:val="20"/>
          <w:lang w:eastAsia="en-US"/>
        </w:rPr>
      </w:pPr>
      <w:r w:rsidRPr="00566A80">
        <w:rPr>
          <w:rFonts w:eastAsia="Calibri" w:cs="Arial"/>
          <w:szCs w:val="20"/>
          <w:lang w:eastAsia="en-US"/>
        </w:rPr>
        <w:t>Amendment R</w:t>
      </w:r>
      <w:r w:rsidR="00CD1DED" w:rsidRPr="00566A80">
        <w:rPr>
          <w:rFonts w:eastAsia="Calibri" w:cs="Arial"/>
          <w:szCs w:val="20"/>
          <w:lang w:eastAsia="en-US"/>
        </w:rPr>
        <w:t xml:space="preserve">equests are </w:t>
      </w:r>
      <w:r w:rsidR="00D27FF3" w:rsidRPr="00566A80">
        <w:rPr>
          <w:rFonts w:eastAsia="Calibri" w:cs="Arial"/>
          <w:szCs w:val="20"/>
          <w:lang w:eastAsia="en-US"/>
        </w:rPr>
        <w:t>reviewed by the original ethics</w:t>
      </w:r>
      <w:r w:rsidRPr="00566A80">
        <w:rPr>
          <w:rFonts w:eastAsia="Calibri" w:cs="Arial"/>
          <w:szCs w:val="20"/>
          <w:lang w:eastAsia="en-US"/>
        </w:rPr>
        <w:t xml:space="preserve"> review</w:t>
      </w:r>
      <w:r w:rsidR="00200BD6" w:rsidRPr="00566A80">
        <w:rPr>
          <w:rFonts w:eastAsia="Calibri" w:cs="Arial"/>
          <w:szCs w:val="20"/>
          <w:lang w:eastAsia="en-US"/>
        </w:rPr>
        <w:t>er</w:t>
      </w:r>
      <w:r w:rsidR="00D27FF3" w:rsidRPr="00566A80">
        <w:rPr>
          <w:rFonts w:eastAsia="Calibri" w:cs="Arial"/>
          <w:szCs w:val="20"/>
          <w:lang w:eastAsia="en-US"/>
        </w:rPr>
        <w:t>,</w:t>
      </w:r>
      <w:r w:rsidR="00445D0A" w:rsidRPr="00566A80">
        <w:rPr>
          <w:rFonts w:eastAsia="Calibri" w:cs="Arial"/>
          <w:szCs w:val="20"/>
          <w:lang w:eastAsia="en-US"/>
        </w:rPr>
        <w:t xml:space="preserve"> when possible.</w:t>
      </w:r>
      <w:r w:rsidR="00200BD6" w:rsidRPr="00566A80">
        <w:rPr>
          <w:rFonts w:eastAsia="Calibri" w:cs="Arial"/>
          <w:szCs w:val="20"/>
          <w:lang w:eastAsia="en-US"/>
        </w:rPr>
        <w:t xml:space="preserve"> </w:t>
      </w:r>
      <w:r w:rsidR="0096340C" w:rsidRPr="00566A80">
        <w:rPr>
          <w:rFonts w:eastAsia="Calibri" w:cs="Arial"/>
          <w:szCs w:val="20"/>
          <w:lang w:eastAsia="en-US"/>
        </w:rPr>
        <w:t xml:space="preserve">The time taken to review </w:t>
      </w:r>
      <w:r w:rsidR="00D27FF3" w:rsidRPr="00566A80">
        <w:rPr>
          <w:rFonts w:eastAsia="Calibri" w:cs="Arial"/>
          <w:szCs w:val="20"/>
          <w:lang w:eastAsia="en-US"/>
        </w:rPr>
        <w:t xml:space="preserve">is dependent on the </w:t>
      </w:r>
      <w:r w:rsidR="007E1BF8" w:rsidRPr="00566A80">
        <w:rPr>
          <w:rFonts w:eastAsia="Calibri" w:cs="Arial"/>
          <w:szCs w:val="20"/>
          <w:lang w:eastAsia="en-US"/>
        </w:rPr>
        <w:t xml:space="preserve">level of detail provided, the </w:t>
      </w:r>
      <w:r w:rsidR="00D27FF3" w:rsidRPr="00566A80">
        <w:rPr>
          <w:rFonts w:eastAsia="Calibri" w:cs="Arial"/>
          <w:szCs w:val="20"/>
          <w:lang w:eastAsia="en-US"/>
        </w:rPr>
        <w:t xml:space="preserve">quality of the application and the availability of reviewers. As such, </w:t>
      </w:r>
      <w:r w:rsidR="00142260" w:rsidRPr="00566A80">
        <w:rPr>
          <w:rFonts w:eastAsia="Calibri" w:cs="Arial"/>
          <w:szCs w:val="20"/>
          <w:lang w:eastAsia="en-US"/>
        </w:rPr>
        <w:t>more complicated</w:t>
      </w:r>
      <w:r w:rsidR="00200BD6" w:rsidRPr="00566A80">
        <w:rPr>
          <w:rFonts w:eastAsia="Calibri" w:cs="Arial"/>
          <w:szCs w:val="20"/>
          <w:lang w:eastAsia="en-US"/>
        </w:rPr>
        <w:t xml:space="preserve"> amendments </w:t>
      </w:r>
      <w:r w:rsidR="003C0207" w:rsidRPr="00566A80">
        <w:rPr>
          <w:rFonts w:eastAsia="Calibri" w:cs="Arial"/>
          <w:szCs w:val="20"/>
          <w:lang w:eastAsia="en-US"/>
        </w:rPr>
        <w:t xml:space="preserve">are likely </w:t>
      </w:r>
      <w:r w:rsidR="0096340C" w:rsidRPr="00566A80">
        <w:rPr>
          <w:rFonts w:eastAsia="Calibri" w:cs="Arial"/>
          <w:szCs w:val="20"/>
          <w:lang w:eastAsia="en-US"/>
        </w:rPr>
        <w:t>to take longer than simple, small changes.</w:t>
      </w:r>
    </w:p>
    <w:p w14:paraId="014A19C6" w14:textId="77777777" w:rsidR="00D27FF3" w:rsidRPr="00566A80" w:rsidRDefault="00D27FF3" w:rsidP="00224AA7">
      <w:pPr>
        <w:tabs>
          <w:tab w:val="left" w:pos="284"/>
        </w:tabs>
        <w:spacing w:after="200" w:line="276" w:lineRule="auto"/>
        <w:contextualSpacing/>
        <w:rPr>
          <w:rFonts w:eastAsia="Calibri" w:cs="Arial"/>
          <w:szCs w:val="20"/>
          <w:lang w:eastAsia="en-US"/>
        </w:rPr>
      </w:pPr>
    </w:p>
    <w:p w14:paraId="12CB7D8D" w14:textId="77777777" w:rsidR="00180382" w:rsidRPr="00566A80" w:rsidRDefault="00180382" w:rsidP="00224AA7">
      <w:pPr>
        <w:tabs>
          <w:tab w:val="left" w:pos="284"/>
        </w:tabs>
        <w:spacing w:after="200" w:line="276" w:lineRule="auto"/>
        <w:contextualSpacing/>
        <w:rPr>
          <w:rFonts w:eastAsia="Calibri" w:cs="Arial"/>
          <w:szCs w:val="20"/>
          <w:lang w:eastAsia="en-US"/>
        </w:rPr>
      </w:pPr>
    </w:p>
    <w:p w14:paraId="239C3BAE" w14:textId="77777777" w:rsidR="00180382" w:rsidRPr="00566A80" w:rsidRDefault="00E62B11" w:rsidP="00180382">
      <w:pPr>
        <w:spacing w:line="240" w:lineRule="auto"/>
        <w:textAlignment w:val="baseline"/>
        <w:rPr>
          <w:rFonts w:cs="Arial"/>
          <w:sz w:val="28"/>
          <w:szCs w:val="28"/>
        </w:rPr>
      </w:pPr>
      <w:r w:rsidRPr="00566A80">
        <w:rPr>
          <w:rFonts w:cs="Arial"/>
          <w:b/>
          <w:bCs/>
          <w:sz w:val="28"/>
          <w:szCs w:val="28"/>
        </w:rPr>
        <w:lastRenderedPageBreak/>
        <w:t>Amendment</w:t>
      </w:r>
      <w:r w:rsidR="00180382" w:rsidRPr="00566A80">
        <w:rPr>
          <w:rFonts w:cs="Arial"/>
          <w:b/>
          <w:bCs/>
          <w:sz w:val="28"/>
          <w:szCs w:val="28"/>
        </w:rPr>
        <w:t xml:space="preserve"> Request Form</w:t>
      </w:r>
      <w:r w:rsidR="00180382" w:rsidRPr="00566A80">
        <w:rPr>
          <w:rFonts w:cs="Arial"/>
          <w:sz w:val="28"/>
          <w:szCs w:val="28"/>
        </w:rPr>
        <w:t> </w:t>
      </w:r>
    </w:p>
    <w:p w14:paraId="3BAA3CB1" w14:textId="77777777" w:rsidR="00180382" w:rsidRPr="00566A80" w:rsidRDefault="00180382" w:rsidP="00180382">
      <w:pPr>
        <w:spacing w:line="240" w:lineRule="auto"/>
        <w:textAlignment w:val="baseline"/>
        <w:rPr>
          <w:rFonts w:cs="Arial"/>
          <w:szCs w:val="20"/>
        </w:rPr>
      </w:pPr>
      <w:r w:rsidRPr="00566A80">
        <w:rPr>
          <w:rFonts w:cs="Arial"/>
          <w:szCs w:val="20"/>
        </w:rPr>
        <w:t> </w:t>
      </w:r>
    </w:p>
    <w:tbl>
      <w:tblPr>
        <w:tblW w:w="8955" w:type="dxa"/>
        <w:tblBorders>
          <w:top w:val="outset" w:sz="6" w:space="0" w:color="auto"/>
          <w:left w:val="outset" w:sz="6" w:space="0" w:color="auto"/>
          <w:bottom w:val="outset" w:sz="6" w:space="0" w:color="auto"/>
          <w:right w:val="outset" w:sz="6" w:space="0" w:color="auto"/>
        </w:tblBorders>
        <w:tblCellMar>
          <w:left w:w="0" w:type="dxa"/>
          <w:right w:w="170" w:type="dxa"/>
        </w:tblCellMar>
        <w:tblLook w:val="04A0" w:firstRow="1" w:lastRow="0" w:firstColumn="1" w:lastColumn="0" w:noHBand="0" w:noVBand="1"/>
      </w:tblPr>
      <w:tblGrid>
        <w:gridCol w:w="495"/>
        <w:gridCol w:w="8460"/>
      </w:tblGrid>
      <w:tr w:rsidR="00180382" w:rsidRPr="00566A80" w14:paraId="6EDFA30F"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CE73685" w14:textId="77777777" w:rsidR="00180382" w:rsidRPr="00566A80" w:rsidRDefault="00180382" w:rsidP="00FC3C77">
            <w:pPr>
              <w:spacing w:line="240" w:lineRule="auto"/>
              <w:textAlignment w:val="baseline"/>
              <w:rPr>
                <w:rFonts w:cs="Arial"/>
                <w:sz w:val="22"/>
                <w:szCs w:val="22"/>
              </w:rPr>
            </w:pPr>
            <w:r w:rsidRPr="00566A80">
              <w:rPr>
                <w:rFonts w:cs="Arial"/>
                <w:b/>
                <w:bCs/>
                <w:sz w:val="22"/>
                <w:szCs w:val="22"/>
              </w:rPr>
              <w:t>1</w:t>
            </w:r>
            <w:r w:rsidRPr="00566A80">
              <w:rPr>
                <w:rFonts w:cs="Arial"/>
                <w:sz w:val="22"/>
                <w:szCs w:val="22"/>
              </w:rPr>
              <w:t>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1D2350CE" w14:textId="07D5CF09" w:rsidR="00180382" w:rsidRPr="00566A80" w:rsidRDefault="00180382" w:rsidP="00FC3C77">
            <w:pPr>
              <w:spacing w:line="240" w:lineRule="auto"/>
              <w:textAlignment w:val="baseline"/>
              <w:rPr>
                <w:rFonts w:cs="Arial"/>
                <w:sz w:val="22"/>
                <w:szCs w:val="22"/>
              </w:rPr>
            </w:pPr>
            <w:r w:rsidRPr="00566A80">
              <w:rPr>
                <w:rFonts w:cs="Arial"/>
                <w:b/>
                <w:bCs/>
                <w:sz w:val="22"/>
                <w:szCs w:val="22"/>
              </w:rPr>
              <w:t>Ethics ID Number:</w:t>
            </w:r>
            <w:r w:rsidR="005B7DD4" w:rsidRPr="00566A80">
              <w:rPr>
                <w:rFonts w:cs="Arial"/>
                <w:b/>
                <w:bCs/>
                <w:sz w:val="22"/>
                <w:szCs w:val="22"/>
              </w:rPr>
              <w:t xml:space="preserve"> </w:t>
            </w:r>
            <w:r w:rsidR="005B7DD4" w:rsidRPr="00566A80">
              <w:rPr>
                <w:rFonts w:cs="Arial"/>
                <w:sz w:val="22"/>
                <w:szCs w:val="22"/>
              </w:rPr>
              <w:t>24867/001</w:t>
            </w:r>
            <w:r w:rsidRPr="00566A80">
              <w:rPr>
                <w:rFonts w:cs="Arial"/>
                <w:sz w:val="22"/>
                <w:szCs w:val="22"/>
              </w:rPr>
              <w:t> </w:t>
            </w:r>
          </w:p>
        </w:tc>
      </w:tr>
      <w:tr w:rsidR="00180382" w:rsidRPr="00566A80" w14:paraId="60450930"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147F6772" w14:textId="77777777" w:rsidR="00180382" w:rsidRPr="00566A80" w:rsidRDefault="00180382" w:rsidP="00FC3C77">
            <w:pPr>
              <w:spacing w:line="240" w:lineRule="auto"/>
              <w:textAlignment w:val="baseline"/>
              <w:rPr>
                <w:rFonts w:cs="Arial"/>
                <w:b/>
                <w:bCs/>
                <w:sz w:val="22"/>
                <w:szCs w:val="22"/>
              </w:rPr>
            </w:pPr>
            <w:r w:rsidRPr="00566A80">
              <w:rPr>
                <w:rFonts w:cs="Arial"/>
                <w:b/>
                <w:bCs/>
                <w:sz w:val="22"/>
                <w:szCs w:val="22"/>
              </w:rPr>
              <w:t>2</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76B03097" w14:textId="070A3F73" w:rsidR="00180382" w:rsidRPr="00566A80" w:rsidRDefault="00180382" w:rsidP="00FC3C77">
            <w:pPr>
              <w:spacing w:line="240" w:lineRule="auto"/>
              <w:textAlignment w:val="baseline"/>
              <w:rPr>
                <w:rFonts w:cs="Arial"/>
                <w:b/>
                <w:bCs/>
                <w:sz w:val="22"/>
                <w:szCs w:val="22"/>
              </w:rPr>
            </w:pPr>
            <w:r w:rsidRPr="00566A80">
              <w:rPr>
                <w:rFonts w:cs="Arial"/>
                <w:b/>
                <w:bCs/>
                <w:sz w:val="22"/>
                <w:szCs w:val="22"/>
              </w:rPr>
              <w:t xml:space="preserve">Project Title: </w:t>
            </w:r>
            <w:r w:rsidR="005B7DD4" w:rsidRPr="00566A80">
              <w:rPr>
                <w:rFonts w:cs="Arial"/>
                <w:bCs/>
                <w:sz w:val="22"/>
                <w:szCs w:val="22"/>
              </w:rPr>
              <w:t>Social Emotions</w:t>
            </w:r>
          </w:p>
        </w:tc>
      </w:tr>
      <w:tr w:rsidR="00180382" w:rsidRPr="00566A80" w14:paraId="72773762"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537E6BD9" w14:textId="77777777" w:rsidR="00180382" w:rsidRPr="00566A80" w:rsidRDefault="00180382" w:rsidP="00180382">
            <w:pPr>
              <w:spacing w:line="240" w:lineRule="auto"/>
              <w:textAlignment w:val="baseline"/>
              <w:rPr>
                <w:rFonts w:cs="Arial"/>
                <w:sz w:val="22"/>
                <w:szCs w:val="22"/>
              </w:rPr>
            </w:pPr>
            <w:r w:rsidRPr="00566A80">
              <w:rPr>
                <w:rFonts w:cs="Arial"/>
                <w:b/>
                <w:bCs/>
                <w:sz w:val="22"/>
                <w:szCs w:val="22"/>
              </w:rPr>
              <w:t>3</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33FC55E0" w14:textId="3C9F1893" w:rsidR="00180382" w:rsidRPr="00566A80" w:rsidRDefault="00180382" w:rsidP="00180382">
            <w:pPr>
              <w:spacing w:line="240" w:lineRule="auto"/>
              <w:textAlignment w:val="baseline"/>
              <w:rPr>
                <w:rFonts w:cs="Arial"/>
                <w:sz w:val="22"/>
                <w:szCs w:val="22"/>
              </w:rPr>
            </w:pPr>
            <w:r w:rsidRPr="00566A80">
              <w:rPr>
                <w:rFonts w:cs="Arial"/>
                <w:b/>
                <w:bCs/>
                <w:sz w:val="22"/>
                <w:szCs w:val="22"/>
              </w:rPr>
              <w:t>Name of PI:</w:t>
            </w:r>
            <w:r w:rsidRPr="00566A80">
              <w:rPr>
                <w:rFonts w:cs="Arial"/>
                <w:sz w:val="22"/>
                <w:szCs w:val="22"/>
              </w:rPr>
              <w:t> </w:t>
            </w:r>
            <w:r w:rsidR="005B7DD4" w:rsidRPr="00566A80">
              <w:rPr>
                <w:rFonts w:cs="Arial"/>
                <w:sz w:val="22"/>
                <w:szCs w:val="22"/>
              </w:rPr>
              <w:t>Prof Argyris Stringaris</w:t>
            </w:r>
          </w:p>
        </w:tc>
      </w:tr>
      <w:tr w:rsidR="00180382" w:rsidRPr="00566A80" w14:paraId="1682984F"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62948F9A" w14:textId="77777777" w:rsidR="00180382" w:rsidRPr="00566A80" w:rsidRDefault="00180382" w:rsidP="00180382">
            <w:pPr>
              <w:spacing w:line="240" w:lineRule="auto"/>
              <w:textAlignment w:val="baseline"/>
              <w:rPr>
                <w:rFonts w:cs="Arial"/>
                <w:b/>
                <w:bCs/>
                <w:sz w:val="22"/>
                <w:szCs w:val="22"/>
              </w:rPr>
            </w:pPr>
            <w:r w:rsidRPr="00566A80">
              <w:rPr>
                <w:rFonts w:cs="Arial"/>
                <w:b/>
                <w:bCs/>
                <w:sz w:val="22"/>
                <w:szCs w:val="22"/>
              </w:rPr>
              <w:t>4</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78560173" w14:textId="09B4AAE3" w:rsidR="00180382" w:rsidRPr="00566A80" w:rsidRDefault="00180382" w:rsidP="79179044">
            <w:pPr>
              <w:spacing w:line="240" w:lineRule="auto"/>
              <w:textAlignment w:val="baseline"/>
              <w:rPr>
                <w:rFonts w:cs="Arial"/>
                <w:sz w:val="22"/>
                <w:szCs w:val="22"/>
              </w:rPr>
            </w:pPr>
            <w:r w:rsidRPr="00566A80">
              <w:rPr>
                <w:rFonts w:cs="Arial"/>
                <w:b/>
                <w:bCs/>
                <w:sz w:val="22"/>
                <w:szCs w:val="22"/>
              </w:rPr>
              <w:t xml:space="preserve">Name of Researcher(s) *for student projects: </w:t>
            </w:r>
            <w:r w:rsidR="005B7DD4" w:rsidRPr="00566A80">
              <w:rPr>
                <w:rFonts w:cs="Arial"/>
                <w:sz w:val="22"/>
                <w:szCs w:val="22"/>
              </w:rPr>
              <w:t>Dr Georgina Krebs, Dr Isobel Ridler</w:t>
            </w:r>
            <w:r w:rsidR="77056995" w:rsidRPr="00566A80">
              <w:rPr>
                <w:rFonts w:cs="Arial"/>
                <w:sz w:val="22"/>
                <w:szCs w:val="22"/>
              </w:rPr>
              <w:t xml:space="preserve">, </w:t>
            </w:r>
            <w:r w:rsidR="005B7DD4" w:rsidRPr="00566A80">
              <w:rPr>
                <w:rFonts w:cs="Arial"/>
                <w:sz w:val="22"/>
                <w:szCs w:val="22"/>
              </w:rPr>
              <w:t>Dr Marjan Biria</w:t>
            </w:r>
            <w:r w:rsidR="27DDB4D0" w:rsidRPr="00566A80">
              <w:rPr>
                <w:rFonts w:cs="Arial"/>
                <w:sz w:val="22"/>
                <w:szCs w:val="22"/>
              </w:rPr>
              <w:t>, Dr Madeleine Payne</w:t>
            </w:r>
            <w:r w:rsidR="00EC7B3B" w:rsidRPr="00566A80">
              <w:rPr>
                <w:rFonts w:cs="Arial"/>
                <w:sz w:val="22"/>
                <w:szCs w:val="22"/>
              </w:rPr>
              <w:t xml:space="preserve">, </w:t>
            </w:r>
            <w:r w:rsidR="27DDB4D0" w:rsidRPr="00566A80">
              <w:rPr>
                <w:rFonts w:cs="Arial"/>
                <w:sz w:val="22"/>
                <w:szCs w:val="22"/>
              </w:rPr>
              <w:t>Miranda Copp</w:t>
            </w:r>
            <w:r w:rsidR="00EC7B3B" w:rsidRPr="00566A80">
              <w:rPr>
                <w:rFonts w:cs="Arial"/>
                <w:sz w:val="22"/>
                <w:szCs w:val="22"/>
              </w:rPr>
              <w:t>s and Johannes Keil</w:t>
            </w:r>
          </w:p>
        </w:tc>
      </w:tr>
      <w:tr w:rsidR="00153883" w:rsidRPr="00566A80" w14:paraId="67FD5275"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2B19C82C"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t>5</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1720FFAD" w14:textId="149416B2" w:rsidR="00153883" w:rsidRPr="00566A80" w:rsidRDefault="00153883" w:rsidP="00153883">
            <w:pPr>
              <w:spacing w:line="240" w:lineRule="auto"/>
              <w:textAlignment w:val="baseline"/>
              <w:rPr>
                <w:rFonts w:cs="Arial"/>
                <w:sz w:val="22"/>
                <w:szCs w:val="22"/>
              </w:rPr>
            </w:pPr>
            <w:r w:rsidRPr="00566A80">
              <w:rPr>
                <w:rFonts w:cs="Arial"/>
                <w:b/>
                <w:bCs/>
                <w:sz w:val="22"/>
                <w:szCs w:val="22"/>
              </w:rPr>
              <w:t>Faculty and Department:</w:t>
            </w:r>
            <w:r w:rsidRPr="00566A80">
              <w:rPr>
                <w:rFonts w:cs="Arial"/>
                <w:sz w:val="22"/>
                <w:szCs w:val="22"/>
              </w:rPr>
              <w:t> </w:t>
            </w:r>
            <w:r w:rsidR="005B7DD4" w:rsidRPr="00566A80">
              <w:rPr>
                <w:rFonts w:cs="Arial"/>
                <w:sz w:val="22"/>
                <w:szCs w:val="22"/>
              </w:rPr>
              <w:t>Department of Psychiatry, Department of Psychology and Language Sciences</w:t>
            </w:r>
          </w:p>
        </w:tc>
      </w:tr>
      <w:tr w:rsidR="00153883" w:rsidRPr="00566A80" w14:paraId="63E80DFC"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7C513EB2"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6</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53DF3DF4"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 xml:space="preserve">Type of Research: </w:t>
            </w:r>
          </w:p>
          <w:p w14:paraId="3658AD42" w14:textId="77777777" w:rsidR="00153883" w:rsidRPr="00566A80" w:rsidRDefault="00153883" w:rsidP="00153883">
            <w:pPr>
              <w:spacing w:line="240" w:lineRule="auto"/>
              <w:textAlignment w:val="baseline"/>
              <w:rPr>
                <w:rFonts w:cs="Arial"/>
                <w:b/>
                <w:bCs/>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1332"/>
              <w:gridCol w:w="3031"/>
              <w:gridCol w:w="947"/>
            </w:tblGrid>
            <w:tr w:rsidR="00153883" w:rsidRPr="00566A80" w14:paraId="7F20D5F9" w14:textId="77777777" w:rsidTr="34787567">
              <w:trPr>
                <w:trHeight w:val="394"/>
              </w:trPr>
              <w:tc>
                <w:tcPr>
                  <w:tcW w:w="3553" w:type="dxa"/>
                  <w:hideMark/>
                </w:tcPr>
                <w:p w14:paraId="02FB7ADF" w14:textId="77777777" w:rsidR="00153883" w:rsidRPr="00566A80" w:rsidRDefault="00153883" w:rsidP="00153883">
                  <w:pPr>
                    <w:spacing w:line="276" w:lineRule="auto"/>
                    <w:rPr>
                      <w:rFonts w:cs="Arial"/>
                      <w:szCs w:val="20"/>
                    </w:rPr>
                  </w:pPr>
                  <w:r w:rsidRPr="00566A80">
                    <w:rPr>
                      <w:rFonts w:cs="Arial"/>
                      <w:szCs w:val="20"/>
                    </w:rPr>
                    <w:t>Undergraduate</w:t>
                  </w:r>
                </w:p>
              </w:tc>
              <w:sdt>
                <w:sdtPr>
                  <w:rPr>
                    <w:rFonts w:cs="Arial"/>
                    <w:b/>
                    <w:bCs/>
                    <w:color w:val="2B579A"/>
                    <w:shd w:val="clear" w:color="auto" w:fill="E6E6E6"/>
                  </w:rPr>
                  <w:id w:val="1993055633"/>
                  <w14:checkbox>
                    <w14:checked w14:val="0"/>
                    <w14:checkedState w14:val="2612" w14:font="MS Gothic"/>
                    <w14:uncheckedState w14:val="2610" w14:font="MS Gothic"/>
                  </w14:checkbox>
                </w:sdtPr>
                <w:sdtContent>
                  <w:tc>
                    <w:tcPr>
                      <w:tcW w:w="1700" w:type="dxa"/>
                      <w:hideMark/>
                    </w:tcPr>
                    <w:p w14:paraId="04A571D7" w14:textId="77777777" w:rsidR="00153883" w:rsidRPr="00566A80" w:rsidRDefault="00153883" w:rsidP="00153883">
                      <w:pPr>
                        <w:spacing w:line="276" w:lineRule="auto"/>
                        <w:jc w:val="center"/>
                        <w:rPr>
                          <w:rFonts w:cs="Arial"/>
                          <w:b/>
                          <w:szCs w:val="20"/>
                        </w:rPr>
                      </w:pPr>
                      <w:r w:rsidRPr="00566A80">
                        <w:rPr>
                          <w:rFonts w:ascii="Segoe UI Symbol" w:eastAsia="MS Gothic" w:hAnsi="Segoe UI Symbol" w:cs="Segoe UI Symbol"/>
                          <w:b/>
                          <w:szCs w:val="20"/>
                        </w:rPr>
                        <w:t>☐</w:t>
                      </w:r>
                    </w:p>
                  </w:tc>
                </w:sdtContent>
              </w:sdt>
              <w:tc>
                <w:tcPr>
                  <w:tcW w:w="3683" w:type="dxa"/>
                  <w:hideMark/>
                </w:tcPr>
                <w:p w14:paraId="5A0CFAC1" w14:textId="77777777" w:rsidR="00153883" w:rsidRPr="00566A80" w:rsidRDefault="00153883" w:rsidP="00153883">
                  <w:pPr>
                    <w:spacing w:line="276" w:lineRule="auto"/>
                    <w:rPr>
                      <w:rFonts w:cs="Arial"/>
                      <w:szCs w:val="20"/>
                    </w:rPr>
                  </w:pPr>
                  <w:r w:rsidRPr="00566A80">
                    <w:rPr>
                      <w:rFonts w:cs="Arial"/>
                      <w:szCs w:val="20"/>
                    </w:rPr>
                    <w:t>Staff</w:t>
                  </w:r>
                </w:p>
              </w:tc>
              <w:sdt>
                <w:sdtPr>
                  <w:rPr>
                    <w:rFonts w:cs="Arial"/>
                    <w:b/>
                    <w:bCs/>
                    <w:color w:val="2B579A"/>
                    <w:shd w:val="clear" w:color="auto" w:fill="E6E6E6"/>
                  </w:rPr>
                  <w:id w:val="529686530"/>
                  <w14:checkbox>
                    <w14:checked w14:val="1"/>
                    <w14:checkedState w14:val="2612" w14:font="MS Gothic"/>
                    <w14:uncheckedState w14:val="2610" w14:font="MS Gothic"/>
                  </w14:checkbox>
                </w:sdtPr>
                <w:sdtContent>
                  <w:tc>
                    <w:tcPr>
                      <w:tcW w:w="1160" w:type="dxa"/>
                      <w:hideMark/>
                    </w:tcPr>
                    <w:p w14:paraId="3EFCB10B" w14:textId="2E97F3E7" w:rsidR="00153883" w:rsidRPr="00566A80" w:rsidRDefault="00C131B2" w:rsidP="00153883">
                      <w:pPr>
                        <w:spacing w:line="276" w:lineRule="auto"/>
                        <w:jc w:val="center"/>
                        <w:rPr>
                          <w:rFonts w:cs="Arial"/>
                          <w:b/>
                          <w:szCs w:val="20"/>
                        </w:rPr>
                      </w:pPr>
                      <w:r w:rsidRPr="00566A80">
                        <w:rPr>
                          <w:rFonts w:ascii="MS Gothic" w:eastAsia="MS Gothic" w:hAnsi="MS Gothic" w:cs="Arial" w:hint="eastAsia"/>
                          <w:b/>
                          <w:szCs w:val="20"/>
                        </w:rPr>
                        <w:t>☒</w:t>
                      </w:r>
                    </w:p>
                  </w:tc>
                </w:sdtContent>
              </w:sdt>
            </w:tr>
            <w:tr w:rsidR="00153883" w:rsidRPr="00566A80" w14:paraId="355C6173" w14:textId="77777777" w:rsidTr="34787567">
              <w:trPr>
                <w:trHeight w:val="394"/>
              </w:trPr>
              <w:tc>
                <w:tcPr>
                  <w:tcW w:w="3553" w:type="dxa"/>
                  <w:hideMark/>
                </w:tcPr>
                <w:p w14:paraId="29BDAFA3" w14:textId="77777777" w:rsidR="00153883" w:rsidRPr="00566A80" w:rsidRDefault="00153883" w:rsidP="00153883">
                  <w:pPr>
                    <w:spacing w:line="276" w:lineRule="auto"/>
                    <w:rPr>
                      <w:rFonts w:cs="Arial"/>
                      <w:szCs w:val="20"/>
                    </w:rPr>
                  </w:pPr>
                  <w:r w:rsidRPr="00566A80">
                    <w:rPr>
                      <w:rFonts w:cs="Arial"/>
                      <w:szCs w:val="20"/>
                    </w:rPr>
                    <w:t>Postgraduate Research</w:t>
                  </w:r>
                </w:p>
              </w:tc>
              <w:sdt>
                <w:sdtPr>
                  <w:rPr>
                    <w:rFonts w:cs="Arial"/>
                    <w:b/>
                    <w:bCs/>
                    <w:color w:val="2B579A"/>
                    <w:shd w:val="clear" w:color="auto" w:fill="E6E6E6"/>
                  </w:rPr>
                  <w:id w:val="-1860117333"/>
                  <w14:checkbox>
                    <w14:checked w14:val="1"/>
                    <w14:checkedState w14:val="2612" w14:font="MS Gothic"/>
                    <w14:uncheckedState w14:val="2610" w14:font="MS Gothic"/>
                  </w14:checkbox>
                </w:sdtPr>
                <w:sdtContent>
                  <w:tc>
                    <w:tcPr>
                      <w:tcW w:w="1700" w:type="dxa"/>
                      <w:hideMark/>
                    </w:tcPr>
                    <w:p w14:paraId="732BA7E8" w14:textId="2CC253CD" w:rsidR="3E39D0A1" w:rsidRPr="00566A80" w:rsidRDefault="3E39D0A1">
                      <w:r w:rsidRPr="00566A80">
                        <w:rPr>
                          <w:rFonts w:ascii="MS Gothic" w:eastAsia="MS Gothic" w:hAnsi="MS Gothic" w:cs="MS Gothic"/>
                        </w:rPr>
                        <w:t>☒</w:t>
                      </w:r>
                    </w:p>
                  </w:tc>
                </w:sdtContent>
              </w:sdt>
              <w:tc>
                <w:tcPr>
                  <w:tcW w:w="3683" w:type="dxa"/>
                  <w:hideMark/>
                </w:tcPr>
                <w:p w14:paraId="6098A484" w14:textId="77777777" w:rsidR="00153883" w:rsidRPr="00566A80" w:rsidRDefault="00153883" w:rsidP="00153883">
                  <w:pPr>
                    <w:spacing w:line="276" w:lineRule="auto"/>
                    <w:rPr>
                      <w:rFonts w:cs="Arial"/>
                      <w:szCs w:val="20"/>
                    </w:rPr>
                  </w:pPr>
                  <w:r w:rsidRPr="00566A80">
                    <w:rPr>
                      <w:rFonts w:cs="Arial"/>
                      <w:szCs w:val="20"/>
                    </w:rPr>
                    <w:t>Postgraduate Taught</w:t>
                  </w:r>
                </w:p>
              </w:tc>
              <w:sdt>
                <w:sdtPr>
                  <w:rPr>
                    <w:rFonts w:cs="Arial"/>
                    <w:b/>
                    <w:bCs/>
                    <w:color w:val="2B579A"/>
                    <w:shd w:val="clear" w:color="auto" w:fill="E6E6E6"/>
                  </w:rPr>
                  <w:id w:val="-127631742"/>
                  <w14:checkbox>
                    <w14:checked w14:val="0"/>
                    <w14:checkedState w14:val="2612" w14:font="MS Gothic"/>
                    <w14:uncheckedState w14:val="2610" w14:font="MS Gothic"/>
                  </w14:checkbox>
                </w:sdtPr>
                <w:sdtContent>
                  <w:tc>
                    <w:tcPr>
                      <w:tcW w:w="1160" w:type="dxa"/>
                      <w:hideMark/>
                    </w:tcPr>
                    <w:p w14:paraId="5AEC4693" w14:textId="77777777" w:rsidR="00153883" w:rsidRPr="00566A80" w:rsidRDefault="00153883" w:rsidP="00153883">
                      <w:pPr>
                        <w:spacing w:line="276" w:lineRule="auto"/>
                        <w:jc w:val="center"/>
                        <w:rPr>
                          <w:rFonts w:cs="Arial"/>
                          <w:b/>
                          <w:szCs w:val="20"/>
                        </w:rPr>
                      </w:pPr>
                      <w:r w:rsidRPr="00566A80">
                        <w:rPr>
                          <w:rFonts w:ascii="Segoe UI Symbol" w:eastAsia="MS Gothic" w:hAnsi="Segoe UI Symbol" w:cs="Segoe UI Symbol"/>
                          <w:b/>
                          <w:szCs w:val="20"/>
                        </w:rPr>
                        <w:t>☐</w:t>
                      </w:r>
                    </w:p>
                  </w:tc>
                </w:sdtContent>
              </w:sdt>
            </w:tr>
          </w:tbl>
          <w:p w14:paraId="34134FC5" w14:textId="77777777" w:rsidR="00153883" w:rsidRPr="00566A80" w:rsidRDefault="00153883" w:rsidP="00153883">
            <w:pPr>
              <w:spacing w:line="240" w:lineRule="auto"/>
              <w:textAlignment w:val="baseline"/>
              <w:rPr>
                <w:rFonts w:cs="Arial"/>
                <w:b/>
                <w:bCs/>
                <w:sz w:val="22"/>
                <w:szCs w:val="22"/>
              </w:rPr>
            </w:pPr>
          </w:p>
        </w:tc>
      </w:tr>
      <w:tr w:rsidR="00153883" w:rsidRPr="00566A80" w14:paraId="61385BAB"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586D5915"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7</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75FF60FA" w14:textId="2B89C81F"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 xml:space="preserve">Date of Original Ethics Approval: </w:t>
            </w:r>
            <w:r w:rsidR="005B7DD4" w:rsidRPr="00566A80">
              <w:rPr>
                <w:rFonts w:cs="Arial"/>
                <w:sz w:val="22"/>
                <w:szCs w:val="22"/>
              </w:rPr>
              <w:t>24/04/2023</w:t>
            </w:r>
          </w:p>
        </w:tc>
      </w:tr>
      <w:tr w:rsidR="00153883" w:rsidRPr="00566A80" w14:paraId="79E5F946"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4A218AE8"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8</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03DAD3AE" w14:textId="29438AAD" w:rsidR="00153883" w:rsidRPr="00566A80" w:rsidRDefault="00D27FF3" w:rsidP="441F59BF">
            <w:pPr>
              <w:spacing w:line="240" w:lineRule="auto"/>
              <w:textAlignment w:val="baseline"/>
              <w:rPr>
                <w:rFonts w:cs="Arial"/>
                <w:sz w:val="22"/>
                <w:szCs w:val="22"/>
              </w:rPr>
            </w:pPr>
            <w:r w:rsidRPr="00566A80">
              <w:rPr>
                <w:rFonts w:cs="Arial"/>
                <w:b/>
                <w:bCs/>
                <w:sz w:val="22"/>
                <w:szCs w:val="22"/>
              </w:rPr>
              <w:t>Amendment</w:t>
            </w:r>
            <w:r w:rsidR="00153883" w:rsidRPr="00566A80">
              <w:rPr>
                <w:rFonts w:cs="Arial"/>
                <w:b/>
                <w:bCs/>
                <w:sz w:val="22"/>
                <w:szCs w:val="22"/>
              </w:rPr>
              <w:t xml:space="preserve"> start date: </w:t>
            </w:r>
            <w:r w:rsidR="003C4D9D" w:rsidRPr="00566A80">
              <w:rPr>
                <w:rFonts w:cs="Arial"/>
                <w:bCs/>
                <w:sz w:val="22"/>
                <w:szCs w:val="22"/>
              </w:rPr>
              <w:t>23</w:t>
            </w:r>
            <w:r w:rsidR="0E7EE8A5" w:rsidRPr="00566A80">
              <w:rPr>
                <w:rFonts w:cs="Arial"/>
                <w:sz w:val="22"/>
                <w:szCs w:val="22"/>
              </w:rPr>
              <w:t>/09/2024</w:t>
            </w:r>
          </w:p>
          <w:p w14:paraId="7CF7752D" w14:textId="77777777" w:rsidR="00153883" w:rsidRPr="00566A80" w:rsidRDefault="00D80A96" w:rsidP="00153883">
            <w:pPr>
              <w:spacing w:line="240" w:lineRule="auto"/>
              <w:textAlignment w:val="baseline"/>
              <w:rPr>
                <w:rFonts w:cs="Arial"/>
                <w:szCs w:val="20"/>
              </w:rPr>
            </w:pPr>
            <w:r w:rsidRPr="00566A80">
              <w:rPr>
                <w:rFonts w:cs="Arial"/>
                <w:i/>
                <w:iCs/>
                <w:szCs w:val="20"/>
              </w:rPr>
              <w:t>(L</w:t>
            </w:r>
            <w:r w:rsidR="00153883" w:rsidRPr="00566A80">
              <w:rPr>
                <w:rFonts w:cs="Arial"/>
                <w:i/>
                <w:iCs/>
                <w:szCs w:val="20"/>
              </w:rPr>
              <w:t xml:space="preserve">ist any requests for an accelerated review, due to </w:t>
            </w:r>
            <w:r w:rsidRPr="00566A80">
              <w:rPr>
                <w:rFonts w:cs="Arial"/>
                <w:i/>
                <w:iCs/>
                <w:szCs w:val="20"/>
              </w:rPr>
              <w:t xml:space="preserve">funding reasons for example, and </w:t>
            </w:r>
            <w:r w:rsidR="00153883" w:rsidRPr="00566A80">
              <w:rPr>
                <w:rFonts w:cs="Arial"/>
                <w:i/>
                <w:iCs/>
                <w:szCs w:val="20"/>
              </w:rPr>
              <w:t xml:space="preserve">when the </w:t>
            </w:r>
            <w:r w:rsidRPr="00566A80">
              <w:rPr>
                <w:rFonts w:cs="Arial"/>
                <w:i/>
                <w:iCs/>
                <w:szCs w:val="20"/>
              </w:rPr>
              <w:t xml:space="preserve">proposed </w:t>
            </w:r>
            <w:r w:rsidR="00153883" w:rsidRPr="00566A80">
              <w:rPr>
                <w:rFonts w:cs="Arial"/>
                <w:i/>
                <w:iCs/>
                <w:szCs w:val="20"/>
              </w:rPr>
              <w:t>changes are likely to be implemented).</w:t>
            </w:r>
            <w:r w:rsidR="00153883" w:rsidRPr="00566A80">
              <w:rPr>
                <w:rFonts w:cs="Arial"/>
                <w:szCs w:val="20"/>
              </w:rPr>
              <w:t> </w:t>
            </w:r>
          </w:p>
          <w:p w14:paraId="3C573DAD" w14:textId="77777777" w:rsidR="00153883" w:rsidRPr="00566A80" w:rsidRDefault="00153883" w:rsidP="00153883">
            <w:pPr>
              <w:spacing w:line="240" w:lineRule="auto"/>
              <w:textAlignment w:val="baseline"/>
              <w:rPr>
                <w:rFonts w:cs="Arial"/>
                <w:b/>
                <w:bCs/>
                <w:szCs w:val="20"/>
              </w:rPr>
            </w:pPr>
          </w:p>
        </w:tc>
      </w:tr>
      <w:tr w:rsidR="00153883" w:rsidRPr="00566A80" w14:paraId="6F6722D0"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0698F40F"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9</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34D7A038" w14:textId="7EABD0BF" w:rsidR="00153883" w:rsidRPr="00566A80" w:rsidRDefault="00153883" w:rsidP="00153883">
            <w:pPr>
              <w:spacing w:line="240" w:lineRule="auto"/>
              <w:textAlignment w:val="baseline"/>
              <w:rPr>
                <w:rFonts w:cs="Arial"/>
                <w:szCs w:val="20"/>
              </w:rPr>
            </w:pPr>
            <w:r w:rsidRPr="00566A80">
              <w:rPr>
                <w:rFonts w:cs="Arial"/>
                <w:b/>
                <w:bCs/>
                <w:sz w:val="22"/>
                <w:szCs w:val="22"/>
              </w:rPr>
              <w:t>Has this study been amended before</w:t>
            </w:r>
            <w:r w:rsidRPr="00566A80">
              <w:rPr>
                <w:rFonts w:cs="Arial"/>
                <w:b/>
                <w:bCs/>
                <w:szCs w:val="20"/>
              </w:rPr>
              <w:t>:   </w:t>
            </w:r>
            <w:r w:rsidRPr="00566A80">
              <w:rPr>
                <w:rFonts w:cs="Arial"/>
                <w:szCs w:val="20"/>
              </w:rPr>
              <w:t>Yes</w:t>
            </w:r>
            <w:r w:rsidRPr="00566A80">
              <w:rPr>
                <w:rFonts w:cs="Arial"/>
                <w:b/>
                <w:bCs/>
                <w:szCs w:val="20"/>
              </w:rPr>
              <w:t> </w:t>
            </w:r>
            <w:sdt>
              <w:sdtPr>
                <w:rPr>
                  <w:rFonts w:cs="Arial"/>
                  <w:b/>
                  <w:color w:val="2B579A"/>
                  <w:szCs w:val="20"/>
                  <w:shd w:val="clear" w:color="auto" w:fill="E6E6E6"/>
                </w:rPr>
                <w:id w:val="-1903353093"/>
                <w14:checkbox>
                  <w14:checked w14:val="1"/>
                  <w14:checkedState w14:val="2612" w14:font="MS Gothic"/>
                  <w14:uncheckedState w14:val="2610" w14:font="MS Gothic"/>
                </w14:checkbox>
              </w:sdtPr>
              <w:sdtContent>
                <w:r w:rsidR="00D960CA" w:rsidRPr="00566A80">
                  <w:rPr>
                    <w:rFonts w:ascii="MS Gothic" w:eastAsia="MS Gothic" w:hAnsi="MS Gothic" w:cs="Arial" w:hint="eastAsia"/>
                    <w:b/>
                    <w:szCs w:val="20"/>
                  </w:rPr>
                  <w:t>☒</w:t>
                </w:r>
              </w:sdtContent>
            </w:sdt>
            <w:r w:rsidRPr="00566A80">
              <w:rPr>
                <w:rFonts w:cs="Arial"/>
                <w:szCs w:val="20"/>
              </w:rPr>
              <w:t>      No </w:t>
            </w:r>
            <w:sdt>
              <w:sdtPr>
                <w:rPr>
                  <w:rFonts w:cs="Arial"/>
                  <w:b/>
                  <w:color w:val="2B579A"/>
                  <w:szCs w:val="20"/>
                  <w:shd w:val="clear" w:color="auto" w:fill="E6E6E6"/>
                </w:rPr>
                <w:id w:val="1069233914"/>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4F2A43BC" w14:textId="77777777" w:rsidR="00153883" w:rsidRPr="00566A80" w:rsidRDefault="00153883" w:rsidP="00153883">
            <w:pPr>
              <w:spacing w:line="240" w:lineRule="auto"/>
              <w:textAlignment w:val="baseline"/>
              <w:rPr>
                <w:rFonts w:cs="Arial"/>
                <w:szCs w:val="20"/>
              </w:rPr>
            </w:pPr>
            <w:r w:rsidRPr="00566A80">
              <w:rPr>
                <w:rFonts w:cs="Arial"/>
                <w:szCs w:val="20"/>
              </w:rPr>
              <w:t> </w:t>
            </w:r>
          </w:p>
          <w:p w14:paraId="23755066" w14:textId="77777777" w:rsidR="00153883" w:rsidRPr="00566A80" w:rsidRDefault="00153883" w:rsidP="00153883">
            <w:pPr>
              <w:spacing w:line="240" w:lineRule="auto"/>
              <w:textAlignment w:val="baseline"/>
              <w:rPr>
                <w:rFonts w:cs="Arial"/>
                <w:b/>
                <w:bCs/>
                <w:szCs w:val="20"/>
              </w:rPr>
            </w:pPr>
            <w:r w:rsidRPr="00566A80">
              <w:rPr>
                <w:rFonts w:cs="Arial"/>
                <w:b/>
                <w:bCs/>
                <w:szCs w:val="20"/>
              </w:rPr>
              <w:t>If yes, how many amendment</w:t>
            </w:r>
            <w:r w:rsidR="00D80A96" w:rsidRPr="00566A80">
              <w:rPr>
                <w:rFonts w:cs="Arial"/>
                <w:b/>
                <w:bCs/>
                <w:szCs w:val="20"/>
              </w:rPr>
              <w:t xml:space="preserve"> requests have been</w:t>
            </w:r>
            <w:r w:rsidRPr="00566A80">
              <w:rPr>
                <w:rFonts w:cs="Arial"/>
                <w:b/>
                <w:bCs/>
                <w:szCs w:val="20"/>
              </w:rPr>
              <w:t xml:space="preserve"> submitted prior to this one? </w:t>
            </w:r>
          </w:p>
          <w:p w14:paraId="669A2F5F" w14:textId="77777777" w:rsidR="00D80A96" w:rsidRPr="00566A80" w:rsidRDefault="00940295" w:rsidP="441F59BF">
            <w:pPr>
              <w:spacing w:line="240" w:lineRule="auto"/>
              <w:textAlignment w:val="baseline"/>
              <w:rPr>
                <w:rFonts w:cs="Arial"/>
                <w:i/>
                <w:iCs/>
              </w:rPr>
            </w:pPr>
            <w:r w:rsidRPr="00566A80">
              <w:rPr>
                <w:rFonts w:cs="Arial"/>
                <w:i/>
                <w:iCs/>
              </w:rPr>
              <w:t>(Please briefly describe all previous amendments and when they were approved</w:t>
            </w:r>
            <w:r w:rsidR="00D80A96" w:rsidRPr="00566A80">
              <w:rPr>
                <w:rFonts w:cs="Arial"/>
                <w:i/>
                <w:iCs/>
              </w:rPr>
              <w:t>).</w:t>
            </w:r>
          </w:p>
          <w:p w14:paraId="5EA5D555" w14:textId="32723153" w:rsidR="00153883" w:rsidRPr="00566A80" w:rsidRDefault="00153883" w:rsidP="441F59BF">
            <w:pPr>
              <w:spacing w:line="240" w:lineRule="auto"/>
              <w:textAlignment w:val="baseline"/>
              <w:rPr>
                <w:rFonts w:cs="Arial"/>
                <w:i/>
                <w:iCs/>
              </w:rPr>
            </w:pPr>
          </w:p>
          <w:p w14:paraId="626D8C1D" w14:textId="16E5372C" w:rsidR="00153883" w:rsidRPr="00566A80" w:rsidRDefault="0E097432" w:rsidP="00C45C46">
            <w:pPr>
              <w:pStyle w:val="ListParagraph"/>
              <w:numPr>
                <w:ilvl w:val="0"/>
                <w:numId w:val="3"/>
              </w:numPr>
              <w:spacing w:line="240" w:lineRule="auto"/>
              <w:rPr>
                <w:rFonts w:cs="Arial"/>
              </w:rPr>
            </w:pPr>
            <w:r w:rsidRPr="00566A80">
              <w:rPr>
                <w:rFonts w:cs="Arial"/>
              </w:rPr>
              <w:t>Amendment 1 (approved on 27/06/2023): reduce age range from 16 to 14, requested to collect audio and video recording from online participants as well, changed study title, additional research platforms.</w:t>
            </w:r>
          </w:p>
          <w:p w14:paraId="5B4E8AB0" w14:textId="65983C0B" w:rsidR="00153883" w:rsidRPr="00566A80" w:rsidRDefault="0E097432" w:rsidP="00C45C46">
            <w:pPr>
              <w:pStyle w:val="ListParagraph"/>
              <w:numPr>
                <w:ilvl w:val="0"/>
                <w:numId w:val="3"/>
              </w:numPr>
              <w:spacing w:line="240" w:lineRule="auto"/>
              <w:rPr>
                <w:rFonts w:cs="Arial"/>
              </w:rPr>
            </w:pPr>
            <w:r w:rsidRPr="00566A80">
              <w:rPr>
                <w:rFonts w:cs="Arial"/>
              </w:rPr>
              <w:t>Amendment 2 (approved on 20/11/2023): remove some exclusion criteria, increase sample size, some other minor changes regarding the language we had used, removed 48h time window between reading info sheet and participating to give participants as much time as they need.</w:t>
            </w:r>
          </w:p>
          <w:p w14:paraId="6733B7C5" w14:textId="660275A2" w:rsidR="00153883" w:rsidRPr="00566A80" w:rsidRDefault="0E097432" w:rsidP="00C45C46">
            <w:pPr>
              <w:pStyle w:val="ListParagraph"/>
              <w:numPr>
                <w:ilvl w:val="0"/>
                <w:numId w:val="3"/>
              </w:numPr>
              <w:spacing w:line="240" w:lineRule="auto"/>
              <w:rPr>
                <w:rFonts w:cs="Arial"/>
              </w:rPr>
            </w:pPr>
            <w:r w:rsidRPr="00566A80">
              <w:rPr>
                <w:rFonts w:cs="Arial"/>
              </w:rPr>
              <w:t xml:space="preserve">Amendment 3 (approved on </w:t>
            </w:r>
            <w:r w:rsidR="17CFCE3D" w:rsidRPr="00566A80">
              <w:rPr>
                <w:rFonts w:cs="Arial"/>
              </w:rPr>
              <w:t>24/07/2024</w:t>
            </w:r>
            <w:r w:rsidRPr="00566A80">
              <w:rPr>
                <w:rFonts w:cs="Arial"/>
              </w:rPr>
              <w:t xml:space="preserve">): increase age group to 65 years, </w:t>
            </w:r>
            <w:r w:rsidR="7B569D66" w:rsidRPr="00566A80">
              <w:rPr>
                <w:rFonts w:cs="Arial"/>
              </w:rPr>
              <w:t xml:space="preserve">requested additional platforms for testing adolescents, </w:t>
            </w:r>
            <w:r w:rsidR="052AD67E" w:rsidRPr="00566A80">
              <w:rPr>
                <w:rFonts w:cs="Arial"/>
              </w:rPr>
              <w:t>request</w:t>
            </w:r>
            <w:r w:rsidR="7B569D66" w:rsidRPr="00566A80">
              <w:rPr>
                <w:rFonts w:cs="Arial"/>
              </w:rPr>
              <w:t xml:space="preserve">ed </w:t>
            </w:r>
            <w:r w:rsidR="7EB267A5" w:rsidRPr="00566A80">
              <w:rPr>
                <w:rFonts w:cs="Arial"/>
              </w:rPr>
              <w:t>additional methods of compensation (</w:t>
            </w:r>
            <w:r w:rsidR="7B569D66" w:rsidRPr="00566A80">
              <w:rPr>
                <w:rFonts w:cs="Arial"/>
              </w:rPr>
              <w:t>bank transfer</w:t>
            </w:r>
            <w:r w:rsidR="7875F693" w:rsidRPr="00566A80">
              <w:rPr>
                <w:rFonts w:cs="Arial"/>
              </w:rPr>
              <w:t xml:space="preserve">, </w:t>
            </w:r>
            <w:r w:rsidR="4A91B176" w:rsidRPr="00566A80">
              <w:rPr>
                <w:rFonts w:cs="Arial"/>
              </w:rPr>
              <w:t>student credits</w:t>
            </w:r>
            <w:r w:rsidR="0146A17A" w:rsidRPr="00566A80">
              <w:rPr>
                <w:rFonts w:cs="Arial"/>
              </w:rPr>
              <w:t xml:space="preserve">), </w:t>
            </w:r>
            <w:r w:rsidR="2D0D1799" w:rsidRPr="00566A80">
              <w:rPr>
                <w:rFonts w:cs="Arial"/>
              </w:rPr>
              <w:t>development of</w:t>
            </w:r>
            <w:r w:rsidR="4897CC7B" w:rsidRPr="00566A80">
              <w:rPr>
                <w:rFonts w:cs="Arial"/>
              </w:rPr>
              <w:t xml:space="preserve"> </w:t>
            </w:r>
            <w:r w:rsidR="1EE666E6" w:rsidRPr="00566A80">
              <w:rPr>
                <w:rFonts w:cs="Arial"/>
              </w:rPr>
              <w:t>hunger</w:t>
            </w:r>
            <w:r w:rsidR="152B0F8C" w:rsidRPr="00566A80">
              <w:rPr>
                <w:rFonts w:cs="Arial"/>
              </w:rPr>
              <w:t>-induced mood</w:t>
            </w:r>
            <w:r w:rsidR="1EE666E6" w:rsidRPr="00566A80">
              <w:rPr>
                <w:rFonts w:cs="Arial"/>
              </w:rPr>
              <w:t xml:space="preserve"> </w:t>
            </w:r>
            <w:r w:rsidR="0146A17A" w:rsidRPr="00566A80">
              <w:rPr>
                <w:rFonts w:cs="Arial"/>
              </w:rPr>
              <w:t>question</w:t>
            </w:r>
            <w:r w:rsidR="7D59B7BB" w:rsidRPr="00566A80">
              <w:rPr>
                <w:rFonts w:cs="Arial"/>
              </w:rPr>
              <w:t>n</w:t>
            </w:r>
            <w:r w:rsidR="0146A17A" w:rsidRPr="00566A80">
              <w:rPr>
                <w:rFonts w:cs="Arial"/>
              </w:rPr>
              <w:t>aire</w:t>
            </w:r>
            <w:r w:rsidR="05D7993B" w:rsidRPr="00566A80">
              <w:rPr>
                <w:rFonts w:cs="Arial"/>
              </w:rPr>
              <w:t xml:space="preserve">, </w:t>
            </w:r>
            <w:r w:rsidR="2D29BDE3" w:rsidRPr="00566A80">
              <w:rPr>
                <w:rFonts w:cs="Arial"/>
              </w:rPr>
              <w:t xml:space="preserve">inclusion </w:t>
            </w:r>
            <w:r w:rsidR="67E5234D" w:rsidRPr="00566A80">
              <w:rPr>
                <w:rFonts w:cs="Arial"/>
              </w:rPr>
              <w:t xml:space="preserve">of </w:t>
            </w:r>
            <w:r w:rsidR="05D7993B" w:rsidRPr="00566A80">
              <w:rPr>
                <w:rFonts w:cs="Arial"/>
              </w:rPr>
              <w:t>addit</w:t>
            </w:r>
            <w:r w:rsidR="0AD75DD2" w:rsidRPr="00566A80">
              <w:rPr>
                <w:rFonts w:cs="Arial"/>
              </w:rPr>
              <w:t>i</w:t>
            </w:r>
            <w:r w:rsidR="05D7993B" w:rsidRPr="00566A80">
              <w:rPr>
                <w:rFonts w:cs="Arial"/>
              </w:rPr>
              <w:t>onal</w:t>
            </w:r>
            <w:r w:rsidR="2B1F13A8" w:rsidRPr="00566A80">
              <w:rPr>
                <w:rFonts w:cs="Arial"/>
              </w:rPr>
              <w:t xml:space="preserve"> anxiety and anger scales</w:t>
            </w:r>
          </w:p>
          <w:p w14:paraId="3FE2CD68" w14:textId="204136A8" w:rsidR="00EC7B3B" w:rsidRPr="00566A80" w:rsidRDefault="00EC7B3B" w:rsidP="00C45C46">
            <w:pPr>
              <w:pStyle w:val="ListParagraph"/>
              <w:numPr>
                <w:ilvl w:val="0"/>
                <w:numId w:val="3"/>
              </w:numPr>
              <w:spacing w:line="240" w:lineRule="auto"/>
              <w:rPr>
                <w:rFonts w:cs="Arial"/>
              </w:rPr>
            </w:pPr>
            <w:r w:rsidRPr="00566A80">
              <w:rPr>
                <w:rFonts w:cs="Arial"/>
              </w:rPr>
              <w:t xml:space="preserve">Amendment 4 (approved on </w:t>
            </w:r>
            <w:ins w:id="0" w:author="Keil, Johannes (Stud. FPN)" w:date="2025-04-01T11:38:00Z" w16du:dateUtc="2025-04-01T10:38:00Z">
              <w:r w:rsidR="008C68C1">
                <w:rPr>
                  <w:rFonts w:cs="Arial"/>
                </w:rPr>
                <w:t>1</w:t>
              </w:r>
              <w:r w:rsidR="008934D4">
                <w:rPr>
                  <w:rFonts w:cs="Arial"/>
                </w:rPr>
                <w:t>3</w:t>
              </w:r>
              <w:r w:rsidR="008C68C1">
                <w:rPr>
                  <w:rFonts w:cs="Arial"/>
                </w:rPr>
                <w:t>/11/2024</w:t>
              </w:r>
            </w:ins>
            <w:del w:id="1" w:author="Keil, Johannes (Stud. FPN)" w:date="2025-03-31T16:31:00Z" w16du:dateUtc="2025-03-31T15:31:00Z">
              <w:r w:rsidRPr="00566A80" w:rsidDel="00F92CAB">
                <w:rPr>
                  <w:rFonts w:cs="Arial"/>
                </w:rPr>
                <w:delText>______</w:delText>
              </w:r>
            </w:del>
            <w:r w:rsidRPr="00566A80">
              <w:rPr>
                <w:rFonts w:cs="Arial"/>
              </w:rPr>
              <w:t>): change from opt-out to opt-in parental consent; requested additional questionnaires for measuring symptoms of autism, self-focused attention and eating behaviours; reintroduction of a screening step via Redcap.</w:t>
            </w:r>
          </w:p>
          <w:p w14:paraId="441832F1" w14:textId="3F6BED1F" w:rsidR="00153883" w:rsidRPr="00566A80" w:rsidRDefault="00153883" w:rsidP="34787567">
            <w:pPr>
              <w:spacing w:line="240" w:lineRule="auto"/>
              <w:textAlignment w:val="baseline"/>
              <w:rPr>
                <w:rFonts w:cs="Arial"/>
              </w:rPr>
            </w:pPr>
          </w:p>
        </w:tc>
      </w:tr>
      <w:tr w:rsidR="00153883" w:rsidRPr="00566A80" w14:paraId="0EA3264B" w14:textId="77777777" w:rsidTr="403F8743">
        <w:trPr>
          <w:trHeight w:val="3858"/>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2AF688A"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t>10</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7E4A7462" w14:textId="77777777" w:rsidR="00153883" w:rsidRPr="00566A80" w:rsidRDefault="00153883" w:rsidP="00153883">
            <w:pPr>
              <w:spacing w:line="240" w:lineRule="auto"/>
              <w:textAlignment w:val="baseline"/>
              <w:rPr>
                <w:rFonts w:cs="Arial"/>
                <w:szCs w:val="20"/>
              </w:rPr>
            </w:pPr>
            <w:r w:rsidRPr="00566A80">
              <w:rPr>
                <w:rFonts w:cs="Arial"/>
                <w:b/>
                <w:bCs/>
                <w:sz w:val="22"/>
                <w:szCs w:val="22"/>
              </w:rPr>
              <w:t>Type of Amendment</w:t>
            </w:r>
            <w:r w:rsidRPr="00566A80">
              <w:rPr>
                <w:rFonts w:cs="Arial"/>
                <w:b/>
                <w:bCs/>
                <w:szCs w:val="20"/>
              </w:rPr>
              <w:t>:</w:t>
            </w:r>
            <w:r w:rsidRPr="00566A80">
              <w:rPr>
                <w:rFonts w:cs="Arial"/>
                <w:i/>
                <w:iCs/>
                <w:szCs w:val="20"/>
              </w:rPr>
              <w:t> (Tick all that apply)</w:t>
            </w:r>
            <w:r w:rsidRPr="00566A80">
              <w:rPr>
                <w:rFonts w:cs="Arial"/>
                <w:szCs w:val="20"/>
              </w:rPr>
              <w:t> </w:t>
            </w:r>
          </w:p>
          <w:p w14:paraId="095FD648" w14:textId="77777777" w:rsidR="00153883" w:rsidRPr="00566A80" w:rsidRDefault="00153883" w:rsidP="00153883">
            <w:pPr>
              <w:spacing w:line="240" w:lineRule="auto"/>
              <w:textAlignment w:val="baseline"/>
              <w:rPr>
                <w:rFonts w:cs="Arial"/>
                <w:szCs w:val="20"/>
              </w:rPr>
            </w:pPr>
            <w:r w:rsidRPr="00566A80">
              <w:rPr>
                <w:rFonts w:cs="Arial"/>
                <w:szCs w:val="20"/>
              </w:rPr>
              <w:t> </w:t>
            </w:r>
          </w:p>
          <w:p w14:paraId="3CAC333E" w14:textId="77777777" w:rsidR="00153883" w:rsidRPr="00566A80" w:rsidRDefault="00153883" w:rsidP="0C53BBD1">
            <w:pPr>
              <w:spacing w:line="240" w:lineRule="auto"/>
              <w:textAlignment w:val="baseline"/>
              <w:rPr>
                <w:rFonts w:cs="Arial"/>
              </w:rPr>
            </w:pPr>
            <w:r w:rsidRPr="00566A80">
              <w:rPr>
                <w:rFonts w:cs="Arial"/>
              </w:rPr>
              <w:t>Extension to approval (for 1 year) </w:t>
            </w:r>
            <w:sdt>
              <w:sdtPr>
                <w:rPr>
                  <w:rFonts w:cs="Arial"/>
                  <w:b/>
                  <w:bCs/>
                  <w:color w:val="2B579A"/>
                  <w:shd w:val="clear" w:color="auto" w:fill="E6E6E6"/>
                </w:rPr>
                <w:id w:val="1738752130"/>
                <w14:checkbox>
                  <w14:checked w14:val="0"/>
                  <w14:checkedState w14:val="2612" w14:font="MS Gothic"/>
                  <w14:uncheckedState w14:val="2610" w14:font="MS Gothic"/>
                </w14:checkbox>
              </w:sdtPr>
              <w:sdtContent>
                <w:r w:rsidR="7C993B83" w:rsidRPr="00566A80">
                  <w:rPr>
                    <w:rFonts w:ascii="MS Gothic" w:eastAsia="MS Gothic" w:hAnsi="MS Gothic" w:cs="MS Gothic"/>
                    <w:b/>
                    <w:bCs/>
                  </w:rPr>
                  <w:t>☐</w:t>
                </w:r>
              </w:sdtContent>
            </w:sdt>
          </w:p>
          <w:p w14:paraId="35369602" w14:textId="43A471D7" w:rsidR="00153883" w:rsidRPr="00566A80" w:rsidRDefault="00153883" w:rsidP="1B48C490">
            <w:pPr>
              <w:spacing w:line="240" w:lineRule="auto"/>
              <w:textAlignment w:val="baseline"/>
              <w:rPr>
                <w:rFonts w:cs="Arial"/>
              </w:rPr>
            </w:pPr>
            <w:r w:rsidRPr="00566A80">
              <w:rPr>
                <w:rFonts w:cs="Arial"/>
              </w:rPr>
              <w:t>Data management/storage, retention and destruction  </w:t>
            </w:r>
            <w:sdt>
              <w:sdtPr>
                <w:rPr>
                  <w:rFonts w:cs="Arial"/>
                  <w:b/>
                  <w:bCs/>
                  <w:color w:val="2B579A"/>
                  <w:shd w:val="clear" w:color="auto" w:fill="E6E6E6"/>
                </w:rPr>
                <w:id w:val="28003630"/>
                <w14:checkbox>
                  <w14:checked w14:val="0"/>
                  <w14:checkedState w14:val="2612" w14:font="MS Gothic"/>
                  <w14:uncheckedState w14:val="2610" w14:font="MS Gothic"/>
                </w14:checkbox>
              </w:sdtPr>
              <w:sdtContent/>
            </w:sdt>
            <w:sdt>
              <w:sdtPr>
                <w:rPr>
                  <w:rFonts w:cs="Arial"/>
                  <w:b/>
                  <w:bCs/>
                  <w:color w:val="2B579A"/>
                </w:rPr>
                <w:id w:val="1812778700"/>
                <w14:checkbox>
                  <w14:checked w14:val="0"/>
                  <w14:checkedState w14:val="2612" w14:font="MS Gothic"/>
                  <w14:uncheckedState w14:val="2610" w14:font="MS Gothic"/>
                </w14:checkbox>
              </w:sdtPr>
              <w:sdtContent>
                <w:r w:rsidR="00EC7B3B" w:rsidRPr="00566A80">
                  <w:rPr>
                    <w:rFonts w:ascii="MS Gothic" w:eastAsia="MS Gothic" w:hAnsi="MS Gothic" w:cs="Arial" w:hint="eastAsia"/>
                    <w:b/>
                    <w:bCs/>
                    <w:color w:val="2B579A"/>
                  </w:rPr>
                  <w:t>☐</w:t>
                </w:r>
              </w:sdtContent>
            </w:sdt>
          </w:p>
          <w:p w14:paraId="0A25A552" w14:textId="546467F5" w:rsidR="00153883" w:rsidRPr="00566A80" w:rsidRDefault="00153883" w:rsidP="00153883">
            <w:pPr>
              <w:spacing w:line="240" w:lineRule="auto"/>
              <w:textAlignment w:val="baseline"/>
              <w:rPr>
                <w:rFonts w:cs="Arial"/>
                <w:szCs w:val="20"/>
              </w:rPr>
            </w:pPr>
            <w:r w:rsidRPr="00566A80">
              <w:rPr>
                <w:rFonts w:cs="Arial"/>
                <w:szCs w:val="20"/>
              </w:rPr>
              <w:t>Research method/protocol  </w:t>
            </w:r>
            <w:sdt>
              <w:sdtPr>
                <w:rPr>
                  <w:rFonts w:cs="Arial"/>
                  <w:b/>
                  <w:color w:val="2B579A"/>
                  <w:szCs w:val="20"/>
                  <w:shd w:val="clear" w:color="auto" w:fill="E6E6E6"/>
                </w:rPr>
                <w:id w:val="956364578"/>
                <w14:checkbox>
                  <w14:checked w14:val="1"/>
                  <w14:checkedState w14:val="2612" w14:font="MS Gothic"/>
                  <w14:uncheckedState w14:val="2610" w14:font="MS Gothic"/>
                </w14:checkbox>
              </w:sdtPr>
              <w:sdtContent>
                <w:r w:rsidR="005B7DD4" w:rsidRPr="00566A80">
                  <w:rPr>
                    <w:rFonts w:ascii="MS Gothic" w:eastAsia="MS Gothic" w:hAnsi="MS Gothic" w:cs="Arial" w:hint="eastAsia"/>
                    <w:b/>
                    <w:szCs w:val="20"/>
                  </w:rPr>
                  <w:t>☒</w:t>
                </w:r>
              </w:sdtContent>
            </w:sdt>
          </w:p>
          <w:p w14:paraId="6143DF0D" w14:textId="77777777" w:rsidR="00153883" w:rsidRPr="00566A80" w:rsidRDefault="00153883" w:rsidP="00153883">
            <w:pPr>
              <w:spacing w:line="240" w:lineRule="auto"/>
              <w:textAlignment w:val="baseline"/>
              <w:rPr>
                <w:rFonts w:cs="Arial"/>
                <w:szCs w:val="20"/>
              </w:rPr>
            </w:pPr>
            <w:r w:rsidRPr="00566A80">
              <w:rPr>
                <w:rFonts w:cs="Arial"/>
                <w:szCs w:val="20"/>
              </w:rPr>
              <w:t>Location of</w:t>
            </w:r>
            <w:r w:rsidRPr="00566A80">
              <w:rPr>
                <w:rFonts w:cs="Arial"/>
                <w:bCs/>
                <w:szCs w:val="20"/>
              </w:rPr>
              <w:t xml:space="preserve"> research / research site / data source</w:t>
            </w:r>
            <w:r w:rsidRPr="00566A80">
              <w:rPr>
                <w:rFonts w:cs="Arial"/>
                <w:sz w:val="36"/>
                <w:szCs w:val="36"/>
              </w:rPr>
              <w:t xml:space="preserve"> </w:t>
            </w:r>
            <w:sdt>
              <w:sdtPr>
                <w:rPr>
                  <w:rFonts w:cs="Arial"/>
                  <w:b/>
                  <w:color w:val="2B579A"/>
                  <w:szCs w:val="20"/>
                  <w:shd w:val="clear" w:color="auto" w:fill="E6E6E6"/>
                </w:rPr>
                <w:id w:val="1155342303"/>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03D0F2A2" w14:textId="0F270E84" w:rsidR="00153883" w:rsidRPr="00566A80" w:rsidRDefault="00153883" w:rsidP="00153883">
            <w:pPr>
              <w:spacing w:line="240" w:lineRule="auto"/>
              <w:textAlignment w:val="baseline"/>
              <w:rPr>
                <w:rFonts w:cs="Arial"/>
                <w:szCs w:val="20"/>
              </w:rPr>
            </w:pPr>
            <w:r w:rsidRPr="00566A80">
              <w:rPr>
                <w:rFonts w:cs="Arial"/>
                <w:szCs w:val="20"/>
              </w:rPr>
              <w:t>Participant group </w:t>
            </w:r>
            <w:sdt>
              <w:sdtPr>
                <w:rPr>
                  <w:rFonts w:cs="Arial"/>
                  <w:b/>
                  <w:color w:val="2B579A"/>
                  <w:szCs w:val="20"/>
                  <w:shd w:val="clear" w:color="auto" w:fill="E6E6E6"/>
                </w:rPr>
                <w:id w:val="-222291222"/>
                <w14:checkbox>
                  <w14:checked w14:val="0"/>
                  <w14:checkedState w14:val="2612" w14:font="MS Gothic"/>
                  <w14:uncheckedState w14:val="2610" w14:font="MS Gothic"/>
                </w14:checkbox>
              </w:sdtPr>
              <w:sdtContent>
                <w:r w:rsidR="00746E87" w:rsidRPr="00566A80">
                  <w:rPr>
                    <w:rFonts w:ascii="MS Gothic" w:eastAsia="MS Gothic" w:hAnsi="MS Gothic" w:cs="Arial" w:hint="eastAsia"/>
                    <w:b/>
                    <w:szCs w:val="20"/>
                  </w:rPr>
                  <w:t>☐</w:t>
                </w:r>
              </w:sdtContent>
            </w:sdt>
          </w:p>
          <w:p w14:paraId="01F8DC77" w14:textId="77777777" w:rsidR="00153883" w:rsidRPr="00566A80" w:rsidRDefault="00153883" w:rsidP="00153883">
            <w:pPr>
              <w:spacing w:line="240" w:lineRule="auto"/>
              <w:textAlignment w:val="baseline"/>
              <w:rPr>
                <w:rFonts w:cs="Arial"/>
                <w:szCs w:val="20"/>
              </w:rPr>
            </w:pPr>
            <w:r w:rsidRPr="00566A80">
              <w:rPr>
                <w:rFonts w:cs="Arial"/>
                <w:szCs w:val="20"/>
              </w:rPr>
              <w:t>Sponsorship/Collaborators </w:t>
            </w:r>
            <w:sdt>
              <w:sdtPr>
                <w:rPr>
                  <w:rFonts w:cs="Arial"/>
                  <w:b/>
                  <w:color w:val="2B579A"/>
                  <w:szCs w:val="20"/>
                  <w:shd w:val="clear" w:color="auto" w:fill="E6E6E6"/>
                </w:rPr>
                <w:id w:val="-1006597786"/>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432E69C4" w14:textId="22DFB65D" w:rsidR="00153883" w:rsidRPr="00566A80" w:rsidRDefault="00153883" w:rsidP="00153883">
            <w:pPr>
              <w:spacing w:line="240" w:lineRule="auto"/>
              <w:textAlignment w:val="baseline"/>
              <w:rPr>
                <w:rFonts w:cs="Arial"/>
                <w:szCs w:val="20"/>
              </w:rPr>
            </w:pPr>
            <w:r w:rsidRPr="00566A80">
              <w:rPr>
                <w:rFonts w:cs="Arial"/>
                <w:szCs w:val="20"/>
              </w:rPr>
              <w:t>Information Sheet(s)/Consent Form(s) </w:t>
            </w:r>
            <w:sdt>
              <w:sdtPr>
                <w:rPr>
                  <w:rFonts w:cs="Arial"/>
                  <w:b/>
                  <w:color w:val="2B579A"/>
                  <w:szCs w:val="20"/>
                  <w:shd w:val="clear" w:color="auto" w:fill="E6E6E6"/>
                </w:rPr>
                <w:id w:val="1621484536"/>
                <w14:checkbox>
                  <w14:checked w14:val="1"/>
                  <w14:checkedState w14:val="2612" w14:font="MS Gothic"/>
                  <w14:uncheckedState w14:val="2610" w14:font="MS Gothic"/>
                </w14:checkbox>
              </w:sdtPr>
              <w:sdtContent>
                <w:r w:rsidR="00D960CA" w:rsidRPr="00566A80">
                  <w:rPr>
                    <w:rFonts w:ascii="MS Gothic" w:eastAsia="MS Gothic" w:hAnsi="MS Gothic" w:cs="Arial" w:hint="eastAsia"/>
                    <w:b/>
                    <w:szCs w:val="20"/>
                  </w:rPr>
                  <w:t>☒</w:t>
                </w:r>
              </w:sdtContent>
            </w:sdt>
          </w:p>
          <w:p w14:paraId="669C684F" w14:textId="6BFC761F" w:rsidR="00153883" w:rsidRPr="00566A80" w:rsidRDefault="00153883" w:rsidP="58FC0ED9">
            <w:pPr>
              <w:spacing w:line="240" w:lineRule="auto"/>
              <w:textAlignment w:val="baseline"/>
              <w:rPr>
                <w:rFonts w:cs="Arial"/>
              </w:rPr>
            </w:pPr>
            <w:r w:rsidRPr="00566A80">
              <w:rPr>
                <w:rFonts w:cs="Arial"/>
              </w:rPr>
              <w:t xml:space="preserve">Consent method </w:t>
            </w:r>
            <w:sdt>
              <w:sdtPr>
                <w:rPr>
                  <w:rFonts w:cs="Arial"/>
                  <w:b/>
                  <w:bCs/>
                  <w:color w:val="2B579A"/>
                  <w:shd w:val="clear" w:color="auto" w:fill="E6E6E6"/>
                </w:rPr>
                <w:id w:val="52517331"/>
                <w14:checkbox>
                  <w14:checked w14:val="0"/>
                  <w14:checkedState w14:val="2612" w14:font="MS Gothic"/>
                  <w14:uncheckedState w14:val="2610" w14:font="MS Gothic"/>
                </w14:checkbox>
              </w:sdtPr>
              <w:sdtContent>
                <w:r w:rsidR="00EC7B3B" w:rsidRPr="00566A80">
                  <w:rPr>
                    <w:rFonts w:ascii="MS Gothic" w:eastAsia="MS Gothic" w:hAnsi="MS Gothic" w:cs="Arial" w:hint="eastAsia"/>
                    <w:b/>
                    <w:bCs/>
                    <w:color w:val="2B579A"/>
                    <w:shd w:val="clear" w:color="auto" w:fill="E6E6E6"/>
                  </w:rPr>
                  <w:t>☐</w:t>
                </w:r>
              </w:sdtContent>
            </w:sdt>
          </w:p>
          <w:p w14:paraId="195A82F5" w14:textId="5D6CA72A" w:rsidR="00153883" w:rsidRPr="00566A80" w:rsidRDefault="00153883" w:rsidP="1B48C490">
            <w:pPr>
              <w:spacing w:line="240" w:lineRule="auto"/>
              <w:textAlignment w:val="baseline"/>
              <w:rPr>
                <w:rFonts w:cs="Arial"/>
              </w:rPr>
            </w:pPr>
            <w:r w:rsidRPr="00566A80">
              <w:rPr>
                <w:rFonts w:cs="Arial"/>
              </w:rPr>
              <w:t xml:space="preserve">Data collection method </w:t>
            </w:r>
            <w:sdt>
              <w:sdtPr>
                <w:rPr>
                  <w:rFonts w:cs="Arial"/>
                  <w:b/>
                  <w:bCs/>
                  <w:color w:val="2B579A"/>
                  <w:shd w:val="clear" w:color="auto" w:fill="E6E6E6"/>
                </w:rPr>
                <w:id w:val="-175728941"/>
                <w14:checkbox>
                  <w14:checked w14:val="1"/>
                  <w14:checkedState w14:val="2612" w14:font="MS Gothic"/>
                  <w14:uncheckedState w14:val="2610" w14:font="MS Gothic"/>
                </w14:checkbox>
              </w:sdtPr>
              <w:sdtContent/>
            </w:sdt>
            <w:sdt>
              <w:sdtPr>
                <w:rPr>
                  <w:rFonts w:cs="Arial"/>
                  <w:b/>
                  <w:bCs/>
                  <w:color w:val="2B579A"/>
                </w:rPr>
                <w:id w:val="1221944465"/>
                <w14:checkbox>
                  <w14:checked w14:val="0"/>
                  <w14:checkedState w14:val="2612" w14:font="MS Gothic"/>
                  <w14:uncheckedState w14:val="2610" w14:font="MS Gothic"/>
                </w14:checkbox>
              </w:sdtPr>
              <w:sdtContent>
                <w:r w:rsidR="10A20F62" w:rsidRPr="00566A80">
                  <w:rPr>
                    <w:rFonts w:ascii="MS Gothic" w:eastAsia="MS Gothic" w:hAnsi="MS Gothic" w:cs="MS Gothic"/>
                    <w:b/>
                    <w:bCs/>
                  </w:rPr>
                  <w:t>☐</w:t>
                </w:r>
              </w:sdtContent>
            </w:sdt>
          </w:p>
          <w:p w14:paraId="405EA5D4" w14:textId="77777777" w:rsidR="00153883" w:rsidRPr="00566A80" w:rsidRDefault="00153883" w:rsidP="1B48C490">
            <w:pPr>
              <w:spacing w:line="240" w:lineRule="auto"/>
              <w:textAlignment w:val="baseline"/>
              <w:rPr>
                <w:rFonts w:cs="Arial"/>
              </w:rPr>
            </w:pPr>
            <w:r w:rsidRPr="00566A80">
              <w:rPr>
                <w:rFonts w:cs="Arial"/>
              </w:rPr>
              <w:t xml:space="preserve">Publication and sharing  </w:t>
            </w:r>
            <w:sdt>
              <w:sdtPr>
                <w:rPr>
                  <w:rFonts w:cs="Arial"/>
                  <w:b/>
                  <w:bCs/>
                  <w:color w:val="2B579A"/>
                  <w:shd w:val="clear" w:color="auto" w:fill="E6E6E6"/>
                </w:rPr>
                <w:id w:val="-1304229516"/>
                <w14:checkbox>
                  <w14:checked w14:val="0"/>
                  <w14:checkedState w14:val="2612" w14:font="MS Gothic"/>
                  <w14:uncheckedState w14:val="2610" w14:font="MS Gothic"/>
                </w14:checkbox>
              </w:sdtPr>
              <w:sdtContent>
                <w:r w:rsidRPr="00566A80">
                  <w:rPr>
                    <w:rFonts w:ascii="Segoe UI Symbol" w:eastAsia="MS Gothic" w:hAnsi="Segoe UI Symbol" w:cs="Segoe UI Symbol"/>
                    <w:b/>
                    <w:bCs/>
                  </w:rPr>
                  <w:t>☐</w:t>
                </w:r>
              </w:sdtContent>
            </w:sdt>
          </w:p>
          <w:p w14:paraId="0A0C9208" w14:textId="3E2D8B2D" w:rsidR="00153883" w:rsidRPr="00566A80" w:rsidRDefault="00153883" w:rsidP="00153883">
            <w:pPr>
              <w:spacing w:line="240" w:lineRule="auto"/>
              <w:textAlignment w:val="baseline"/>
              <w:rPr>
                <w:rFonts w:cs="Arial"/>
                <w:szCs w:val="20"/>
              </w:rPr>
            </w:pPr>
            <w:r w:rsidRPr="00566A80">
              <w:rPr>
                <w:rFonts w:cs="Arial"/>
                <w:szCs w:val="20"/>
              </w:rPr>
              <w:t>Recruitment Documents  </w:t>
            </w:r>
            <w:sdt>
              <w:sdtPr>
                <w:rPr>
                  <w:rFonts w:cs="Arial"/>
                  <w:b/>
                  <w:color w:val="2B579A"/>
                  <w:szCs w:val="20"/>
                  <w:shd w:val="clear" w:color="auto" w:fill="E6E6E6"/>
                </w:rPr>
                <w:id w:val="-1163546895"/>
                <w14:checkbox>
                  <w14:checked w14:val="1"/>
                  <w14:checkedState w14:val="2612" w14:font="MS Gothic"/>
                  <w14:uncheckedState w14:val="2610" w14:font="MS Gothic"/>
                </w14:checkbox>
              </w:sdtPr>
              <w:sdtContent>
                <w:r w:rsidR="00D960CA" w:rsidRPr="00566A80">
                  <w:rPr>
                    <w:rFonts w:ascii="MS Gothic" w:eastAsia="MS Gothic" w:hAnsi="MS Gothic" w:cs="Arial" w:hint="eastAsia"/>
                    <w:b/>
                    <w:szCs w:val="20"/>
                  </w:rPr>
                  <w:t>☒</w:t>
                </w:r>
              </w:sdtContent>
            </w:sdt>
          </w:p>
          <w:p w14:paraId="1F4AF27B" w14:textId="77777777" w:rsidR="00153883" w:rsidRPr="00566A80" w:rsidRDefault="00153883" w:rsidP="00153883">
            <w:pPr>
              <w:spacing w:line="240" w:lineRule="auto"/>
              <w:textAlignment w:val="baseline"/>
              <w:rPr>
                <w:rFonts w:cs="Arial"/>
                <w:szCs w:val="20"/>
              </w:rPr>
            </w:pPr>
            <w:r w:rsidRPr="00566A80">
              <w:rPr>
                <w:rFonts w:cs="Arial"/>
                <w:szCs w:val="20"/>
              </w:rPr>
              <w:t>Principal Investigator*  </w:t>
            </w:r>
            <w:sdt>
              <w:sdtPr>
                <w:rPr>
                  <w:rFonts w:cs="Arial"/>
                  <w:b/>
                  <w:color w:val="2B579A"/>
                  <w:szCs w:val="20"/>
                  <w:shd w:val="clear" w:color="auto" w:fill="E6E6E6"/>
                </w:rPr>
                <w:id w:val="-883099126"/>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19452DA8" w14:textId="282C8784" w:rsidR="009F77B6" w:rsidRPr="00566A80" w:rsidRDefault="009F77B6" w:rsidP="441F59BF">
            <w:pPr>
              <w:spacing w:line="240" w:lineRule="auto"/>
              <w:textAlignment w:val="baseline"/>
              <w:rPr>
                <w:rFonts w:cs="Arial"/>
              </w:rPr>
            </w:pPr>
            <w:r w:rsidRPr="00566A80">
              <w:rPr>
                <w:rFonts w:cs="Arial"/>
              </w:rPr>
              <w:t xml:space="preserve">Update to research instruments/tools </w:t>
            </w:r>
            <w:sdt>
              <w:sdtPr>
                <w:rPr>
                  <w:rFonts w:cs="Arial"/>
                  <w:b/>
                  <w:bCs/>
                  <w:color w:val="2B579A"/>
                  <w:shd w:val="clear" w:color="auto" w:fill="E6E6E6"/>
                </w:rPr>
                <w:id w:val="-1427494855"/>
                <w14:checkbox>
                  <w14:checked w14:val="1"/>
                  <w14:checkedState w14:val="2612" w14:font="MS Gothic"/>
                  <w14:uncheckedState w14:val="2610" w14:font="MS Gothic"/>
                </w14:checkbox>
              </w:sdtPr>
              <w:sdtContent>
                <w:r w:rsidR="482377E6" w:rsidRPr="00566A80">
                  <w:rPr>
                    <w:rFonts w:ascii="MS Gothic" w:eastAsia="MS Gothic" w:hAnsi="MS Gothic" w:cs="MS Gothic"/>
                    <w:b/>
                    <w:bCs/>
                  </w:rPr>
                  <w:t>☒</w:t>
                </w:r>
              </w:sdtContent>
            </w:sdt>
          </w:p>
          <w:p w14:paraId="0DF538C3" w14:textId="77777777" w:rsidR="00153883" w:rsidRPr="00566A80" w:rsidRDefault="00153883" w:rsidP="00153883">
            <w:pPr>
              <w:spacing w:line="240" w:lineRule="auto"/>
              <w:textAlignment w:val="baseline"/>
              <w:rPr>
                <w:rFonts w:cs="Arial"/>
                <w:sz w:val="36"/>
                <w:szCs w:val="36"/>
              </w:rPr>
            </w:pPr>
            <w:r w:rsidRPr="00566A80">
              <w:rPr>
                <w:rFonts w:cs="Arial"/>
                <w:szCs w:val="20"/>
              </w:rPr>
              <w:t>Other (Please specify in section 11)  </w:t>
            </w:r>
            <w:sdt>
              <w:sdtPr>
                <w:rPr>
                  <w:rFonts w:cs="Arial"/>
                  <w:b/>
                  <w:color w:val="2B579A"/>
                  <w:szCs w:val="20"/>
                  <w:shd w:val="clear" w:color="auto" w:fill="E6E6E6"/>
                </w:rPr>
                <w:id w:val="1185867216"/>
                <w14:checkbox>
                  <w14:checked w14:val="0"/>
                  <w14:checkedState w14:val="2612" w14:font="MS Gothic"/>
                  <w14:uncheckedState w14:val="2610" w14:font="MS Gothic"/>
                </w14:checkbox>
              </w:sdtPr>
              <w:sdtContent>
                <w:r w:rsidRPr="00566A80">
                  <w:rPr>
                    <w:rFonts w:ascii="Segoe UI Symbol" w:eastAsia="MS Gothic" w:hAnsi="Segoe UI Symbol" w:cs="Segoe UI Symbol"/>
                    <w:b/>
                    <w:szCs w:val="20"/>
                  </w:rPr>
                  <w:t>☐</w:t>
                </w:r>
              </w:sdtContent>
            </w:sdt>
          </w:p>
          <w:p w14:paraId="138F4332" w14:textId="77777777" w:rsidR="00153883" w:rsidRPr="00566A80" w:rsidRDefault="00153883" w:rsidP="00153883">
            <w:pPr>
              <w:spacing w:line="240" w:lineRule="auto"/>
              <w:textAlignment w:val="baseline"/>
              <w:rPr>
                <w:rFonts w:cs="Arial"/>
                <w:szCs w:val="20"/>
              </w:rPr>
            </w:pPr>
            <w:r w:rsidRPr="00566A80">
              <w:rPr>
                <w:rFonts w:cs="Arial"/>
                <w:szCs w:val="20"/>
              </w:rPr>
              <w:t> </w:t>
            </w:r>
          </w:p>
          <w:p w14:paraId="0E0FC91D" w14:textId="09886CCE" w:rsidR="00153883" w:rsidRPr="00566A80" w:rsidRDefault="00153883" w:rsidP="00EC7B3B">
            <w:pPr>
              <w:spacing w:line="240" w:lineRule="auto"/>
              <w:ind w:left="45"/>
              <w:textAlignment w:val="baseline"/>
              <w:rPr>
                <w:rFonts w:cs="Arial"/>
                <w:szCs w:val="20"/>
              </w:rPr>
            </w:pPr>
            <w:r w:rsidRPr="00566A80">
              <w:rPr>
                <w:rFonts w:cs="Arial"/>
                <w:szCs w:val="20"/>
              </w:rPr>
              <w:lastRenderedPageBreak/>
              <w:t>* </w:t>
            </w:r>
            <w:r w:rsidR="005C0F72" w:rsidRPr="00566A80">
              <w:rPr>
                <w:rFonts w:cs="Arial"/>
                <w:szCs w:val="20"/>
              </w:rPr>
              <w:t>To Note</w:t>
            </w:r>
            <w:r w:rsidRPr="00566A80">
              <w:rPr>
                <w:rFonts w:cs="Arial"/>
                <w:szCs w:val="20"/>
              </w:rPr>
              <w:t xml:space="preserve">: </w:t>
            </w:r>
            <w:r w:rsidRPr="00566A80">
              <w:rPr>
                <w:rFonts w:cs="Arial"/>
                <w:i/>
                <w:iCs/>
                <w:szCs w:val="20"/>
              </w:rPr>
              <w:t>Additions to the research team, other than the Principal Investigator, the Student Supervisor and the Medical Supervisor, do not need to be submitted as an Amendment. An updated list can be emailed to </w:t>
            </w:r>
            <w:hyperlink r:id="rId11" w:tgtFrame="_blank" w:history="1">
              <w:r w:rsidRPr="00566A80">
                <w:rPr>
                  <w:rFonts w:cs="Arial"/>
                  <w:i/>
                  <w:iCs/>
                  <w:color w:val="0000FF"/>
                  <w:szCs w:val="20"/>
                  <w:u w:val="single"/>
                </w:rPr>
                <w:t>ethics@ucl.ac.uk</w:t>
              </w:r>
            </w:hyperlink>
            <w:r w:rsidRPr="00566A80">
              <w:rPr>
                <w:rFonts w:cs="Arial"/>
                <w:i/>
                <w:iCs/>
                <w:szCs w:val="20"/>
              </w:rPr>
              <w:t> to keep on record.</w:t>
            </w:r>
          </w:p>
        </w:tc>
      </w:tr>
      <w:tr w:rsidR="00153883" w:rsidRPr="00566A80" w14:paraId="1CA7E291"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400CD09"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lastRenderedPageBreak/>
              <w:t>11</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4DC6982D" w14:textId="77777777" w:rsidR="00153883" w:rsidRPr="00566A80" w:rsidRDefault="00153883" w:rsidP="00776392">
            <w:pPr>
              <w:spacing w:line="240" w:lineRule="auto"/>
              <w:ind w:left="209"/>
              <w:textAlignment w:val="baseline"/>
              <w:rPr>
                <w:rFonts w:cs="Arial"/>
                <w:szCs w:val="20"/>
              </w:rPr>
            </w:pPr>
            <w:r w:rsidRPr="00566A80">
              <w:rPr>
                <w:rFonts w:cs="Arial"/>
                <w:b/>
                <w:bCs/>
                <w:szCs w:val="20"/>
              </w:rPr>
              <w:t>Details of Amendment(s):</w:t>
            </w:r>
          </w:p>
          <w:p w14:paraId="4ECA7BC4" w14:textId="779518B6" w:rsidR="003E3261" w:rsidRPr="00566A80" w:rsidRDefault="003E3261" w:rsidP="6AD1D1C3">
            <w:pPr>
              <w:spacing w:line="240" w:lineRule="auto"/>
              <w:ind w:left="209"/>
              <w:rPr>
                <w:rFonts w:eastAsia="Calibri" w:cs="Arial"/>
                <w:i/>
                <w:iCs/>
              </w:rPr>
            </w:pPr>
            <w:r w:rsidRPr="00566A80">
              <w:rPr>
                <w:rFonts w:cs="Arial"/>
                <w:i/>
                <w:iCs/>
              </w:rPr>
              <w:t>(</w:t>
            </w:r>
            <w:r w:rsidRPr="00566A80">
              <w:rPr>
                <w:rFonts w:eastAsia="Calibri" w:cs="Arial"/>
                <w:i/>
                <w:iCs/>
              </w:rPr>
              <w:t>D</w:t>
            </w:r>
            <w:r w:rsidR="00153883" w:rsidRPr="00566A80">
              <w:rPr>
                <w:rFonts w:eastAsia="Calibri" w:cs="Arial"/>
                <w:i/>
                <w:iCs/>
              </w:rPr>
              <w:t xml:space="preserve">escribe the amendment(s) </w:t>
            </w:r>
            <w:r w:rsidRPr="00566A80">
              <w:rPr>
                <w:rFonts w:eastAsia="Calibri" w:cs="Arial"/>
                <w:i/>
                <w:iCs/>
              </w:rPr>
              <w:t>to be made to the project, in accessible language.</w:t>
            </w:r>
            <w:r w:rsidR="00497F22" w:rsidRPr="00566A80">
              <w:rPr>
                <w:rFonts w:eastAsia="Calibri" w:cs="Arial"/>
                <w:i/>
                <w:iCs/>
              </w:rPr>
              <w:t xml:space="preserve"> Include any changes to be made to the data management aspects of the study.</w:t>
            </w:r>
            <w:r w:rsidRPr="00566A80">
              <w:rPr>
                <w:rFonts w:eastAsia="Calibri" w:cs="Arial"/>
                <w:i/>
                <w:iCs/>
              </w:rPr>
              <w:t xml:space="preserve"> Also, indicate which sections these amendments change</w:t>
            </w:r>
            <w:r w:rsidR="00153883" w:rsidRPr="00566A80">
              <w:rPr>
                <w:rFonts w:eastAsia="Calibri" w:cs="Arial"/>
                <w:i/>
                <w:iCs/>
              </w:rPr>
              <w:t xml:space="preserve"> </w:t>
            </w:r>
            <w:r w:rsidRPr="00566A80">
              <w:rPr>
                <w:rFonts w:eastAsia="Calibri" w:cs="Arial"/>
                <w:i/>
                <w:iCs/>
              </w:rPr>
              <w:t xml:space="preserve">in </w:t>
            </w:r>
            <w:r w:rsidR="00153883" w:rsidRPr="00566A80">
              <w:rPr>
                <w:rFonts w:eastAsia="Calibri" w:cs="Arial"/>
                <w:i/>
                <w:iCs/>
              </w:rPr>
              <w:t xml:space="preserve">your </w:t>
            </w:r>
            <w:r w:rsidRPr="00566A80">
              <w:rPr>
                <w:rFonts w:eastAsia="Calibri" w:cs="Arial"/>
                <w:i/>
                <w:iCs/>
              </w:rPr>
              <w:t>updated Ethics Application form</w:t>
            </w:r>
            <w:r w:rsidR="00497F22" w:rsidRPr="00566A80">
              <w:rPr>
                <w:rFonts w:eastAsia="Calibri" w:cs="Arial"/>
                <w:i/>
                <w:iCs/>
              </w:rPr>
              <w:t xml:space="preserve"> which must be included as part of your application</w:t>
            </w:r>
            <w:r w:rsidRPr="00566A80">
              <w:rPr>
                <w:rFonts w:eastAsia="Calibri" w:cs="Arial"/>
                <w:i/>
                <w:iCs/>
              </w:rPr>
              <w:t>).</w:t>
            </w:r>
          </w:p>
          <w:p w14:paraId="5A5ADB24" w14:textId="004A9DBB" w:rsidR="6AD1D1C3" w:rsidRPr="00566A80" w:rsidRDefault="6AD1D1C3" w:rsidP="6AD1D1C3">
            <w:pPr>
              <w:spacing w:line="240" w:lineRule="auto"/>
              <w:ind w:left="209"/>
              <w:rPr>
                <w:rFonts w:eastAsia="Calibri" w:cs="Arial"/>
                <w:i/>
                <w:iCs/>
              </w:rPr>
            </w:pPr>
          </w:p>
          <w:p w14:paraId="5C4FF3C9" w14:textId="7423F0D4" w:rsidR="001005F8" w:rsidRPr="00566A80" w:rsidRDefault="3C5EC125" w:rsidP="001005F8">
            <w:pPr>
              <w:pStyle w:val="ListParagraph"/>
              <w:numPr>
                <w:ilvl w:val="0"/>
                <w:numId w:val="8"/>
              </w:numPr>
              <w:spacing w:line="240" w:lineRule="auto"/>
              <w:ind w:left="776"/>
              <w:textAlignment w:val="baseline"/>
              <w:rPr>
                <w:rFonts w:eastAsia="Arial" w:cs="Arial"/>
              </w:rPr>
            </w:pPr>
            <w:r w:rsidRPr="00566A80">
              <w:rPr>
                <w:rFonts w:eastAsia="Arial" w:cs="Arial"/>
              </w:rPr>
              <w:t>To a</w:t>
            </w:r>
            <w:r w:rsidR="5D8FBDE1" w:rsidRPr="00566A80">
              <w:rPr>
                <w:rFonts w:eastAsia="Arial" w:cs="Arial"/>
              </w:rPr>
              <w:t>dd the following questionnaires [Section B2]</w:t>
            </w:r>
            <w:r w:rsidR="5CBDFCE3" w:rsidRPr="00566A80">
              <w:rPr>
                <w:rFonts w:eastAsia="Arial" w:cs="Arial"/>
              </w:rPr>
              <w:t xml:space="preserve">. Some explanation for these measures has been added to Section B1. </w:t>
            </w:r>
            <w:ins w:id="2" w:author="Stringaris, Argyris" w:date="2025-03-29T13:36:00Z" w16du:dateUtc="2025-03-29T13:36:00Z">
              <w:r w:rsidR="008E31DF">
                <w:rPr>
                  <w:rFonts w:eastAsia="Arial" w:cs="Arial"/>
                </w:rPr>
                <w:t>We would like to add:</w:t>
              </w:r>
            </w:ins>
          </w:p>
          <w:p w14:paraId="7E5723E3" w14:textId="4B6E7C9D" w:rsidR="0088529E" w:rsidRPr="00566A80" w:rsidRDefault="00316ACF" w:rsidP="0088529E">
            <w:pPr>
              <w:pStyle w:val="ListParagraph"/>
              <w:numPr>
                <w:ilvl w:val="0"/>
                <w:numId w:val="10"/>
              </w:numPr>
              <w:spacing w:line="240" w:lineRule="auto"/>
              <w:ind w:left="1350"/>
              <w:rPr>
                <w:rFonts w:eastAsia="Arial" w:cs="Arial"/>
              </w:rPr>
            </w:pPr>
            <w:del w:id="3" w:author="Stringaris, Argyris" w:date="2025-03-29T13:36:00Z" w16du:dateUtc="2025-03-29T13:36:00Z">
              <w:r w:rsidRPr="00566A80" w:rsidDel="008E31DF">
                <w:rPr>
                  <w:rFonts w:eastAsia="Arial" w:cs="Arial"/>
                </w:rPr>
                <w:delText>Personalisable c</w:delText>
              </w:r>
              <w:r w:rsidR="0088529E" w:rsidRPr="00566A80" w:rsidDel="008E31DF">
                <w:rPr>
                  <w:rFonts w:eastAsia="Arial" w:cs="Arial"/>
                </w:rPr>
                <w:delText>hoice-tasks,</w:delText>
              </w:r>
            </w:del>
            <w:ins w:id="4" w:author="Stringaris, Argyris" w:date="2025-03-29T13:36:00Z" w16du:dateUtc="2025-03-29T13:36:00Z">
              <w:r w:rsidR="008E31DF">
                <w:rPr>
                  <w:rFonts w:eastAsia="Arial" w:cs="Arial"/>
                </w:rPr>
                <w:t>The option for</w:t>
              </w:r>
            </w:ins>
            <w:r w:rsidR="0088529E" w:rsidRPr="00566A80">
              <w:rPr>
                <w:rFonts w:eastAsia="Arial" w:cs="Arial"/>
              </w:rPr>
              <w:t xml:space="preserve"> </w:t>
            </w:r>
            <w:del w:id="5" w:author="Stringaris, Argyris" w:date="2025-03-29T13:37:00Z" w16du:dateUtc="2025-03-29T13:37:00Z">
              <w:r w:rsidR="0088529E" w:rsidRPr="00566A80" w:rsidDel="008E31DF">
                <w:rPr>
                  <w:rFonts w:eastAsia="Arial" w:cs="Arial"/>
                </w:rPr>
                <w:delText xml:space="preserve">where </w:delText>
              </w:r>
            </w:del>
            <w:r w:rsidR="0088529E" w:rsidRPr="00566A80">
              <w:rPr>
                <w:rFonts w:eastAsia="Arial" w:cs="Arial"/>
              </w:rPr>
              <w:t xml:space="preserve">participants </w:t>
            </w:r>
            <w:del w:id="6" w:author="Stringaris, Argyris" w:date="2025-03-29T13:37:00Z" w16du:dateUtc="2025-03-29T13:37:00Z">
              <w:r w:rsidR="0088529E" w:rsidRPr="00566A80" w:rsidDel="008E31DF">
                <w:rPr>
                  <w:rFonts w:eastAsia="Arial" w:cs="Arial"/>
                </w:rPr>
                <w:delText xml:space="preserve">choose </w:delText>
              </w:r>
            </w:del>
            <w:ins w:id="7" w:author="Stringaris, Argyris" w:date="2025-03-29T13:37:00Z" w16du:dateUtc="2025-03-29T13:37:00Z">
              <w:r w:rsidR="008E31DF">
                <w:rPr>
                  <w:rFonts w:eastAsia="Arial" w:cs="Arial"/>
                </w:rPr>
                <w:t>to indicate their choice</w:t>
              </w:r>
              <w:r w:rsidR="008E31DF" w:rsidRPr="00566A80">
                <w:rPr>
                  <w:rFonts w:eastAsia="Arial" w:cs="Arial"/>
                </w:rPr>
                <w:t xml:space="preserve"> </w:t>
              </w:r>
            </w:ins>
            <w:r w:rsidR="0088529E" w:rsidRPr="00566A80">
              <w:rPr>
                <w:rFonts w:eastAsia="Arial" w:cs="Arial"/>
              </w:rPr>
              <w:t xml:space="preserve">between </w:t>
            </w:r>
            <w:r w:rsidR="00796925" w:rsidRPr="00566A80">
              <w:rPr>
                <w:rFonts w:eastAsia="Arial" w:cs="Arial"/>
              </w:rPr>
              <w:t xml:space="preserve">different </w:t>
            </w:r>
            <w:del w:id="8" w:author="Stringaris, Argyris" w:date="2025-03-29T13:36:00Z" w16du:dateUtc="2025-03-29T13:36:00Z">
              <w:r w:rsidR="00796925" w:rsidRPr="00566A80" w:rsidDel="008E31DF">
                <w:rPr>
                  <w:rFonts w:eastAsia="Arial" w:cs="Arial"/>
                </w:rPr>
                <w:delText>symptoms</w:delText>
              </w:r>
            </w:del>
            <w:ins w:id="9" w:author="Stringaris, Argyris" w:date="2025-03-29T13:36:00Z" w16du:dateUtc="2025-03-29T13:36:00Z">
              <w:r w:rsidR="008E31DF">
                <w:rPr>
                  <w:rFonts w:eastAsia="Arial" w:cs="Arial"/>
                </w:rPr>
                <w:t>items of the questionnaire (typically symptoms)</w:t>
              </w:r>
            </w:ins>
            <w:ins w:id="10" w:author="Stringaris, Argyris" w:date="2025-03-29T13:37:00Z" w16du:dateUtc="2025-03-29T13:37:00Z">
              <w:r w:rsidR="008E31DF">
                <w:rPr>
                  <w:rFonts w:eastAsia="Arial" w:cs="Arial"/>
                </w:rPr>
                <w:t xml:space="preserve"> that they have indicated as applying to them. </w:t>
              </w:r>
            </w:ins>
            <w:del w:id="11" w:author="Stringaris, Argyris" w:date="2025-03-29T13:37:00Z" w16du:dateUtc="2025-03-29T13:37:00Z">
              <w:r w:rsidR="00BA4B52" w:rsidRPr="00566A80" w:rsidDel="008E31DF">
                <w:rPr>
                  <w:rFonts w:eastAsia="Arial" w:cs="Arial"/>
                </w:rPr>
                <w:delText>, which may be individualised based on the symptoms that bothered participants in the last 6 months.</w:delText>
              </w:r>
            </w:del>
          </w:p>
          <w:p w14:paraId="6C6ED4A8" w14:textId="01900675" w:rsidR="001005F8" w:rsidRPr="00566A80" w:rsidRDefault="001005F8" w:rsidP="0088529E">
            <w:pPr>
              <w:pStyle w:val="ListParagraph"/>
              <w:numPr>
                <w:ilvl w:val="0"/>
                <w:numId w:val="10"/>
              </w:numPr>
              <w:spacing w:line="240" w:lineRule="auto"/>
              <w:ind w:left="1350"/>
              <w:rPr>
                <w:rFonts w:eastAsia="Arial" w:cs="Arial"/>
              </w:rPr>
            </w:pPr>
            <w:del w:id="12" w:author="Stringaris, Argyris" w:date="2025-03-29T13:38:00Z" w16du:dateUtc="2025-03-29T13:38:00Z">
              <w:r w:rsidRPr="00566A80" w:rsidDel="008E31DF">
                <w:rPr>
                  <w:rFonts w:eastAsia="Arial" w:cs="Arial"/>
                </w:rPr>
                <w:delText>Questions about self-identification as</w:delText>
              </w:r>
            </w:del>
            <w:ins w:id="13" w:author="Stringaris, Argyris" w:date="2025-03-29T13:38:00Z" w16du:dateUtc="2025-03-29T13:38:00Z">
              <w:r w:rsidR="008E31DF">
                <w:rPr>
                  <w:rFonts w:eastAsia="Arial" w:cs="Arial"/>
                </w:rPr>
                <w:t>Option to ask participants whether they consider themselves as</w:t>
              </w:r>
            </w:ins>
            <w:r w:rsidRPr="00566A80">
              <w:rPr>
                <w:rFonts w:eastAsia="Arial" w:cs="Arial"/>
              </w:rPr>
              <w:t xml:space="preserve"> suffering depression or anxiety (‘do you suffer from depression?’ and ‘do you suffer from anxiety?’)</w:t>
            </w:r>
            <w:r w:rsidR="00120A35" w:rsidRPr="00566A80">
              <w:rPr>
                <w:rFonts w:eastAsia="Arial" w:cs="Arial"/>
              </w:rPr>
              <w:t xml:space="preserve">, and </w:t>
            </w:r>
            <w:r w:rsidR="00796925" w:rsidRPr="00566A80">
              <w:rPr>
                <w:rFonts w:eastAsia="Arial" w:cs="Arial"/>
              </w:rPr>
              <w:t>(</w:t>
            </w:r>
            <w:r w:rsidR="00120A35" w:rsidRPr="00566A80">
              <w:rPr>
                <w:rFonts w:eastAsia="Arial" w:cs="Arial"/>
              </w:rPr>
              <w:t>intended</w:t>
            </w:r>
            <w:r w:rsidR="00796925" w:rsidRPr="00566A80">
              <w:rPr>
                <w:rFonts w:eastAsia="Arial" w:cs="Arial"/>
              </w:rPr>
              <w:t>)</w:t>
            </w:r>
            <w:r w:rsidR="00120A35" w:rsidRPr="00566A80">
              <w:rPr>
                <w:rFonts w:eastAsia="Arial" w:cs="Arial"/>
              </w:rPr>
              <w:t xml:space="preserve"> help-seeking (‘If you have been bothered by the previously mentioned symptoms, have</w:t>
            </w:r>
            <w:r w:rsidR="00B33BE1" w:rsidRPr="00566A80">
              <w:rPr>
                <w:rFonts w:eastAsia="Arial" w:cs="Arial"/>
              </w:rPr>
              <w:t xml:space="preserve"> you</w:t>
            </w:r>
            <w:r w:rsidR="00120A35" w:rsidRPr="00566A80">
              <w:rPr>
                <w:rFonts w:eastAsia="Arial" w:cs="Arial"/>
              </w:rPr>
              <w:t xml:space="preserve"> sought</w:t>
            </w:r>
            <w:r w:rsidR="00796925" w:rsidRPr="00566A80">
              <w:rPr>
                <w:rFonts w:eastAsia="Arial" w:cs="Arial"/>
              </w:rPr>
              <w:t>, or considered seeking,</w:t>
            </w:r>
            <w:r w:rsidR="00120A35" w:rsidRPr="00566A80">
              <w:rPr>
                <w:rFonts w:eastAsia="Arial" w:cs="Arial"/>
              </w:rPr>
              <w:t xml:space="preserve"> help for them?’)</w:t>
            </w:r>
          </w:p>
          <w:p w14:paraId="095F2256" w14:textId="1202A1EC" w:rsidR="00316ACF" w:rsidRPr="00566A80" w:rsidRDefault="00316ACF" w:rsidP="0088529E">
            <w:pPr>
              <w:pStyle w:val="ListParagraph"/>
              <w:numPr>
                <w:ilvl w:val="0"/>
                <w:numId w:val="10"/>
              </w:numPr>
              <w:spacing w:line="240" w:lineRule="auto"/>
              <w:ind w:left="1350"/>
              <w:rPr>
                <w:rFonts w:eastAsia="Arial" w:cs="Arial"/>
              </w:rPr>
            </w:pPr>
            <w:r w:rsidRPr="00566A80">
              <w:rPr>
                <w:rFonts w:eastAsia="Arial" w:cs="Arial"/>
              </w:rPr>
              <w:t>A questionnaire that asks about the severity, impac</w:t>
            </w:r>
            <w:r w:rsidR="00BA4B52" w:rsidRPr="00566A80">
              <w:rPr>
                <w:rFonts w:eastAsia="Arial" w:cs="Arial"/>
              </w:rPr>
              <w:t>t, frequency, and perceived controllability and likelihood to change</w:t>
            </w:r>
            <w:r w:rsidRPr="00566A80">
              <w:rPr>
                <w:rFonts w:eastAsia="Arial" w:cs="Arial"/>
              </w:rPr>
              <w:t xml:space="preserve"> of </w:t>
            </w:r>
            <w:r w:rsidR="00BA4B52" w:rsidRPr="00566A80">
              <w:rPr>
                <w:rFonts w:eastAsia="Arial" w:cs="Arial"/>
              </w:rPr>
              <w:t>specific symptoms</w:t>
            </w:r>
            <w:r w:rsidRPr="00566A80">
              <w:rPr>
                <w:rFonts w:eastAsia="Arial" w:cs="Arial"/>
              </w:rPr>
              <w:t>.</w:t>
            </w:r>
            <w:r w:rsidR="00796925" w:rsidRPr="00566A80">
              <w:rPr>
                <w:rFonts w:eastAsia="Arial" w:cs="Arial"/>
              </w:rPr>
              <w:t xml:space="preserve"> [appended]</w:t>
            </w:r>
          </w:p>
          <w:p w14:paraId="5D233B9D" w14:textId="0FB44828" w:rsidR="0088529E" w:rsidRPr="00566A80" w:rsidRDefault="00C40C2B" w:rsidP="0088529E">
            <w:pPr>
              <w:pStyle w:val="ListParagraph"/>
              <w:numPr>
                <w:ilvl w:val="0"/>
                <w:numId w:val="10"/>
              </w:numPr>
              <w:spacing w:line="240" w:lineRule="auto"/>
              <w:ind w:left="1350"/>
              <w:rPr>
                <w:rFonts w:eastAsia="Arial" w:cs="Arial"/>
              </w:rPr>
            </w:pPr>
            <w:r w:rsidRPr="00566A80">
              <w:rPr>
                <w:rFonts w:eastAsia="Arial" w:cs="Arial"/>
              </w:rPr>
              <w:t>A c</w:t>
            </w:r>
            <w:r w:rsidR="0088529E" w:rsidRPr="00566A80">
              <w:rPr>
                <w:rFonts w:eastAsia="Arial" w:cs="Arial"/>
              </w:rPr>
              <w:t>hoice-task based on items from these questionnaires, where participants choose between hypothetical ‘treatment packages’</w:t>
            </w:r>
            <w:r w:rsidRPr="00566A80">
              <w:rPr>
                <w:rFonts w:eastAsia="Arial" w:cs="Arial"/>
              </w:rPr>
              <w:t xml:space="preserve">, </w:t>
            </w:r>
            <w:r w:rsidR="00DE434F" w:rsidRPr="00566A80">
              <w:rPr>
                <w:rFonts w:eastAsia="Arial" w:cs="Arial"/>
              </w:rPr>
              <w:t>based on a range of attributes like cost</w:t>
            </w:r>
            <w:del w:id="14" w:author="Keil, Johannes (Stud. FPN)" w:date="2025-03-31T15:30:00Z" w16du:dateUtc="2025-03-31T14:30:00Z">
              <w:r w:rsidR="00DE434F" w:rsidRPr="00566A80" w:rsidDel="00881FC8">
                <w:rPr>
                  <w:rFonts w:eastAsia="Arial" w:cs="Arial"/>
                </w:rPr>
                <w:delText>,</w:delText>
              </w:r>
            </w:del>
            <w:r w:rsidR="00DE434F" w:rsidRPr="00566A80">
              <w:rPr>
                <w:rFonts w:eastAsia="Arial" w:cs="Arial"/>
              </w:rPr>
              <w:t xml:space="preserve"> </w:t>
            </w:r>
            <w:del w:id="15" w:author="Keil, Johannes (Stud. FPN)" w:date="2025-03-31T12:21:00Z" w16du:dateUtc="2025-03-31T11:21:00Z">
              <w:r w:rsidR="00DE434F" w:rsidRPr="00566A80" w:rsidDel="00F72499">
                <w:rPr>
                  <w:rFonts w:eastAsia="Arial" w:cs="Arial"/>
                </w:rPr>
                <w:delText xml:space="preserve">patient-centeredness, effectiveness </w:delText>
              </w:r>
            </w:del>
            <w:r w:rsidR="00DE434F" w:rsidRPr="00566A80">
              <w:rPr>
                <w:rFonts w:eastAsia="Arial" w:cs="Arial"/>
              </w:rPr>
              <w:t>and wait-time</w:t>
            </w:r>
            <w:r w:rsidR="00796925" w:rsidRPr="00566A80">
              <w:rPr>
                <w:rFonts w:eastAsia="Arial" w:cs="Arial"/>
              </w:rPr>
              <w:t xml:space="preserve">. </w:t>
            </w:r>
            <w:r w:rsidR="005F6FCC" w:rsidRPr="00566A80">
              <w:rPr>
                <w:rFonts w:eastAsia="Arial" w:cs="Arial"/>
              </w:rPr>
              <w:t>[appended]</w:t>
            </w:r>
          </w:p>
          <w:p w14:paraId="533D3CB3" w14:textId="69C0001F" w:rsidR="00EC7B3B" w:rsidRPr="00566A80" w:rsidRDefault="0088529E" w:rsidP="0088529E">
            <w:pPr>
              <w:pStyle w:val="ListParagraph"/>
              <w:numPr>
                <w:ilvl w:val="0"/>
                <w:numId w:val="10"/>
              </w:numPr>
              <w:spacing w:line="240" w:lineRule="auto"/>
              <w:ind w:left="1350"/>
              <w:rPr>
                <w:rFonts w:eastAsia="Arial" w:cs="Arial"/>
              </w:rPr>
            </w:pPr>
            <w:r w:rsidRPr="00566A80">
              <w:rPr>
                <w:rFonts w:eastAsia="Arial" w:cs="Arial"/>
              </w:rPr>
              <w:t xml:space="preserve">‘User experience’ questionnaires </w:t>
            </w:r>
            <w:del w:id="16" w:author="Keil, Johannes (Stud. FPN)" w:date="2025-03-31T15:30:00Z" w16du:dateUtc="2025-03-31T14:30:00Z">
              <w:r w:rsidRPr="00566A80" w:rsidDel="00881FC8">
                <w:rPr>
                  <w:rFonts w:eastAsia="Arial" w:cs="Arial"/>
                </w:rPr>
                <w:delText>based of the pairwise choice task</w:delText>
              </w:r>
              <w:r w:rsidR="005F6FCC" w:rsidRPr="00566A80" w:rsidDel="00881FC8">
                <w:rPr>
                  <w:rFonts w:eastAsia="Arial" w:cs="Arial"/>
                </w:rPr>
                <w:delText xml:space="preserve"> </w:delText>
              </w:r>
            </w:del>
            <w:ins w:id="17" w:author="Keil, Johannes (Stud. FPN)" w:date="2025-03-31T15:30:00Z" w16du:dateUtc="2025-03-31T14:30:00Z">
              <w:r w:rsidR="00881FC8">
                <w:rPr>
                  <w:rFonts w:eastAsia="Arial" w:cs="Arial"/>
                </w:rPr>
                <w:t xml:space="preserve">for the choice tasks </w:t>
              </w:r>
            </w:ins>
            <w:r w:rsidR="005F6FCC" w:rsidRPr="00566A80">
              <w:rPr>
                <w:rFonts w:eastAsia="Arial" w:cs="Arial"/>
              </w:rPr>
              <w:t>[appended]</w:t>
            </w:r>
          </w:p>
          <w:p w14:paraId="3EBE6423" w14:textId="1021E45C" w:rsidR="00497F22" w:rsidRPr="00566A80" w:rsidRDefault="0088529E" w:rsidP="005F6FCC">
            <w:pPr>
              <w:pStyle w:val="ListParagraph"/>
              <w:numPr>
                <w:ilvl w:val="0"/>
                <w:numId w:val="10"/>
              </w:numPr>
              <w:spacing w:line="240" w:lineRule="auto"/>
              <w:ind w:left="1350"/>
              <w:rPr>
                <w:rFonts w:eastAsia="Arial" w:cs="Arial"/>
              </w:rPr>
            </w:pPr>
            <w:r w:rsidRPr="00566A80">
              <w:rPr>
                <w:rFonts w:eastAsia="Arial" w:cs="Arial"/>
              </w:rPr>
              <w:t>A</w:t>
            </w:r>
            <w:r w:rsidR="00DE434F" w:rsidRPr="00566A80">
              <w:rPr>
                <w:rFonts w:eastAsia="Arial" w:cs="Arial"/>
              </w:rPr>
              <w:t xml:space="preserve"> shortened and</w:t>
            </w:r>
            <w:r w:rsidRPr="00566A80">
              <w:rPr>
                <w:rFonts w:eastAsia="Arial" w:cs="Arial"/>
              </w:rPr>
              <w:t xml:space="preserve"> adapted version of the decisional conflict scale (O’Connor, 1995)</w:t>
            </w:r>
            <w:r w:rsidR="00796925" w:rsidRPr="00566A80">
              <w:rPr>
                <w:rFonts w:eastAsia="Arial" w:cs="Arial"/>
              </w:rPr>
              <w:t xml:space="preserve"> [appended]</w:t>
            </w:r>
          </w:p>
          <w:p w14:paraId="791FD08E" w14:textId="08FEA07E" w:rsidR="00B33BE1" w:rsidRPr="00566A80" w:rsidRDefault="00B33BE1" w:rsidP="005F6FCC">
            <w:pPr>
              <w:pStyle w:val="ListParagraph"/>
              <w:numPr>
                <w:ilvl w:val="0"/>
                <w:numId w:val="10"/>
              </w:numPr>
              <w:spacing w:line="240" w:lineRule="auto"/>
              <w:ind w:left="1350"/>
              <w:rPr>
                <w:rFonts w:eastAsia="Arial" w:cs="Arial"/>
              </w:rPr>
            </w:pPr>
            <w:r w:rsidRPr="00566A80">
              <w:rPr>
                <w:rFonts w:eastAsia="Arial" w:cs="Arial"/>
              </w:rPr>
              <w:t xml:space="preserve">Questions </w:t>
            </w:r>
            <w:r w:rsidR="003F00F5" w:rsidRPr="00566A80">
              <w:rPr>
                <w:rFonts w:eastAsia="Arial" w:cs="Arial"/>
              </w:rPr>
              <w:t xml:space="preserve">to record participants’ </w:t>
            </w:r>
            <w:r w:rsidRPr="00566A80">
              <w:rPr>
                <w:rFonts w:eastAsia="Arial" w:cs="Arial"/>
              </w:rPr>
              <w:t xml:space="preserve">gender, </w:t>
            </w:r>
            <w:r w:rsidR="00BA4B52" w:rsidRPr="00566A80">
              <w:rPr>
                <w:rFonts w:eastAsia="Arial" w:cs="Arial"/>
              </w:rPr>
              <w:t xml:space="preserve">level of education, </w:t>
            </w:r>
            <w:r w:rsidRPr="00566A80">
              <w:rPr>
                <w:rFonts w:eastAsia="Arial" w:cs="Arial"/>
              </w:rPr>
              <w:t xml:space="preserve">ethnicity and past </w:t>
            </w:r>
            <w:ins w:id="18" w:author="Keil, Johannes (Stud. FPN)" w:date="2025-03-31T12:21:00Z" w16du:dateUtc="2025-03-31T11:21:00Z">
              <w:r w:rsidR="00F72499">
                <w:rPr>
                  <w:rFonts w:eastAsia="Arial" w:cs="Arial"/>
                </w:rPr>
                <w:t>psycho</w:t>
              </w:r>
            </w:ins>
            <w:r w:rsidRPr="00566A80">
              <w:rPr>
                <w:rFonts w:eastAsia="Arial" w:cs="Arial"/>
              </w:rPr>
              <w:t xml:space="preserve">therapy </w:t>
            </w:r>
            <w:r w:rsidR="00B10A97" w:rsidRPr="00566A80">
              <w:rPr>
                <w:rFonts w:eastAsia="Arial" w:cs="Arial"/>
              </w:rPr>
              <w:t>utilisation (type, purpose, duration)</w:t>
            </w:r>
          </w:p>
          <w:p w14:paraId="2E80498A" w14:textId="773764F6" w:rsidR="00C40C2B" w:rsidRPr="00566A80" w:rsidDel="00881FC8" w:rsidRDefault="00C40C2B" w:rsidP="00C40C2B">
            <w:pPr>
              <w:pStyle w:val="ListParagraph"/>
              <w:numPr>
                <w:ilvl w:val="0"/>
                <w:numId w:val="8"/>
              </w:numPr>
              <w:spacing w:line="240" w:lineRule="auto"/>
              <w:rPr>
                <w:del w:id="19" w:author="Keil, Johannes (Stud. FPN)" w:date="2025-03-31T15:20:00Z" w16du:dateUtc="2025-03-31T14:20:00Z"/>
                <w:rFonts w:eastAsia="Arial" w:cs="Arial"/>
              </w:rPr>
            </w:pPr>
            <w:r w:rsidRPr="00566A80">
              <w:rPr>
                <w:rFonts w:eastAsia="Arial" w:cs="Arial"/>
              </w:rPr>
              <w:t xml:space="preserve">Adapt screening to </w:t>
            </w:r>
            <w:r w:rsidR="00796925" w:rsidRPr="00566A80">
              <w:rPr>
                <w:rFonts w:eastAsia="Arial" w:cs="Arial"/>
              </w:rPr>
              <w:t>sample</w:t>
            </w:r>
            <w:r w:rsidRPr="00566A80">
              <w:rPr>
                <w:rFonts w:eastAsia="Arial" w:cs="Arial"/>
              </w:rPr>
              <w:t xml:space="preserve"> participants </w:t>
            </w:r>
            <w:r w:rsidR="00796925" w:rsidRPr="00566A80">
              <w:rPr>
                <w:rFonts w:eastAsia="Arial" w:cs="Arial"/>
              </w:rPr>
              <w:t>with higher levels of</w:t>
            </w:r>
            <w:r w:rsidRPr="00566A80">
              <w:rPr>
                <w:rFonts w:eastAsia="Arial" w:cs="Arial"/>
              </w:rPr>
              <w:t xml:space="preserve"> depression.</w:t>
            </w:r>
          </w:p>
          <w:p w14:paraId="3A91F4E1" w14:textId="67BEF565" w:rsidR="00DE434F" w:rsidRPr="00881FC8" w:rsidDel="00F72499" w:rsidRDefault="00DE434F" w:rsidP="00881FC8">
            <w:pPr>
              <w:pStyle w:val="ListParagraph"/>
              <w:numPr>
                <w:ilvl w:val="0"/>
                <w:numId w:val="8"/>
              </w:numPr>
              <w:spacing w:line="240" w:lineRule="auto"/>
              <w:rPr>
                <w:del w:id="20" w:author="Keil, Johannes (Stud. FPN)" w:date="2025-03-31T12:21:00Z" w16du:dateUtc="2025-03-31T11:21:00Z"/>
                <w:rFonts w:eastAsia="Arial" w:cs="Arial"/>
              </w:rPr>
              <w:pPrChange w:id="21" w:author="Keil, Johannes (Stud. FPN)" w:date="2025-03-31T15:20:00Z" w16du:dateUtc="2025-03-31T14:20:00Z">
                <w:pPr>
                  <w:pStyle w:val="ListParagraph"/>
                  <w:numPr>
                    <w:numId w:val="8"/>
                  </w:numPr>
                  <w:spacing w:line="240" w:lineRule="auto"/>
                  <w:ind w:left="1080" w:hanging="360"/>
                </w:pPr>
              </w:pPrChange>
            </w:pPr>
            <w:del w:id="22" w:author="Keil, Johannes (Stud. FPN)" w:date="2025-03-31T12:21:00Z" w16du:dateUtc="2025-03-31T11:21:00Z">
              <w:r w:rsidRPr="00881FC8" w:rsidDel="00F72499">
                <w:rPr>
                  <w:rFonts w:eastAsia="Arial" w:cs="Arial"/>
                </w:rPr>
                <w:delText xml:space="preserve">Permission to record </w:delText>
              </w:r>
              <w:r w:rsidR="001005F8" w:rsidRPr="00881FC8" w:rsidDel="00F72499">
                <w:rPr>
                  <w:rFonts w:eastAsia="Arial" w:cs="Arial"/>
                </w:rPr>
                <w:delText xml:space="preserve">reaction time, eye- and </w:delText>
              </w:r>
              <w:r w:rsidRPr="00881FC8" w:rsidDel="00F72499">
                <w:rPr>
                  <w:rFonts w:eastAsia="Arial" w:cs="Arial"/>
                </w:rPr>
                <w:delText>mouse-movements during the tasks</w:delText>
              </w:r>
              <w:r w:rsidR="00F648F7" w:rsidRPr="00881FC8" w:rsidDel="00F72499">
                <w:rPr>
                  <w:rFonts w:eastAsia="Arial" w:cs="Arial"/>
                </w:rPr>
                <w:delText xml:space="preserve"> and questionnaires</w:delText>
              </w:r>
            </w:del>
          </w:p>
          <w:p w14:paraId="6399C1AD" w14:textId="7AC702EA" w:rsidR="00120A35" w:rsidRPr="00566A80" w:rsidRDefault="00120A35" w:rsidP="00881FC8">
            <w:pPr>
              <w:pStyle w:val="ListParagraph"/>
              <w:numPr>
                <w:ilvl w:val="0"/>
                <w:numId w:val="8"/>
              </w:numPr>
              <w:spacing w:line="240" w:lineRule="auto"/>
              <w:rPr>
                <w:rFonts w:eastAsia="Arial"/>
              </w:rPr>
            </w:pPr>
            <w:del w:id="23" w:author="Keil, Johannes (Stud. FPN)" w:date="2025-03-31T12:21:00Z" w16du:dateUtc="2025-03-31T11:21:00Z">
              <w:r w:rsidRPr="00566A80" w:rsidDel="00F72499">
                <w:rPr>
                  <w:rFonts w:eastAsia="Arial"/>
                </w:rPr>
                <w:delText>Clarifying that online collecting will involve both US- and UK-based participants</w:delText>
              </w:r>
            </w:del>
          </w:p>
        </w:tc>
      </w:tr>
      <w:tr w:rsidR="00153883" w:rsidRPr="00566A80" w14:paraId="258EEEDA"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tcPr>
          <w:p w14:paraId="6FAB8A8C" w14:textId="77777777" w:rsidR="00153883" w:rsidRPr="00566A80" w:rsidRDefault="00153883" w:rsidP="00153883">
            <w:pPr>
              <w:spacing w:line="240" w:lineRule="auto"/>
              <w:textAlignment w:val="baseline"/>
              <w:rPr>
                <w:rFonts w:cs="Arial"/>
                <w:b/>
                <w:bCs/>
                <w:sz w:val="22"/>
                <w:szCs w:val="22"/>
              </w:rPr>
            </w:pPr>
            <w:r w:rsidRPr="00566A80">
              <w:rPr>
                <w:rFonts w:cs="Arial"/>
                <w:b/>
                <w:bCs/>
                <w:sz w:val="22"/>
                <w:szCs w:val="22"/>
              </w:rPr>
              <w:t>12</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22EF0DB4" w14:textId="77777777" w:rsidR="00153883" w:rsidRPr="00566A80" w:rsidRDefault="00497F22" w:rsidP="00776392">
            <w:pPr>
              <w:spacing w:line="240" w:lineRule="auto"/>
              <w:ind w:left="67"/>
              <w:textAlignment w:val="baseline"/>
              <w:rPr>
                <w:rFonts w:cs="Arial"/>
                <w:sz w:val="22"/>
                <w:szCs w:val="22"/>
              </w:rPr>
            </w:pPr>
            <w:r w:rsidRPr="00566A80">
              <w:rPr>
                <w:rFonts w:cs="Arial"/>
                <w:b/>
                <w:bCs/>
                <w:sz w:val="22"/>
                <w:szCs w:val="22"/>
              </w:rPr>
              <w:t>Justification:</w:t>
            </w:r>
          </w:p>
          <w:p w14:paraId="47ED7B25" w14:textId="741B4BB6" w:rsidR="00153883" w:rsidRPr="00566A80" w:rsidRDefault="00497F22" w:rsidP="7497057A">
            <w:pPr>
              <w:spacing w:line="240" w:lineRule="auto"/>
              <w:ind w:left="67"/>
              <w:textAlignment w:val="baseline"/>
              <w:rPr>
                <w:rFonts w:cs="Arial"/>
              </w:rPr>
            </w:pPr>
            <w:r w:rsidRPr="00566A80">
              <w:rPr>
                <w:rFonts w:cs="Arial"/>
                <w:i/>
                <w:iCs/>
              </w:rPr>
              <w:t>(Provide a brief explanation</w:t>
            </w:r>
            <w:r w:rsidR="00D80A96" w:rsidRPr="00566A80">
              <w:rPr>
                <w:rFonts w:cs="Arial"/>
                <w:i/>
                <w:iCs/>
              </w:rPr>
              <w:t xml:space="preserve"> of why these changes are required</w:t>
            </w:r>
            <w:r w:rsidRPr="00566A80">
              <w:rPr>
                <w:rFonts w:cs="Arial"/>
                <w:i/>
                <w:iCs/>
              </w:rPr>
              <w:t xml:space="preserve"> and why they are needed now).</w:t>
            </w:r>
          </w:p>
          <w:p w14:paraId="7C9A2297" w14:textId="77777777" w:rsidR="00497F22" w:rsidRPr="00566A80" w:rsidRDefault="00497F22" w:rsidP="00776392">
            <w:pPr>
              <w:spacing w:line="240" w:lineRule="auto"/>
              <w:ind w:left="493"/>
              <w:textAlignment w:val="baseline"/>
              <w:rPr>
                <w:rFonts w:cs="Arial"/>
                <w:szCs w:val="20"/>
              </w:rPr>
            </w:pPr>
          </w:p>
          <w:p w14:paraId="7A914966" w14:textId="41FBFA01" w:rsidR="00DA0A02" w:rsidRDefault="441B089C" w:rsidP="00C45C46">
            <w:pPr>
              <w:pStyle w:val="ListParagraph"/>
              <w:numPr>
                <w:ilvl w:val="0"/>
                <w:numId w:val="9"/>
              </w:numPr>
              <w:spacing w:line="240" w:lineRule="auto"/>
              <w:ind w:left="493"/>
              <w:jc w:val="both"/>
              <w:rPr>
                <w:ins w:id="24" w:author="Stringaris, Argyris" w:date="2025-03-29T16:06:00Z" w16du:dateUtc="2025-03-29T16:06:00Z"/>
                <w:rFonts w:eastAsia="Arial" w:cs="Arial"/>
              </w:rPr>
            </w:pPr>
            <w:r w:rsidRPr="00566A80">
              <w:rPr>
                <w:rFonts w:eastAsia="Arial" w:cs="Arial"/>
                <w:b/>
                <w:bCs/>
              </w:rPr>
              <w:t>Addition of questionnaires:</w:t>
            </w:r>
            <w:r w:rsidR="00C40C2B" w:rsidRPr="00566A80">
              <w:rPr>
                <w:rFonts w:eastAsia="Arial" w:cs="Arial"/>
              </w:rPr>
              <w:t xml:space="preserve"> </w:t>
            </w:r>
            <w:r w:rsidR="00DE434F" w:rsidRPr="00566A80">
              <w:rPr>
                <w:rFonts w:eastAsia="Arial" w:cs="Arial"/>
              </w:rPr>
              <w:t xml:space="preserve">The </w:t>
            </w:r>
            <w:ins w:id="25" w:author="Stringaris, Argyris" w:date="2025-03-29T16:05:00Z" w16du:dateUtc="2025-03-29T16:05:00Z">
              <w:r w:rsidR="00DA0A02">
                <w:rPr>
                  <w:rFonts w:eastAsia="Arial" w:cs="Arial"/>
                </w:rPr>
                <w:t>S</w:t>
              </w:r>
            </w:ins>
            <w:del w:id="26" w:author="Stringaris, Argyris" w:date="2025-03-29T16:05:00Z" w16du:dateUtc="2025-03-29T16:05:00Z">
              <w:r w:rsidR="00DE434F" w:rsidRPr="00566A80" w:rsidDel="00DA0A02">
                <w:rPr>
                  <w:rFonts w:eastAsia="Arial" w:cs="Arial"/>
                </w:rPr>
                <w:delText>s</w:delText>
              </w:r>
            </w:del>
            <w:r w:rsidR="00DE434F" w:rsidRPr="00566A80">
              <w:rPr>
                <w:rFonts w:eastAsia="Arial" w:cs="Arial"/>
              </w:rPr>
              <w:t xml:space="preserve">ocial </w:t>
            </w:r>
            <w:ins w:id="27" w:author="Stringaris, Argyris" w:date="2025-03-29T16:05:00Z" w16du:dateUtc="2025-03-29T16:05:00Z">
              <w:r w:rsidR="00DA0A02">
                <w:rPr>
                  <w:rFonts w:eastAsia="Arial" w:cs="Arial"/>
                </w:rPr>
                <w:t>E</w:t>
              </w:r>
            </w:ins>
            <w:del w:id="28" w:author="Stringaris, Argyris" w:date="2025-03-29T16:05:00Z" w16du:dateUtc="2025-03-29T16:05:00Z">
              <w:r w:rsidR="00DE434F" w:rsidRPr="00566A80" w:rsidDel="00DA0A02">
                <w:rPr>
                  <w:rFonts w:eastAsia="Arial" w:cs="Arial"/>
                </w:rPr>
                <w:delText>e</w:delText>
              </w:r>
            </w:del>
            <w:r w:rsidR="00DE434F" w:rsidRPr="00566A80">
              <w:rPr>
                <w:rFonts w:eastAsia="Arial" w:cs="Arial"/>
              </w:rPr>
              <w:t xml:space="preserve">motions project is part of a larger </w:t>
            </w:r>
            <w:proofErr w:type="spellStart"/>
            <w:r w:rsidR="00DE434F" w:rsidRPr="00566A80">
              <w:rPr>
                <w:rFonts w:eastAsia="Arial" w:cs="Arial"/>
              </w:rPr>
              <w:t>Wellcome</w:t>
            </w:r>
            <w:proofErr w:type="spellEnd"/>
            <w:r w:rsidR="00DE434F" w:rsidRPr="00566A80">
              <w:rPr>
                <w:rFonts w:eastAsia="Arial" w:cs="Arial"/>
              </w:rPr>
              <w:t xml:space="preserve">-funded project investigating the ‘active’ ingredients of therapy for (social) anxiety. </w:t>
            </w:r>
            <w:r w:rsidR="00C40C2B" w:rsidRPr="00566A80">
              <w:rPr>
                <w:rFonts w:eastAsia="Arial" w:cs="Arial"/>
              </w:rPr>
              <w:t>So far, our</w:t>
            </w:r>
            <w:r w:rsidR="00EC4125" w:rsidRPr="00566A80">
              <w:rPr>
                <w:rFonts w:eastAsia="Arial" w:cs="Arial"/>
              </w:rPr>
              <w:t xml:space="preserve"> preliminary study results</w:t>
            </w:r>
            <w:r w:rsidR="00C40C2B" w:rsidRPr="00566A80">
              <w:rPr>
                <w:rFonts w:eastAsia="Arial" w:cs="Arial"/>
              </w:rPr>
              <w:t xml:space="preserve"> have suggested that manipulation of social emotions can have an impact on outcomes such as mood and anxiety. </w:t>
            </w:r>
            <w:r w:rsidR="00EC4125" w:rsidRPr="00566A80">
              <w:rPr>
                <w:rFonts w:eastAsia="Arial" w:cs="Arial"/>
              </w:rPr>
              <w:t xml:space="preserve">To ensure effective knowledge utilisation, we now seek to include a few </w:t>
            </w:r>
            <w:ins w:id="29" w:author="Keil, Johannes (Stud. FPN)" w:date="2025-04-01T11:40:00Z" w16du:dateUtc="2025-04-01T10:40:00Z">
              <w:r w:rsidR="008934D4">
                <w:rPr>
                  <w:rFonts w:eastAsia="Arial" w:cs="Arial"/>
                </w:rPr>
                <w:t xml:space="preserve">more </w:t>
              </w:r>
            </w:ins>
            <w:r w:rsidR="00EC4125" w:rsidRPr="00566A80">
              <w:rPr>
                <w:rFonts w:eastAsia="Arial" w:cs="Arial"/>
              </w:rPr>
              <w:t>questionnaire measures to understand participants’ priorities for interventions on (social) emotion</w:t>
            </w:r>
            <w:r w:rsidR="00796925" w:rsidRPr="00566A80">
              <w:rPr>
                <w:rFonts w:eastAsia="Arial" w:cs="Arial"/>
              </w:rPr>
              <w:t xml:space="preserve"> in our protocols</w:t>
            </w:r>
            <w:r w:rsidR="00C40C2B" w:rsidRPr="00566A80">
              <w:rPr>
                <w:rFonts w:eastAsia="Arial" w:cs="Arial"/>
              </w:rPr>
              <w:t>.</w:t>
            </w:r>
            <w:r w:rsidR="00513054" w:rsidRPr="00566A80">
              <w:rPr>
                <w:rFonts w:eastAsia="Arial" w:cs="Arial"/>
              </w:rPr>
              <w:t xml:space="preserve"> </w:t>
            </w:r>
            <w:r w:rsidR="00DE434F" w:rsidRPr="00566A80">
              <w:rPr>
                <w:rFonts w:eastAsia="Arial" w:cs="Arial"/>
              </w:rPr>
              <w:t xml:space="preserve">We will do this by including a </w:t>
            </w:r>
            <w:r w:rsidR="00513054" w:rsidRPr="00566A80">
              <w:rPr>
                <w:rFonts w:eastAsia="Arial" w:cs="Arial"/>
              </w:rPr>
              <w:t>pairwise</w:t>
            </w:r>
            <w:r w:rsidR="00C40C2B" w:rsidRPr="00566A80">
              <w:rPr>
                <w:rFonts w:eastAsia="Arial" w:cs="Arial"/>
              </w:rPr>
              <w:t xml:space="preserve"> choice questionnaire </w:t>
            </w:r>
            <w:del w:id="30" w:author="Stringaris, Argyris" w:date="2025-03-29T16:06:00Z" w16du:dateUtc="2025-03-29T16:06:00Z">
              <w:r w:rsidR="00C40C2B" w:rsidRPr="00566A80" w:rsidDel="00DA0A02">
                <w:rPr>
                  <w:rFonts w:eastAsia="Arial" w:cs="Arial"/>
                </w:rPr>
                <w:delText xml:space="preserve">which </w:delText>
              </w:r>
            </w:del>
            <w:ins w:id="31" w:author="Stringaris, Argyris" w:date="2025-03-29T16:06:00Z" w16du:dateUtc="2025-03-29T16:06:00Z">
              <w:r w:rsidR="00DA0A02">
                <w:rPr>
                  <w:rFonts w:eastAsia="Arial" w:cs="Arial"/>
                </w:rPr>
                <w:t>that</w:t>
              </w:r>
              <w:r w:rsidR="00DA0A02" w:rsidRPr="00566A80">
                <w:rPr>
                  <w:rFonts w:eastAsia="Arial" w:cs="Arial"/>
                </w:rPr>
                <w:t xml:space="preserve"> </w:t>
              </w:r>
            </w:ins>
            <w:r w:rsidR="00C40C2B" w:rsidRPr="00566A80">
              <w:rPr>
                <w:rFonts w:eastAsia="Arial" w:cs="Arial"/>
              </w:rPr>
              <w:t>measures</w:t>
            </w:r>
            <w:ins w:id="32" w:author="Stringaris, Argyris" w:date="2025-03-29T16:06:00Z" w16du:dateUtc="2025-03-29T16:06:00Z">
              <w:r w:rsidR="00DA0A02">
                <w:rPr>
                  <w:rFonts w:eastAsia="Arial" w:cs="Arial"/>
                </w:rPr>
                <w:t xml:space="preserve">: </w:t>
              </w:r>
            </w:ins>
          </w:p>
          <w:p w14:paraId="75F6A7A7" w14:textId="6AD42C6A" w:rsidR="00DA0A02" w:rsidRDefault="00C40C2B">
            <w:pPr>
              <w:pStyle w:val="ListParagraph"/>
              <w:numPr>
                <w:ilvl w:val="0"/>
                <w:numId w:val="11"/>
              </w:numPr>
              <w:spacing w:line="240" w:lineRule="auto"/>
              <w:jc w:val="both"/>
              <w:rPr>
                <w:ins w:id="33" w:author="Stringaris, Argyris" w:date="2025-03-29T16:06:00Z" w16du:dateUtc="2025-03-29T16:06:00Z"/>
                <w:rFonts w:eastAsia="Arial" w:cs="Arial"/>
              </w:rPr>
              <w:pPrChange w:id="34" w:author="Stringaris, Argyris" w:date="2025-03-29T16:06:00Z" w16du:dateUtc="2025-03-29T16:06:00Z">
                <w:pPr>
                  <w:pStyle w:val="ListParagraph"/>
                  <w:spacing w:line="240" w:lineRule="auto"/>
                  <w:ind w:left="493"/>
                  <w:jc w:val="both"/>
                </w:pPr>
              </w:pPrChange>
            </w:pPr>
            <w:del w:id="35" w:author="Stringaris, Argyris" w:date="2025-03-29T16:06:00Z" w16du:dateUtc="2025-03-29T16:06:00Z">
              <w:r w:rsidRPr="00566A80" w:rsidDel="00DA0A02">
                <w:rPr>
                  <w:rFonts w:eastAsia="Arial" w:cs="Arial"/>
                </w:rPr>
                <w:delText xml:space="preserve"> </w:delText>
              </w:r>
            </w:del>
            <w:r w:rsidRPr="00566A80">
              <w:rPr>
                <w:rFonts w:eastAsia="Arial" w:cs="Arial"/>
              </w:rPr>
              <w:t xml:space="preserve">which symptoms are most important for </w:t>
            </w:r>
            <w:r w:rsidR="00EC4125" w:rsidRPr="00566A80">
              <w:rPr>
                <w:rFonts w:eastAsia="Arial" w:cs="Arial"/>
              </w:rPr>
              <w:t>participants</w:t>
            </w:r>
            <w:r w:rsidRPr="00566A80">
              <w:rPr>
                <w:rFonts w:eastAsia="Arial" w:cs="Arial"/>
              </w:rPr>
              <w:t xml:space="preserve"> </w:t>
            </w:r>
            <w:r w:rsidR="00513054" w:rsidRPr="00566A80">
              <w:rPr>
                <w:rFonts w:eastAsia="Arial" w:cs="Arial"/>
              </w:rPr>
              <w:t xml:space="preserve">with elevated </w:t>
            </w:r>
            <w:r w:rsidRPr="00566A80">
              <w:rPr>
                <w:rFonts w:eastAsia="Arial" w:cs="Arial"/>
              </w:rPr>
              <w:t xml:space="preserve">levels of anxiety- or mood-related distress. </w:t>
            </w:r>
          </w:p>
          <w:p w14:paraId="76334836" w14:textId="77777777" w:rsidR="00DA0A02" w:rsidRDefault="00C40C2B" w:rsidP="00DA0A02">
            <w:pPr>
              <w:pStyle w:val="ListParagraph"/>
              <w:numPr>
                <w:ilvl w:val="0"/>
                <w:numId w:val="11"/>
              </w:numPr>
              <w:spacing w:line="240" w:lineRule="auto"/>
              <w:jc w:val="both"/>
              <w:rPr>
                <w:ins w:id="36" w:author="Stringaris, Argyris" w:date="2025-03-29T16:07:00Z" w16du:dateUtc="2025-03-29T16:07:00Z"/>
                <w:rFonts w:eastAsia="Arial" w:cs="Arial"/>
              </w:rPr>
            </w:pPr>
            <w:del w:id="37" w:author="Stringaris, Argyris" w:date="2025-03-29T16:06:00Z" w16du:dateUtc="2025-03-29T16:06:00Z">
              <w:r w:rsidRPr="00566A80" w:rsidDel="00DA0A02">
                <w:rPr>
                  <w:rFonts w:eastAsia="Arial" w:cs="Arial"/>
                </w:rPr>
                <w:delText xml:space="preserve">We also seek to understand </w:delText>
              </w:r>
            </w:del>
            <w:r w:rsidRPr="00566A80">
              <w:rPr>
                <w:rFonts w:eastAsia="Arial" w:cs="Arial"/>
              </w:rPr>
              <w:t>how</w:t>
            </w:r>
            <w:r w:rsidR="000D6529" w:rsidRPr="00566A80">
              <w:rPr>
                <w:rFonts w:eastAsia="Arial" w:cs="Arial"/>
              </w:rPr>
              <w:t xml:space="preserve"> much participants </w:t>
            </w:r>
            <w:ins w:id="38" w:author="Stringaris, Argyris" w:date="2025-03-29T16:06:00Z" w16du:dateUtc="2025-03-29T16:06:00Z">
              <w:r w:rsidR="00DA0A02">
                <w:rPr>
                  <w:rFonts w:eastAsia="Arial" w:cs="Arial"/>
                </w:rPr>
                <w:t>want these</w:t>
              </w:r>
            </w:ins>
            <w:del w:id="39" w:author="Stringaris, Argyris" w:date="2025-03-29T16:06:00Z" w16du:dateUtc="2025-03-29T16:06:00Z">
              <w:r w:rsidR="000D6529" w:rsidRPr="00566A80" w:rsidDel="00DA0A02">
                <w:rPr>
                  <w:rFonts w:eastAsia="Arial" w:cs="Arial"/>
                </w:rPr>
                <w:delText>value</w:delText>
              </w:r>
              <w:r w:rsidRPr="00566A80" w:rsidDel="00DA0A02">
                <w:rPr>
                  <w:rFonts w:eastAsia="Arial" w:cs="Arial"/>
                </w:rPr>
                <w:delText xml:space="preserve"> that the</w:delText>
              </w:r>
            </w:del>
            <w:r w:rsidRPr="00566A80">
              <w:rPr>
                <w:rFonts w:eastAsia="Arial" w:cs="Arial"/>
              </w:rPr>
              <w:t xml:space="preserve"> symptoms </w:t>
            </w:r>
            <w:del w:id="40" w:author="Stringaris, Argyris" w:date="2025-03-29T16:07:00Z" w16du:dateUtc="2025-03-29T16:07:00Z">
              <w:r w:rsidRPr="00566A80" w:rsidDel="00DA0A02">
                <w:rPr>
                  <w:rFonts w:eastAsia="Arial" w:cs="Arial"/>
                </w:rPr>
                <w:delText>they consider important are</w:delText>
              </w:r>
            </w:del>
            <w:ins w:id="41" w:author="Stringaris, Argyris" w:date="2025-03-29T16:07:00Z" w16du:dateUtc="2025-03-29T16:07:00Z">
              <w:r w:rsidR="00DA0A02">
                <w:rPr>
                  <w:rFonts w:eastAsia="Arial" w:cs="Arial"/>
                </w:rPr>
                <w:t>to be</w:t>
              </w:r>
              <w:del w:id="42" w:author="Keil, Johannes (Stud. FPN)" w:date="2025-03-31T15:21:00Z" w16du:dateUtc="2025-03-31T14:21:00Z">
                <w:r w:rsidR="00DA0A02" w:rsidDel="00881FC8">
                  <w:rPr>
                    <w:rFonts w:eastAsia="Arial" w:cs="Arial"/>
                  </w:rPr>
                  <w:delText xml:space="preserve"> </w:delText>
                </w:r>
              </w:del>
            </w:ins>
            <w:r w:rsidRPr="00566A80">
              <w:rPr>
                <w:rFonts w:eastAsia="Arial" w:cs="Arial"/>
              </w:rPr>
              <w:t xml:space="preserve"> addressed by interventions. </w:t>
            </w:r>
          </w:p>
          <w:p w14:paraId="18452C14" w14:textId="2E91751C" w:rsidR="009C0421" w:rsidRPr="00DA0A02" w:rsidRDefault="00C40C2B">
            <w:pPr>
              <w:spacing w:line="240" w:lineRule="auto"/>
              <w:ind w:left="493"/>
              <w:jc w:val="both"/>
              <w:rPr>
                <w:rFonts w:eastAsia="Arial" w:cs="Arial"/>
              </w:rPr>
              <w:pPrChange w:id="43" w:author="Stringaris, Argyris" w:date="2025-03-29T16:07:00Z" w16du:dateUtc="2025-03-29T16:07:00Z">
                <w:pPr>
                  <w:pStyle w:val="ListParagraph"/>
                  <w:numPr>
                    <w:numId w:val="9"/>
                  </w:numPr>
                  <w:spacing w:line="240" w:lineRule="auto"/>
                  <w:ind w:left="493" w:hanging="360"/>
                  <w:jc w:val="both"/>
                </w:pPr>
              </w:pPrChange>
            </w:pPr>
            <w:del w:id="44" w:author="Stringaris, Argyris" w:date="2025-03-29T16:07:00Z" w16du:dateUtc="2025-03-29T16:07:00Z">
              <w:r w:rsidRPr="00DA0A02" w:rsidDel="00DA0A02">
                <w:rPr>
                  <w:rFonts w:eastAsia="Arial" w:cs="Arial"/>
                </w:rPr>
                <w:delText>For this reason</w:delText>
              </w:r>
            </w:del>
            <w:ins w:id="45" w:author="Stringaris, Argyris" w:date="2025-03-29T16:07:00Z" w16du:dateUtc="2025-03-29T16:07:00Z">
              <w:r w:rsidR="00DA0A02">
                <w:rPr>
                  <w:rFonts w:eastAsia="Arial" w:cs="Arial"/>
                </w:rPr>
                <w:t>To achieve this aim</w:t>
              </w:r>
            </w:ins>
            <w:r w:rsidRPr="00DA0A02">
              <w:rPr>
                <w:rFonts w:eastAsia="Arial" w:cs="Arial"/>
              </w:rPr>
              <w:t xml:space="preserve">, we include a choice task between </w:t>
            </w:r>
            <w:ins w:id="46" w:author="Keil, Johannes (Stud. FPN)" w:date="2025-04-01T11:41:00Z" w16du:dateUtc="2025-04-01T10:41:00Z">
              <w:r w:rsidR="008934D4">
                <w:rPr>
                  <w:rFonts w:eastAsia="Arial" w:cs="Arial"/>
                </w:rPr>
                <w:t xml:space="preserve">symptoms or </w:t>
              </w:r>
            </w:ins>
            <w:r w:rsidRPr="00DA0A02">
              <w:rPr>
                <w:rFonts w:eastAsia="Arial" w:cs="Arial"/>
              </w:rPr>
              <w:t>hypothetical treatments that vary</w:t>
            </w:r>
            <w:del w:id="47" w:author="Keil, Johannes (Stud. FPN)" w:date="2025-04-01T11:42:00Z" w16du:dateUtc="2025-04-01T10:42:00Z">
              <w:r w:rsidRPr="00DA0A02" w:rsidDel="008934D4">
                <w:rPr>
                  <w:rFonts w:eastAsia="Arial" w:cs="Arial"/>
                </w:rPr>
                <w:delText xml:space="preserve"> in their efficacy for symptoms that are particularly</w:delText>
              </w:r>
            </w:del>
            <w:ins w:id="48" w:author="Stringaris, Argyris" w:date="2025-03-29T16:07:00Z" w16du:dateUtc="2025-03-29T16:07:00Z">
              <w:del w:id="49" w:author="Keil, Johannes (Stud. FPN)" w:date="2025-04-01T11:42:00Z" w16du:dateUtc="2025-04-01T10:42:00Z">
                <w:r w:rsidR="00DA0A02" w:rsidDel="008934D4">
                  <w:rPr>
                    <w:rFonts w:eastAsia="Arial" w:cs="Arial"/>
                  </w:rPr>
                  <w:delText xml:space="preserve"> </w:delText>
                </w:r>
              </w:del>
            </w:ins>
            <w:del w:id="50" w:author="Keil, Johannes (Stud. FPN)" w:date="2025-04-01T11:42:00Z" w16du:dateUtc="2025-04-01T10:42:00Z">
              <w:r w:rsidRPr="00DA0A02" w:rsidDel="008934D4">
                <w:rPr>
                  <w:rFonts w:eastAsia="Arial" w:cs="Arial"/>
                </w:rPr>
                <w:delText xml:space="preserve"> (un)important to the participant as well as a range of other attribut</w:delText>
              </w:r>
            </w:del>
            <w:ins w:id="51" w:author="Keil, Johannes (Stud. FPN)" w:date="2025-04-01T11:42:00Z" w16du:dateUtc="2025-04-01T10:42:00Z">
              <w:r w:rsidR="008934D4">
                <w:rPr>
                  <w:rFonts w:eastAsia="Arial" w:cs="Arial"/>
                </w:rPr>
                <w:t>, e.g., in focus on certain symptoms, cost or wait-time.</w:t>
              </w:r>
            </w:ins>
            <w:del w:id="52" w:author="Keil, Johannes (Stud. FPN)" w:date="2025-04-01T11:42:00Z" w16du:dateUtc="2025-04-01T10:42:00Z">
              <w:r w:rsidRPr="00DA0A02" w:rsidDel="008934D4">
                <w:rPr>
                  <w:rFonts w:eastAsia="Arial" w:cs="Arial"/>
                </w:rPr>
                <w:delText>es</w:delText>
              </w:r>
              <w:r w:rsidR="00513054" w:rsidRPr="00DA0A02" w:rsidDel="008934D4">
                <w:rPr>
                  <w:rFonts w:eastAsia="Arial" w:cs="Arial"/>
                </w:rPr>
                <w:delText xml:space="preserve"> (such as </w:delText>
              </w:r>
            </w:del>
            <w:ins w:id="53" w:author="Stringaris, Argyris" w:date="2025-03-29T16:07:00Z" w16du:dateUtc="2025-03-29T16:07:00Z">
              <w:del w:id="54" w:author="Keil, Johannes (Stud. FPN)" w:date="2025-04-01T11:42:00Z" w16du:dateUtc="2025-04-01T10:42:00Z">
                <w:r w:rsidR="00DA0A02" w:rsidDel="008934D4">
                  <w:rPr>
                    <w:rFonts w:eastAsia="Arial" w:cs="Arial"/>
                  </w:rPr>
                  <w:delText>hypothetical</w:delText>
                </w:r>
              </w:del>
            </w:ins>
            <w:del w:id="55" w:author="Keil, Johannes (Stud. FPN)" w:date="2025-04-01T11:42:00Z" w16du:dateUtc="2025-04-01T10:42:00Z">
              <w:r w:rsidR="00513054" w:rsidRPr="00DA0A02" w:rsidDel="008934D4">
                <w:rPr>
                  <w:rFonts w:eastAsia="Arial" w:cs="Arial"/>
                </w:rPr>
                <w:delText>the cost</w:delText>
              </w:r>
              <w:r w:rsidR="00796925" w:rsidRPr="00DA0A02" w:rsidDel="008934D4">
                <w:rPr>
                  <w:rFonts w:eastAsia="Arial" w:cs="Arial"/>
                </w:rPr>
                <w:delText xml:space="preserve"> or wait-time</w:delText>
              </w:r>
              <w:r w:rsidR="00513054" w:rsidRPr="00DA0A02" w:rsidDel="008934D4">
                <w:rPr>
                  <w:rFonts w:eastAsia="Arial" w:cs="Arial"/>
                </w:rPr>
                <w:delText>)</w:delText>
              </w:r>
              <w:r w:rsidRPr="00DA0A02" w:rsidDel="008934D4">
                <w:rPr>
                  <w:rFonts w:eastAsia="Arial" w:cs="Arial"/>
                </w:rPr>
                <w:delText>.</w:delText>
              </w:r>
            </w:del>
            <w:r w:rsidR="00513054" w:rsidRPr="00DA0A02">
              <w:rPr>
                <w:rFonts w:eastAsia="Arial" w:cs="Arial"/>
              </w:rPr>
              <w:t xml:space="preserve"> Finally, we seek participants’ input on how they perceive this method of measuring their preferences using a series of </w:t>
            </w:r>
            <w:del w:id="56" w:author="Stringaris, Argyris" w:date="2025-03-29T16:07:00Z" w16du:dateUtc="2025-03-29T16:07:00Z">
              <w:r w:rsidR="00513054" w:rsidRPr="00DA0A02" w:rsidDel="00DA0A02">
                <w:rPr>
                  <w:rFonts w:eastAsia="Arial" w:cs="Arial"/>
                </w:rPr>
                <w:delText xml:space="preserve">qualitative and quantitative </w:delText>
              </w:r>
            </w:del>
            <w:r w:rsidR="00513054" w:rsidRPr="00DA0A02">
              <w:rPr>
                <w:rFonts w:eastAsia="Arial" w:cs="Arial"/>
              </w:rPr>
              <w:t>questions (e.g., about usefulness, legibility, ease of use, length)</w:t>
            </w:r>
            <w:r w:rsidR="00DE434F" w:rsidRPr="00DA0A02">
              <w:rPr>
                <w:rFonts w:eastAsia="Arial" w:cs="Arial"/>
              </w:rPr>
              <w:t>, as well as how conflicted they felt about their choices during the choice task</w:t>
            </w:r>
            <w:r w:rsidR="00513054" w:rsidRPr="00DA0A02">
              <w:rPr>
                <w:rFonts w:eastAsia="Arial" w:cs="Arial"/>
              </w:rPr>
              <w:t>.</w:t>
            </w:r>
            <w:r w:rsidR="000D6529" w:rsidRPr="00DA0A02">
              <w:rPr>
                <w:rFonts w:eastAsia="Arial" w:cs="Arial"/>
              </w:rPr>
              <w:t xml:space="preserve"> This involves showing them the results of the questionnaire, presented as the ‘</w:t>
            </w:r>
            <w:proofErr w:type="gramStart"/>
            <w:r w:rsidR="000D6529" w:rsidRPr="00DA0A02">
              <w:rPr>
                <w:rFonts w:eastAsia="Arial" w:cs="Arial"/>
              </w:rPr>
              <w:t>top-5</w:t>
            </w:r>
            <w:proofErr w:type="gramEnd"/>
            <w:r w:rsidR="000D6529" w:rsidRPr="00DA0A02">
              <w:rPr>
                <w:rFonts w:eastAsia="Arial" w:cs="Arial"/>
              </w:rPr>
              <w:t xml:space="preserve"> symptoms you </w:t>
            </w:r>
            <w:r w:rsidR="000D6529" w:rsidRPr="00DA0A02">
              <w:rPr>
                <w:rFonts w:eastAsia="Arial" w:cs="Arial"/>
              </w:rPr>
              <w:lastRenderedPageBreak/>
              <w:t>would like to go away’ according to our questionnaire.</w:t>
            </w:r>
            <w:r w:rsidR="00EC23D5" w:rsidRPr="00DA0A02">
              <w:rPr>
                <w:rFonts w:eastAsia="Arial" w:cs="Arial"/>
              </w:rPr>
              <w:t xml:space="preserve"> </w:t>
            </w:r>
            <w:del w:id="57" w:author="Keil, Johannes (Stud. FPN)" w:date="2025-03-31T15:45:00Z" w16du:dateUtc="2025-03-31T14:45:00Z">
              <w:r w:rsidR="00B10A97" w:rsidRPr="00DA0A02" w:rsidDel="00770DAC">
                <w:rPr>
                  <w:rFonts w:eastAsia="Arial" w:cs="Arial"/>
                </w:rPr>
                <w:delText>To see whether preference depends on demographic factors,</w:delText>
              </w:r>
            </w:del>
            <w:ins w:id="58" w:author="Keil, Johannes (Stud. FPN)" w:date="2025-03-31T15:45:00Z" w16du:dateUtc="2025-03-31T14:45:00Z">
              <w:r w:rsidR="00770DAC">
                <w:rPr>
                  <w:rFonts w:eastAsia="Arial" w:cs="Arial"/>
                </w:rPr>
                <w:t>To understand whether different groups have different prioritie</w:t>
              </w:r>
            </w:ins>
            <w:ins w:id="59" w:author="Keil, Johannes (Stud. FPN)" w:date="2025-04-01T11:42:00Z" w16du:dateUtc="2025-04-01T10:42:00Z">
              <w:r w:rsidR="008934D4">
                <w:rPr>
                  <w:rFonts w:eastAsia="Arial" w:cs="Arial"/>
                </w:rPr>
                <w:t>s</w:t>
              </w:r>
            </w:ins>
            <w:ins w:id="60" w:author="Keil, Johannes (Stud. FPN)" w:date="2025-03-31T15:45:00Z" w16du:dateUtc="2025-03-31T14:45:00Z">
              <w:r w:rsidR="00770DAC">
                <w:rPr>
                  <w:rFonts w:eastAsia="Arial" w:cs="Arial"/>
                </w:rPr>
                <w:t>,</w:t>
              </w:r>
            </w:ins>
            <w:r w:rsidR="00B10A97" w:rsidRPr="00DA0A02">
              <w:rPr>
                <w:rFonts w:eastAsia="Arial" w:cs="Arial"/>
              </w:rPr>
              <w:t xml:space="preserve"> we would also like to include questions on education, ethnicity, sex/gender and age</w:t>
            </w:r>
            <w:r w:rsidR="00BA4B52" w:rsidRPr="00DA0A02">
              <w:rPr>
                <w:rFonts w:eastAsia="Arial" w:cs="Arial"/>
              </w:rPr>
              <w:t xml:space="preserve">, and past therapy utilisation. </w:t>
            </w:r>
            <w:r w:rsidR="000F15CC" w:rsidRPr="00566A80">
              <w:t>T</w:t>
            </w:r>
            <w:r w:rsidR="00EC23D5" w:rsidRPr="00DA0A02">
              <w:rPr>
                <w:rStyle w:val="normaltextrun"/>
                <w:rFonts w:cs="Arial"/>
                <w:color w:val="000000"/>
                <w:szCs w:val="20"/>
                <w:shd w:val="clear" w:color="auto" w:fill="00FFFF"/>
              </w:rPr>
              <w:t>o keep the study sessions to the appropriate time length (1.5 hours), we will</w:t>
            </w:r>
            <w:r w:rsidR="000D6529" w:rsidRPr="00DA0A02">
              <w:rPr>
                <w:rStyle w:val="normaltextrun"/>
                <w:rFonts w:cs="Arial"/>
                <w:color w:val="000000"/>
                <w:szCs w:val="20"/>
                <w:shd w:val="clear" w:color="auto" w:fill="00FFFF"/>
              </w:rPr>
              <w:t xml:space="preserve"> </w:t>
            </w:r>
            <w:r w:rsidR="000D6529" w:rsidRPr="00DA0A02">
              <w:rPr>
                <w:rStyle w:val="normaltextrun"/>
                <w:color w:val="000000"/>
                <w:szCs w:val="20"/>
                <w:shd w:val="clear" w:color="auto" w:fill="00FFFF"/>
              </w:rPr>
              <w:t>only</w:t>
            </w:r>
            <w:r w:rsidR="00EC23D5" w:rsidRPr="00DA0A02">
              <w:rPr>
                <w:rStyle w:val="normaltextrun"/>
                <w:rFonts w:cs="Arial"/>
                <w:color w:val="000000"/>
                <w:szCs w:val="20"/>
                <w:shd w:val="clear" w:color="auto" w:fill="00FFFF"/>
              </w:rPr>
              <w:t xml:space="preserve"> use a selection of questionnaires from our list in any single study.</w:t>
            </w:r>
          </w:p>
          <w:p w14:paraId="54751B51" w14:textId="743E8FB0" w:rsidR="009C0421" w:rsidRPr="00566A80" w:rsidDel="00DA4FAF" w:rsidRDefault="764F80BB" w:rsidP="00DA4FAF">
            <w:pPr>
              <w:pStyle w:val="ListParagraph"/>
              <w:numPr>
                <w:ilvl w:val="0"/>
                <w:numId w:val="9"/>
              </w:numPr>
              <w:spacing w:line="240" w:lineRule="auto"/>
              <w:ind w:left="493"/>
              <w:jc w:val="both"/>
              <w:rPr>
                <w:del w:id="61" w:author="Keil, Johannes (Stud. FPN)" w:date="2025-03-31T11:21:00Z" w16du:dateUtc="2025-03-31T10:21:00Z"/>
                <w:rFonts w:eastAsia="Arial" w:cs="Arial"/>
              </w:rPr>
            </w:pPr>
            <w:r w:rsidRPr="00566A80">
              <w:rPr>
                <w:rFonts w:eastAsia="Arial" w:cs="Arial"/>
                <w:b/>
                <w:bCs/>
              </w:rPr>
              <w:t>Addition of screening step:</w:t>
            </w:r>
            <w:ins w:id="62" w:author="Keil, Johannes (Stud. FPN)" w:date="2025-03-31T15:22:00Z" w16du:dateUtc="2025-03-31T14:22:00Z">
              <w:r w:rsidR="00881FC8">
                <w:rPr>
                  <w:rFonts w:eastAsia="Arial" w:cs="Arial"/>
                  <w:b/>
                  <w:bCs/>
                </w:rPr>
                <w:t xml:space="preserve"> </w:t>
              </w:r>
            </w:ins>
            <w:del w:id="63" w:author="Keil, Johannes (Stud. FPN)" w:date="2025-03-31T12:11:00Z" w16du:dateUtc="2025-03-31T11:11:00Z">
              <w:r w:rsidR="72163EB9" w:rsidRPr="00566A80" w:rsidDel="00647EA4">
                <w:rPr>
                  <w:rFonts w:eastAsia="Arial" w:cs="Arial"/>
                  <w:b/>
                  <w:bCs/>
                </w:rPr>
                <w:delText xml:space="preserve"> </w:delText>
              </w:r>
            </w:del>
            <w:ins w:id="64" w:author="Keil, Johannes (Stud. FPN)" w:date="2025-03-31T12:11:00Z" w16du:dateUtc="2025-03-31T11:11:00Z">
              <w:r w:rsidR="00647EA4" w:rsidRPr="00647EA4">
                <w:rPr>
                  <w:rFonts w:eastAsia="Arial" w:cs="Arial"/>
                  <w:rPrChange w:id="65" w:author="Keil, Johannes (Stud. FPN)" w:date="2025-03-31T12:19:00Z" w16du:dateUtc="2025-03-31T11:19:00Z">
                    <w:rPr>
                      <w:rFonts w:eastAsia="Arial" w:cs="Arial"/>
                      <w:b/>
                      <w:bCs/>
                    </w:rPr>
                  </w:rPrChange>
                </w:rPr>
                <w:t xml:space="preserve">We already have </w:t>
              </w:r>
            </w:ins>
            <w:ins w:id="66" w:author="Keil, Johannes (Stud. FPN)" w:date="2025-03-31T12:12:00Z" w16du:dateUtc="2025-03-31T11:12:00Z">
              <w:r w:rsidR="00647EA4" w:rsidRPr="00647EA4">
                <w:rPr>
                  <w:rFonts w:eastAsia="Arial" w:cs="Arial"/>
                  <w:rPrChange w:id="67" w:author="Keil, Johannes (Stud. FPN)" w:date="2025-03-31T12:19:00Z" w16du:dateUtc="2025-03-31T11:19:00Z">
                    <w:rPr>
                      <w:rFonts w:eastAsia="Arial" w:cs="Arial"/>
                      <w:b/>
                      <w:bCs/>
                    </w:rPr>
                  </w:rPrChange>
                </w:rPr>
                <w:t xml:space="preserve">been granted permission to pre-screen participants with higher levels on social anxiety. </w:t>
              </w:r>
            </w:ins>
            <w:ins w:id="68" w:author="Keil, Johannes (Stud. FPN)" w:date="2025-03-31T12:13:00Z" w16du:dateUtc="2025-03-31T11:13:00Z">
              <w:r w:rsidR="00647EA4" w:rsidRPr="00647EA4">
                <w:rPr>
                  <w:rFonts w:eastAsia="Arial" w:cs="Arial"/>
                  <w:rPrChange w:id="69" w:author="Keil, Johannes (Stud. FPN)" w:date="2025-03-31T12:19:00Z" w16du:dateUtc="2025-03-31T11:19:00Z">
                    <w:rPr>
                      <w:rFonts w:eastAsia="Arial" w:cs="Arial"/>
                      <w:b/>
                      <w:bCs/>
                    </w:rPr>
                  </w:rPrChange>
                </w:rPr>
                <w:t>Since social anxiety and depression frequently happen together,</w:t>
              </w:r>
            </w:ins>
            <w:ins w:id="70" w:author="Keil, Johannes (Stud. FPN)" w:date="2025-03-31T12:12:00Z" w16du:dateUtc="2025-03-31T11:12:00Z">
              <w:r w:rsidR="00647EA4" w:rsidRPr="00647EA4">
                <w:rPr>
                  <w:rFonts w:eastAsia="Arial" w:cs="Arial"/>
                  <w:rPrChange w:id="71" w:author="Keil, Johannes (Stud. FPN)" w:date="2025-03-31T12:19:00Z" w16du:dateUtc="2025-03-31T11:19:00Z">
                    <w:rPr>
                      <w:rFonts w:eastAsia="Arial" w:cs="Arial"/>
                      <w:b/>
                      <w:bCs/>
                    </w:rPr>
                  </w:rPrChange>
                </w:rPr>
                <w:t xml:space="preserve"> we would like to slightly extend our scope to young people </w:t>
              </w:r>
            </w:ins>
            <w:ins w:id="72" w:author="Keil, Johannes (Stud. FPN)" w:date="2025-03-31T12:13:00Z" w16du:dateUtc="2025-03-31T11:13:00Z">
              <w:r w:rsidR="00647EA4" w:rsidRPr="00647EA4">
                <w:rPr>
                  <w:rFonts w:eastAsia="Arial" w:cs="Arial"/>
                  <w:rPrChange w:id="73" w:author="Keil, Johannes (Stud. FPN)" w:date="2025-03-31T12:19:00Z" w16du:dateUtc="2025-03-31T11:19:00Z">
                    <w:rPr>
                      <w:rFonts w:eastAsia="Arial" w:cs="Arial"/>
                      <w:b/>
                      <w:bCs/>
                    </w:rPr>
                  </w:rPrChange>
                </w:rPr>
                <w:t>who also have depression.</w:t>
              </w:r>
            </w:ins>
            <w:ins w:id="74" w:author="Keil, Johannes (Stud. FPN)" w:date="2025-03-31T12:15:00Z" w16du:dateUtc="2025-03-31T11:15:00Z">
              <w:r w:rsidR="00647EA4" w:rsidRPr="00647EA4">
                <w:rPr>
                  <w:rFonts w:eastAsia="Arial" w:cs="Arial"/>
                  <w:rPrChange w:id="75" w:author="Keil, Johannes (Stud. FPN)" w:date="2025-03-31T12:19:00Z" w16du:dateUtc="2025-03-31T11:19:00Z">
                    <w:rPr>
                      <w:rFonts w:eastAsia="Arial" w:cs="Arial"/>
                      <w:b/>
                      <w:bCs/>
                    </w:rPr>
                  </w:rPrChange>
                </w:rPr>
                <w:t xml:space="preserve"> We also plan to ask about </w:t>
              </w:r>
            </w:ins>
            <w:ins w:id="76" w:author="Keil, Johannes (Stud. FPN)" w:date="2025-03-31T12:16:00Z" w16du:dateUtc="2025-03-31T11:16:00Z">
              <w:r w:rsidR="00647EA4" w:rsidRPr="00647EA4">
                <w:rPr>
                  <w:rFonts w:eastAsia="Arial" w:cs="Arial"/>
                  <w:rPrChange w:id="77" w:author="Keil, Johannes (Stud. FPN)" w:date="2025-03-31T12:19:00Z" w16du:dateUtc="2025-03-31T11:19:00Z">
                    <w:rPr>
                      <w:rFonts w:eastAsia="Arial" w:cs="Arial"/>
                      <w:b/>
                      <w:bCs/>
                    </w:rPr>
                  </w:rPrChange>
                </w:rPr>
                <w:t>participants’ own illness conceptualisation (“Do you suffer from depression/anxiety?) and reported help-seeking (e.g., “Have you considered seeking help for depression/anxiety”)</w:t>
              </w:r>
            </w:ins>
            <w:ins w:id="78" w:author="Keil, Johannes (Stud. FPN)" w:date="2025-03-31T12:19:00Z" w16du:dateUtc="2025-03-31T11:19:00Z">
              <w:r w:rsidR="00647EA4">
                <w:rPr>
                  <w:rFonts w:eastAsia="Arial" w:cs="Arial"/>
                </w:rPr>
                <w:t xml:space="preserve"> as alternative indicators of distress</w:t>
              </w:r>
            </w:ins>
            <w:ins w:id="79" w:author="Keil, Johannes (Stud. FPN)" w:date="2025-03-31T12:16:00Z" w16du:dateUtc="2025-03-31T11:16:00Z">
              <w:r w:rsidR="00647EA4" w:rsidRPr="00647EA4">
                <w:rPr>
                  <w:rFonts w:eastAsia="Arial" w:cs="Arial"/>
                  <w:rPrChange w:id="80" w:author="Keil, Johannes (Stud. FPN)" w:date="2025-03-31T12:19:00Z" w16du:dateUtc="2025-03-31T11:19:00Z">
                    <w:rPr>
                      <w:rFonts w:eastAsia="Arial" w:cs="Arial"/>
                      <w:b/>
                      <w:bCs/>
                    </w:rPr>
                  </w:rPrChange>
                </w:rPr>
                <w:t>.</w:t>
              </w:r>
            </w:ins>
            <w:ins w:id="81" w:author="Keil, Johannes (Stud. FPN)" w:date="2025-03-31T12:13:00Z" w16du:dateUtc="2025-03-31T11:13:00Z">
              <w:r w:rsidR="00647EA4" w:rsidRPr="00647EA4">
                <w:rPr>
                  <w:rFonts w:eastAsia="Arial" w:cs="Arial"/>
                  <w:rPrChange w:id="82" w:author="Keil, Johannes (Stud. FPN)" w:date="2025-03-31T12:19:00Z" w16du:dateUtc="2025-03-31T11:19:00Z">
                    <w:rPr>
                      <w:rFonts w:eastAsia="Arial" w:cs="Arial"/>
                      <w:b/>
                      <w:bCs/>
                    </w:rPr>
                  </w:rPrChange>
                </w:rPr>
                <w:t xml:space="preserve"> </w:t>
              </w:r>
            </w:ins>
            <w:ins w:id="83" w:author="Keil, Johannes (Stud. FPN)" w:date="2025-03-31T12:17:00Z" w16du:dateUtc="2025-03-31T11:17:00Z">
              <w:r w:rsidR="00647EA4" w:rsidRPr="00647EA4">
                <w:rPr>
                  <w:rFonts w:eastAsia="Arial" w:cs="Arial"/>
                  <w:rPrChange w:id="84" w:author="Keil, Johannes (Stud. FPN)" w:date="2025-03-31T12:19:00Z" w16du:dateUtc="2025-03-31T11:19:00Z">
                    <w:rPr>
                      <w:rFonts w:eastAsia="Arial" w:cs="Arial"/>
                      <w:b/>
                      <w:bCs/>
                    </w:rPr>
                  </w:rPrChange>
                </w:rPr>
                <w:t xml:space="preserve">Since we only plan to pre-screen participants </w:t>
              </w:r>
            </w:ins>
            <w:ins w:id="85" w:author="Keil, Johannes (Stud. FPN)" w:date="2025-03-31T12:19:00Z" w16du:dateUtc="2025-03-31T11:19:00Z">
              <w:r w:rsidR="00647EA4">
                <w:rPr>
                  <w:rFonts w:eastAsia="Arial" w:cs="Arial"/>
                </w:rPr>
                <w:t>aged 16 years or above</w:t>
              </w:r>
            </w:ins>
            <w:ins w:id="86" w:author="Keil, Johannes (Stud. FPN)" w:date="2025-03-31T12:18:00Z" w16du:dateUtc="2025-03-31T11:18:00Z">
              <w:r w:rsidR="00647EA4" w:rsidRPr="00647EA4">
                <w:rPr>
                  <w:rFonts w:eastAsia="Arial" w:cs="Arial"/>
                  <w:rPrChange w:id="87" w:author="Keil, Johannes (Stud. FPN)" w:date="2025-03-31T12:19:00Z" w16du:dateUtc="2025-03-31T11:19:00Z">
                    <w:rPr>
                      <w:rFonts w:eastAsia="Arial" w:cs="Arial"/>
                      <w:b/>
                      <w:bCs/>
                    </w:rPr>
                  </w:rPrChange>
                </w:rPr>
                <w:t>, t</w:t>
              </w:r>
            </w:ins>
            <w:ins w:id="88" w:author="Keil, Johannes (Stud. FPN)" w:date="2025-03-31T12:17:00Z" w16du:dateUtc="2025-03-31T11:17:00Z">
              <w:r w:rsidR="00647EA4" w:rsidRPr="00647EA4">
                <w:rPr>
                  <w:rFonts w:eastAsia="Arial" w:cs="Arial"/>
                  <w:rPrChange w:id="89" w:author="Keil, Johannes (Stud. FPN)" w:date="2025-03-31T12:19:00Z" w16du:dateUtc="2025-03-31T11:19:00Z">
                    <w:rPr>
                      <w:rFonts w:eastAsia="Arial" w:cs="Arial"/>
                      <w:b/>
                      <w:bCs/>
                    </w:rPr>
                  </w:rPrChange>
                </w:rPr>
                <w:t>his minor extension does not change the ethical considerations involved</w:t>
              </w:r>
              <w:r w:rsidR="00647EA4">
                <w:rPr>
                  <w:rFonts w:eastAsia="Arial" w:cs="Arial"/>
                  <w:b/>
                  <w:bCs/>
                </w:rPr>
                <w:t>.</w:t>
              </w:r>
            </w:ins>
            <w:commentRangeStart w:id="90"/>
            <w:commentRangeStart w:id="91"/>
            <w:del w:id="92" w:author="Keil, Johannes (Stud. FPN)" w:date="2025-03-31T12:11:00Z" w16du:dateUtc="2025-03-31T11:11:00Z">
              <w:r w:rsidR="00513054" w:rsidRPr="00566A80" w:rsidDel="00647EA4">
                <w:rPr>
                  <w:rFonts w:eastAsia="Arial" w:cs="Arial"/>
                </w:rPr>
                <w:delText>Part of our goal is understanding priorities for changing and alleviating symptoms</w:delText>
              </w:r>
              <w:r w:rsidR="00DE434F" w:rsidRPr="00566A80" w:rsidDel="00647EA4">
                <w:rPr>
                  <w:rFonts w:eastAsia="Arial" w:cs="Arial"/>
                </w:rPr>
                <w:delText xml:space="preserve"> to inform the further directions of our project</w:delText>
              </w:r>
              <w:r w:rsidR="00513054" w:rsidRPr="00566A80" w:rsidDel="00647EA4">
                <w:rPr>
                  <w:rFonts w:eastAsia="Arial" w:cs="Arial"/>
                </w:rPr>
                <w:delText xml:space="preserve">. This means that </w:delText>
              </w:r>
              <w:r w:rsidR="000F15CC" w:rsidRPr="00566A80" w:rsidDel="00647EA4">
                <w:rPr>
                  <w:rFonts w:eastAsia="Arial" w:cs="Arial"/>
                </w:rPr>
                <w:delText>this part of our research</w:delText>
              </w:r>
              <w:r w:rsidR="00513054" w:rsidRPr="00566A80" w:rsidDel="00647EA4">
                <w:rPr>
                  <w:rFonts w:eastAsia="Arial" w:cs="Arial"/>
                </w:rPr>
                <w:delText xml:space="preserve"> only applies to participants who experience some level of distress. </w:delText>
              </w:r>
              <w:r w:rsidR="00796925" w:rsidRPr="00566A80" w:rsidDel="00647EA4">
                <w:rPr>
                  <w:rFonts w:eastAsia="Arial" w:cs="Arial"/>
                </w:rPr>
                <w:delText>Since our main subject of interest</w:delText>
              </w:r>
            </w:del>
            <w:del w:id="93" w:author="Keil, Johannes (Stud. FPN)" w:date="2025-03-31T15:46:00Z" w16du:dateUtc="2025-03-31T14:46:00Z">
              <w:r w:rsidR="00796925" w:rsidRPr="00566A80" w:rsidDel="00770DAC">
                <w:rPr>
                  <w:rFonts w:eastAsia="Arial" w:cs="Arial"/>
                </w:rPr>
                <w:delText xml:space="preserve">, </w:delText>
              </w:r>
            </w:del>
            <w:del w:id="94" w:author="Keil, Johannes (Stud. FPN)" w:date="2025-03-31T12:15:00Z" w16du:dateUtc="2025-03-31T11:15:00Z">
              <w:r w:rsidR="00796925" w:rsidRPr="00566A80" w:rsidDel="00647EA4">
                <w:rPr>
                  <w:rFonts w:eastAsia="Arial" w:cs="Arial"/>
                </w:rPr>
                <w:delText xml:space="preserve">social anxiety, frequently co-occurs with depression, it is useful for us to be able to pre-select people with high levels of depression as well. </w:delText>
              </w:r>
              <w:r w:rsidR="00513054" w:rsidRPr="00566A80" w:rsidDel="00647EA4">
                <w:rPr>
                  <w:rFonts w:eastAsia="Arial" w:cs="Arial"/>
                </w:rPr>
                <w:delText>For this reason, we request permission to use a screener that includes questions about depression (CESD)</w:delText>
              </w:r>
              <w:r w:rsidR="00796925" w:rsidRPr="00566A80" w:rsidDel="00647EA4">
                <w:rPr>
                  <w:rFonts w:eastAsia="Arial" w:cs="Arial"/>
                </w:rPr>
                <w:delText>. This</w:delText>
              </w:r>
              <w:r w:rsidR="00513054" w:rsidRPr="00566A80" w:rsidDel="00647EA4">
                <w:rPr>
                  <w:rFonts w:eastAsia="Arial" w:cs="Arial"/>
                </w:rPr>
                <w:delText xml:space="preserve"> questionnaire </w:delText>
              </w:r>
              <w:r w:rsidR="00796925" w:rsidRPr="00566A80" w:rsidDel="00647EA4">
                <w:rPr>
                  <w:rFonts w:eastAsia="Arial" w:cs="Arial"/>
                </w:rPr>
                <w:delText>is</w:delText>
              </w:r>
              <w:r w:rsidR="00513054" w:rsidRPr="00566A80" w:rsidDel="00647EA4">
                <w:rPr>
                  <w:rFonts w:eastAsia="Arial" w:cs="Arial"/>
                </w:rPr>
                <w:delText xml:space="preserve"> not </w:delText>
              </w:r>
              <w:r w:rsidR="001005F8" w:rsidRPr="00566A80" w:rsidDel="00647EA4">
                <w:rPr>
                  <w:rFonts w:eastAsia="Arial" w:cs="Arial"/>
                </w:rPr>
                <w:delText>capable</w:delText>
              </w:r>
              <w:r w:rsidR="00513054" w:rsidRPr="00566A80" w:rsidDel="00647EA4">
                <w:rPr>
                  <w:rFonts w:eastAsia="Arial" w:cs="Arial"/>
                </w:rPr>
                <w:delText xml:space="preserve"> to </w:delText>
              </w:r>
              <w:r w:rsidR="001005F8" w:rsidRPr="00566A80" w:rsidDel="00647EA4">
                <w:rPr>
                  <w:rFonts w:eastAsia="Arial" w:cs="Arial"/>
                </w:rPr>
                <w:delText>yield likely</w:delText>
              </w:r>
              <w:r w:rsidR="00513054" w:rsidRPr="00566A80" w:rsidDel="00647EA4">
                <w:rPr>
                  <w:rFonts w:eastAsia="Arial" w:cs="Arial"/>
                </w:rPr>
                <w:delText xml:space="preserve"> ‘diagnoses’ but have cut-off scores that indicate the presence of </w:delText>
              </w:r>
              <w:r w:rsidR="000F15CC" w:rsidRPr="00566A80" w:rsidDel="00647EA4">
                <w:rPr>
                  <w:rFonts w:eastAsia="Arial" w:cs="Arial"/>
                </w:rPr>
                <w:delText xml:space="preserve">probable </w:delText>
              </w:r>
              <w:r w:rsidR="00513054" w:rsidRPr="00566A80" w:rsidDel="00647EA4">
                <w:rPr>
                  <w:rFonts w:eastAsia="Arial" w:cs="Arial"/>
                </w:rPr>
                <w:delText>distress.</w:delText>
              </w:r>
              <w:r w:rsidR="000F15CC" w:rsidRPr="00566A80" w:rsidDel="00647EA4">
                <w:rPr>
                  <w:rFonts w:eastAsia="Arial" w:cs="Arial"/>
                </w:rPr>
                <w:delText xml:space="preserve"> </w:delText>
              </w:r>
              <w:r w:rsidR="00796925" w:rsidRPr="00566A80" w:rsidDel="00647EA4">
                <w:rPr>
                  <w:rFonts w:eastAsia="Arial" w:cs="Arial"/>
                </w:rPr>
                <w:delText>More generally, s</w:delText>
              </w:r>
              <w:r w:rsidR="00316ACF" w:rsidRPr="00566A80" w:rsidDel="00647EA4">
                <w:rPr>
                  <w:rFonts w:eastAsia="Arial" w:cs="Arial"/>
                </w:rPr>
                <w:delText>ince participants’ self-rated level of symptoms/distress may not align with their</w:delText>
              </w:r>
              <w:r w:rsidR="001005F8" w:rsidRPr="00566A80" w:rsidDel="00647EA4">
                <w:rPr>
                  <w:rFonts w:eastAsia="Arial" w:cs="Arial"/>
                </w:rPr>
                <w:delText xml:space="preserve"> self-</w:delText>
              </w:r>
              <w:r w:rsidR="00316ACF" w:rsidRPr="00566A80" w:rsidDel="00647EA4">
                <w:rPr>
                  <w:rFonts w:eastAsia="Arial" w:cs="Arial"/>
                </w:rPr>
                <w:delText>identification of ‘having’ a certain condition, we also ask participants about whether they self-identify as</w:delText>
              </w:r>
              <w:r w:rsidR="000F15CC" w:rsidRPr="00566A80" w:rsidDel="00647EA4">
                <w:rPr>
                  <w:rFonts w:eastAsia="Arial" w:cs="Arial"/>
                </w:rPr>
                <w:delText xml:space="preserve"> ‘suffering from depression’ and ‘suffering from </w:delText>
              </w:r>
              <w:r w:rsidR="00796925" w:rsidRPr="00566A80" w:rsidDel="00647EA4">
                <w:rPr>
                  <w:rFonts w:eastAsia="Arial" w:cs="Arial"/>
                </w:rPr>
                <w:delText xml:space="preserve">social </w:delText>
              </w:r>
              <w:r w:rsidR="000F15CC" w:rsidRPr="00566A80" w:rsidDel="00647EA4">
                <w:rPr>
                  <w:rFonts w:eastAsia="Arial" w:cs="Arial"/>
                </w:rPr>
                <w:delText>anxiety’</w:delText>
              </w:r>
              <w:r w:rsidR="00120A35" w:rsidRPr="00566A80" w:rsidDel="00647EA4">
                <w:rPr>
                  <w:rFonts w:eastAsia="Arial" w:cs="Arial"/>
                </w:rPr>
                <w:delText xml:space="preserve">, and whether they have considered seeking help for the symptoms that bother them. </w:delText>
              </w:r>
              <w:r w:rsidR="00316ACF" w:rsidRPr="00566A80" w:rsidDel="00647EA4">
                <w:rPr>
                  <w:rFonts w:eastAsia="Arial" w:cs="Arial"/>
                </w:rPr>
                <w:delText>We seek to recruit participants who self-identify with these illness categories</w:delText>
              </w:r>
              <w:r w:rsidR="00120A35" w:rsidRPr="00566A80" w:rsidDel="00647EA4">
                <w:rPr>
                  <w:rFonts w:eastAsia="Arial" w:cs="Arial"/>
                </w:rPr>
                <w:delText>, report considering help-seeking</w:delText>
              </w:r>
              <w:r w:rsidR="00316ACF" w:rsidRPr="00566A80" w:rsidDel="00647EA4">
                <w:rPr>
                  <w:rFonts w:eastAsia="Arial" w:cs="Arial"/>
                </w:rPr>
                <w:delText xml:space="preserve"> and/or score above the cutoffs on the screening-questionnaires.</w:delText>
              </w:r>
              <w:commentRangeEnd w:id="90"/>
              <w:r w:rsidR="00DA0A02" w:rsidDel="00647EA4">
                <w:rPr>
                  <w:rStyle w:val="CommentReference"/>
                </w:rPr>
                <w:commentReference w:id="90"/>
              </w:r>
              <w:commentRangeEnd w:id="91"/>
              <w:r w:rsidR="00647EA4" w:rsidDel="00647EA4">
                <w:rPr>
                  <w:rStyle w:val="CommentReference"/>
                </w:rPr>
                <w:commentReference w:id="91"/>
              </w:r>
            </w:del>
          </w:p>
          <w:p w14:paraId="59DD1556" w14:textId="48DFF0F5" w:rsidR="00DE434F" w:rsidRPr="00566A80" w:rsidDel="00DA4FAF" w:rsidRDefault="00DE434F" w:rsidP="00DA4FAF">
            <w:pPr>
              <w:pStyle w:val="ListParagraph"/>
              <w:numPr>
                <w:ilvl w:val="0"/>
                <w:numId w:val="9"/>
              </w:numPr>
              <w:spacing w:line="240" w:lineRule="auto"/>
              <w:ind w:left="493"/>
              <w:jc w:val="both"/>
              <w:rPr>
                <w:del w:id="95" w:author="Keil, Johannes (Stud. FPN)" w:date="2025-03-31T11:21:00Z" w16du:dateUtc="2025-03-31T10:21:00Z"/>
                <w:rFonts w:eastAsia="Arial" w:cs="Arial"/>
              </w:rPr>
            </w:pPr>
            <w:commentRangeStart w:id="96"/>
            <w:commentRangeStart w:id="97"/>
            <w:del w:id="98" w:author="Keil, Johannes (Stud. FPN)" w:date="2025-03-31T11:21:00Z" w16du:dateUtc="2025-03-31T10:21:00Z">
              <w:r w:rsidRPr="00566A80" w:rsidDel="00DA4FAF">
                <w:rPr>
                  <w:rFonts w:eastAsia="Arial" w:cs="Arial"/>
                  <w:b/>
                  <w:bCs/>
                </w:rPr>
                <w:delText>Reaction times</w:delText>
              </w:r>
              <w:r w:rsidR="001005F8" w:rsidRPr="00566A80" w:rsidDel="00DA4FAF">
                <w:rPr>
                  <w:rFonts w:eastAsia="Arial" w:cs="Arial"/>
                  <w:b/>
                  <w:bCs/>
                </w:rPr>
                <w:delText xml:space="preserve">, eye- </w:delText>
              </w:r>
              <w:commentRangeEnd w:id="96"/>
              <w:r w:rsidR="00DA0A02" w:rsidDel="00DA4FAF">
                <w:rPr>
                  <w:rStyle w:val="CommentReference"/>
                </w:rPr>
                <w:commentReference w:id="96"/>
              </w:r>
            </w:del>
            <w:commentRangeEnd w:id="97"/>
            <w:r w:rsidR="000F48BD">
              <w:rPr>
                <w:rStyle w:val="CommentReference"/>
              </w:rPr>
              <w:commentReference w:id="97"/>
            </w:r>
            <w:del w:id="99" w:author="Keil, Johannes (Stud. FPN)" w:date="2025-03-31T11:21:00Z" w16du:dateUtc="2025-03-31T10:21:00Z">
              <w:r w:rsidR="001005F8" w:rsidRPr="00566A80" w:rsidDel="00DA4FAF">
                <w:rPr>
                  <w:rFonts w:eastAsia="Arial" w:cs="Arial"/>
                  <w:b/>
                  <w:bCs/>
                </w:rPr>
                <w:delText xml:space="preserve">and </w:delText>
              </w:r>
              <w:r w:rsidRPr="00566A80" w:rsidDel="00DA4FAF">
                <w:rPr>
                  <w:rFonts w:eastAsia="Arial" w:cs="Arial"/>
                  <w:b/>
                  <w:bCs/>
                </w:rPr>
                <w:delText>mouse movements.</w:delText>
              </w:r>
              <w:r w:rsidRPr="00566A80" w:rsidDel="00DA4FAF">
                <w:rPr>
                  <w:rFonts w:eastAsia="Arial" w:cs="Arial"/>
                </w:rPr>
                <w:delText xml:space="preserve"> </w:delText>
              </w:r>
              <w:r w:rsidR="00F648F7" w:rsidRPr="00566A80" w:rsidDel="00DA4FAF">
                <w:rPr>
                  <w:rFonts w:eastAsia="Arial" w:cs="Arial"/>
                </w:rPr>
                <w:delText>Since these measures can provide information about decision processes (e.g., how sure you are in a choice), t</w:delText>
              </w:r>
              <w:r w:rsidRPr="00566A80" w:rsidDel="00DA4FAF">
                <w:rPr>
                  <w:rFonts w:eastAsia="Arial" w:cs="Arial"/>
                </w:rPr>
                <w:delText>his information helps us ensure that our tasks</w:delText>
              </w:r>
              <w:r w:rsidR="00F648F7" w:rsidRPr="00566A80" w:rsidDel="00DA4FAF">
                <w:rPr>
                  <w:rFonts w:eastAsia="Arial" w:cs="Arial"/>
                </w:rPr>
                <w:delText xml:space="preserve"> and questionnaires</w:delText>
              </w:r>
              <w:r w:rsidRPr="00566A80" w:rsidDel="00DA4FAF">
                <w:rPr>
                  <w:rFonts w:eastAsia="Arial" w:cs="Arial"/>
                </w:rPr>
                <w:delText xml:space="preserve"> are working as intended and to better understand the way participants make their choices.</w:delText>
              </w:r>
            </w:del>
          </w:p>
          <w:p w14:paraId="3252979B" w14:textId="28CE0BDB" w:rsidR="00120A35" w:rsidRPr="00566A80" w:rsidRDefault="00120A35" w:rsidP="000F15CC">
            <w:pPr>
              <w:pStyle w:val="ListParagraph"/>
              <w:numPr>
                <w:ilvl w:val="0"/>
                <w:numId w:val="9"/>
              </w:numPr>
              <w:spacing w:line="240" w:lineRule="auto"/>
              <w:ind w:left="493"/>
              <w:jc w:val="both"/>
              <w:rPr>
                <w:rFonts w:eastAsia="Arial" w:cs="Arial"/>
              </w:rPr>
            </w:pPr>
            <w:del w:id="100" w:author="Keil, Johannes (Stud. FPN)" w:date="2025-03-31T11:21:00Z" w16du:dateUtc="2025-03-31T10:21:00Z">
              <w:r w:rsidRPr="00566A80" w:rsidDel="00DA4FAF">
                <w:rPr>
                  <w:rFonts w:eastAsia="Arial" w:cs="Arial"/>
                  <w:b/>
                  <w:bCs/>
                </w:rPr>
                <w:delText xml:space="preserve">Clarifying participants’ </w:delText>
              </w:r>
              <w:r w:rsidR="00796925" w:rsidRPr="00566A80" w:rsidDel="00DA4FAF">
                <w:rPr>
                  <w:rFonts w:eastAsia="Arial" w:cs="Arial"/>
                  <w:b/>
                  <w:bCs/>
                </w:rPr>
                <w:delText>geographical origin</w:delText>
              </w:r>
              <w:r w:rsidRPr="00566A80" w:rsidDel="00DA4FAF">
                <w:rPr>
                  <w:rFonts w:eastAsia="Arial" w:cs="Arial"/>
                </w:rPr>
                <w:delText xml:space="preserve">. </w:delText>
              </w:r>
              <w:commentRangeStart w:id="101"/>
              <w:commentRangeStart w:id="102"/>
              <w:r w:rsidRPr="00566A80" w:rsidDel="00DA4FAF">
                <w:rPr>
                  <w:rFonts w:eastAsia="Arial" w:cs="Arial"/>
                </w:rPr>
                <w:delText>Upon writing this application we noticed that</w:delText>
              </w:r>
              <w:r w:rsidR="00796925" w:rsidRPr="00566A80" w:rsidDel="00DA4FAF">
                <w:rPr>
                  <w:rFonts w:eastAsia="Arial" w:cs="Arial"/>
                </w:rPr>
                <w:delText xml:space="preserve">, in the application form, </w:delText>
              </w:r>
              <w:r w:rsidRPr="00566A80" w:rsidDel="00DA4FAF">
                <w:rPr>
                  <w:rFonts w:eastAsia="Arial" w:cs="Arial"/>
                </w:rPr>
                <w:delText>we only specified the country of schools from which participants are recruited (UK), but not the country of origin for our online-recruited participants. We amend to clarify that we intend to recruit participants from the UK and US.</w:delText>
              </w:r>
              <w:commentRangeEnd w:id="101"/>
              <w:r w:rsidR="00DA0A02" w:rsidDel="00DA4FAF">
                <w:rPr>
                  <w:rStyle w:val="CommentReference"/>
                </w:rPr>
                <w:commentReference w:id="101"/>
              </w:r>
            </w:del>
            <w:commentRangeEnd w:id="102"/>
            <w:r w:rsidR="000F48BD">
              <w:rPr>
                <w:rStyle w:val="CommentReference"/>
              </w:rPr>
              <w:commentReference w:id="102"/>
            </w:r>
          </w:p>
        </w:tc>
      </w:tr>
      <w:tr w:rsidR="00153883" w:rsidRPr="00566A80" w14:paraId="0DD8A934"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76DD6FE"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lastRenderedPageBreak/>
              <w:t>13</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4BDDB826" w14:textId="77777777" w:rsidR="00497F22" w:rsidRPr="00566A80" w:rsidRDefault="00497F22" w:rsidP="00776392">
            <w:pPr>
              <w:spacing w:line="240" w:lineRule="auto"/>
              <w:ind w:left="67"/>
              <w:textAlignment w:val="baseline"/>
              <w:rPr>
                <w:rFonts w:eastAsia="Calibri" w:cs="Arial"/>
                <w:b/>
                <w:bCs/>
                <w:sz w:val="22"/>
                <w:szCs w:val="22"/>
              </w:rPr>
            </w:pPr>
            <w:r w:rsidRPr="00566A80">
              <w:rPr>
                <w:rFonts w:cs="Arial"/>
                <w:b/>
                <w:sz w:val="22"/>
                <w:szCs w:val="22"/>
              </w:rPr>
              <w:t>E</w:t>
            </w:r>
            <w:r w:rsidRPr="00566A80">
              <w:rPr>
                <w:rFonts w:eastAsia="Calibri" w:cs="Arial"/>
                <w:b/>
                <w:bCs/>
                <w:sz w:val="22"/>
                <w:szCs w:val="22"/>
              </w:rPr>
              <w:t>thical C</w:t>
            </w:r>
            <w:r w:rsidR="00153883" w:rsidRPr="00566A80">
              <w:rPr>
                <w:rFonts w:eastAsia="Calibri" w:cs="Arial"/>
                <w:b/>
                <w:bCs/>
                <w:sz w:val="22"/>
                <w:szCs w:val="22"/>
              </w:rPr>
              <w:t>onsiderations:</w:t>
            </w:r>
          </w:p>
          <w:p w14:paraId="13EE569C" w14:textId="77777777" w:rsidR="00153883" w:rsidRPr="00566A80" w:rsidRDefault="00D80A96" w:rsidP="00776392">
            <w:pPr>
              <w:spacing w:line="240" w:lineRule="auto"/>
              <w:ind w:left="67"/>
              <w:textAlignment w:val="baseline"/>
              <w:rPr>
                <w:rFonts w:cs="Arial"/>
                <w:i/>
                <w:szCs w:val="20"/>
              </w:rPr>
            </w:pPr>
            <w:r w:rsidRPr="00566A80">
              <w:rPr>
                <w:rFonts w:eastAsia="Calibri" w:cs="Arial"/>
                <w:bCs/>
                <w:i/>
              </w:rPr>
              <w:t>(Explain all new ethical issues raised by the amendment and how these will be addressed.</w:t>
            </w:r>
            <w:r w:rsidR="00153883" w:rsidRPr="00566A80">
              <w:rPr>
                <w:rFonts w:eastAsia="Calibri" w:cs="Arial"/>
                <w:bCs/>
                <w:i/>
              </w:rPr>
              <w:t xml:space="preserve"> This section must NOT be </w:t>
            </w:r>
            <w:r w:rsidR="00497F22" w:rsidRPr="00566A80">
              <w:rPr>
                <w:rFonts w:eastAsia="Calibri" w:cs="Arial"/>
                <w:bCs/>
                <w:i/>
              </w:rPr>
              <w:t>left blank</w:t>
            </w:r>
            <w:r w:rsidR="00497F22" w:rsidRPr="00566A80">
              <w:rPr>
                <w:rFonts w:cs="Arial"/>
                <w:i/>
                <w:szCs w:val="20"/>
              </w:rPr>
              <w:t>).</w:t>
            </w:r>
          </w:p>
          <w:p w14:paraId="0F86C979" w14:textId="7094F66F" w:rsidR="6AD1D1C3" w:rsidRPr="00566A80" w:rsidRDefault="6AD1D1C3" w:rsidP="6AD1D1C3">
            <w:pPr>
              <w:spacing w:line="240" w:lineRule="auto"/>
              <w:rPr>
                <w:rFonts w:cs="Arial"/>
              </w:rPr>
            </w:pPr>
          </w:p>
          <w:p w14:paraId="3D8254C8" w14:textId="0F963D44" w:rsidR="000F15CC" w:rsidRPr="00566A80" w:rsidRDefault="000F15CC" w:rsidP="6AD1D1C3">
            <w:pPr>
              <w:spacing w:line="240" w:lineRule="auto"/>
              <w:jc w:val="both"/>
              <w:rPr>
                <w:rFonts w:eastAsia="Arial" w:cs="Arial"/>
                <w:b/>
                <w:bCs/>
              </w:rPr>
            </w:pPr>
            <w:r w:rsidRPr="00566A80">
              <w:rPr>
                <w:rFonts w:eastAsia="Arial" w:cs="Arial"/>
                <w:b/>
                <w:bCs/>
              </w:rPr>
              <w:t xml:space="preserve">Sampling participants with probable distress from depression. </w:t>
            </w:r>
          </w:p>
          <w:p w14:paraId="3E9BD9E2" w14:textId="0D0A8F1E" w:rsidR="002B731F" w:rsidRPr="00E23660" w:rsidRDefault="00120A35" w:rsidP="00120A35">
            <w:pPr>
              <w:spacing w:line="240" w:lineRule="auto"/>
              <w:jc w:val="both"/>
              <w:rPr>
                <w:ins w:id="103" w:author="Stringaris, Argyris" w:date="2025-03-29T16:19:00Z" w16du:dateUtc="2025-03-29T16:19:00Z"/>
                <w:rStyle w:val="normaltextrun"/>
                <w:rFonts w:eastAsia="Arial" w:cs="Arial"/>
                <w:rPrChange w:id="104" w:author="Stringaris, Argyris" w:date="2025-03-29T16:19:00Z" w16du:dateUtc="2025-03-29T16:19:00Z">
                  <w:rPr>
                    <w:ins w:id="105" w:author="Stringaris, Argyris" w:date="2025-03-29T16:19:00Z" w16du:dateUtc="2025-03-29T16:19:00Z"/>
                    <w:rStyle w:val="normaltextrun"/>
                    <w:rFonts w:cs="Arial"/>
                    <w:color w:val="000000"/>
                    <w:szCs w:val="20"/>
                    <w:shd w:val="clear" w:color="auto" w:fill="00FFFF"/>
                  </w:rPr>
                </w:rPrChange>
              </w:rPr>
            </w:pPr>
            <w:del w:id="106" w:author="Stringaris, Argyris" w:date="2025-03-29T16:17:00Z" w16du:dateUtc="2025-03-29T16:17:00Z">
              <w:r w:rsidRPr="00566A80" w:rsidDel="00E23660">
                <w:rPr>
                  <w:rFonts w:eastAsia="Arial" w:cs="Arial"/>
                </w:rPr>
                <w:delText>So far, we have</w:delText>
              </w:r>
              <w:r w:rsidR="00F648F7" w:rsidRPr="00566A80" w:rsidDel="00E23660">
                <w:rPr>
                  <w:rFonts w:eastAsia="Arial" w:cs="Arial"/>
                </w:rPr>
                <w:delText xml:space="preserve"> been</w:delText>
              </w:r>
            </w:del>
            <w:ins w:id="107" w:author="Stringaris, Argyris" w:date="2025-03-29T16:17:00Z" w16du:dateUtc="2025-03-29T16:17:00Z">
              <w:r w:rsidR="00E23660">
                <w:rPr>
                  <w:rFonts w:eastAsia="Arial" w:cs="Arial"/>
                </w:rPr>
                <w:t>Your committee has already</w:t>
              </w:r>
            </w:ins>
            <w:r w:rsidR="00F648F7" w:rsidRPr="00566A80">
              <w:rPr>
                <w:rFonts w:eastAsia="Arial" w:cs="Arial"/>
              </w:rPr>
              <w:t xml:space="preserve"> granted</w:t>
            </w:r>
            <w:r w:rsidRPr="00566A80">
              <w:rPr>
                <w:rFonts w:eastAsia="Arial" w:cs="Arial"/>
              </w:rPr>
              <w:t xml:space="preserve"> </w:t>
            </w:r>
            <w:ins w:id="108" w:author="Stringaris, Argyris" w:date="2025-03-29T16:17:00Z" w16du:dateUtc="2025-03-29T16:17:00Z">
              <w:r w:rsidR="00E23660">
                <w:rPr>
                  <w:rFonts w:eastAsia="Arial" w:cs="Arial"/>
                </w:rPr>
                <w:t xml:space="preserve">us </w:t>
              </w:r>
            </w:ins>
            <w:r w:rsidRPr="00566A80">
              <w:rPr>
                <w:rFonts w:eastAsia="Arial" w:cs="Arial"/>
              </w:rPr>
              <w:t xml:space="preserve">permission to </w:t>
            </w:r>
            <w:del w:id="109" w:author="Stringaris, Argyris" w:date="2025-03-29T16:17:00Z" w16du:dateUtc="2025-03-29T16:17:00Z">
              <w:r w:rsidRPr="00566A80" w:rsidDel="00E23660">
                <w:rPr>
                  <w:rFonts w:eastAsia="Arial" w:cs="Arial"/>
                </w:rPr>
                <w:delText xml:space="preserve">sample </w:delText>
              </w:r>
            </w:del>
            <w:ins w:id="110" w:author="Stringaris, Argyris" w:date="2025-03-29T16:17:00Z" w16du:dateUtc="2025-03-29T16:17:00Z">
              <w:r w:rsidR="00E23660">
                <w:rPr>
                  <w:rFonts w:eastAsia="Arial" w:cs="Arial"/>
                </w:rPr>
                <w:t>recruit</w:t>
              </w:r>
              <w:r w:rsidR="00E23660" w:rsidRPr="00566A80">
                <w:rPr>
                  <w:rFonts w:eastAsia="Arial" w:cs="Arial"/>
                </w:rPr>
                <w:t xml:space="preserve"> </w:t>
              </w:r>
            </w:ins>
            <w:r w:rsidRPr="00566A80">
              <w:rPr>
                <w:rFonts w:eastAsia="Arial" w:cs="Arial"/>
              </w:rPr>
              <w:t>participants with elevated levels of social anxiety</w:t>
            </w:r>
            <w:ins w:id="111" w:author="Stringaris, Argyris" w:date="2025-03-29T16:17:00Z" w16du:dateUtc="2025-03-29T16:17:00Z">
              <w:r w:rsidR="00E23660">
                <w:rPr>
                  <w:rFonts w:eastAsia="Arial" w:cs="Arial"/>
                </w:rPr>
                <w:t>, expanding to depression is</w:t>
              </w:r>
            </w:ins>
            <w:ins w:id="112" w:author="Stringaris, Argyris" w:date="2025-03-29T16:18:00Z" w16du:dateUtc="2025-03-29T16:18:00Z">
              <w:r w:rsidR="00E23660">
                <w:rPr>
                  <w:rFonts w:eastAsia="Arial" w:cs="Arial"/>
                </w:rPr>
                <w:t xml:space="preserve"> a minor addition</w:t>
              </w:r>
            </w:ins>
            <w:r w:rsidRPr="00566A80">
              <w:rPr>
                <w:rFonts w:eastAsia="Arial" w:cs="Arial"/>
              </w:rPr>
              <w:t xml:space="preserve">. </w:t>
            </w:r>
            <w:ins w:id="113" w:author="Stringaris, Argyris" w:date="2025-03-29T16:19:00Z" w16du:dateUtc="2025-03-29T16:19:00Z">
              <w:r w:rsidR="00E23660">
                <w:rPr>
                  <w:rFonts w:eastAsia="Arial" w:cs="Arial"/>
                </w:rPr>
                <w:t xml:space="preserve">In addition, you have already approved our study to ask questions about depression. </w:t>
              </w:r>
            </w:ins>
            <w:del w:id="114" w:author="Stringaris, Argyris" w:date="2025-03-29T16:18:00Z" w16du:dateUtc="2025-03-29T16:18:00Z">
              <w:r w:rsidRPr="00566A80" w:rsidDel="00E23660">
                <w:rPr>
                  <w:rFonts w:eastAsia="Arial" w:cs="Arial"/>
                </w:rPr>
                <w:delText>Asking about depression instead</w:delText>
              </w:r>
              <w:r w:rsidR="00B0275D" w:rsidRPr="00566A80" w:rsidDel="00E23660">
                <w:rPr>
                  <w:rFonts w:eastAsia="Arial" w:cs="Arial"/>
                </w:rPr>
                <w:delText xml:space="preserve"> of,</w:delText>
              </w:r>
              <w:r w:rsidRPr="00566A80" w:rsidDel="00E23660">
                <w:rPr>
                  <w:rFonts w:eastAsia="Arial" w:cs="Arial"/>
                </w:rPr>
                <w:delText xml:space="preserve"> or in addition to</w:delText>
              </w:r>
              <w:r w:rsidR="00B0275D" w:rsidRPr="00566A80" w:rsidDel="00E23660">
                <w:rPr>
                  <w:rFonts w:eastAsia="Arial" w:cs="Arial"/>
                </w:rPr>
                <w:delText>,</w:delText>
              </w:r>
              <w:r w:rsidRPr="00566A80" w:rsidDel="00E23660">
                <w:rPr>
                  <w:rFonts w:eastAsia="Arial" w:cs="Arial"/>
                </w:rPr>
                <w:delText xml:space="preserve"> anxiety does not majorly change the relevant ethical considerations.</w:delText>
              </w:r>
              <w:r w:rsidR="000F15CC" w:rsidRPr="00566A80" w:rsidDel="00E23660">
                <w:rPr>
                  <w:rFonts w:eastAsia="Arial" w:cs="Arial"/>
                </w:rPr>
                <w:delText xml:space="preserve"> The questionnaires we use are standard</w:delText>
              </w:r>
              <w:r w:rsidR="00F648F7" w:rsidRPr="00566A80" w:rsidDel="00E23660">
                <w:rPr>
                  <w:rFonts w:eastAsia="Arial" w:cs="Arial"/>
                </w:rPr>
                <w:delText xml:space="preserve">. </w:delText>
              </w:r>
              <w:r w:rsidR="00B85BA6" w:rsidRPr="00566A80" w:rsidDel="00E23660">
                <w:rPr>
                  <w:rFonts w:eastAsia="Arial" w:cs="Arial"/>
                </w:rPr>
                <w:delText>Still, clear signposting is necessary which we will ensure</w:delText>
              </w:r>
            </w:del>
            <w:ins w:id="115" w:author="Stringaris, Argyris" w:date="2025-03-29T16:18:00Z" w16du:dateUtc="2025-03-29T16:18:00Z">
              <w:r w:rsidR="00E23660">
                <w:rPr>
                  <w:rFonts w:eastAsia="Arial" w:cs="Arial"/>
                </w:rPr>
                <w:t>We will follow the same—previously approved—safety protocol</w:t>
              </w:r>
            </w:ins>
            <w:r w:rsidR="00B85BA6" w:rsidRPr="00566A80">
              <w:rPr>
                <w:rFonts w:eastAsia="Arial" w:cs="Arial"/>
              </w:rPr>
              <w:t xml:space="preserve"> (a) by providing the research team’s contact details and guidance on how to access mental health support (e.g., via charities, NHS or university services) in information sheets and (b) again, including that information </w:t>
            </w:r>
            <w:r w:rsidR="00B0275D" w:rsidRPr="00566A80">
              <w:rPr>
                <w:rFonts w:eastAsia="Arial" w:cs="Arial"/>
              </w:rPr>
              <w:t>at the end of the experiment.</w:t>
            </w:r>
            <w:del w:id="116" w:author="Keil, Johannes (Stud. FPN)" w:date="2025-03-31T15:46:00Z" w16du:dateUtc="2025-03-31T14:46:00Z">
              <w:r w:rsidR="00B0275D" w:rsidRPr="00566A80" w:rsidDel="00770DAC">
                <w:rPr>
                  <w:rFonts w:eastAsia="Arial" w:cs="Arial"/>
                </w:rPr>
                <w:delText xml:space="preserve"> </w:delText>
              </w:r>
              <w:r w:rsidR="00F648F7" w:rsidRPr="00566A80" w:rsidDel="00770DAC">
                <w:rPr>
                  <w:rFonts w:eastAsia="Arial" w:cs="Arial"/>
                </w:rPr>
                <w:delText>We intend to only use the debrief-sheet with participants who have been sampled for higher levels of depression or anxiety.</w:delText>
              </w:r>
            </w:del>
            <w:r w:rsidR="00B85BA6" w:rsidRPr="00566A80">
              <w:rPr>
                <w:rFonts w:eastAsia="Arial" w:cs="Arial"/>
              </w:rPr>
              <w:t xml:space="preserve"> </w:t>
            </w:r>
            <w:del w:id="117" w:author="Stringaris, Argyris" w:date="2025-03-29T16:18:00Z" w16du:dateUtc="2025-03-29T16:18:00Z">
              <w:r w:rsidR="00B85BA6" w:rsidRPr="00566A80" w:rsidDel="00E23660">
                <w:rPr>
                  <w:rStyle w:val="normaltextrun"/>
                  <w:rFonts w:cs="Arial"/>
                  <w:color w:val="000000"/>
                  <w:szCs w:val="20"/>
                  <w:shd w:val="clear" w:color="auto" w:fill="00FFFF"/>
                </w:rPr>
                <w:delText xml:space="preserve">For </w:delText>
              </w:r>
            </w:del>
            <w:ins w:id="118" w:author="Stringaris, Argyris" w:date="2025-03-29T16:18:00Z" w16du:dateUtc="2025-03-29T16:18:00Z">
              <w:r w:rsidR="00E23660">
                <w:rPr>
                  <w:rStyle w:val="normaltextrun"/>
                  <w:rFonts w:cs="Arial"/>
                  <w:color w:val="000000"/>
                  <w:szCs w:val="20"/>
                  <w:shd w:val="clear" w:color="auto" w:fill="00FFFF"/>
                </w:rPr>
                <w:t>S</w:t>
              </w:r>
              <w:r w:rsidR="00E23660">
                <w:rPr>
                  <w:rStyle w:val="normaltextrun"/>
                  <w:color w:val="000000"/>
                  <w:szCs w:val="20"/>
                  <w:shd w:val="clear" w:color="auto" w:fill="00FFFF"/>
                </w:rPr>
                <w:t>imilarly,</w:t>
              </w:r>
              <w:r w:rsidR="00E23660" w:rsidRPr="00566A80">
                <w:rPr>
                  <w:rStyle w:val="normaltextrun"/>
                  <w:rFonts w:cs="Arial"/>
                  <w:color w:val="000000"/>
                  <w:szCs w:val="20"/>
                  <w:shd w:val="clear" w:color="auto" w:fill="00FFFF"/>
                </w:rPr>
                <w:t xml:space="preserve"> </w:t>
              </w:r>
            </w:ins>
            <w:r w:rsidR="00B85BA6" w:rsidRPr="00566A80">
              <w:rPr>
                <w:rStyle w:val="normaltextrun"/>
                <w:rFonts w:cs="Arial"/>
                <w:color w:val="000000"/>
                <w:szCs w:val="20"/>
                <w:shd w:val="clear" w:color="auto" w:fill="00FFFF"/>
              </w:rPr>
              <w:t xml:space="preserve">any in-person testing sessions, we will follow a validated risk management procedure (STORM) as previously approved. </w:t>
            </w:r>
            <w:del w:id="119" w:author="Stringaris, Argyris" w:date="2025-03-29T16:17:00Z" w16du:dateUtc="2025-03-29T16:17:00Z">
              <w:r w:rsidR="00B85BA6" w:rsidRPr="00566A80" w:rsidDel="00E23660">
                <w:rPr>
                  <w:rStyle w:val="normaltextrun"/>
                  <w:rFonts w:cs="Arial"/>
                  <w:color w:val="000000"/>
                  <w:szCs w:val="20"/>
                  <w:shd w:val="clear" w:color="auto" w:fill="00FFFF"/>
                </w:rPr>
                <w:delText xml:space="preserve"> However, we cannot carry out any risk assessments at the point of screening.</w:delText>
              </w:r>
              <w:r w:rsidR="00B85BA6" w:rsidRPr="00566A80" w:rsidDel="00E23660">
                <w:rPr>
                  <w:rStyle w:val="eop"/>
                  <w:rFonts w:cs="Arial"/>
                  <w:color w:val="000000"/>
                  <w:szCs w:val="20"/>
                  <w:shd w:val="clear" w:color="auto" w:fill="FFFFFF"/>
                </w:rPr>
                <w:delText> </w:delText>
              </w:r>
            </w:del>
          </w:p>
          <w:p w14:paraId="48A26BA2" w14:textId="77777777" w:rsidR="00E23660" w:rsidRPr="00566A80" w:rsidDel="00881FC8" w:rsidRDefault="00E23660" w:rsidP="00120A35">
            <w:pPr>
              <w:spacing w:line="240" w:lineRule="auto"/>
              <w:jc w:val="both"/>
              <w:rPr>
                <w:del w:id="120" w:author="Keil, Johannes (Stud. FPN)" w:date="2025-03-31T15:22:00Z" w16du:dateUtc="2025-03-31T14:22:00Z"/>
                <w:rFonts w:cs="Arial"/>
                <w:color w:val="000000"/>
                <w:szCs w:val="20"/>
                <w:shd w:val="clear" w:color="auto" w:fill="FFFFFF"/>
              </w:rPr>
            </w:pPr>
          </w:p>
          <w:p w14:paraId="7C027A35" w14:textId="77777777" w:rsidR="002B731F" w:rsidRPr="00566A80" w:rsidRDefault="002B731F" w:rsidP="002B731F">
            <w:pPr>
              <w:spacing w:line="240" w:lineRule="auto"/>
              <w:jc w:val="both"/>
              <w:rPr>
                <w:rFonts w:eastAsia="Arial" w:cs="Arial"/>
              </w:rPr>
            </w:pPr>
          </w:p>
          <w:p w14:paraId="3775D5E7" w14:textId="5F6944A7" w:rsidR="002B731F" w:rsidRDefault="002B731F" w:rsidP="002B731F">
            <w:pPr>
              <w:spacing w:line="240" w:lineRule="auto"/>
              <w:jc w:val="both"/>
              <w:rPr>
                <w:ins w:id="121" w:author="Stringaris, Argyris" w:date="2025-03-29T16:19:00Z" w16du:dateUtc="2025-03-29T16:19:00Z"/>
                <w:rFonts w:eastAsia="Arial" w:cs="Arial"/>
                <w:b/>
                <w:bCs/>
              </w:rPr>
            </w:pPr>
            <w:r w:rsidRPr="00566A80">
              <w:rPr>
                <w:rFonts w:eastAsia="Arial" w:cs="Arial"/>
                <w:b/>
                <w:bCs/>
              </w:rPr>
              <w:t xml:space="preserve">Potential distress from answering mental health questionnaires during screening: </w:t>
            </w:r>
            <w:del w:id="122" w:author="Stringaris, Argyris" w:date="2025-03-29T16:19:00Z" w16du:dateUtc="2025-03-29T16:19:00Z">
              <w:r w:rsidRPr="00566A80" w:rsidDel="00E23660">
                <w:rPr>
                  <w:rStyle w:val="normaltextrun"/>
                  <w:rFonts w:cs="Arial"/>
                  <w:color w:val="000000"/>
                  <w:szCs w:val="20"/>
                  <w:shd w:val="clear" w:color="auto" w:fill="00FFFF"/>
                </w:rPr>
                <w:delText xml:space="preserve">Questionnaires used for screening (i.e. CESD and </w:delText>
              </w:r>
              <w:r w:rsidR="00120A35" w:rsidRPr="00566A80" w:rsidDel="00E23660">
                <w:rPr>
                  <w:rStyle w:val="normaltextrun"/>
                  <w:rFonts w:cs="Arial"/>
                  <w:color w:val="000000"/>
                  <w:szCs w:val="20"/>
                  <w:shd w:val="clear" w:color="auto" w:fill="00FFFF"/>
                </w:rPr>
                <w:delText>m</w:delText>
              </w:r>
              <w:r w:rsidR="00120A35" w:rsidRPr="00566A80" w:rsidDel="00E23660">
                <w:rPr>
                  <w:rStyle w:val="normaltextrun"/>
                  <w:color w:val="000000"/>
                  <w:szCs w:val="20"/>
                  <w:shd w:val="clear" w:color="auto" w:fill="00FFFF"/>
                </w:rPr>
                <w:delText>ini-Spin</w:delText>
              </w:r>
              <w:r w:rsidRPr="00566A80" w:rsidDel="00E23660">
                <w:rPr>
                  <w:rStyle w:val="normaltextrun"/>
                  <w:rFonts w:cs="Arial"/>
                  <w:color w:val="000000"/>
                  <w:szCs w:val="20"/>
                  <w:shd w:val="clear" w:color="auto" w:fill="00FFFF"/>
                </w:rPr>
                <w:delText xml:space="preserve">) are standard and have been adapted to exclude any items relating to suicidal thoughts </w:delText>
              </w:r>
              <w:r w:rsidRPr="00566A80" w:rsidDel="00E23660">
                <w:rPr>
                  <w:rStyle w:val="normaltextrun"/>
                  <w:shd w:val="clear" w:color="auto" w:fill="00FFFF"/>
                </w:rPr>
                <w:delText>or concerns related to sex/libido</w:delText>
              </w:r>
              <w:r w:rsidRPr="00566A80" w:rsidDel="00E23660">
                <w:rPr>
                  <w:rStyle w:val="normaltextrun"/>
                  <w:rFonts w:cs="Arial"/>
                  <w:color w:val="000000"/>
                  <w:szCs w:val="20"/>
                  <w:shd w:val="clear" w:color="auto" w:fill="00FFFF"/>
                </w:rPr>
                <w:delText xml:space="preserve">. Thus, we do not expect any distress from these questions and there should be no </w:delText>
              </w:r>
              <w:r w:rsidR="00F648F7" w:rsidRPr="00566A80" w:rsidDel="00E23660">
                <w:rPr>
                  <w:rStyle w:val="normaltextrun"/>
                  <w:rFonts w:cs="Arial"/>
                  <w:color w:val="000000"/>
                  <w:szCs w:val="20"/>
                  <w:shd w:val="clear" w:color="auto" w:fill="00FFFF"/>
                </w:rPr>
                <w:delText>a</w:delText>
              </w:r>
              <w:r w:rsidR="00F648F7" w:rsidRPr="00566A80" w:rsidDel="00E23660">
                <w:rPr>
                  <w:rStyle w:val="normaltextrun"/>
                  <w:color w:val="000000"/>
                  <w:szCs w:val="20"/>
                  <w:shd w:val="clear" w:color="auto" w:fill="00FFFF"/>
                </w:rPr>
                <w:delText>dditional safeguarding</w:delText>
              </w:r>
              <w:r w:rsidRPr="00566A80" w:rsidDel="00E23660">
                <w:rPr>
                  <w:rStyle w:val="normaltextrun"/>
                  <w:rFonts w:cs="Arial"/>
                  <w:color w:val="000000"/>
                  <w:szCs w:val="20"/>
                  <w:shd w:val="clear" w:color="auto" w:fill="00FFFF"/>
                </w:rPr>
                <w:delText xml:space="preserve"> concerns. Participants will also have access to the research team’s contact details and guidance on how to access mental health support (via charities, NHS services of university services) in information sheets.  For any in-person testing sessions, we will follow a validated risk management procedure (STORM) as previously approved.  However, we cannot carry out any risk assessments at the point of screening.</w:delText>
              </w:r>
              <w:r w:rsidRPr="00566A80" w:rsidDel="00E23660">
                <w:rPr>
                  <w:rStyle w:val="eop"/>
                  <w:rFonts w:cs="Arial"/>
                  <w:color w:val="000000"/>
                  <w:szCs w:val="20"/>
                  <w:shd w:val="clear" w:color="auto" w:fill="FFFFFF"/>
                </w:rPr>
                <w:delText> </w:delText>
              </w:r>
            </w:del>
          </w:p>
          <w:p w14:paraId="3C0300CA" w14:textId="521B83A7" w:rsidR="00E23660" w:rsidRPr="00BD4CB4" w:rsidRDefault="00E23660" w:rsidP="002B731F">
            <w:pPr>
              <w:spacing w:line="240" w:lineRule="auto"/>
              <w:jc w:val="both"/>
              <w:rPr>
                <w:rFonts w:eastAsia="Arial" w:cs="Arial"/>
              </w:rPr>
            </w:pPr>
            <w:ins w:id="123" w:author="Stringaris, Argyris" w:date="2025-03-29T16:19:00Z" w16du:dateUtc="2025-03-29T16:19:00Z">
              <w:r w:rsidRPr="00E23660">
                <w:rPr>
                  <w:rFonts w:eastAsia="Arial" w:cs="Arial"/>
                  <w:rPrChange w:id="124" w:author="Stringaris, Argyris" w:date="2025-03-29T16:19:00Z" w16du:dateUtc="2025-03-29T16:19:00Z">
                    <w:rPr>
                      <w:rFonts w:eastAsia="Arial" w:cs="Arial"/>
                      <w:b/>
                      <w:bCs/>
                    </w:rPr>
                  </w:rPrChange>
                </w:rPr>
                <w:t>There</w:t>
              </w:r>
              <w:r>
                <w:rPr>
                  <w:rFonts w:eastAsia="Arial" w:cs="Arial"/>
                </w:rPr>
                <w:t xml:space="preserve"> is no change to this</w:t>
              </w:r>
            </w:ins>
            <w:ins w:id="125" w:author="Stringaris, Argyris" w:date="2025-03-29T16:28:00Z" w16du:dateUtc="2025-03-29T16:28:00Z">
              <w:r w:rsidR="00BD4CB4" w:rsidRPr="00BD4CB4">
                <w:rPr>
                  <w:rFonts w:eastAsia="Arial" w:cs="Arial"/>
                  <w:rPrChange w:id="126" w:author="Stringaris, Argyris" w:date="2025-03-29T16:28:00Z" w16du:dateUtc="2025-03-29T16:28:00Z">
                    <w:rPr>
                      <w:rFonts w:eastAsia="Arial" w:cs="Arial"/>
                      <w:lang w:val="el-GR"/>
                    </w:rPr>
                  </w:rPrChange>
                </w:rPr>
                <w:t xml:space="preserve">, </w:t>
              </w:r>
              <w:r w:rsidR="00BD4CB4">
                <w:rPr>
                  <w:rFonts w:eastAsia="Arial" w:cs="Arial"/>
                </w:rPr>
                <w:t>as we are using the same questionnaires as before</w:t>
              </w:r>
            </w:ins>
            <w:ins w:id="127" w:author="Keil, Johannes (Stud. FPN)" w:date="2025-03-31T15:26:00Z" w16du:dateUtc="2025-03-31T14:26:00Z">
              <w:r w:rsidR="00881FC8">
                <w:rPr>
                  <w:rFonts w:eastAsia="Arial" w:cs="Arial"/>
                </w:rPr>
                <w:t>, with the addition of the preference questionnaire</w:t>
              </w:r>
            </w:ins>
            <w:ins w:id="128" w:author="Keil, Johannes (Stud. FPN)" w:date="2025-03-31T15:47:00Z" w16du:dateUtc="2025-03-31T14:47:00Z">
              <w:r w:rsidR="00770DAC">
                <w:rPr>
                  <w:rFonts w:eastAsia="Arial" w:cs="Arial"/>
                </w:rPr>
                <w:t>s.</w:t>
              </w:r>
            </w:ins>
            <w:ins w:id="129" w:author="Stringaris, Argyris" w:date="2025-03-29T16:28:00Z" w16du:dateUtc="2025-03-29T16:28:00Z">
              <w:del w:id="130" w:author="Keil, Johannes (Stud. FPN)" w:date="2025-03-31T15:26:00Z" w16du:dateUtc="2025-03-31T14:26:00Z">
                <w:r w:rsidR="00BD4CB4" w:rsidDel="00881FC8">
                  <w:rPr>
                    <w:rFonts w:eastAsia="Arial" w:cs="Arial"/>
                  </w:rPr>
                  <w:delText xml:space="preserve"> </w:delText>
                </w:r>
              </w:del>
            </w:ins>
          </w:p>
          <w:p w14:paraId="64A1DEE8" w14:textId="77777777" w:rsidR="00B85BA6" w:rsidRPr="00566A80" w:rsidDel="00881FC8" w:rsidRDefault="00B85BA6" w:rsidP="6AD1D1C3">
            <w:pPr>
              <w:spacing w:line="240" w:lineRule="auto"/>
              <w:jc w:val="both"/>
              <w:rPr>
                <w:del w:id="131" w:author="Keil, Johannes (Stud. FPN)" w:date="2025-03-31T15:22:00Z" w16du:dateUtc="2025-03-31T14:22:00Z"/>
                <w:rFonts w:eastAsia="Arial" w:cs="Arial"/>
              </w:rPr>
            </w:pPr>
          </w:p>
          <w:p w14:paraId="3330E68A" w14:textId="6A232B4F" w:rsidR="00B85BA6" w:rsidRPr="00566A80" w:rsidDel="00881FC8" w:rsidRDefault="00B85BA6" w:rsidP="6AD1D1C3">
            <w:pPr>
              <w:spacing w:line="240" w:lineRule="auto"/>
              <w:jc w:val="both"/>
              <w:rPr>
                <w:del w:id="132" w:author="Keil, Johannes (Stud. FPN)" w:date="2025-03-31T15:22:00Z" w16du:dateUtc="2025-03-31T14:22:00Z"/>
                <w:rFonts w:eastAsia="Arial" w:cs="Arial"/>
                <w:b/>
                <w:bCs/>
              </w:rPr>
            </w:pPr>
            <w:del w:id="133" w:author="Keil, Johannes (Stud. FPN)" w:date="2025-03-31T15:22:00Z" w16du:dateUtc="2025-03-31T14:22:00Z">
              <w:r w:rsidRPr="00566A80" w:rsidDel="00881FC8">
                <w:rPr>
                  <w:rFonts w:eastAsia="Arial" w:cs="Arial"/>
                  <w:b/>
                  <w:bCs/>
                </w:rPr>
                <w:delText>Using participant quotes in publications.</w:delText>
              </w:r>
            </w:del>
          </w:p>
          <w:p w14:paraId="65E1E928" w14:textId="7479BE27" w:rsidR="00B85BA6" w:rsidRPr="00566A80" w:rsidDel="00881FC8" w:rsidRDefault="00316ACF" w:rsidP="6AD1D1C3">
            <w:pPr>
              <w:spacing w:line="240" w:lineRule="auto"/>
              <w:jc w:val="both"/>
              <w:rPr>
                <w:del w:id="134" w:author="Keil, Johannes (Stud. FPN)" w:date="2025-03-31T15:22:00Z" w16du:dateUtc="2025-03-31T14:22:00Z"/>
                <w:rFonts w:eastAsia="Arial" w:cs="Arial"/>
              </w:rPr>
            </w:pPr>
            <w:del w:id="135" w:author="Keil, Johannes (Stud. FPN)" w:date="2025-03-31T15:22:00Z" w16du:dateUtc="2025-03-31T14:22:00Z">
              <w:r w:rsidRPr="00566A80" w:rsidDel="00881FC8">
                <w:rPr>
                  <w:rFonts w:eastAsia="Arial" w:cs="Arial"/>
                </w:rPr>
                <w:delText xml:space="preserve">We would like to, where possible, use participants’ own words to describe their experience with the choice task, based on their responses to free-text items. This raises ethical issues around authorship and researchers’ right to publish participants’ own words. We have included a request for permission to use direct quotations from their feedback in publications, presentations, dissertations etc. on the consent form and PIS. The PIS will also </w:delText>
              </w:r>
              <w:r w:rsidR="002B731F" w:rsidRPr="00566A80" w:rsidDel="00881FC8">
                <w:rPr>
                  <w:rFonts w:eastAsia="Arial" w:cs="Arial"/>
                </w:rPr>
                <w:delText>instruct</w:delText>
              </w:r>
              <w:r w:rsidRPr="00566A80" w:rsidDel="00881FC8">
                <w:rPr>
                  <w:rFonts w:eastAsia="Arial" w:cs="Arial"/>
                </w:rPr>
                <w:delText xml:space="preserve"> participants not to give away identifying information on the free-text </w:delText>
              </w:r>
              <w:r w:rsidRPr="001B4061" w:rsidDel="00881FC8">
                <w:rPr>
                  <w:rFonts w:eastAsia="Arial" w:cs="Arial"/>
                </w:rPr>
                <w:delText>responses</w:delText>
              </w:r>
              <w:r w:rsidRPr="00566A80" w:rsidDel="00881FC8">
                <w:rPr>
                  <w:rFonts w:eastAsia="Arial" w:cs="Arial"/>
                </w:rPr>
                <w:delText>.</w:delText>
              </w:r>
            </w:del>
          </w:p>
          <w:p w14:paraId="058D3205" w14:textId="77777777" w:rsidR="00316ACF" w:rsidRPr="00566A80" w:rsidRDefault="00316ACF" w:rsidP="6AD1D1C3">
            <w:pPr>
              <w:spacing w:line="240" w:lineRule="auto"/>
              <w:jc w:val="both"/>
              <w:rPr>
                <w:rFonts w:eastAsia="Arial" w:cs="Arial"/>
              </w:rPr>
            </w:pPr>
          </w:p>
          <w:p w14:paraId="54B3A4D9" w14:textId="0D67D8CF" w:rsidR="00316ACF" w:rsidRPr="00566A80" w:rsidRDefault="00316ACF" w:rsidP="6AD1D1C3">
            <w:pPr>
              <w:spacing w:line="240" w:lineRule="auto"/>
              <w:jc w:val="both"/>
              <w:rPr>
                <w:rFonts w:eastAsia="Arial" w:cs="Arial"/>
                <w:b/>
                <w:bCs/>
              </w:rPr>
            </w:pPr>
            <w:del w:id="136" w:author="Keil, Johannes (Stud. FPN)" w:date="2025-03-31T12:26:00Z" w16du:dateUtc="2025-03-31T11:26:00Z">
              <w:r w:rsidRPr="00566A80" w:rsidDel="00F72499">
                <w:rPr>
                  <w:rFonts w:eastAsia="Arial" w:cs="Arial"/>
                  <w:b/>
                  <w:bCs/>
                </w:rPr>
                <w:delText xml:space="preserve">Showing </w:delText>
              </w:r>
              <w:r w:rsidR="002B731F" w:rsidRPr="00566A80" w:rsidDel="00F72499">
                <w:rPr>
                  <w:rFonts w:eastAsia="Arial" w:cs="Arial"/>
                  <w:b/>
                  <w:bCs/>
                </w:rPr>
                <w:delText>questionnaire</w:delText>
              </w:r>
              <w:r w:rsidRPr="00566A80" w:rsidDel="00F72499">
                <w:rPr>
                  <w:rFonts w:eastAsia="Arial" w:cs="Arial"/>
                  <w:b/>
                  <w:bCs/>
                </w:rPr>
                <w:delText xml:space="preserve"> results as part of the feedback process</w:delText>
              </w:r>
            </w:del>
            <w:ins w:id="137" w:author="Keil, Johannes (Stud. FPN)" w:date="2025-03-31T12:26:00Z" w16du:dateUtc="2025-03-31T11:26:00Z">
              <w:r w:rsidR="00F72499">
                <w:rPr>
                  <w:rFonts w:eastAsia="Arial" w:cs="Arial"/>
                  <w:b/>
                  <w:bCs/>
                </w:rPr>
                <w:t xml:space="preserve">Misconstruing </w:t>
              </w:r>
            </w:ins>
            <w:ins w:id="138" w:author="Keil, Johannes (Stud. FPN)" w:date="2025-03-31T15:25:00Z" w16du:dateUtc="2025-03-31T14:25:00Z">
              <w:r w:rsidR="00881FC8">
                <w:rPr>
                  <w:rFonts w:eastAsia="Arial" w:cs="Arial"/>
                  <w:b/>
                  <w:bCs/>
                </w:rPr>
                <w:t xml:space="preserve">presented information </w:t>
              </w:r>
            </w:ins>
            <w:ins w:id="139" w:author="Keil, Johannes (Stud. FPN)" w:date="2025-03-31T12:26:00Z" w16du:dateUtc="2025-03-31T11:26:00Z">
              <w:r w:rsidR="00F72499">
                <w:rPr>
                  <w:rFonts w:eastAsia="Arial" w:cs="Arial"/>
                  <w:b/>
                  <w:bCs/>
                </w:rPr>
                <w:t>as medical advice</w:t>
              </w:r>
            </w:ins>
            <w:r w:rsidRPr="00566A80">
              <w:rPr>
                <w:rFonts w:eastAsia="Arial" w:cs="Arial"/>
                <w:b/>
                <w:bCs/>
              </w:rPr>
              <w:t>.</w:t>
            </w:r>
          </w:p>
          <w:p w14:paraId="3230591B" w14:textId="19EA7B3F" w:rsidR="002B731F" w:rsidRPr="00566A80" w:rsidRDefault="00F72499" w:rsidP="00F72499">
            <w:pPr>
              <w:spacing w:line="240" w:lineRule="auto"/>
              <w:jc w:val="both"/>
              <w:rPr>
                <w:rFonts w:eastAsia="Arial" w:cs="Arial"/>
              </w:rPr>
            </w:pPr>
            <w:ins w:id="140" w:author="Keil, Johannes (Stud. FPN)" w:date="2025-03-31T12:27:00Z" w16du:dateUtc="2025-03-31T11:27:00Z">
              <w:r>
                <w:rPr>
                  <w:rFonts w:eastAsia="Arial" w:cs="Arial"/>
                </w:rPr>
                <w:t>We will ensure that any statements we make about</w:t>
              </w:r>
            </w:ins>
            <w:ins w:id="141" w:author="Keil, Johannes (Stud. FPN)" w:date="2025-04-01T11:43:00Z" w16du:dateUtc="2025-04-01T10:43:00Z">
              <w:r w:rsidR="008934D4">
                <w:rPr>
                  <w:rFonts w:eastAsia="Arial" w:cs="Arial"/>
                </w:rPr>
                <w:t xml:space="preserve"> the hypothetical</w:t>
              </w:r>
            </w:ins>
            <w:ins w:id="142" w:author="Keil, Johannes (Stud. FPN)" w:date="2025-03-31T12:27:00Z" w16du:dateUtc="2025-03-31T11:27:00Z">
              <w:r>
                <w:rPr>
                  <w:rFonts w:eastAsia="Arial" w:cs="Arial"/>
                </w:rPr>
                <w:t xml:space="preserve"> therap</w:t>
              </w:r>
            </w:ins>
            <w:ins w:id="143" w:author="Keil, Johannes (Stud. FPN)" w:date="2025-04-01T11:43:00Z" w16du:dateUtc="2025-04-01T10:43:00Z">
              <w:r w:rsidR="008934D4">
                <w:rPr>
                  <w:rFonts w:eastAsia="Arial" w:cs="Arial"/>
                </w:rPr>
                <w:t>ies we use in the questio</w:t>
              </w:r>
            </w:ins>
            <w:ins w:id="144" w:author="Keil, Johannes (Stud. FPN)" w:date="2025-04-01T11:44:00Z" w16du:dateUtc="2025-04-01T10:44:00Z">
              <w:r w:rsidR="008934D4">
                <w:rPr>
                  <w:rFonts w:eastAsia="Arial" w:cs="Arial"/>
                </w:rPr>
                <w:t>nnaires,</w:t>
              </w:r>
            </w:ins>
            <w:ins w:id="145" w:author="Keil, Johannes (Stud. FPN)" w:date="2025-03-31T12:27:00Z" w16du:dateUtc="2025-03-31T11:27:00Z">
              <w:r>
                <w:rPr>
                  <w:rFonts w:eastAsia="Arial" w:cs="Arial"/>
                </w:rPr>
                <w:t xml:space="preserve"> or about the participants’ preference questionnaire results are not misconstrued as clinical advice. To this end, </w:t>
              </w:r>
            </w:ins>
            <w:commentRangeStart w:id="146"/>
            <w:commentRangeStart w:id="147"/>
            <w:commentRangeStart w:id="148"/>
            <w:del w:id="149" w:author="Keil, Johannes (Stud. FPN)" w:date="2025-03-31T12:27:00Z" w16du:dateUtc="2025-03-31T11:27:00Z">
              <w:r w:rsidR="00316ACF" w:rsidRPr="00566A80" w:rsidDel="00F72499">
                <w:rPr>
                  <w:rFonts w:eastAsia="Arial" w:cs="Arial"/>
                </w:rPr>
                <w:delText xml:space="preserve">We would like to know how participants feel about the choice task and </w:delText>
              </w:r>
              <w:r w:rsidR="002B731F" w:rsidRPr="00566A80" w:rsidDel="00F72499">
                <w:rPr>
                  <w:rFonts w:eastAsia="Arial" w:cs="Arial"/>
                </w:rPr>
                <w:delText>the accuracy of its results</w:delText>
              </w:r>
              <w:r w:rsidR="00316ACF" w:rsidRPr="00566A80" w:rsidDel="00F72499">
                <w:rPr>
                  <w:rFonts w:eastAsia="Arial" w:cs="Arial"/>
                </w:rPr>
                <w:delText>.</w:delText>
              </w:r>
              <w:r w:rsidR="002B731F" w:rsidRPr="00566A80" w:rsidDel="00F72499">
                <w:rPr>
                  <w:rFonts w:eastAsia="Arial" w:cs="Arial"/>
                </w:rPr>
                <w:delText xml:space="preserve"> Since</w:delText>
              </w:r>
              <w:r w:rsidR="00316ACF" w:rsidRPr="00566A80" w:rsidDel="00F72499">
                <w:rPr>
                  <w:rFonts w:eastAsia="Arial" w:cs="Arial"/>
                </w:rPr>
                <w:delText xml:space="preserve"> our choice task enables ranking symptoms according to how much participants want to be rid of them</w:delText>
              </w:r>
              <w:r w:rsidR="00796925" w:rsidRPr="00566A80" w:rsidDel="00F72499">
                <w:rPr>
                  <w:rFonts w:eastAsia="Arial" w:cs="Arial"/>
                </w:rPr>
                <w:delText>, w</w:delText>
              </w:r>
              <w:r w:rsidR="002B731F" w:rsidRPr="00566A80" w:rsidDel="00F72499">
                <w:rPr>
                  <w:rFonts w:eastAsia="Arial" w:cs="Arial"/>
                </w:rPr>
                <w:delText xml:space="preserve">e acknowledge the risk that participants may misunderstand this as “clinical advice” on which symptoms or experiences they </w:delText>
              </w:r>
              <w:r w:rsidR="002B731F" w:rsidRPr="00566A80" w:rsidDel="00F72499">
                <w:rPr>
                  <w:rFonts w:eastAsia="Arial" w:cs="Arial"/>
                  <w:i/>
                </w:rPr>
                <w:delText>should</w:delText>
              </w:r>
              <w:r w:rsidR="002B731F" w:rsidRPr="00566A80" w:rsidDel="00F72499">
                <w:rPr>
                  <w:rFonts w:eastAsia="Arial" w:cs="Arial"/>
                </w:rPr>
                <w:delText xml:space="preserve"> address. </w:delText>
              </w:r>
            </w:del>
            <w:ins w:id="150" w:author="Keil, Johannes (Stud. FPN)" w:date="2025-03-31T12:28:00Z" w16du:dateUtc="2025-03-31T11:28:00Z">
              <w:r>
                <w:rPr>
                  <w:rFonts w:eastAsia="Arial" w:cs="Arial"/>
                </w:rPr>
                <w:t>w</w:t>
              </w:r>
            </w:ins>
            <w:del w:id="151" w:author="Keil, Johannes (Stud. FPN)" w:date="2025-03-31T12:28:00Z" w16du:dateUtc="2025-03-31T11:28:00Z">
              <w:r w:rsidR="002B731F" w:rsidRPr="00566A80" w:rsidDel="00F72499">
                <w:rPr>
                  <w:rFonts w:eastAsia="Arial" w:cs="Arial"/>
                </w:rPr>
                <w:delText>W</w:delText>
              </w:r>
            </w:del>
            <w:r w:rsidR="002B731F" w:rsidRPr="00566A80">
              <w:rPr>
                <w:rFonts w:eastAsia="Arial" w:cs="Arial"/>
              </w:rPr>
              <w:t xml:space="preserve">e have amended the PIS to specifically mention that they may see some </w:t>
            </w:r>
            <w:ins w:id="152" w:author="Keil, Johannes (Stud. FPN)" w:date="2025-03-31T12:28:00Z" w16du:dateUtc="2025-03-31T11:28:00Z">
              <w:r>
                <w:rPr>
                  <w:rFonts w:eastAsia="Arial" w:cs="Arial"/>
                </w:rPr>
                <w:t xml:space="preserve">hypothetical scenarios involving therapy and </w:t>
              </w:r>
            </w:ins>
            <w:r w:rsidR="002B731F" w:rsidRPr="00566A80">
              <w:rPr>
                <w:rFonts w:eastAsia="Arial" w:cs="Arial"/>
              </w:rPr>
              <w:t xml:space="preserve">results of </w:t>
            </w:r>
            <w:del w:id="153" w:author="Keil, Johannes (Stud. FPN)" w:date="2025-03-31T12:28:00Z" w16du:dateUtc="2025-03-31T11:28:00Z">
              <w:r w:rsidR="002B731F" w:rsidRPr="00566A80" w:rsidDel="00F72499">
                <w:rPr>
                  <w:rFonts w:eastAsia="Arial" w:cs="Arial"/>
                </w:rPr>
                <w:delText>questionnaires in the task</w:delText>
              </w:r>
            </w:del>
            <w:ins w:id="154" w:author="Keil, Johannes (Stud. FPN)" w:date="2025-03-31T12:28:00Z" w16du:dateUtc="2025-03-31T11:28:00Z">
              <w:r>
                <w:rPr>
                  <w:rFonts w:eastAsia="Arial" w:cs="Arial"/>
                </w:rPr>
                <w:t>their preference questionnaire</w:t>
              </w:r>
            </w:ins>
            <w:r w:rsidR="002B731F" w:rsidRPr="00566A80">
              <w:rPr>
                <w:rFonts w:eastAsia="Arial" w:cs="Arial"/>
              </w:rPr>
              <w:t>, but that t</w:t>
            </w:r>
            <w:ins w:id="155" w:author="Keil, Johannes (Stud. FPN)" w:date="2025-03-31T12:28:00Z" w16du:dateUtc="2025-03-31T11:28:00Z">
              <w:r>
                <w:rPr>
                  <w:rFonts w:eastAsia="Arial" w:cs="Arial"/>
                </w:rPr>
                <w:t xml:space="preserve">his is part of a research study, may not be accurate and </w:t>
              </w:r>
            </w:ins>
            <w:ins w:id="156" w:author="Keil, Johannes (Stud. FPN)" w:date="2025-03-31T12:29:00Z" w16du:dateUtc="2025-03-31T11:29:00Z">
              <w:r>
                <w:rPr>
                  <w:rFonts w:eastAsia="Arial" w:cs="Arial"/>
                </w:rPr>
                <w:t xml:space="preserve">does </w:t>
              </w:r>
            </w:ins>
            <w:del w:id="157" w:author="Keil, Johannes (Stud. FPN)" w:date="2025-03-31T12:28:00Z" w16du:dateUtc="2025-03-31T11:28:00Z">
              <w:r w:rsidR="002B731F" w:rsidRPr="00566A80" w:rsidDel="00F72499">
                <w:rPr>
                  <w:rFonts w:eastAsia="Arial" w:cs="Arial"/>
                </w:rPr>
                <w:delText>hese results are experimental, intended for further evaluation by research, and</w:delText>
              </w:r>
            </w:del>
            <w:del w:id="158" w:author="Keil, Johannes (Stud. FPN)" w:date="2025-03-31T15:47:00Z" w16du:dateUtc="2025-03-31T14:47:00Z">
              <w:r w:rsidR="002B731F" w:rsidRPr="00566A80" w:rsidDel="00770DAC">
                <w:rPr>
                  <w:rFonts w:eastAsia="Arial" w:cs="Arial"/>
                </w:rPr>
                <w:delText xml:space="preserve"> </w:delText>
              </w:r>
            </w:del>
            <w:del w:id="159" w:author="Keil, Johannes (Stud. FPN)" w:date="2025-03-31T12:29:00Z" w16du:dateUtc="2025-03-31T11:29:00Z">
              <w:r w:rsidR="002B731F" w:rsidRPr="00566A80" w:rsidDel="00F72499">
                <w:rPr>
                  <w:rFonts w:eastAsia="Arial" w:cs="Arial"/>
                </w:rPr>
                <w:delText xml:space="preserve">do </w:delText>
              </w:r>
            </w:del>
            <w:r w:rsidR="002B731F" w:rsidRPr="00566A80">
              <w:rPr>
                <w:rFonts w:eastAsia="Arial" w:cs="Arial"/>
              </w:rPr>
              <w:t xml:space="preserve">not constitute any form of medical advice. This information will be reiterated </w:t>
            </w:r>
            <w:r w:rsidR="00B0275D" w:rsidRPr="00566A80">
              <w:rPr>
                <w:rFonts w:eastAsia="Arial" w:cs="Arial"/>
              </w:rPr>
              <w:t>at the end of the experiment.</w:t>
            </w:r>
            <w:r w:rsidR="002B731F" w:rsidRPr="00566A80">
              <w:rPr>
                <w:rFonts w:eastAsia="Arial" w:cs="Arial"/>
              </w:rPr>
              <w:t xml:space="preserve"> </w:t>
            </w:r>
            <w:commentRangeStart w:id="160"/>
            <w:del w:id="161" w:author="Keil, Johannes (Stud. FPN)" w:date="2025-03-31T11:22:00Z" w16du:dateUtc="2025-03-31T10:22:00Z">
              <w:r w:rsidR="002B731F" w:rsidRPr="00566A80" w:rsidDel="00DA4FAF">
                <w:rPr>
                  <w:rFonts w:eastAsia="Arial" w:cs="Arial"/>
                </w:rPr>
                <w:delText>Participants will be advised to seek help from an appropriately trained clinician or one of the services/charities mentioned above, in case they feel any distress.</w:delText>
              </w:r>
              <w:commentRangeEnd w:id="146"/>
              <w:r w:rsidR="00BD4CB4" w:rsidDel="00DA4FAF">
                <w:rPr>
                  <w:rStyle w:val="CommentReference"/>
                </w:rPr>
                <w:commentReference w:id="146"/>
              </w:r>
            </w:del>
            <w:commentRangeEnd w:id="147"/>
            <w:commentRangeEnd w:id="160"/>
            <w:r w:rsidR="000F48BD">
              <w:rPr>
                <w:rStyle w:val="CommentReference"/>
              </w:rPr>
              <w:commentReference w:id="147"/>
            </w:r>
            <w:commentRangeEnd w:id="148"/>
            <w:r w:rsidR="00881FC8">
              <w:rPr>
                <w:rStyle w:val="CommentReference"/>
              </w:rPr>
              <w:commentReference w:id="148"/>
            </w:r>
            <w:del w:id="162" w:author="Keil, Johannes (Stud. FPN)" w:date="2025-03-31T11:22:00Z" w16du:dateUtc="2025-03-31T10:22:00Z">
              <w:r w:rsidR="00BD4CB4" w:rsidDel="00DA4FAF">
                <w:rPr>
                  <w:rStyle w:val="CommentReference"/>
                </w:rPr>
                <w:commentReference w:id="160"/>
              </w:r>
            </w:del>
          </w:p>
          <w:p w14:paraId="5408D201" w14:textId="77777777" w:rsidR="001005F8" w:rsidRPr="00566A80" w:rsidRDefault="001005F8" w:rsidP="7497057A">
            <w:pPr>
              <w:spacing w:line="240" w:lineRule="auto"/>
              <w:jc w:val="both"/>
              <w:rPr>
                <w:rFonts w:eastAsia="Arial" w:cs="Arial"/>
              </w:rPr>
            </w:pPr>
          </w:p>
          <w:p w14:paraId="21658EB6" w14:textId="6575C949" w:rsidR="001005F8" w:rsidRPr="00566A80" w:rsidDel="00DA4FAF" w:rsidRDefault="001005F8" w:rsidP="7497057A">
            <w:pPr>
              <w:spacing w:line="240" w:lineRule="auto"/>
              <w:jc w:val="both"/>
              <w:rPr>
                <w:del w:id="163" w:author="Keil, Johannes (Stud. FPN)" w:date="2025-03-31T11:23:00Z" w16du:dateUtc="2025-03-31T10:23:00Z"/>
                <w:rFonts w:eastAsia="Arial" w:cs="Arial"/>
                <w:b/>
                <w:bCs/>
              </w:rPr>
            </w:pPr>
            <w:commentRangeStart w:id="164"/>
            <w:commentRangeStart w:id="165"/>
            <w:del w:id="166" w:author="Keil, Johannes (Stud. FPN)" w:date="2025-03-31T11:23:00Z" w16du:dateUtc="2025-03-31T10:23:00Z">
              <w:r w:rsidRPr="00566A80" w:rsidDel="00DA4FAF">
                <w:rPr>
                  <w:rFonts w:eastAsia="Arial" w:cs="Arial"/>
                  <w:b/>
                  <w:bCs/>
                </w:rPr>
                <w:delText>Use of webcams.</w:delText>
              </w:r>
              <w:commentRangeEnd w:id="164"/>
              <w:r w:rsidR="00BD4CB4" w:rsidDel="00DA4FAF">
                <w:rPr>
                  <w:rStyle w:val="CommentReference"/>
                </w:rPr>
                <w:commentReference w:id="164"/>
              </w:r>
            </w:del>
            <w:commentRangeEnd w:id="165"/>
            <w:r w:rsidR="00DA4FAF">
              <w:rPr>
                <w:rStyle w:val="CommentReference"/>
              </w:rPr>
              <w:commentReference w:id="165"/>
            </w:r>
          </w:p>
          <w:p w14:paraId="16CE928B" w14:textId="2D2DF5EB" w:rsidR="001005F8" w:rsidRPr="00566A80" w:rsidRDefault="00120A35" w:rsidP="7497057A">
            <w:pPr>
              <w:spacing w:line="240" w:lineRule="auto"/>
              <w:jc w:val="both"/>
              <w:rPr>
                <w:rFonts w:eastAsia="Arial" w:cs="Arial"/>
              </w:rPr>
            </w:pPr>
            <w:del w:id="167" w:author="Keil, Johannes (Stud. FPN)" w:date="2025-03-31T11:23:00Z" w16du:dateUtc="2025-03-31T10:23:00Z">
              <w:r w:rsidRPr="00566A80" w:rsidDel="00DA4FAF">
                <w:rPr>
                  <w:rFonts w:eastAsia="Arial" w:cs="Arial"/>
                </w:rPr>
                <w:delText xml:space="preserve">There may be </w:delText>
              </w:r>
              <w:r w:rsidR="001005F8" w:rsidRPr="00566A80" w:rsidDel="00DA4FAF">
                <w:rPr>
                  <w:rFonts w:eastAsia="Arial" w:cs="Arial"/>
                </w:rPr>
                <w:delText xml:space="preserve">privacy </w:delText>
              </w:r>
              <w:r w:rsidRPr="00566A80" w:rsidDel="00DA4FAF">
                <w:rPr>
                  <w:rFonts w:eastAsia="Arial" w:cs="Arial"/>
                </w:rPr>
                <w:delText xml:space="preserve">concerns about the </w:delText>
              </w:r>
              <w:r w:rsidR="001005F8" w:rsidRPr="00566A80" w:rsidDel="00DA4FAF">
                <w:rPr>
                  <w:rFonts w:eastAsia="Arial" w:cs="Arial"/>
                </w:rPr>
                <w:delText xml:space="preserve">collection of video </w:delText>
              </w:r>
              <w:r w:rsidR="000D6529" w:rsidRPr="00566A80" w:rsidDel="00DA4FAF">
                <w:rPr>
                  <w:rFonts w:eastAsia="Arial" w:cs="Arial"/>
                </w:rPr>
                <w:delText>data</w:delText>
              </w:r>
              <w:r w:rsidR="001005F8" w:rsidRPr="00566A80" w:rsidDel="00DA4FAF">
                <w:rPr>
                  <w:rFonts w:eastAsia="Arial" w:cs="Arial"/>
                </w:rPr>
                <w:delText xml:space="preserve">. </w:delText>
              </w:r>
              <w:r w:rsidR="00DF2F1D" w:rsidRPr="00566A80" w:rsidDel="00DA4FAF">
                <w:rPr>
                  <w:rFonts w:eastAsia="Arial" w:cs="Arial"/>
                </w:rPr>
                <w:delText>For the choice tasks, w</w:delText>
              </w:r>
              <w:r w:rsidR="000D6529" w:rsidRPr="00566A80" w:rsidDel="00DA4FAF">
                <w:rPr>
                  <w:rFonts w:eastAsia="Arial" w:cs="Arial"/>
                </w:rPr>
                <w:delText>e</w:delText>
              </w:r>
              <w:r w:rsidR="00DF2F1D" w:rsidRPr="00566A80" w:rsidDel="00DA4FAF">
                <w:rPr>
                  <w:rFonts w:eastAsia="Arial" w:cs="Arial"/>
                </w:rPr>
                <w:delText xml:space="preserve"> do not plan to</w:delText>
              </w:r>
              <w:r w:rsidR="001005F8" w:rsidRPr="00566A80" w:rsidDel="00DA4FAF">
                <w:rPr>
                  <w:rFonts w:eastAsia="Arial" w:cs="Arial"/>
                </w:rPr>
                <w:delText xml:space="preserve"> store video data, but </w:delText>
              </w:r>
              <w:r w:rsidR="000D6529" w:rsidRPr="00566A80" w:rsidDel="00DA4FAF">
                <w:rPr>
                  <w:rFonts w:eastAsia="Arial" w:cs="Arial"/>
                </w:rPr>
                <w:delText xml:space="preserve">only </w:delText>
              </w:r>
              <w:r w:rsidR="001005F8" w:rsidRPr="00566A80" w:rsidDel="00DA4FAF">
                <w:rPr>
                  <w:rFonts w:eastAsia="Arial" w:cs="Arial"/>
                </w:rPr>
                <w:delText>eye-tracker</w:delText>
              </w:r>
              <w:r w:rsidR="000D6529" w:rsidRPr="00566A80" w:rsidDel="00DA4FAF">
                <w:rPr>
                  <w:rFonts w:eastAsia="Arial" w:cs="Arial"/>
                </w:rPr>
                <w:delText>-</w:delText>
              </w:r>
              <w:r w:rsidR="001005F8" w:rsidRPr="00566A80" w:rsidDel="00DA4FAF">
                <w:rPr>
                  <w:rFonts w:eastAsia="Arial" w:cs="Arial"/>
                </w:rPr>
                <w:delText xml:space="preserve">based information </w:delText>
              </w:r>
              <w:r w:rsidR="000D6529" w:rsidRPr="00566A80" w:rsidDel="00DA4FAF">
                <w:rPr>
                  <w:rFonts w:eastAsia="Arial" w:cs="Arial"/>
                </w:rPr>
                <w:delText>about participants’ gaze.</w:delText>
              </w:r>
            </w:del>
          </w:p>
        </w:tc>
      </w:tr>
      <w:tr w:rsidR="00153883" w:rsidRPr="00566A80" w14:paraId="143B63FF"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BDFE70A"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t>14</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67AF387B" w14:textId="77777777" w:rsidR="00497F22" w:rsidRPr="00566A80" w:rsidRDefault="00153883" w:rsidP="00153883">
            <w:pPr>
              <w:spacing w:line="240" w:lineRule="auto"/>
              <w:textAlignment w:val="baseline"/>
              <w:rPr>
                <w:rFonts w:cs="Arial"/>
                <w:b/>
                <w:bCs/>
                <w:szCs w:val="20"/>
              </w:rPr>
            </w:pPr>
            <w:r w:rsidRPr="00566A80">
              <w:rPr>
                <w:rFonts w:cs="Arial"/>
                <w:b/>
                <w:bCs/>
                <w:sz w:val="22"/>
                <w:szCs w:val="22"/>
              </w:rPr>
              <w:t>Attachments:</w:t>
            </w:r>
            <w:r w:rsidRPr="00566A80">
              <w:rPr>
                <w:rFonts w:cs="Arial"/>
                <w:b/>
                <w:bCs/>
                <w:szCs w:val="20"/>
              </w:rPr>
              <w:t> </w:t>
            </w:r>
          </w:p>
          <w:p w14:paraId="4816BC52" w14:textId="26102566" w:rsidR="00153883" w:rsidRPr="00566A80" w:rsidRDefault="00153883" w:rsidP="7497057A">
            <w:pPr>
              <w:spacing w:line="240" w:lineRule="auto"/>
              <w:textAlignment w:val="baseline"/>
              <w:rPr>
                <w:rFonts w:cs="Arial"/>
                <w:i/>
                <w:iCs/>
              </w:rPr>
            </w:pPr>
            <w:r w:rsidRPr="00566A80">
              <w:rPr>
                <w:rFonts w:cs="Arial"/>
                <w:i/>
                <w:iCs/>
              </w:rPr>
              <w:t xml:space="preserve">(List which attachments have been included. </w:t>
            </w:r>
            <w:r w:rsidR="00497F22" w:rsidRPr="00566A80">
              <w:rPr>
                <w:rFonts w:cs="Arial"/>
                <w:i/>
                <w:iCs/>
              </w:rPr>
              <w:t xml:space="preserve">To Note: </w:t>
            </w:r>
            <w:r w:rsidRPr="00566A80">
              <w:rPr>
                <w:rFonts w:cs="Arial"/>
                <w:i/>
                <w:iCs/>
              </w:rPr>
              <w:t>ALL Amendment Requests must be accompanied by an updated and high</w:t>
            </w:r>
            <w:r w:rsidR="00940295" w:rsidRPr="00566A80">
              <w:rPr>
                <w:rFonts w:cs="Arial"/>
                <w:i/>
                <w:iCs/>
              </w:rPr>
              <w:t>lighted version of your latest</w:t>
            </w:r>
            <w:r w:rsidRPr="00566A80">
              <w:rPr>
                <w:rFonts w:cs="Arial"/>
                <w:i/>
                <w:iCs/>
              </w:rPr>
              <w:t xml:space="preserve"> Ethics Application and supporting documentation</w:t>
            </w:r>
            <w:r w:rsidR="00251680" w:rsidRPr="00566A80">
              <w:rPr>
                <w:rFonts w:cs="Arial"/>
                <w:i/>
                <w:iCs/>
              </w:rPr>
              <w:t xml:space="preserve"> that include all previously approved amendments,</w:t>
            </w:r>
            <w:r w:rsidRPr="00566A80">
              <w:rPr>
                <w:rFonts w:cs="Arial"/>
                <w:i/>
                <w:iCs/>
              </w:rPr>
              <w:t xml:space="preserve"> as appropriate, except for solely extension requests</w:t>
            </w:r>
            <w:r w:rsidR="00497F22" w:rsidRPr="00566A80">
              <w:rPr>
                <w:rFonts w:cs="Arial"/>
                <w:i/>
                <w:iCs/>
              </w:rPr>
              <w:t>).</w:t>
            </w:r>
          </w:p>
          <w:p w14:paraId="59165651" w14:textId="04A9C535" w:rsidR="7497057A" w:rsidRPr="00566A80" w:rsidRDefault="7497057A" w:rsidP="7497057A">
            <w:pPr>
              <w:spacing w:line="240" w:lineRule="auto"/>
              <w:rPr>
                <w:rFonts w:cs="Arial"/>
                <w:i/>
                <w:iCs/>
              </w:rPr>
            </w:pPr>
          </w:p>
          <w:p w14:paraId="47031E42" w14:textId="7CC9BD2D" w:rsidR="4C271807" w:rsidRPr="00566A80" w:rsidRDefault="4C271807" w:rsidP="7497057A">
            <w:pPr>
              <w:spacing w:line="240" w:lineRule="auto"/>
              <w:rPr>
                <w:rFonts w:cs="Arial"/>
                <w:i/>
                <w:iCs/>
              </w:rPr>
            </w:pPr>
            <w:r w:rsidRPr="00566A80">
              <w:rPr>
                <w:rFonts w:cs="Arial"/>
                <w:b/>
                <w:bCs/>
              </w:rPr>
              <w:t>Updated study documents:</w:t>
            </w:r>
          </w:p>
          <w:p w14:paraId="568CBE23" w14:textId="33A935A0" w:rsidR="4C271807" w:rsidRPr="00566A80" w:rsidRDefault="4C271807" w:rsidP="00C45C46">
            <w:pPr>
              <w:pStyle w:val="ListParagraph"/>
              <w:numPr>
                <w:ilvl w:val="0"/>
                <w:numId w:val="2"/>
              </w:numPr>
              <w:spacing w:line="240" w:lineRule="auto"/>
              <w:rPr>
                <w:rFonts w:cs="Arial"/>
                <w:b/>
                <w:bCs/>
              </w:rPr>
            </w:pPr>
            <w:r w:rsidRPr="00566A80">
              <w:rPr>
                <w:rFonts w:cs="Arial"/>
              </w:rPr>
              <w:t>Ethics application form</w:t>
            </w:r>
          </w:p>
          <w:p w14:paraId="63E551F7" w14:textId="173CB63D" w:rsidR="7497057A" w:rsidRPr="00566A80" w:rsidRDefault="7497057A" w:rsidP="7497057A">
            <w:pPr>
              <w:spacing w:line="240" w:lineRule="auto"/>
              <w:rPr>
                <w:rFonts w:cs="Arial"/>
                <w:b/>
                <w:bCs/>
              </w:rPr>
            </w:pPr>
          </w:p>
          <w:p w14:paraId="3816E02D" w14:textId="3AE3B08B" w:rsidR="4C271807" w:rsidRPr="00566A80" w:rsidRDefault="4C271807" w:rsidP="7497057A">
            <w:pPr>
              <w:spacing w:line="240" w:lineRule="auto"/>
              <w:rPr>
                <w:rFonts w:cs="Arial"/>
                <w:b/>
                <w:bCs/>
              </w:rPr>
            </w:pPr>
            <w:r w:rsidRPr="00566A80">
              <w:rPr>
                <w:rFonts w:cs="Arial"/>
                <w:b/>
                <w:bCs/>
              </w:rPr>
              <w:t>New study documents:</w:t>
            </w:r>
          </w:p>
          <w:p w14:paraId="7E591EBE" w14:textId="019A068E" w:rsidR="002B731F" w:rsidRPr="00566A80" w:rsidRDefault="03E0D866" w:rsidP="002B731F">
            <w:pPr>
              <w:pStyle w:val="ListParagraph"/>
              <w:numPr>
                <w:ilvl w:val="1"/>
                <w:numId w:val="4"/>
              </w:numPr>
              <w:spacing w:line="240" w:lineRule="auto"/>
              <w:ind w:left="720"/>
              <w:rPr>
                <w:rFonts w:cs="Arial"/>
                <w:szCs w:val="20"/>
              </w:rPr>
            </w:pPr>
            <w:r w:rsidRPr="00566A80">
              <w:rPr>
                <w:rFonts w:cs="Arial"/>
              </w:rPr>
              <w:t>PIS</w:t>
            </w:r>
            <w:ins w:id="168" w:author="Keil, Johannes (Stud. FPN)" w:date="2025-03-31T15:26:00Z" w16du:dateUtc="2025-03-31T14:26:00Z">
              <w:r w:rsidR="00881FC8">
                <w:rPr>
                  <w:rFonts w:cs="Arial"/>
                </w:rPr>
                <w:t xml:space="preserve"> and consent form</w:t>
              </w:r>
            </w:ins>
            <w:del w:id="169" w:author="Keil, Johannes (Stud. FPN)" w:date="2025-03-31T15:26:00Z" w16du:dateUtc="2025-03-31T14:26:00Z">
              <w:r w:rsidR="002B731F" w:rsidRPr="00566A80" w:rsidDel="00881FC8">
                <w:rPr>
                  <w:rFonts w:cs="Arial"/>
                </w:rPr>
                <w:delText xml:space="preserve">, </w:delText>
              </w:r>
              <w:r w:rsidRPr="00566A80" w:rsidDel="00881FC8">
                <w:rPr>
                  <w:rFonts w:cs="Arial"/>
                </w:rPr>
                <w:delText>consent form</w:delText>
              </w:r>
              <w:r w:rsidR="4089048C" w:rsidRPr="00566A80" w:rsidDel="00881FC8">
                <w:rPr>
                  <w:rFonts w:cs="Arial"/>
                </w:rPr>
                <w:delText xml:space="preserve"> </w:delText>
              </w:r>
              <w:r w:rsidR="002B731F" w:rsidRPr="00566A80" w:rsidDel="00881FC8">
                <w:rPr>
                  <w:rFonts w:cs="Arial"/>
                </w:rPr>
                <w:delText>and debriefing form</w:delText>
              </w:r>
            </w:del>
            <w:r w:rsidR="002B731F" w:rsidRPr="00566A80">
              <w:rPr>
                <w:rFonts w:cs="Arial"/>
              </w:rPr>
              <w:t xml:space="preserve"> </w:t>
            </w:r>
            <w:r w:rsidRPr="00566A80">
              <w:rPr>
                <w:rFonts w:cs="Arial"/>
              </w:rPr>
              <w:t>for</w:t>
            </w:r>
            <w:r w:rsidR="002B731F" w:rsidRPr="00566A80">
              <w:rPr>
                <w:rFonts w:cs="Arial"/>
              </w:rPr>
              <w:t xml:space="preserve"> participants participating in an arm of the study that involves screening for likely distress from low mood/anxiety as well as the choice task</w:t>
            </w:r>
          </w:p>
          <w:p w14:paraId="4A114972" w14:textId="381D8B39" w:rsidR="00DE434F" w:rsidRPr="00566A80" w:rsidRDefault="00DE434F" w:rsidP="00DE434F">
            <w:pPr>
              <w:pStyle w:val="ListParagraph"/>
              <w:numPr>
                <w:ilvl w:val="1"/>
                <w:numId w:val="4"/>
              </w:numPr>
              <w:spacing w:line="240" w:lineRule="auto"/>
              <w:ind w:left="720"/>
              <w:rPr>
                <w:rFonts w:cs="Arial"/>
                <w:szCs w:val="20"/>
              </w:rPr>
            </w:pPr>
            <w:r w:rsidRPr="00566A80">
              <w:rPr>
                <w:rFonts w:cs="Arial"/>
              </w:rPr>
              <w:t>Overview of</w:t>
            </w:r>
            <w:r w:rsidR="00796925" w:rsidRPr="00566A80">
              <w:rPr>
                <w:rFonts w:cs="Arial"/>
              </w:rPr>
              <w:t xml:space="preserve"> forced-choice items and</w:t>
            </w:r>
            <w:r w:rsidRPr="00566A80">
              <w:rPr>
                <w:rFonts w:cs="Arial"/>
              </w:rPr>
              <w:t xml:space="preserve"> questions asked during the study-evaluation part.</w:t>
            </w:r>
          </w:p>
        </w:tc>
      </w:tr>
      <w:tr w:rsidR="00153883" w:rsidRPr="00566A80" w14:paraId="6DF5D8C7" w14:textId="77777777" w:rsidTr="403F8743">
        <w:trPr>
          <w:trHeight w:val="300"/>
        </w:trPr>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577EF59" w14:textId="211E8C17" w:rsidR="00153883" w:rsidRPr="00566A80" w:rsidRDefault="00153883" w:rsidP="00153883">
            <w:pPr>
              <w:spacing w:line="240" w:lineRule="auto"/>
              <w:textAlignment w:val="baseline"/>
              <w:rPr>
                <w:rFonts w:cs="Arial"/>
                <w:b/>
                <w:sz w:val="22"/>
                <w:szCs w:val="22"/>
              </w:rPr>
            </w:pP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25260EA3" w14:textId="77777777" w:rsidR="00153883" w:rsidRPr="00566A80" w:rsidRDefault="00153883" w:rsidP="00153883">
            <w:pPr>
              <w:spacing w:line="240" w:lineRule="auto"/>
              <w:textAlignment w:val="baseline"/>
              <w:rPr>
                <w:rFonts w:cs="Arial"/>
                <w:sz w:val="22"/>
                <w:szCs w:val="22"/>
              </w:rPr>
            </w:pPr>
            <w:r w:rsidRPr="00566A80">
              <w:rPr>
                <w:rFonts w:cs="Arial"/>
                <w:b/>
                <w:bCs/>
                <w:sz w:val="22"/>
                <w:szCs w:val="22"/>
              </w:rPr>
              <w:t>Declaration: </w:t>
            </w:r>
            <w:r w:rsidRPr="00566A80">
              <w:rPr>
                <w:rFonts w:cs="Arial"/>
                <w:sz w:val="22"/>
                <w:szCs w:val="22"/>
              </w:rPr>
              <w:t> </w:t>
            </w:r>
          </w:p>
          <w:p w14:paraId="400C4CDF" w14:textId="77777777" w:rsidR="00497F22" w:rsidRPr="00566A80" w:rsidRDefault="00497F22" w:rsidP="00497F22">
            <w:pPr>
              <w:spacing w:line="240" w:lineRule="auto"/>
              <w:textAlignment w:val="baseline"/>
              <w:rPr>
                <w:rFonts w:cs="Arial"/>
                <w:sz w:val="22"/>
                <w:szCs w:val="22"/>
              </w:rPr>
            </w:pPr>
          </w:p>
          <w:p w14:paraId="32EDCFB1" w14:textId="77777777" w:rsidR="00153883" w:rsidRPr="00566A80" w:rsidRDefault="00153883" w:rsidP="00C45C46">
            <w:pPr>
              <w:pStyle w:val="ListParagraph"/>
              <w:numPr>
                <w:ilvl w:val="0"/>
                <w:numId w:val="7"/>
              </w:numPr>
              <w:spacing w:line="240" w:lineRule="auto"/>
              <w:textAlignment w:val="baseline"/>
              <w:rPr>
                <w:rFonts w:cs="Arial"/>
                <w:szCs w:val="20"/>
              </w:rPr>
            </w:pPr>
            <w:r w:rsidRPr="00566A80">
              <w:rPr>
                <w:rFonts w:cs="Arial"/>
                <w:szCs w:val="20"/>
              </w:rPr>
              <w:t xml:space="preserve">I confirm that the information in this form is accurate to the best of my </w:t>
            </w:r>
            <w:proofErr w:type="gramStart"/>
            <w:r w:rsidRPr="00566A80">
              <w:rPr>
                <w:rFonts w:cs="Arial"/>
                <w:szCs w:val="20"/>
              </w:rPr>
              <w:t>knowledge</w:t>
            </w:r>
            <w:proofErr w:type="gramEnd"/>
            <w:r w:rsidRPr="00566A80">
              <w:rPr>
                <w:rFonts w:cs="Arial"/>
                <w:szCs w:val="20"/>
              </w:rPr>
              <w:t xml:space="preserve"> and I take full responsibility for it. </w:t>
            </w:r>
          </w:p>
          <w:p w14:paraId="68459A7B" w14:textId="77777777" w:rsidR="007E1BF8" w:rsidRPr="00566A80" w:rsidRDefault="007E1BF8" w:rsidP="007E1BF8">
            <w:pPr>
              <w:pStyle w:val="ListParagraph"/>
              <w:spacing w:line="240" w:lineRule="auto"/>
              <w:textAlignment w:val="baseline"/>
              <w:rPr>
                <w:rFonts w:cs="Arial"/>
                <w:szCs w:val="20"/>
              </w:rPr>
            </w:pPr>
          </w:p>
          <w:p w14:paraId="51445113" w14:textId="77777777" w:rsidR="007E1BF8" w:rsidRPr="00566A80" w:rsidRDefault="007E1BF8" w:rsidP="00C45C46">
            <w:pPr>
              <w:pStyle w:val="ListParagraph"/>
              <w:numPr>
                <w:ilvl w:val="0"/>
                <w:numId w:val="7"/>
              </w:numPr>
              <w:spacing w:line="240" w:lineRule="auto"/>
              <w:textAlignment w:val="baseline"/>
              <w:rPr>
                <w:rFonts w:cs="Arial"/>
                <w:szCs w:val="20"/>
              </w:rPr>
            </w:pPr>
            <w:r w:rsidRPr="00566A80">
              <w:rPr>
                <w:rFonts w:cs="Arial"/>
                <w:szCs w:val="20"/>
              </w:rPr>
              <w:t>I confirm that this amendment does not fundamentally change the study.</w:t>
            </w:r>
          </w:p>
          <w:p w14:paraId="44E7316D" w14:textId="77777777" w:rsidR="007E1BF8" w:rsidRPr="00566A80" w:rsidRDefault="007E1BF8" w:rsidP="007E1BF8">
            <w:pPr>
              <w:spacing w:line="240" w:lineRule="auto"/>
              <w:textAlignment w:val="baseline"/>
              <w:rPr>
                <w:rFonts w:cs="Arial"/>
                <w:szCs w:val="20"/>
              </w:rPr>
            </w:pPr>
          </w:p>
          <w:p w14:paraId="745FEF2C" w14:textId="77777777" w:rsidR="007E1BF8" w:rsidRPr="00566A80" w:rsidRDefault="007E1BF8" w:rsidP="00C45C46">
            <w:pPr>
              <w:pStyle w:val="ListParagraph"/>
              <w:numPr>
                <w:ilvl w:val="0"/>
                <w:numId w:val="7"/>
              </w:numPr>
              <w:spacing w:line="240" w:lineRule="auto"/>
              <w:textAlignment w:val="baseline"/>
              <w:rPr>
                <w:rFonts w:cs="Arial"/>
                <w:szCs w:val="20"/>
              </w:rPr>
            </w:pPr>
            <w:r w:rsidRPr="00566A80">
              <w:rPr>
                <w:rFonts w:cs="Arial"/>
                <w:szCs w:val="20"/>
              </w:rPr>
              <w:t>I confirm that all relevant data protection arrangements are still in place for the duration of this amendment.</w:t>
            </w:r>
          </w:p>
          <w:p w14:paraId="1F675D41" w14:textId="77777777" w:rsidR="007E1BF8" w:rsidRPr="00566A80" w:rsidRDefault="007E1BF8" w:rsidP="007E1BF8">
            <w:pPr>
              <w:spacing w:line="240" w:lineRule="auto"/>
              <w:textAlignment w:val="baseline"/>
              <w:rPr>
                <w:rFonts w:cs="Arial"/>
                <w:szCs w:val="20"/>
              </w:rPr>
            </w:pPr>
          </w:p>
          <w:p w14:paraId="5B713A3D" w14:textId="77777777" w:rsidR="00153883" w:rsidRPr="00566A80" w:rsidRDefault="00153883" w:rsidP="00C45C46">
            <w:pPr>
              <w:pStyle w:val="ListParagraph"/>
              <w:numPr>
                <w:ilvl w:val="0"/>
                <w:numId w:val="7"/>
              </w:numPr>
              <w:spacing w:line="240" w:lineRule="auto"/>
              <w:textAlignment w:val="baseline"/>
              <w:rPr>
                <w:rFonts w:cs="Arial"/>
                <w:szCs w:val="20"/>
              </w:rPr>
            </w:pPr>
            <w:r w:rsidRPr="00566A80">
              <w:rPr>
                <w:rFonts w:cs="Arial"/>
                <w:szCs w:val="20"/>
              </w:rPr>
              <w:t>I consider that it would be reasonable for the proposed amendments to be implemented. </w:t>
            </w:r>
          </w:p>
          <w:p w14:paraId="21D415C5" w14:textId="77777777" w:rsidR="005C0F72" w:rsidRPr="00566A80" w:rsidRDefault="005C0F72" w:rsidP="005C0F72">
            <w:pPr>
              <w:spacing w:line="240" w:lineRule="auto"/>
              <w:rPr>
                <w:rFonts w:cs="Arial"/>
                <w:bCs/>
              </w:rPr>
            </w:pPr>
          </w:p>
          <w:p w14:paraId="6053F7B6" w14:textId="77777777" w:rsidR="005C0F72" w:rsidRPr="00566A80" w:rsidRDefault="005C0F72" w:rsidP="005C0F72">
            <w:pPr>
              <w:spacing w:line="240" w:lineRule="auto"/>
              <w:rPr>
                <w:rFonts w:cs="Arial"/>
                <w:bCs/>
              </w:rPr>
            </w:pPr>
          </w:p>
          <w:p w14:paraId="1052F675" w14:textId="00AB49C9" w:rsidR="005C0F72" w:rsidRPr="00566A80" w:rsidRDefault="005C0F72" w:rsidP="005C0F72">
            <w:pPr>
              <w:spacing w:line="240" w:lineRule="auto"/>
              <w:textAlignment w:val="baseline"/>
              <w:rPr>
                <w:rFonts w:cs="Arial"/>
                <w:b/>
                <w:bCs/>
                <w:szCs w:val="20"/>
              </w:rPr>
            </w:pPr>
            <w:r w:rsidRPr="00566A80">
              <w:rPr>
                <w:rFonts w:cs="Arial"/>
                <w:b/>
                <w:bCs/>
                <w:szCs w:val="20"/>
              </w:rPr>
              <w:t>Principal Investigator</w:t>
            </w:r>
            <w:r w:rsidR="00F65181" w:rsidRPr="00566A80">
              <w:rPr>
                <w:rFonts w:cs="Arial"/>
                <w:b/>
                <w:bCs/>
                <w:szCs w:val="20"/>
              </w:rPr>
              <w:t xml:space="preserve"> Name</w:t>
            </w:r>
            <w:r w:rsidRPr="00566A80">
              <w:rPr>
                <w:rFonts w:cs="Arial"/>
                <w:b/>
                <w:bCs/>
                <w:szCs w:val="20"/>
              </w:rPr>
              <w:t>*</w:t>
            </w:r>
            <w:r w:rsidR="00F65181" w:rsidRPr="00566A80">
              <w:rPr>
                <w:rFonts w:cs="Arial"/>
                <w:b/>
                <w:bCs/>
                <w:szCs w:val="20"/>
              </w:rPr>
              <w:t xml:space="preserve">: </w:t>
            </w:r>
            <w:r w:rsidR="000765AC" w:rsidRPr="00566A80">
              <w:rPr>
                <w:rFonts w:cs="Arial"/>
                <w:bCs/>
                <w:szCs w:val="20"/>
              </w:rPr>
              <w:t>Professor Argyris Stringaris</w:t>
            </w:r>
          </w:p>
          <w:p w14:paraId="59C5AB36" w14:textId="77777777" w:rsidR="005C0F72" w:rsidRPr="00566A80" w:rsidRDefault="005C0F72" w:rsidP="005C0F72">
            <w:pPr>
              <w:spacing w:line="240" w:lineRule="auto"/>
              <w:textAlignment w:val="baseline"/>
              <w:rPr>
                <w:rFonts w:cs="Arial"/>
                <w:b/>
                <w:bCs/>
                <w:szCs w:val="20"/>
              </w:rPr>
            </w:pPr>
          </w:p>
          <w:p w14:paraId="0F46261D" w14:textId="45F3C38E" w:rsidR="005C0F72" w:rsidRPr="00566A80" w:rsidRDefault="51C420EC" w:rsidP="1B48C490">
            <w:pPr>
              <w:spacing w:line="240" w:lineRule="auto"/>
              <w:textAlignment w:val="baseline"/>
              <w:rPr>
                <w:rFonts w:cs="Arial"/>
                <w:b/>
                <w:bCs/>
              </w:rPr>
            </w:pPr>
            <w:r w:rsidRPr="00566A80">
              <w:rPr>
                <w:rFonts w:cs="Arial"/>
                <w:b/>
                <w:bCs/>
              </w:rPr>
              <w:t xml:space="preserve">Principal Investigator </w:t>
            </w:r>
            <w:r w:rsidR="4215A170" w:rsidRPr="00566A80">
              <w:rPr>
                <w:rFonts w:cs="Arial"/>
                <w:b/>
                <w:bCs/>
              </w:rPr>
              <w:t>Signature:</w:t>
            </w:r>
            <w:r w:rsidR="327408CB" w:rsidRPr="00566A80">
              <w:rPr>
                <w:rFonts w:cs="Arial"/>
                <w:b/>
                <w:bCs/>
              </w:rPr>
              <w:t xml:space="preserve"> </w:t>
            </w:r>
            <w:r w:rsidR="000765AC" w:rsidRPr="00566A80">
              <w:rPr>
                <w:noProof/>
                <w:color w:val="2B579A"/>
                <w:shd w:val="clear" w:color="auto" w:fill="E6E6E6"/>
              </w:rPr>
              <w:drawing>
                <wp:inline distT="0" distB="0" distL="0" distR="0" wp14:anchorId="33A1E685" wp14:editId="65153E2D">
                  <wp:extent cx="1514246" cy="2472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0212" cy="264601"/>
                          </a:xfrm>
                          <a:prstGeom prst="rect">
                            <a:avLst/>
                          </a:prstGeom>
                          <a:noFill/>
                          <a:ln>
                            <a:noFill/>
                          </a:ln>
                        </pic:spPr>
                      </pic:pic>
                    </a:graphicData>
                  </a:graphic>
                </wp:inline>
              </w:drawing>
            </w:r>
          </w:p>
          <w:p w14:paraId="1130E4CE" w14:textId="77777777" w:rsidR="005C0F72" w:rsidRPr="00566A80" w:rsidRDefault="005C0F72" w:rsidP="005C0F72">
            <w:pPr>
              <w:spacing w:line="240" w:lineRule="auto"/>
              <w:textAlignment w:val="baseline"/>
              <w:rPr>
                <w:rFonts w:cs="Arial"/>
                <w:b/>
                <w:bCs/>
                <w:szCs w:val="20"/>
              </w:rPr>
            </w:pPr>
          </w:p>
          <w:p w14:paraId="1BC66424" w14:textId="3E4CAA9A" w:rsidR="005C0F72" w:rsidRPr="00566A80" w:rsidRDefault="005C0F72" w:rsidP="441F59BF">
            <w:pPr>
              <w:spacing w:line="240" w:lineRule="auto"/>
              <w:textAlignment w:val="baseline"/>
              <w:rPr>
                <w:rFonts w:cs="Arial"/>
                <w:b/>
                <w:bCs/>
              </w:rPr>
            </w:pPr>
            <w:r w:rsidRPr="00566A80">
              <w:rPr>
                <w:rFonts w:cs="Arial"/>
                <w:b/>
                <w:bCs/>
              </w:rPr>
              <w:t xml:space="preserve">Date: </w:t>
            </w:r>
            <w:r w:rsidR="42780336" w:rsidRPr="00566A80">
              <w:rPr>
                <w:rFonts w:cs="Arial"/>
              </w:rPr>
              <w:t>2</w:t>
            </w:r>
            <w:r w:rsidR="00E352EA" w:rsidRPr="00566A80">
              <w:rPr>
                <w:rFonts w:cs="Arial"/>
              </w:rPr>
              <w:t>0</w:t>
            </w:r>
            <w:r w:rsidR="42780336" w:rsidRPr="00566A80">
              <w:rPr>
                <w:rFonts w:cs="Arial"/>
              </w:rPr>
              <w:t>/0</w:t>
            </w:r>
            <w:r w:rsidR="00E352EA" w:rsidRPr="00566A80">
              <w:rPr>
                <w:rFonts w:cs="Arial"/>
              </w:rPr>
              <w:t>9</w:t>
            </w:r>
            <w:r w:rsidR="42780336" w:rsidRPr="00566A80">
              <w:rPr>
                <w:rFonts w:cs="Arial"/>
              </w:rPr>
              <w:t>/2024</w:t>
            </w:r>
          </w:p>
          <w:p w14:paraId="24FC807D" w14:textId="77777777" w:rsidR="005C0F72" w:rsidRPr="00566A80" w:rsidRDefault="005C0F72" w:rsidP="00497F22">
            <w:pPr>
              <w:spacing w:line="240" w:lineRule="auto"/>
              <w:textAlignment w:val="baseline"/>
              <w:rPr>
                <w:rFonts w:cs="Arial"/>
                <w:szCs w:val="20"/>
              </w:rPr>
            </w:pPr>
          </w:p>
          <w:p w14:paraId="05D9F2DC" w14:textId="77777777" w:rsidR="005C0F72" w:rsidRPr="00566A80" w:rsidRDefault="005C0F72" w:rsidP="005C0F72">
            <w:pPr>
              <w:spacing w:line="240" w:lineRule="auto"/>
              <w:textAlignment w:val="baseline"/>
              <w:rPr>
                <w:rFonts w:cs="Arial"/>
                <w:b/>
                <w:bCs/>
                <w:szCs w:val="20"/>
              </w:rPr>
            </w:pPr>
          </w:p>
          <w:p w14:paraId="1546A549" w14:textId="77777777" w:rsidR="005C0F72" w:rsidRPr="00566A80" w:rsidRDefault="005C0F72" w:rsidP="005C0F72">
            <w:pPr>
              <w:spacing w:line="240" w:lineRule="auto"/>
              <w:textAlignment w:val="baseline"/>
              <w:rPr>
                <w:rFonts w:cs="Arial"/>
                <w:bCs/>
                <w:i/>
              </w:rPr>
            </w:pPr>
            <w:r w:rsidRPr="00566A80">
              <w:rPr>
                <w:rFonts w:cs="Arial"/>
                <w:bCs/>
                <w:i/>
              </w:rPr>
              <w:t>* To Note: The nam</w:t>
            </w:r>
            <w:r w:rsidR="009F77B6" w:rsidRPr="00566A80">
              <w:rPr>
                <w:rFonts w:cs="Arial"/>
                <w:bCs/>
                <w:i/>
              </w:rPr>
              <w:t>ed Principal Investigator</w:t>
            </w:r>
            <w:r w:rsidRPr="00566A80">
              <w:rPr>
                <w:rFonts w:cs="Arial"/>
                <w:bCs/>
                <w:i/>
              </w:rPr>
              <w:t xml:space="preserve"> must sign this form. Applications submitted without this section having been completed by the PI will be returned to the applicant.</w:t>
            </w:r>
          </w:p>
          <w:p w14:paraId="523FA04F" w14:textId="77777777" w:rsidR="005C0F72" w:rsidRPr="00566A80" w:rsidRDefault="005C0F72" w:rsidP="00497F22">
            <w:pPr>
              <w:spacing w:line="240" w:lineRule="auto"/>
              <w:textAlignment w:val="baseline"/>
              <w:rPr>
                <w:rFonts w:cs="Arial"/>
                <w:szCs w:val="20"/>
              </w:rPr>
            </w:pPr>
          </w:p>
        </w:tc>
      </w:tr>
    </w:tbl>
    <w:p w14:paraId="0B8A4195" w14:textId="77777777" w:rsidR="00180382" w:rsidRPr="00566A80" w:rsidRDefault="00180382" w:rsidP="00180382">
      <w:pPr>
        <w:rPr>
          <w:rFonts w:cs="Arial"/>
        </w:rPr>
      </w:pPr>
    </w:p>
    <w:p w14:paraId="4B6E9499" w14:textId="5D8ACE2A" w:rsidR="00180382" w:rsidRPr="005C0F72" w:rsidRDefault="00B81043" w:rsidP="458F644E">
      <w:pPr>
        <w:tabs>
          <w:tab w:val="left" w:pos="284"/>
        </w:tabs>
        <w:spacing w:after="200" w:line="276" w:lineRule="auto"/>
        <w:contextualSpacing/>
        <w:rPr>
          <w:rFonts w:eastAsia="Calibri" w:cs="Arial"/>
          <w:i/>
          <w:iCs/>
          <w:lang w:eastAsia="en-US"/>
        </w:rPr>
      </w:pPr>
      <w:r w:rsidRPr="00566A80">
        <w:rPr>
          <w:rFonts w:eastAsia="Calibri" w:cs="Arial"/>
          <w:i/>
          <w:iCs/>
          <w:lang w:eastAsia="en-US"/>
        </w:rPr>
        <w:t>Last updated February 2021</w:t>
      </w:r>
    </w:p>
    <w:sectPr w:rsidR="00180382" w:rsidRPr="005C0F72" w:rsidSect="00CD1DED">
      <w:footerReference w:type="default" r:id="rId17"/>
      <w:pgSz w:w="11906" w:h="16838" w:code="9"/>
      <w:pgMar w:top="567" w:right="1134" w:bottom="1134" w:left="1134" w:header="720"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0" w:author="Stringaris, Argyris" w:date="2025-03-29T16:11:00Z" w:initials="AS">
    <w:p w14:paraId="4F609263" w14:textId="5B048884" w:rsidR="00DA0A02" w:rsidRDefault="00DA0A02" w:rsidP="00DA0A02">
      <w:r>
        <w:rPr>
          <w:rStyle w:val="CommentReference"/>
        </w:rPr>
        <w:annotationRef/>
      </w:r>
      <w:r>
        <w:rPr>
          <w:color w:val="000000"/>
          <w:szCs w:val="20"/>
        </w:rPr>
        <w:t xml:space="preserve">Two issues here: first, please make clear that you already have permission to screen for social anxiety and that this is a small addition. Second, you need to specify age range. I suggest that you do 16 and above. It would be very nice to have the young people If so, is the CES-D ok for them too? I think so, but justify it with them. </w:t>
      </w:r>
    </w:p>
    <w:p w14:paraId="5CE07D08" w14:textId="77777777" w:rsidR="00DA0A02" w:rsidRDefault="00DA0A02" w:rsidP="00DA0A02">
      <w:r>
        <w:rPr>
          <w:color w:val="000000"/>
          <w:szCs w:val="20"/>
        </w:rPr>
        <w:t>More generally, you need to write this less with scientific detail in mind and more in relation to the salient ethical issues which here are minimal. However, the bulk and detail of text, suggest fundamental departures from what we do, which will mislead them. So would cut amply.</w:t>
      </w:r>
    </w:p>
  </w:comment>
  <w:comment w:id="91" w:author="Keil, Johannes (Stud. FPN)" w:date="2025-03-31T12:15:00Z" w:initials="JK">
    <w:p w14:paraId="0689B985" w14:textId="77777777" w:rsidR="00647EA4" w:rsidRDefault="00647EA4" w:rsidP="00647EA4">
      <w:pPr>
        <w:pStyle w:val="CommentText"/>
      </w:pPr>
      <w:r>
        <w:rPr>
          <w:rStyle w:val="CommentReference"/>
        </w:rPr>
        <w:annotationRef/>
      </w:r>
      <w:r>
        <w:t xml:space="preserve">APA advises CESD is ok for participants older than 6 years, </w:t>
      </w:r>
      <w:hyperlink r:id="rId1" w:history="1">
        <w:r w:rsidRPr="00B028AA">
          <w:rPr>
            <w:rStyle w:val="Hyperlink"/>
          </w:rPr>
          <w:t>https://www.apa.org/depression-guideline/assessment</w:t>
        </w:r>
      </w:hyperlink>
    </w:p>
  </w:comment>
  <w:comment w:id="96" w:author="Stringaris, Argyris" w:date="2025-03-29T16:13:00Z" w:initials="AS">
    <w:p w14:paraId="68785546" w14:textId="463F4132" w:rsidR="00DA0A02" w:rsidRDefault="00DA0A02" w:rsidP="00DA0A02">
      <w:r>
        <w:rPr>
          <w:rStyle w:val="CommentReference"/>
        </w:rPr>
        <w:annotationRef/>
      </w:r>
      <w:r>
        <w:rPr>
          <w:color w:val="000000"/>
          <w:szCs w:val="20"/>
        </w:rPr>
        <w:t xml:space="preserve">I think we do these already, please keep this only to the elements we really need permission for. </w:t>
      </w:r>
    </w:p>
  </w:comment>
  <w:comment w:id="97" w:author="Keil, Johannes (Stud. FPN)" w:date="2025-03-31T11:39:00Z" w:initials="JK">
    <w:p w14:paraId="1B380EA5" w14:textId="77777777" w:rsidR="00FA6911" w:rsidRDefault="000F48BD" w:rsidP="00FA6911">
      <w:pPr>
        <w:pStyle w:val="CommentText"/>
      </w:pPr>
      <w:r>
        <w:rPr>
          <w:rStyle w:val="CommentReference"/>
        </w:rPr>
        <w:annotationRef/>
      </w:r>
      <w:r w:rsidR="00FA6911">
        <w:t>This was largely around access/storage, see below</w:t>
      </w:r>
    </w:p>
  </w:comment>
  <w:comment w:id="101" w:author="Stringaris, Argyris" w:date="2025-03-29T16:15:00Z" w:initials="AS">
    <w:p w14:paraId="2CE81B60" w14:textId="1D7A8289" w:rsidR="00DA0A02" w:rsidRDefault="00DA0A02" w:rsidP="00DA0A02">
      <w:r>
        <w:rPr>
          <w:rStyle w:val="CommentReference"/>
        </w:rPr>
        <w:annotationRef/>
      </w:r>
      <w:r>
        <w:rPr>
          <w:color w:val="000000"/>
          <w:szCs w:val="20"/>
        </w:rPr>
        <w:t>I don’t think this is necessary and distracts. The fact that they are not asking for this clarification means that it is fine (as it is anonymous). And you may want to recruit internationally, I don’t think this is needed.</w:t>
      </w:r>
    </w:p>
  </w:comment>
  <w:comment w:id="102" w:author="Keil, Johannes (Stud. FPN)" w:date="2025-03-31T11:39:00Z" w:initials="JK">
    <w:p w14:paraId="5041D9F4" w14:textId="77777777" w:rsidR="00F72499" w:rsidRDefault="000F48BD" w:rsidP="00F72499">
      <w:pPr>
        <w:pStyle w:val="CommentText"/>
      </w:pPr>
      <w:r>
        <w:rPr>
          <w:rStyle w:val="CommentReference"/>
        </w:rPr>
        <w:annotationRef/>
      </w:r>
      <w:r w:rsidR="00F72499">
        <w:t xml:space="preserve">I must defer to your judgement - it‘s hard to know how much ambiguity is acceptable here. However, both Isobel and I were a bit concerned. </w:t>
      </w:r>
    </w:p>
    <w:p w14:paraId="09535510" w14:textId="77777777" w:rsidR="00F72499" w:rsidRDefault="00F72499" w:rsidP="00F72499">
      <w:pPr>
        <w:pStyle w:val="CommentText"/>
      </w:pPr>
    </w:p>
    <w:p w14:paraId="22AA5865" w14:textId="77777777" w:rsidR="00F72499" w:rsidRDefault="00F72499" w:rsidP="00F72499">
      <w:pPr>
        <w:pStyle w:val="CommentText"/>
      </w:pPr>
      <w:r>
        <w:t>The fact that they are not asking may just as well reflect a misunderstanding: since no country is specifically mentioned and, from context, it is obvious that the schools you refer to are UK-based, so without further info it‘s reasonable to assume that that applies to all of the research. Thus, there may be some value in clarifying?</w:t>
      </w:r>
    </w:p>
  </w:comment>
  <w:comment w:id="146" w:author="Stringaris, Argyris" w:date="2025-03-29T16:33:00Z" w:initials="AS">
    <w:p w14:paraId="5C46CCED" w14:textId="19D3071C" w:rsidR="00BD4CB4" w:rsidRDefault="00BD4CB4" w:rsidP="00BD4CB4">
      <w:r>
        <w:rPr>
          <w:rStyle w:val="CommentReference"/>
        </w:rPr>
        <w:annotationRef/>
      </w:r>
      <w:r>
        <w:rPr>
          <w:color w:val="000000"/>
          <w:szCs w:val="20"/>
        </w:rPr>
        <w:t xml:space="preserve">This is confusing. What exactly are you worried about here and what should they be worried about? </w:t>
      </w:r>
    </w:p>
    <w:p w14:paraId="233098F6" w14:textId="77777777" w:rsidR="00BD4CB4" w:rsidRDefault="00BD4CB4" w:rsidP="00BD4CB4">
      <w:r>
        <w:rPr>
          <w:color w:val="000000"/>
          <w:szCs w:val="20"/>
        </w:rPr>
        <w:t xml:space="preserve">I am pretty sure we already have permission to use quotes, so let’s not confuse them, unless I am missing something. </w:t>
      </w:r>
    </w:p>
    <w:p w14:paraId="24CC6DD9" w14:textId="77777777" w:rsidR="00BD4CB4" w:rsidRDefault="00BD4CB4" w:rsidP="00BD4CB4">
      <w:r>
        <w:rPr>
          <w:color w:val="000000"/>
          <w:szCs w:val="20"/>
        </w:rPr>
        <w:t>The point about clinical advice is a different one. I would put it simply: “We will ensure that any statements we make about therapy are not misunderstood as clinical advice. To this end we have a, b, c”</w:t>
      </w:r>
    </w:p>
  </w:comment>
  <w:comment w:id="147" w:author="Keil, Johannes (Stud. FPN)" w:date="2025-03-31T11:34:00Z" w:initials="JK">
    <w:p w14:paraId="73B413F4" w14:textId="77777777" w:rsidR="00881FC8" w:rsidRDefault="000F48BD" w:rsidP="00881FC8">
      <w:pPr>
        <w:pStyle w:val="CommentText"/>
      </w:pPr>
      <w:r>
        <w:rPr>
          <w:rStyle w:val="CommentReference"/>
        </w:rPr>
        <w:annotationRef/>
      </w:r>
      <w:r w:rsidR="00881FC8">
        <w:t xml:space="preserve">In long: </w:t>
      </w:r>
    </w:p>
    <w:p w14:paraId="5E6E7418" w14:textId="77777777" w:rsidR="00881FC8" w:rsidRDefault="00881FC8" w:rsidP="00881FC8">
      <w:pPr>
        <w:pStyle w:val="CommentText"/>
      </w:pPr>
    </w:p>
    <w:p w14:paraId="4E68B1AE" w14:textId="77777777" w:rsidR="00881FC8" w:rsidRDefault="00881FC8" w:rsidP="00881FC8">
      <w:pPr>
        <w:pStyle w:val="CommentText"/>
      </w:pPr>
      <w:r>
        <w:t xml:space="preserve">I’m afraid that not mentioning the preference task at all here (as implied by ‘information about therapy’) would be misleading here. </w:t>
      </w:r>
    </w:p>
    <w:p w14:paraId="21754ECF" w14:textId="77777777" w:rsidR="00881FC8" w:rsidRDefault="00881FC8" w:rsidP="00881FC8">
      <w:pPr>
        <w:pStyle w:val="CommentText"/>
      </w:pPr>
    </w:p>
    <w:p w14:paraId="2C5D1293" w14:textId="77777777" w:rsidR="00881FC8" w:rsidRDefault="00881FC8" w:rsidP="00881FC8">
      <w:pPr>
        <w:pStyle w:val="CommentText"/>
      </w:pPr>
      <w:r>
        <w:t>The concern is that we are specifically telling participants something about themselves/their mental health that our questionnaires have found. To my limited understanding, not many studies do this.</w:t>
      </w:r>
    </w:p>
    <w:p w14:paraId="099E4DCC" w14:textId="77777777" w:rsidR="00881FC8" w:rsidRDefault="00881FC8" w:rsidP="00881FC8">
      <w:pPr>
        <w:pStyle w:val="CommentText"/>
      </w:pPr>
    </w:p>
    <w:p w14:paraId="191B4E06" w14:textId="77777777" w:rsidR="00881FC8" w:rsidRDefault="00881FC8" w:rsidP="00881FC8">
      <w:pPr>
        <w:pStyle w:val="CommentText"/>
      </w:pPr>
      <w:r>
        <w:t>Thus, we need to mitigate the risk that participants seriously misinterpret this information (e.g., “The questionnaires say my sleep sucks and I need to work on it”) or even worse (“I now know the major things I need to address, I don’t need to see a therapist!”).</w:t>
      </w:r>
    </w:p>
    <w:p w14:paraId="478CF786" w14:textId="77777777" w:rsidR="00881FC8" w:rsidRDefault="00881FC8" w:rsidP="00881FC8">
      <w:pPr>
        <w:pStyle w:val="CommentText"/>
      </w:pPr>
    </w:p>
    <w:p w14:paraId="386A8720" w14:textId="77777777" w:rsidR="00881FC8" w:rsidRDefault="00881FC8" w:rsidP="00881FC8">
      <w:pPr>
        <w:pStyle w:val="CommentText"/>
      </w:pPr>
      <w:r>
        <w:t>This seems not to be adequately covered by a term like ‘statements about therapy’, because the propositions we make give a relationship between the participant and the symptoms they are experiencing. To my mind, there is an ethically relevant difference between telling someone things about the world (‘People generally want to sleep better’) and about themselves (‘YOU want to sleep better’). Being told things about yourself has implications for action and identity that being told about the world in general simply does not. I think clarity is advisable here.</w:t>
      </w:r>
    </w:p>
  </w:comment>
  <w:comment w:id="148" w:author="Keil, Johannes (Stud. FPN)" w:date="2025-03-31T15:23:00Z" w:initials="JK">
    <w:p w14:paraId="48D5268F" w14:textId="77777777" w:rsidR="00881FC8" w:rsidRDefault="00881FC8" w:rsidP="00881FC8">
      <w:pPr>
        <w:pStyle w:val="CommentText"/>
      </w:pPr>
      <w:r>
        <w:rPr>
          <w:rStyle w:val="CommentReference"/>
        </w:rPr>
        <w:annotationRef/>
      </w:r>
      <w:r>
        <w:t>In short:</w:t>
      </w:r>
      <w:r>
        <w:br/>
      </w:r>
      <w:r>
        <w:br/>
        <w:t>I would explicitly mention that we show results from the preference questionniare</w:t>
      </w:r>
    </w:p>
  </w:comment>
  <w:comment w:id="160" w:author="Stringaris, Argyris" w:date="2025-03-29T16:33:00Z" w:initials="AS">
    <w:p w14:paraId="292F7781" w14:textId="15551F6F" w:rsidR="00BD4CB4" w:rsidRDefault="00BD4CB4" w:rsidP="00BD4CB4">
      <w:r>
        <w:rPr>
          <w:rStyle w:val="CommentReference"/>
        </w:rPr>
        <w:annotationRef/>
      </w:r>
      <w:r>
        <w:rPr>
          <w:color w:val="000000"/>
          <w:szCs w:val="20"/>
        </w:rPr>
        <w:t xml:space="preserve">This is excessive. We already have enough in place previously approved. </w:t>
      </w:r>
    </w:p>
  </w:comment>
  <w:comment w:id="164" w:author="Stringaris, Argyris" w:date="2025-03-29T16:34:00Z" w:initials="AS">
    <w:p w14:paraId="647724AF" w14:textId="77777777" w:rsidR="00BD4CB4" w:rsidRDefault="00BD4CB4" w:rsidP="00BD4CB4">
      <w:r>
        <w:rPr>
          <w:rStyle w:val="CommentReference"/>
        </w:rPr>
        <w:annotationRef/>
      </w:r>
      <w:r>
        <w:rPr>
          <w:color w:val="000000"/>
          <w:szCs w:val="20"/>
        </w:rPr>
        <w:t>How is this new? We have been doing it all along? Please delete</w:t>
      </w:r>
    </w:p>
  </w:comment>
  <w:comment w:id="165" w:author="Keil, Johannes (Stud. FPN)" w:date="2025-03-31T11:30:00Z" w:initials="JK">
    <w:p w14:paraId="02250F0B" w14:textId="77777777" w:rsidR="00FA6911" w:rsidRDefault="00DA4FAF" w:rsidP="00FA6911">
      <w:pPr>
        <w:pStyle w:val="CommentText"/>
      </w:pPr>
      <w:r>
        <w:rPr>
          <w:rStyle w:val="CommentReference"/>
        </w:rPr>
        <w:annotationRef/>
      </w:r>
      <w:r w:rsidR="00FA6911">
        <w:t>In short:</w:t>
      </w:r>
    </w:p>
    <w:p w14:paraId="62BED756" w14:textId="77777777" w:rsidR="00FA6911" w:rsidRDefault="00FA6911" w:rsidP="00FA6911">
      <w:pPr>
        <w:pStyle w:val="CommentText"/>
      </w:pPr>
    </w:p>
    <w:p w14:paraId="4E57DCE1" w14:textId="77777777" w:rsidR="00FA6911" w:rsidRDefault="00FA6911" w:rsidP="00FA6911">
      <w:pPr>
        <w:pStyle w:val="CommentText"/>
      </w:pPr>
      <w:r>
        <w:t>I have included this largely to prevent unexpected roadblocks in the future - in particular around data storage and access to DSH (to which I currently don’t have access, and on which I would prefer not to be dependent for data storage).</w:t>
      </w:r>
    </w:p>
    <w:p w14:paraId="1BC17E08" w14:textId="77777777" w:rsidR="00FA6911" w:rsidRDefault="00FA6911" w:rsidP="00FA6911">
      <w:pPr>
        <w:pStyle w:val="CommentText"/>
      </w:pPr>
    </w:p>
    <w:p w14:paraId="690CA7A9" w14:textId="77777777" w:rsidR="00FA6911" w:rsidRDefault="00FA6911" w:rsidP="00FA6911">
      <w:pPr>
        <w:pStyle w:val="CommentText"/>
      </w:pPr>
      <w:r>
        <w:t>I may be overestimating those risks, however.</w:t>
      </w:r>
    </w:p>
    <w:p w14:paraId="2588E56C" w14:textId="77777777" w:rsidR="00FA6911" w:rsidRDefault="00FA6911" w:rsidP="00FA6911">
      <w:pPr>
        <w:pStyle w:val="CommentText"/>
      </w:pPr>
    </w:p>
    <w:p w14:paraId="0FD630B6" w14:textId="77777777" w:rsidR="00FA6911" w:rsidRDefault="00FA6911" w:rsidP="00FA6911">
      <w:pPr>
        <w:pStyle w:val="CommentText"/>
      </w:pPr>
      <w:r>
        <w:t>In long:</w:t>
      </w:r>
    </w:p>
    <w:p w14:paraId="27176CBE" w14:textId="77777777" w:rsidR="00FA6911" w:rsidRDefault="00FA6911" w:rsidP="00FA6911">
      <w:pPr>
        <w:pStyle w:val="CommentText"/>
      </w:pPr>
    </w:p>
    <w:p w14:paraId="48B37875" w14:textId="77777777" w:rsidR="00FA6911" w:rsidRDefault="00FA6911" w:rsidP="00FA6911">
      <w:pPr>
        <w:pStyle w:val="CommentText"/>
      </w:pPr>
      <w:r>
        <w:t>We have permission for the video recording, but the main application specifically mentions that this is for the face analysis in the section on data storage. (DSH and password-encoded UCL laptops for questionnaires, DSH only for video/audio/eye-tracking).</w:t>
      </w:r>
    </w:p>
    <w:p w14:paraId="28210CA1" w14:textId="77777777" w:rsidR="00FA6911" w:rsidRDefault="00FA6911" w:rsidP="00FA6911">
      <w:pPr>
        <w:pStyle w:val="CommentText"/>
      </w:pPr>
    </w:p>
    <w:p w14:paraId="16EE3417" w14:textId="77777777" w:rsidR="00FA6911" w:rsidRDefault="00FA6911" w:rsidP="00FA6911">
      <w:pPr>
        <w:pStyle w:val="CommentText"/>
      </w:pPr>
      <w:r>
        <w:t>Since I would likely just collect the gaze coordinates from participants, and was not sure whether current wording would mean I am bound to store eye-tracking info on DSH only. I currently don’t have access to DSH. If there are difficulties getting access, or maintaining access at any point (e.g., my internship formally ends in July, contract start date in Sep), this may mean that there is loss of access.</w:t>
      </w:r>
    </w:p>
    <w:p w14:paraId="4B51014A" w14:textId="77777777" w:rsidR="00FA6911" w:rsidRDefault="00FA6911" w:rsidP="00FA6911">
      <w:pPr>
        <w:pStyle w:val="CommentText"/>
      </w:pPr>
    </w:p>
    <w:p w14:paraId="7DAB50CA" w14:textId="77777777" w:rsidR="00FA6911" w:rsidRDefault="00FA6911" w:rsidP="00FA6911">
      <w:pPr>
        <w:pStyle w:val="CommentText"/>
      </w:pPr>
      <w:r>
        <w:t>See this section: “Audio, video and eye movement recordings will be collected using GDPR compliant devices and software and stored on DSH. The eye-movement audio, and video recordings will be stored securely in DSH for the duration of the project and then destroyed.”</w:t>
      </w:r>
    </w:p>
    <w:p w14:paraId="30475E94" w14:textId="77777777" w:rsidR="00FA6911" w:rsidRDefault="00FA6911" w:rsidP="00FA6911">
      <w:pPr>
        <w:pStyle w:val="CommentText"/>
      </w:pPr>
    </w:p>
    <w:p w14:paraId="06FBD028" w14:textId="77777777" w:rsidR="00FA6911" w:rsidRDefault="00FA6911" w:rsidP="00FA6911">
      <w:pPr>
        <w:pStyle w:val="CommentText"/>
      </w:pPr>
      <w:r>
        <w:t>A later section seems to exclude processed eye-movement data: ‘All IDENTIFIABLE information will be stored on DSH’. The coordinates alone are not identifiable,, but I would have preferred to have it explicit on the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E07D08" w15:done="0"/>
  <w15:commentEx w15:paraId="0689B985" w15:paraIdParent="5CE07D08" w15:done="0"/>
  <w15:commentEx w15:paraId="68785546" w15:done="0"/>
  <w15:commentEx w15:paraId="1B380EA5" w15:paraIdParent="68785546" w15:done="0"/>
  <w15:commentEx w15:paraId="2CE81B60" w15:done="0"/>
  <w15:commentEx w15:paraId="22AA5865" w15:paraIdParent="2CE81B60" w15:done="0"/>
  <w15:commentEx w15:paraId="24CC6DD9" w15:done="1"/>
  <w15:commentEx w15:paraId="386A8720" w15:paraIdParent="24CC6DD9" w15:done="1"/>
  <w15:commentEx w15:paraId="48D5268F" w15:paraIdParent="24CC6DD9" w15:done="1"/>
  <w15:commentEx w15:paraId="292F7781" w15:done="0"/>
  <w15:commentEx w15:paraId="647724AF" w15:done="0"/>
  <w15:commentEx w15:paraId="06FBD028" w15:paraIdParent="647724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048D56" w16cex:dateUtc="2025-03-29T16:11:00Z"/>
  <w16cex:commentExtensible w16cex:durableId="0E713D2C" w16cex:dateUtc="2025-03-31T11:15:00Z"/>
  <w16cex:commentExtensible w16cex:durableId="2CEE3181" w16cex:dateUtc="2025-03-29T16:13:00Z"/>
  <w16cex:commentExtensible w16cex:durableId="5951CDB4" w16cex:dateUtc="2025-03-31T10:39:00Z"/>
  <w16cex:commentExtensible w16cex:durableId="4443072B" w16cex:dateUtc="2025-03-29T16:15:00Z"/>
  <w16cex:commentExtensible w16cex:durableId="3AD3C5D0" w16cex:dateUtc="2025-03-31T10:39:00Z"/>
  <w16cex:commentExtensible w16cex:durableId="319CB42B" w16cex:dateUtc="2025-03-29T16:33:00Z"/>
  <w16cex:commentExtensible w16cex:durableId="24282F01" w16cex:dateUtc="2025-03-31T10:34:00Z"/>
  <w16cex:commentExtensible w16cex:durableId="10E40406" w16cex:dateUtc="2025-03-31T14:23:00Z"/>
  <w16cex:commentExtensible w16cex:durableId="2218057F" w16cex:dateUtc="2025-03-29T16:33:00Z"/>
  <w16cex:commentExtensible w16cex:durableId="72941BAD" w16cex:dateUtc="2025-03-29T16:34:00Z"/>
  <w16cex:commentExtensible w16cex:durableId="286B17FC" w16cex:dateUtc="2025-03-31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E07D08" w16cid:durableId="60048D56"/>
  <w16cid:commentId w16cid:paraId="0689B985" w16cid:durableId="0E713D2C"/>
  <w16cid:commentId w16cid:paraId="68785546" w16cid:durableId="2CEE3181"/>
  <w16cid:commentId w16cid:paraId="1B380EA5" w16cid:durableId="5951CDB4"/>
  <w16cid:commentId w16cid:paraId="2CE81B60" w16cid:durableId="4443072B"/>
  <w16cid:commentId w16cid:paraId="22AA5865" w16cid:durableId="3AD3C5D0"/>
  <w16cid:commentId w16cid:paraId="24CC6DD9" w16cid:durableId="319CB42B"/>
  <w16cid:commentId w16cid:paraId="386A8720" w16cid:durableId="24282F01"/>
  <w16cid:commentId w16cid:paraId="48D5268F" w16cid:durableId="10E40406"/>
  <w16cid:commentId w16cid:paraId="292F7781" w16cid:durableId="2218057F"/>
  <w16cid:commentId w16cid:paraId="647724AF" w16cid:durableId="72941BAD"/>
  <w16cid:commentId w16cid:paraId="06FBD028" w16cid:durableId="286B1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118CA" w14:textId="77777777" w:rsidR="00951C53" w:rsidRPr="00B10A97" w:rsidRDefault="00951C53" w:rsidP="00224AA7">
      <w:pPr>
        <w:spacing w:line="240" w:lineRule="auto"/>
      </w:pPr>
      <w:r w:rsidRPr="00B10A97">
        <w:separator/>
      </w:r>
    </w:p>
  </w:endnote>
  <w:endnote w:type="continuationSeparator" w:id="0">
    <w:p w14:paraId="38E55426" w14:textId="77777777" w:rsidR="00951C53" w:rsidRPr="00B10A97" w:rsidRDefault="00951C53" w:rsidP="00224AA7">
      <w:pPr>
        <w:spacing w:line="240" w:lineRule="auto"/>
      </w:pPr>
      <w:r w:rsidRPr="00B10A97">
        <w:continuationSeparator/>
      </w:r>
    </w:p>
  </w:endnote>
  <w:endnote w:type="continuationNotice" w:id="1">
    <w:p w14:paraId="5497ACA7" w14:textId="77777777" w:rsidR="00951C53" w:rsidRPr="00B10A97" w:rsidRDefault="00951C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5896355"/>
      <w:docPartObj>
        <w:docPartGallery w:val="Page Numbers (Bottom of Page)"/>
        <w:docPartUnique/>
      </w:docPartObj>
    </w:sdtPr>
    <w:sdtContent>
      <w:p w14:paraId="206841D2" w14:textId="77777777" w:rsidR="00224AA7" w:rsidRPr="00B10A97" w:rsidRDefault="00224AA7">
        <w:pPr>
          <w:pStyle w:val="Footer"/>
          <w:jc w:val="right"/>
        </w:pPr>
        <w:r w:rsidRPr="00B10A97">
          <w:rPr>
            <w:color w:val="2B579A"/>
            <w:shd w:val="clear" w:color="auto" w:fill="E6E6E6"/>
          </w:rPr>
          <w:fldChar w:fldCharType="begin"/>
        </w:r>
        <w:r w:rsidRPr="00B10A97">
          <w:instrText xml:space="preserve"> PAGE   \* MERGEFORMAT </w:instrText>
        </w:r>
        <w:r w:rsidRPr="00B10A97">
          <w:rPr>
            <w:color w:val="2B579A"/>
            <w:shd w:val="clear" w:color="auto" w:fill="E6E6E6"/>
          </w:rPr>
          <w:fldChar w:fldCharType="separate"/>
        </w:r>
        <w:r w:rsidR="0096340C" w:rsidRPr="00B10A97">
          <w:t>1</w:t>
        </w:r>
        <w:r w:rsidRPr="00B10A97">
          <w:rPr>
            <w:color w:val="2B579A"/>
            <w:shd w:val="clear" w:color="auto" w:fill="E6E6E6"/>
          </w:rPr>
          <w:fldChar w:fldCharType="end"/>
        </w:r>
      </w:p>
    </w:sdtContent>
  </w:sdt>
  <w:p w14:paraId="5AB1C6E4" w14:textId="77777777" w:rsidR="00224AA7" w:rsidRPr="00B10A97" w:rsidRDefault="00224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B848A" w14:textId="77777777" w:rsidR="00951C53" w:rsidRPr="00B10A97" w:rsidRDefault="00951C53" w:rsidP="00224AA7">
      <w:pPr>
        <w:spacing w:line="240" w:lineRule="auto"/>
      </w:pPr>
      <w:r w:rsidRPr="00B10A97">
        <w:separator/>
      </w:r>
    </w:p>
  </w:footnote>
  <w:footnote w:type="continuationSeparator" w:id="0">
    <w:p w14:paraId="6EE351B3" w14:textId="77777777" w:rsidR="00951C53" w:rsidRPr="00B10A97" w:rsidRDefault="00951C53" w:rsidP="00224AA7">
      <w:pPr>
        <w:spacing w:line="240" w:lineRule="auto"/>
      </w:pPr>
      <w:r w:rsidRPr="00B10A97">
        <w:continuationSeparator/>
      </w:r>
    </w:p>
  </w:footnote>
  <w:footnote w:type="continuationNotice" w:id="1">
    <w:p w14:paraId="337D50BD" w14:textId="77777777" w:rsidR="00951C53" w:rsidRPr="00B10A97" w:rsidRDefault="00951C5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48C7"/>
    <w:multiLevelType w:val="hybridMultilevel"/>
    <w:tmpl w:val="B1860A04"/>
    <w:lvl w:ilvl="0" w:tplc="94CA9AE6">
      <w:start w:val="1"/>
      <w:numFmt w:val="bullet"/>
      <w:lvlText w:val=""/>
      <w:lvlJc w:val="left"/>
      <w:pPr>
        <w:ind w:left="720" w:hanging="360"/>
      </w:pPr>
      <w:rPr>
        <w:rFonts w:ascii="Symbol" w:hAnsi="Symbol" w:hint="default"/>
      </w:rPr>
    </w:lvl>
    <w:lvl w:ilvl="1" w:tplc="04BCDD84">
      <w:start w:val="1"/>
      <w:numFmt w:val="bullet"/>
      <w:lvlText w:val="o"/>
      <w:lvlJc w:val="left"/>
      <w:pPr>
        <w:ind w:left="1440" w:hanging="360"/>
      </w:pPr>
      <w:rPr>
        <w:rFonts w:ascii="Courier New" w:hAnsi="Courier New" w:hint="default"/>
      </w:rPr>
    </w:lvl>
    <w:lvl w:ilvl="2" w:tplc="A8E28804">
      <w:start w:val="1"/>
      <w:numFmt w:val="bullet"/>
      <w:lvlText w:val=""/>
      <w:lvlJc w:val="left"/>
      <w:pPr>
        <w:ind w:left="2160" w:hanging="360"/>
      </w:pPr>
      <w:rPr>
        <w:rFonts w:ascii="Wingdings" w:hAnsi="Wingdings" w:hint="default"/>
      </w:rPr>
    </w:lvl>
    <w:lvl w:ilvl="3" w:tplc="79D69406">
      <w:start w:val="1"/>
      <w:numFmt w:val="bullet"/>
      <w:lvlText w:val=""/>
      <w:lvlJc w:val="left"/>
      <w:pPr>
        <w:ind w:left="2880" w:hanging="360"/>
      </w:pPr>
      <w:rPr>
        <w:rFonts w:ascii="Symbol" w:hAnsi="Symbol" w:hint="default"/>
      </w:rPr>
    </w:lvl>
    <w:lvl w:ilvl="4" w:tplc="14A2EB66">
      <w:start w:val="1"/>
      <w:numFmt w:val="bullet"/>
      <w:lvlText w:val="o"/>
      <w:lvlJc w:val="left"/>
      <w:pPr>
        <w:ind w:left="3600" w:hanging="360"/>
      </w:pPr>
      <w:rPr>
        <w:rFonts w:ascii="Courier New" w:hAnsi="Courier New" w:hint="default"/>
      </w:rPr>
    </w:lvl>
    <w:lvl w:ilvl="5" w:tplc="6F04841A">
      <w:start w:val="1"/>
      <w:numFmt w:val="bullet"/>
      <w:lvlText w:val=""/>
      <w:lvlJc w:val="left"/>
      <w:pPr>
        <w:ind w:left="4320" w:hanging="360"/>
      </w:pPr>
      <w:rPr>
        <w:rFonts w:ascii="Wingdings" w:hAnsi="Wingdings" w:hint="default"/>
      </w:rPr>
    </w:lvl>
    <w:lvl w:ilvl="6" w:tplc="53B020F4">
      <w:start w:val="1"/>
      <w:numFmt w:val="bullet"/>
      <w:lvlText w:val=""/>
      <w:lvlJc w:val="left"/>
      <w:pPr>
        <w:ind w:left="5040" w:hanging="360"/>
      </w:pPr>
      <w:rPr>
        <w:rFonts w:ascii="Symbol" w:hAnsi="Symbol" w:hint="default"/>
      </w:rPr>
    </w:lvl>
    <w:lvl w:ilvl="7" w:tplc="A8A42816">
      <w:start w:val="1"/>
      <w:numFmt w:val="bullet"/>
      <w:lvlText w:val="o"/>
      <w:lvlJc w:val="left"/>
      <w:pPr>
        <w:ind w:left="5760" w:hanging="360"/>
      </w:pPr>
      <w:rPr>
        <w:rFonts w:ascii="Courier New" w:hAnsi="Courier New" w:hint="default"/>
      </w:rPr>
    </w:lvl>
    <w:lvl w:ilvl="8" w:tplc="1F16CF3E">
      <w:start w:val="1"/>
      <w:numFmt w:val="bullet"/>
      <w:lvlText w:val=""/>
      <w:lvlJc w:val="left"/>
      <w:pPr>
        <w:ind w:left="6480" w:hanging="360"/>
      </w:pPr>
      <w:rPr>
        <w:rFonts w:ascii="Wingdings" w:hAnsi="Wingdings" w:hint="default"/>
      </w:rPr>
    </w:lvl>
  </w:abstractNum>
  <w:abstractNum w:abstractNumId="1" w15:restartNumberingAfterBreak="0">
    <w:nsid w:val="0FBFB261"/>
    <w:multiLevelType w:val="hybridMultilevel"/>
    <w:tmpl w:val="73CCD410"/>
    <w:lvl w:ilvl="0" w:tplc="1D20B8B4">
      <w:start w:val="1"/>
      <w:numFmt w:val="bullet"/>
      <w:lvlText w:val="o"/>
      <w:lvlJc w:val="left"/>
      <w:pPr>
        <w:ind w:left="720" w:hanging="360"/>
      </w:pPr>
      <w:rPr>
        <w:rFonts w:ascii="Courier New" w:hAnsi="Courier New" w:hint="default"/>
      </w:rPr>
    </w:lvl>
    <w:lvl w:ilvl="1" w:tplc="881C1C00">
      <w:start w:val="1"/>
      <w:numFmt w:val="bullet"/>
      <w:lvlText w:val="o"/>
      <w:lvlJc w:val="left"/>
      <w:pPr>
        <w:ind w:left="1440" w:hanging="360"/>
      </w:pPr>
      <w:rPr>
        <w:rFonts w:ascii="Courier New" w:hAnsi="Courier New" w:hint="default"/>
      </w:rPr>
    </w:lvl>
    <w:lvl w:ilvl="2" w:tplc="733E79D8">
      <w:start w:val="1"/>
      <w:numFmt w:val="bullet"/>
      <w:lvlText w:val=""/>
      <w:lvlJc w:val="left"/>
      <w:pPr>
        <w:ind w:left="2160" w:hanging="360"/>
      </w:pPr>
      <w:rPr>
        <w:rFonts w:ascii="Wingdings" w:hAnsi="Wingdings" w:hint="default"/>
      </w:rPr>
    </w:lvl>
    <w:lvl w:ilvl="3" w:tplc="C4FA207C">
      <w:start w:val="1"/>
      <w:numFmt w:val="bullet"/>
      <w:lvlText w:val=""/>
      <w:lvlJc w:val="left"/>
      <w:pPr>
        <w:ind w:left="2880" w:hanging="360"/>
      </w:pPr>
      <w:rPr>
        <w:rFonts w:ascii="Symbol" w:hAnsi="Symbol" w:hint="default"/>
      </w:rPr>
    </w:lvl>
    <w:lvl w:ilvl="4" w:tplc="986015D4">
      <w:start w:val="1"/>
      <w:numFmt w:val="bullet"/>
      <w:lvlText w:val="o"/>
      <w:lvlJc w:val="left"/>
      <w:pPr>
        <w:ind w:left="3600" w:hanging="360"/>
      </w:pPr>
      <w:rPr>
        <w:rFonts w:ascii="Courier New" w:hAnsi="Courier New" w:hint="default"/>
      </w:rPr>
    </w:lvl>
    <w:lvl w:ilvl="5" w:tplc="E1506BA2">
      <w:start w:val="1"/>
      <w:numFmt w:val="bullet"/>
      <w:lvlText w:val=""/>
      <w:lvlJc w:val="left"/>
      <w:pPr>
        <w:ind w:left="4320" w:hanging="360"/>
      </w:pPr>
      <w:rPr>
        <w:rFonts w:ascii="Wingdings" w:hAnsi="Wingdings" w:hint="default"/>
      </w:rPr>
    </w:lvl>
    <w:lvl w:ilvl="6" w:tplc="AE048324">
      <w:start w:val="1"/>
      <w:numFmt w:val="bullet"/>
      <w:lvlText w:val=""/>
      <w:lvlJc w:val="left"/>
      <w:pPr>
        <w:ind w:left="5040" w:hanging="360"/>
      </w:pPr>
      <w:rPr>
        <w:rFonts w:ascii="Symbol" w:hAnsi="Symbol" w:hint="default"/>
      </w:rPr>
    </w:lvl>
    <w:lvl w:ilvl="7" w:tplc="79BE0446">
      <w:start w:val="1"/>
      <w:numFmt w:val="bullet"/>
      <w:lvlText w:val="o"/>
      <w:lvlJc w:val="left"/>
      <w:pPr>
        <w:ind w:left="5760" w:hanging="360"/>
      </w:pPr>
      <w:rPr>
        <w:rFonts w:ascii="Courier New" w:hAnsi="Courier New" w:hint="default"/>
      </w:rPr>
    </w:lvl>
    <w:lvl w:ilvl="8" w:tplc="2DE2BB7E">
      <w:start w:val="1"/>
      <w:numFmt w:val="bullet"/>
      <w:lvlText w:val=""/>
      <w:lvlJc w:val="left"/>
      <w:pPr>
        <w:ind w:left="6480" w:hanging="360"/>
      </w:pPr>
      <w:rPr>
        <w:rFonts w:ascii="Wingdings" w:hAnsi="Wingdings" w:hint="default"/>
      </w:rPr>
    </w:lvl>
  </w:abstractNum>
  <w:abstractNum w:abstractNumId="2" w15:restartNumberingAfterBreak="0">
    <w:nsid w:val="1BF38F22"/>
    <w:multiLevelType w:val="hybridMultilevel"/>
    <w:tmpl w:val="5C9AEBC2"/>
    <w:lvl w:ilvl="0" w:tplc="EF24F720">
      <w:start w:val="1"/>
      <w:numFmt w:val="bullet"/>
      <w:lvlText w:val=""/>
      <w:lvlJc w:val="left"/>
      <w:pPr>
        <w:ind w:left="720" w:hanging="360"/>
      </w:pPr>
      <w:rPr>
        <w:rFonts w:ascii="Symbol" w:hAnsi="Symbol" w:hint="default"/>
      </w:rPr>
    </w:lvl>
    <w:lvl w:ilvl="1" w:tplc="0C9040E6">
      <w:start w:val="1"/>
      <w:numFmt w:val="bullet"/>
      <w:lvlText w:val="o"/>
      <w:lvlJc w:val="left"/>
      <w:pPr>
        <w:ind w:left="1440" w:hanging="360"/>
      </w:pPr>
      <w:rPr>
        <w:rFonts w:ascii="Courier New" w:hAnsi="Courier New" w:hint="default"/>
      </w:rPr>
    </w:lvl>
    <w:lvl w:ilvl="2" w:tplc="3FD43596">
      <w:start w:val="1"/>
      <w:numFmt w:val="bullet"/>
      <w:lvlText w:val=""/>
      <w:lvlJc w:val="left"/>
      <w:pPr>
        <w:ind w:left="2160" w:hanging="360"/>
      </w:pPr>
      <w:rPr>
        <w:rFonts w:ascii="Wingdings" w:hAnsi="Wingdings" w:hint="default"/>
      </w:rPr>
    </w:lvl>
    <w:lvl w:ilvl="3" w:tplc="2B3E385C">
      <w:start w:val="1"/>
      <w:numFmt w:val="bullet"/>
      <w:lvlText w:val=""/>
      <w:lvlJc w:val="left"/>
      <w:pPr>
        <w:ind w:left="2880" w:hanging="360"/>
      </w:pPr>
      <w:rPr>
        <w:rFonts w:ascii="Symbol" w:hAnsi="Symbol" w:hint="default"/>
      </w:rPr>
    </w:lvl>
    <w:lvl w:ilvl="4" w:tplc="95D0B928">
      <w:start w:val="1"/>
      <w:numFmt w:val="bullet"/>
      <w:lvlText w:val="o"/>
      <w:lvlJc w:val="left"/>
      <w:pPr>
        <w:ind w:left="3600" w:hanging="360"/>
      </w:pPr>
      <w:rPr>
        <w:rFonts w:ascii="Courier New" w:hAnsi="Courier New" w:hint="default"/>
      </w:rPr>
    </w:lvl>
    <w:lvl w:ilvl="5" w:tplc="E84EB08A">
      <w:start w:val="1"/>
      <w:numFmt w:val="bullet"/>
      <w:lvlText w:val=""/>
      <w:lvlJc w:val="left"/>
      <w:pPr>
        <w:ind w:left="4320" w:hanging="360"/>
      </w:pPr>
      <w:rPr>
        <w:rFonts w:ascii="Wingdings" w:hAnsi="Wingdings" w:hint="default"/>
      </w:rPr>
    </w:lvl>
    <w:lvl w:ilvl="6" w:tplc="0F8A92FE">
      <w:start w:val="1"/>
      <w:numFmt w:val="bullet"/>
      <w:lvlText w:val=""/>
      <w:lvlJc w:val="left"/>
      <w:pPr>
        <w:ind w:left="5040" w:hanging="360"/>
      </w:pPr>
      <w:rPr>
        <w:rFonts w:ascii="Symbol" w:hAnsi="Symbol" w:hint="default"/>
      </w:rPr>
    </w:lvl>
    <w:lvl w:ilvl="7" w:tplc="AF5A8FAE">
      <w:start w:val="1"/>
      <w:numFmt w:val="bullet"/>
      <w:lvlText w:val="o"/>
      <w:lvlJc w:val="left"/>
      <w:pPr>
        <w:ind w:left="5760" w:hanging="360"/>
      </w:pPr>
      <w:rPr>
        <w:rFonts w:ascii="Courier New" w:hAnsi="Courier New" w:hint="default"/>
      </w:rPr>
    </w:lvl>
    <w:lvl w:ilvl="8" w:tplc="77D22F50">
      <w:start w:val="1"/>
      <w:numFmt w:val="bullet"/>
      <w:lvlText w:val=""/>
      <w:lvlJc w:val="left"/>
      <w:pPr>
        <w:ind w:left="6480" w:hanging="360"/>
      </w:pPr>
      <w:rPr>
        <w:rFonts w:ascii="Wingdings" w:hAnsi="Wingdings" w:hint="default"/>
      </w:rPr>
    </w:lvl>
  </w:abstractNum>
  <w:abstractNum w:abstractNumId="3" w15:restartNumberingAfterBreak="0">
    <w:nsid w:val="23F36A4F"/>
    <w:multiLevelType w:val="hybridMultilevel"/>
    <w:tmpl w:val="015ECE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08476C"/>
    <w:multiLevelType w:val="hybridMultilevel"/>
    <w:tmpl w:val="8C12224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27E13AD"/>
    <w:multiLevelType w:val="hybridMultilevel"/>
    <w:tmpl w:val="943AF704"/>
    <w:lvl w:ilvl="0" w:tplc="62780C78">
      <w:start w:val="1"/>
      <w:numFmt w:val="lowerLetter"/>
      <w:lvlText w:val="%1)"/>
      <w:lvlJc w:val="left"/>
      <w:pPr>
        <w:ind w:left="853" w:hanging="360"/>
      </w:pPr>
      <w:rPr>
        <w:rFonts w:hint="default"/>
      </w:rPr>
    </w:lvl>
    <w:lvl w:ilvl="1" w:tplc="08090019" w:tentative="1">
      <w:start w:val="1"/>
      <w:numFmt w:val="lowerLetter"/>
      <w:lvlText w:val="%2."/>
      <w:lvlJc w:val="left"/>
      <w:pPr>
        <w:ind w:left="1573" w:hanging="360"/>
      </w:pPr>
    </w:lvl>
    <w:lvl w:ilvl="2" w:tplc="0809001B" w:tentative="1">
      <w:start w:val="1"/>
      <w:numFmt w:val="lowerRoman"/>
      <w:lvlText w:val="%3."/>
      <w:lvlJc w:val="right"/>
      <w:pPr>
        <w:ind w:left="2293" w:hanging="180"/>
      </w:pPr>
    </w:lvl>
    <w:lvl w:ilvl="3" w:tplc="0809000F" w:tentative="1">
      <w:start w:val="1"/>
      <w:numFmt w:val="decimal"/>
      <w:lvlText w:val="%4."/>
      <w:lvlJc w:val="left"/>
      <w:pPr>
        <w:ind w:left="3013" w:hanging="360"/>
      </w:pPr>
    </w:lvl>
    <w:lvl w:ilvl="4" w:tplc="08090019" w:tentative="1">
      <w:start w:val="1"/>
      <w:numFmt w:val="lowerLetter"/>
      <w:lvlText w:val="%5."/>
      <w:lvlJc w:val="left"/>
      <w:pPr>
        <w:ind w:left="3733" w:hanging="360"/>
      </w:pPr>
    </w:lvl>
    <w:lvl w:ilvl="5" w:tplc="0809001B" w:tentative="1">
      <w:start w:val="1"/>
      <w:numFmt w:val="lowerRoman"/>
      <w:lvlText w:val="%6."/>
      <w:lvlJc w:val="right"/>
      <w:pPr>
        <w:ind w:left="4453" w:hanging="180"/>
      </w:pPr>
    </w:lvl>
    <w:lvl w:ilvl="6" w:tplc="0809000F" w:tentative="1">
      <w:start w:val="1"/>
      <w:numFmt w:val="decimal"/>
      <w:lvlText w:val="%7."/>
      <w:lvlJc w:val="left"/>
      <w:pPr>
        <w:ind w:left="5173" w:hanging="360"/>
      </w:pPr>
    </w:lvl>
    <w:lvl w:ilvl="7" w:tplc="08090019" w:tentative="1">
      <w:start w:val="1"/>
      <w:numFmt w:val="lowerLetter"/>
      <w:lvlText w:val="%8."/>
      <w:lvlJc w:val="left"/>
      <w:pPr>
        <w:ind w:left="5893" w:hanging="360"/>
      </w:pPr>
    </w:lvl>
    <w:lvl w:ilvl="8" w:tplc="0809001B" w:tentative="1">
      <w:start w:val="1"/>
      <w:numFmt w:val="lowerRoman"/>
      <w:lvlText w:val="%9."/>
      <w:lvlJc w:val="right"/>
      <w:pPr>
        <w:ind w:left="6613" w:hanging="180"/>
      </w:pPr>
    </w:lvl>
  </w:abstractNum>
  <w:abstractNum w:abstractNumId="6" w15:restartNumberingAfterBreak="0">
    <w:nsid w:val="50CC6F7E"/>
    <w:multiLevelType w:val="hybridMultilevel"/>
    <w:tmpl w:val="7A72E508"/>
    <w:lvl w:ilvl="0" w:tplc="08090003">
      <w:start w:val="1"/>
      <w:numFmt w:val="bullet"/>
      <w:lvlText w:val="o"/>
      <w:lvlJc w:val="left"/>
      <w:pPr>
        <w:ind w:left="1004" w:hanging="360"/>
      </w:pPr>
      <w:rPr>
        <w:rFonts w:ascii="Courier New" w:hAnsi="Courier New" w:cs="Courier New"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532C05C0"/>
    <w:multiLevelType w:val="hybridMultilevel"/>
    <w:tmpl w:val="A650FDB4"/>
    <w:lvl w:ilvl="0" w:tplc="08090003">
      <w:start w:val="1"/>
      <w:numFmt w:val="bullet"/>
      <w:lvlText w:val="o"/>
      <w:lvlJc w:val="left"/>
      <w:pPr>
        <w:ind w:left="1004" w:hanging="360"/>
      </w:pPr>
      <w:rPr>
        <w:rFonts w:ascii="Courier New" w:hAnsi="Courier New" w:cs="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66867642"/>
    <w:multiLevelType w:val="hybridMultilevel"/>
    <w:tmpl w:val="F0E4F44A"/>
    <w:lvl w:ilvl="0" w:tplc="F7F64FEE">
      <w:start w:val="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14D41"/>
    <w:multiLevelType w:val="hybridMultilevel"/>
    <w:tmpl w:val="3AA66284"/>
    <w:lvl w:ilvl="0" w:tplc="E788E1DA">
      <w:start w:val="1"/>
      <w:numFmt w:val="bullet"/>
      <w:lvlText w:val=""/>
      <w:lvlJc w:val="left"/>
      <w:pPr>
        <w:ind w:left="720" w:hanging="360"/>
      </w:pPr>
      <w:rPr>
        <w:rFonts w:ascii="Symbol" w:hAnsi="Symbol" w:hint="default"/>
      </w:rPr>
    </w:lvl>
    <w:lvl w:ilvl="1" w:tplc="18528A12">
      <w:start w:val="1"/>
      <w:numFmt w:val="bullet"/>
      <w:lvlText w:val=""/>
      <w:lvlJc w:val="left"/>
      <w:pPr>
        <w:ind w:left="1440" w:hanging="360"/>
      </w:pPr>
      <w:rPr>
        <w:rFonts w:ascii="Symbol" w:hAnsi="Symbol" w:hint="default"/>
      </w:rPr>
    </w:lvl>
    <w:lvl w:ilvl="2" w:tplc="6634602E">
      <w:start w:val="1"/>
      <w:numFmt w:val="bullet"/>
      <w:lvlText w:val=""/>
      <w:lvlJc w:val="left"/>
      <w:pPr>
        <w:ind w:left="2160" w:hanging="360"/>
      </w:pPr>
      <w:rPr>
        <w:rFonts w:ascii="Wingdings" w:hAnsi="Wingdings" w:hint="default"/>
      </w:rPr>
    </w:lvl>
    <w:lvl w:ilvl="3" w:tplc="4740B332">
      <w:start w:val="1"/>
      <w:numFmt w:val="bullet"/>
      <w:lvlText w:val=""/>
      <w:lvlJc w:val="left"/>
      <w:pPr>
        <w:ind w:left="2880" w:hanging="360"/>
      </w:pPr>
      <w:rPr>
        <w:rFonts w:ascii="Symbol" w:hAnsi="Symbol" w:hint="default"/>
      </w:rPr>
    </w:lvl>
    <w:lvl w:ilvl="4" w:tplc="2E04999E">
      <w:start w:val="1"/>
      <w:numFmt w:val="bullet"/>
      <w:lvlText w:val="o"/>
      <w:lvlJc w:val="left"/>
      <w:pPr>
        <w:ind w:left="3600" w:hanging="360"/>
      </w:pPr>
      <w:rPr>
        <w:rFonts w:ascii="Courier New" w:hAnsi="Courier New" w:hint="default"/>
      </w:rPr>
    </w:lvl>
    <w:lvl w:ilvl="5" w:tplc="CE36634C">
      <w:start w:val="1"/>
      <w:numFmt w:val="bullet"/>
      <w:lvlText w:val=""/>
      <w:lvlJc w:val="left"/>
      <w:pPr>
        <w:ind w:left="4320" w:hanging="360"/>
      </w:pPr>
      <w:rPr>
        <w:rFonts w:ascii="Wingdings" w:hAnsi="Wingdings" w:hint="default"/>
      </w:rPr>
    </w:lvl>
    <w:lvl w:ilvl="6" w:tplc="B0646F2A">
      <w:start w:val="1"/>
      <w:numFmt w:val="bullet"/>
      <w:lvlText w:val=""/>
      <w:lvlJc w:val="left"/>
      <w:pPr>
        <w:ind w:left="5040" w:hanging="360"/>
      </w:pPr>
      <w:rPr>
        <w:rFonts w:ascii="Symbol" w:hAnsi="Symbol" w:hint="default"/>
      </w:rPr>
    </w:lvl>
    <w:lvl w:ilvl="7" w:tplc="159EA4A0">
      <w:start w:val="1"/>
      <w:numFmt w:val="bullet"/>
      <w:lvlText w:val="o"/>
      <w:lvlJc w:val="left"/>
      <w:pPr>
        <w:ind w:left="5760" w:hanging="360"/>
      </w:pPr>
      <w:rPr>
        <w:rFonts w:ascii="Courier New" w:hAnsi="Courier New" w:hint="default"/>
      </w:rPr>
    </w:lvl>
    <w:lvl w:ilvl="8" w:tplc="26225F02">
      <w:start w:val="1"/>
      <w:numFmt w:val="bullet"/>
      <w:lvlText w:val=""/>
      <w:lvlJc w:val="left"/>
      <w:pPr>
        <w:ind w:left="6480" w:hanging="360"/>
      </w:pPr>
      <w:rPr>
        <w:rFonts w:ascii="Wingdings" w:hAnsi="Wingdings" w:hint="default"/>
      </w:rPr>
    </w:lvl>
  </w:abstractNum>
  <w:abstractNum w:abstractNumId="10" w15:restartNumberingAfterBreak="0">
    <w:nsid w:val="771813C2"/>
    <w:multiLevelType w:val="hybridMultilevel"/>
    <w:tmpl w:val="41D2704A"/>
    <w:lvl w:ilvl="0" w:tplc="FFFFFFFF">
      <w:start w:val="1"/>
      <w:numFmt w:val="decimal"/>
      <w:lvlText w:val="%1."/>
      <w:lvlJc w:val="left"/>
      <w:pPr>
        <w:ind w:left="1080" w:hanging="360"/>
      </w:pPr>
    </w:lvl>
    <w:lvl w:ilvl="1" w:tplc="FFFFFFFF">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3212089">
    <w:abstractNumId w:val="1"/>
  </w:num>
  <w:num w:numId="2" w16cid:durableId="104544157">
    <w:abstractNumId w:val="2"/>
  </w:num>
  <w:num w:numId="3" w16cid:durableId="2030714067">
    <w:abstractNumId w:val="0"/>
  </w:num>
  <w:num w:numId="4" w16cid:durableId="2035106187">
    <w:abstractNumId w:val="9"/>
  </w:num>
  <w:num w:numId="5" w16cid:durableId="108353182">
    <w:abstractNumId w:val="7"/>
  </w:num>
  <w:num w:numId="6" w16cid:durableId="1988587594">
    <w:abstractNumId w:val="6"/>
  </w:num>
  <w:num w:numId="7" w16cid:durableId="2049799449">
    <w:abstractNumId w:val="3"/>
  </w:num>
  <w:num w:numId="8" w16cid:durableId="395471842">
    <w:abstractNumId w:val="10"/>
  </w:num>
  <w:num w:numId="9" w16cid:durableId="1303272764">
    <w:abstractNumId w:val="4"/>
  </w:num>
  <w:num w:numId="10" w16cid:durableId="328139447">
    <w:abstractNumId w:val="8"/>
  </w:num>
  <w:num w:numId="11" w16cid:durableId="1254508993">
    <w:abstractNumId w:val="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il, Johannes (Stud. FPN)">
    <w15:presenceInfo w15:providerId="AD" w15:userId="S::j.keil@student.maastrichtuniversity.nl::1b3b0da6-0814-4edb-ae27-e176b28cd9a7"/>
  </w15:person>
  <w15:person w15:author="Stringaris, Argyris">
    <w15:presenceInfo w15:providerId="AD" w15:userId="S::rejutri@ucl.ac.uk::49f95a7e-1b86-4674-bf80-08b5b42035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ED"/>
    <w:rsid w:val="0003064F"/>
    <w:rsid w:val="00037785"/>
    <w:rsid w:val="00042BB0"/>
    <w:rsid w:val="00050A93"/>
    <w:rsid w:val="00053428"/>
    <w:rsid w:val="00064268"/>
    <w:rsid w:val="0007643B"/>
    <w:rsid w:val="000765AC"/>
    <w:rsid w:val="00080B7A"/>
    <w:rsid w:val="0008404F"/>
    <w:rsid w:val="000B3180"/>
    <w:rsid w:val="000C4336"/>
    <w:rsid w:val="000C495B"/>
    <w:rsid w:val="000D6529"/>
    <w:rsid w:val="000F15CC"/>
    <w:rsid w:val="000F48BD"/>
    <w:rsid w:val="000F798B"/>
    <w:rsid w:val="001005F8"/>
    <w:rsid w:val="00120A35"/>
    <w:rsid w:val="00136F18"/>
    <w:rsid w:val="001402A2"/>
    <w:rsid w:val="00142260"/>
    <w:rsid w:val="00144909"/>
    <w:rsid w:val="00150CD1"/>
    <w:rsid w:val="00153883"/>
    <w:rsid w:val="00180382"/>
    <w:rsid w:val="001817AC"/>
    <w:rsid w:val="001A6F8E"/>
    <w:rsid w:val="001B4061"/>
    <w:rsid w:val="001F42B4"/>
    <w:rsid w:val="001F488E"/>
    <w:rsid w:val="00200BD6"/>
    <w:rsid w:val="00207629"/>
    <w:rsid w:val="00224AA7"/>
    <w:rsid w:val="00232D61"/>
    <w:rsid w:val="00251680"/>
    <w:rsid w:val="0027072B"/>
    <w:rsid w:val="00276B47"/>
    <w:rsid w:val="002B731F"/>
    <w:rsid w:val="002CB1D8"/>
    <w:rsid w:val="002E3DC7"/>
    <w:rsid w:val="002F2B99"/>
    <w:rsid w:val="003071C8"/>
    <w:rsid w:val="00316ACF"/>
    <w:rsid w:val="00337E90"/>
    <w:rsid w:val="003414BA"/>
    <w:rsid w:val="00372D25"/>
    <w:rsid w:val="003B7BF2"/>
    <w:rsid w:val="003C0207"/>
    <w:rsid w:val="003C4D9D"/>
    <w:rsid w:val="003E3261"/>
    <w:rsid w:val="003F00F5"/>
    <w:rsid w:val="00416744"/>
    <w:rsid w:val="00424600"/>
    <w:rsid w:val="004353A2"/>
    <w:rsid w:val="00445D0A"/>
    <w:rsid w:val="00461704"/>
    <w:rsid w:val="00465DD0"/>
    <w:rsid w:val="0047449C"/>
    <w:rsid w:val="00497F22"/>
    <w:rsid w:val="004A4824"/>
    <w:rsid w:val="004A5F32"/>
    <w:rsid w:val="004C0A2D"/>
    <w:rsid w:val="004E4AE0"/>
    <w:rsid w:val="00513054"/>
    <w:rsid w:val="00523023"/>
    <w:rsid w:val="005255A3"/>
    <w:rsid w:val="0053610F"/>
    <w:rsid w:val="005630F4"/>
    <w:rsid w:val="00566A80"/>
    <w:rsid w:val="00572176"/>
    <w:rsid w:val="00583B21"/>
    <w:rsid w:val="005844F1"/>
    <w:rsid w:val="005B7DD4"/>
    <w:rsid w:val="005C0F72"/>
    <w:rsid w:val="005E18F2"/>
    <w:rsid w:val="005E5130"/>
    <w:rsid w:val="005F6FCC"/>
    <w:rsid w:val="00609F52"/>
    <w:rsid w:val="006304BC"/>
    <w:rsid w:val="00647EA4"/>
    <w:rsid w:val="006927A5"/>
    <w:rsid w:val="006C6AC7"/>
    <w:rsid w:val="006D59AA"/>
    <w:rsid w:val="007379E6"/>
    <w:rsid w:val="00746E87"/>
    <w:rsid w:val="00757E03"/>
    <w:rsid w:val="007666F5"/>
    <w:rsid w:val="00770DAC"/>
    <w:rsid w:val="00773DBC"/>
    <w:rsid w:val="00776392"/>
    <w:rsid w:val="00796925"/>
    <w:rsid w:val="007C0F41"/>
    <w:rsid w:val="007E1BF8"/>
    <w:rsid w:val="007F2FC8"/>
    <w:rsid w:val="007F454A"/>
    <w:rsid w:val="00805979"/>
    <w:rsid w:val="008144A8"/>
    <w:rsid w:val="00816B73"/>
    <w:rsid w:val="00820595"/>
    <w:rsid w:val="00824F27"/>
    <w:rsid w:val="00874594"/>
    <w:rsid w:val="00881FC8"/>
    <w:rsid w:val="0088529E"/>
    <w:rsid w:val="008931EF"/>
    <w:rsid w:val="008934D4"/>
    <w:rsid w:val="008B6848"/>
    <w:rsid w:val="008C68C1"/>
    <w:rsid w:val="008C72F8"/>
    <w:rsid w:val="008E31DF"/>
    <w:rsid w:val="00940295"/>
    <w:rsid w:val="00951C53"/>
    <w:rsid w:val="00953D39"/>
    <w:rsid w:val="0096340C"/>
    <w:rsid w:val="0097B542"/>
    <w:rsid w:val="009B9B43"/>
    <w:rsid w:val="009C0421"/>
    <w:rsid w:val="009E24AA"/>
    <w:rsid w:val="009E7ADF"/>
    <w:rsid w:val="009F77B6"/>
    <w:rsid w:val="00A17D45"/>
    <w:rsid w:val="00A328A4"/>
    <w:rsid w:val="00A647B0"/>
    <w:rsid w:val="00A703D6"/>
    <w:rsid w:val="00A72DED"/>
    <w:rsid w:val="00A830F7"/>
    <w:rsid w:val="00A92629"/>
    <w:rsid w:val="00AA215A"/>
    <w:rsid w:val="00AE00E0"/>
    <w:rsid w:val="00AE627F"/>
    <w:rsid w:val="00B0275D"/>
    <w:rsid w:val="00B06D20"/>
    <w:rsid w:val="00B10A97"/>
    <w:rsid w:val="00B166C7"/>
    <w:rsid w:val="00B24FA8"/>
    <w:rsid w:val="00B26576"/>
    <w:rsid w:val="00B33BE1"/>
    <w:rsid w:val="00B373CF"/>
    <w:rsid w:val="00B4292B"/>
    <w:rsid w:val="00B6EBC4"/>
    <w:rsid w:val="00B73B63"/>
    <w:rsid w:val="00B81043"/>
    <w:rsid w:val="00B85BA6"/>
    <w:rsid w:val="00B91FC5"/>
    <w:rsid w:val="00BA05F2"/>
    <w:rsid w:val="00BA0832"/>
    <w:rsid w:val="00BA4B52"/>
    <w:rsid w:val="00BD4CB4"/>
    <w:rsid w:val="00BE342D"/>
    <w:rsid w:val="00C131B2"/>
    <w:rsid w:val="00C40C2B"/>
    <w:rsid w:val="00C45C46"/>
    <w:rsid w:val="00C51176"/>
    <w:rsid w:val="00C65F1A"/>
    <w:rsid w:val="00C93982"/>
    <w:rsid w:val="00CA405C"/>
    <w:rsid w:val="00CC7245"/>
    <w:rsid w:val="00CD1DED"/>
    <w:rsid w:val="00CD738D"/>
    <w:rsid w:val="00D03565"/>
    <w:rsid w:val="00D21205"/>
    <w:rsid w:val="00D27FF3"/>
    <w:rsid w:val="00D41F39"/>
    <w:rsid w:val="00D44ABC"/>
    <w:rsid w:val="00D44D90"/>
    <w:rsid w:val="00D53A0A"/>
    <w:rsid w:val="00D66CA8"/>
    <w:rsid w:val="00D74224"/>
    <w:rsid w:val="00D80A96"/>
    <w:rsid w:val="00D92414"/>
    <w:rsid w:val="00D960CA"/>
    <w:rsid w:val="00DA0A02"/>
    <w:rsid w:val="00DA4FAF"/>
    <w:rsid w:val="00DB050C"/>
    <w:rsid w:val="00DE434F"/>
    <w:rsid w:val="00DF2F1D"/>
    <w:rsid w:val="00DF508F"/>
    <w:rsid w:val="00E013F7"/>
    <w:rsid w:val="00E149EF"/>
    <w:rsid w:val="00E160AF"/>
    <w:rsid w:val="00E215F2"/>
    <w:rsid w:val="00E23660"/>
    <w:rsid w:val="00E24182"/>
    <w:rsid w:val="00E31914"/>
    <w:rsid w:val="00E352EA"/>
    <w:rsid w:val="00E60FC6"/>
    <w:rsid w:val="00E62B11"/>
    <w:rsid w:val="00E85A71"/>
    <w:rsid w:val="00E932D0"/>
    <w:rsid w:val="00EA261E"/>
    <w:rsid w:val="00EA39DC"/>
    <w:rsid w:val="00EA4698"/>
    <w:rsid w:val="00EB4A4A"/>
    <w:rsid w:val="00EB6B30"/>
    <w:rsid w:val="00EBAF0A"/>
    <w:rsid w:val="00EC23D5"/>
    <w:rsid w:val="00EC4125"/>
    <w:rsid w:val="00EC7B3B"/>
    <w:rsid w:val="00ED614C"/>
    <w:rsid w:val="00EE40D3"/>
    <w:rsid w:val="00EF3481"/>
    <w:rsid w:val="00F0121A"/>
    <w:rsid w:val="00F25939"/>
    <w:rsid w:val="00F40522"/>
    <w:rsid w:val="00F44AF9"/>
    <w:rsid w:val="00F52A60"/>
    <w:rsid w:val="00F62CFD"/>
    <w:rsid w:val="00F63F44"/>
    <w:rsid w:val="00F648F7"/>
    <w:rsid w:val="00F65181"/>
    <w:rsid w:val="00F6651C"/>
    <w:rsid w:val="00F66548"/>
    <w:rsid w:val="00F72499"/>
    <w:rsid w:val="00F7557C"/>
    <w:rsid w:val="00F87454"/>
    <w:rsid w:val="00F92CAB"/>
    <w:rsid w:val="00FA0935"/>
    <w:rsid w:val="00FA41DD"/>
    <w:rsid w:val="00FA6911"/>
    <w:rsid w:val="00FAD8AA"/>
    <w:rsid w:val="00FB796C"/>
    <w:rsid w:val="00FC3C77"/>
    <w:rsid w:val="00FE3829"/>
    <w:rsid w:val="00FF4934"/>
    <w:rsid w:val="01026A60"/>
    <w:rsid w:val="010F6775"/>
    <w:rsid w:val="010FAE3C"/>
    <w:rsid w:val="0135488A"/>
    <w:rsid w:val="01382B6A"/>
    <w:rsid w:val="01401023"/>
    <w:rsid w:val="0146A17A"/>
    <w:rsid w:val="015C0BC3"/>
    <w:rsid w:val="0161F268"/>
    <w:rsid w:val="01632B19"/>
    <w:rsid w:val="01723F30"/>
    <w:rsid w:val="0181F5FC"/>
    <w:rsid w:val="0195A15A"/>
    <w:rsid w:val="01D65B4F"/>
    <w:rsid w:val="01E2BB29"/>
    <w:rsid w:val="01E4190E"/>
    <w:rsid w:val="01E4F506"/>
    <w:rsid w:val="0206A420"/>
    <w:rsid w:val="021AFBD0"/>
    <w:rsid w:val="021D580E"/>
    <w:rsid w:val="023EF716"/>
    <w:rsid w:val="0245AC57"/>
    <w:rsid w:val="0245F1BB"/>
    <w:rsid w:val="0255B8BE"/>
    <w:rsid w:val="026E0B9C"/>
    <w:rsid w:val="02702AF2"/>
    <w:rsid w:val="02757F17"/>
    <w:rsid w:val="027695EC"/>
    <w:rsid w:val="0285D538"/>
    <w:rsid w:val="02A0DBE7"/>
    <w:rsid w:val="02A31B92"/>
    <w:rsid w:val="02A3C48F"/>
    <w:rsid w:val="02C85ABA"/>
    <w:rsid w:val="02CE4E5A"/>
    <w:rsid w:val="02ED9FBE"/>
    <w:rsid w:val="02EE8E13"/>
    <w:rsid w:val="0300A731"/>
    <w:rsid w:val="03052349"/>
    <w:rsid w:val="0343FA44"/>
    <w:rsid w:val="036253DA"/>
    <w:rsid w:val="0366AA81"/>
    <w:rsid w:val="0370F786"/>
    <w:rsid w:val="03787354"/>
    <w:rsid w:val="03A3DC08"/>
    <w:rsid w:val="03A67261"/>
    <w:rsid w:val="03A94F02"/>
    <w:rsid w:val="03C6DD7A"/>
    <w:rsid w:val="03DA957D"/>
    <w:rsid w:val="03DF69FC"/>
    <w:rsid w:val="03E0D866"/>
    <w:rsid w:val="03EB687A"/>
    <w:rsid w:val="0400EC1C"/>
    <w:rsid w:val="04010185"/>
    <w:rsid w:val="04103AD5"/>
    <w:rsid w:val="0414DF07"/>
    <w:rsid w:val="042E4C32"/>
    <w:rsid w:val="044977D4"/>
    <w:rsid w:val="046228E2"/>
    <w:rsid w:val="046EAFE0"/>
    <w:rsid w:val="0470519C"/>
    <w:rsid w:val="04890A45"/>
    <w:rsid w:val="048D00AD"/>
    <w:rsid w:val="04AB310F"/>
    <w:rsid w:val="04B19CF6"/>
    <w:rsid w:val="04B996BE"/>
    <w:rsid w:val="04C45645"/>
    <w:rsid w:val="04C5BE15"/>
    <w:rsid w:val="04C6DFE2"/>
    <w:rsid w:val="04E9D839"/>
    <w:rsid w:val="04EDE068"/>
    <w:rsid w:val="04FBA107"/>
    <w:rsid w:val="05026C20"/>
    <w:rsid w:val="0505D246"/>
    <w:rsid w:val="050DF013"/>
    <w:rsid w:val="051C95C8"/>
    <w:rsid w:val="051D4495"/>
    <w:rsid w:val="051D8E2B"/>
    <w:rsid w:val="052AD67E"/>
    <w:rsid w:val="05528FA3"/>
    <w:rsid w:val="05589F21"/>
    <w:rsid w:val="0563BE9D"/>
    <w:rsid w:val="056EB2E5"/>
    <w:rsid w:val="057112CC"/>
    <w:rsid w:val="057D927D"/>
    <w:rsid w:val="05818EB2"/>
    <w:rsid w:val="05922B2E"/>
    <w:rsid w:val="05AC6978"/>
    <w:rsid w:val="05BC6B20"/>
    <w:rsid w:val="05C761A8"/>
    <w:rsid w:val="05C9B72B"/>
    <w:rsid w:val="05CC4AE1"/>
    <w:rsid w:val="05CD6271"/>
    <w:rsid w:val="05CF59B6"/>
    <w:rsid w:val="05D7993B"/>
    <w:rsid w:val="05DE4FDE"/>
    <w:rsid w:val="05E0B93C"/>
    <w:rsid w:val="05E89284"/>
    <w:rsid w:val="05F69DB7"/>
    <w:rsid w:val="06204A88"/>
    <w:rsid w:val="06338E2A"/>
    <w:rsid w:val="064FBED0"/>
    <w:rsid w:val="0651E9BC"/>
    <w:rsid w:val="0671C6D9"/>
    <w:rsid w:val="067338CF"/>
    <w:rsid w:val="067832B7"/>
    <w:rsid w:val="067FD416"/>
    <w:rsid w:val="06A8B28D"/>
    <w:rsid w:val="06B59526"/>
    <w:rsid w:val="06CDE4E3"/>
    <w:rsid w:val="06D3C7AA"/>
    <w:rsid w:val="06D62084"/>
    <w:rsid w:val="06E8D4ED"/>
    <w:rsid w:val="06EEF121"/>
    <w:rsid w:val="06FEF453"/>
    <w:rsid w:val="06FF61FD"/>
    <w:rsid w:val="07005C5A"/>
    <w:rsid w:val="07127DFF"/>
    <w:rsid w:val="072E1257"/>
    <w:rsid w:val="07805E4E"/>
    <w:rsid w:val="07903735"/>
    <w:rsid w:val="07989A34"/>
    <w:rsid w:val="079CA3A5"/>
    <w:rsid w:val="07A62082"/>
    <w:rsid w:val="07A7BDD5"/>
    <w:rsid w:val="07ADECEF"/>
    <w:rsid w:val="07BFA01F"/>
    <w:rsid w:val="07CE13A4"/>
    <w:rsid w:val="07CFFF6F"/>
    <w:rsid w:val="07D058E1"/>
    <w:rsid w:val="07D73E6C"/>
    <w:rsid w:val="07E0C628"/>
    <w:rsid w:val="07E14868"/>
    <w:rsid w:val="07FEBC7B"/>
    <w:rsid w:val="08061549"/>
    <w:rsid w:val="0828B390"/>
    <w:rsid w:val="08363295"/>
    <w:rsid w:val="085A6ABC"/>
    <w:rsid w:val="085E6843"/>
    <w:rsid w:val="088C7D21"/>
    <w:rsid w:val="0894EF53"/>
    <w:rsid w:val="08A9AD04"/>
    <w:rsid w:val="08AF16A9"/>
    <w:rsid w:val="08B5333F"/>
    <w:rsid w:val="08C21F17"/>
    <w:rsid w:val="08D4B9A5"/>
    <w:rsid w:val="08E3C20A"/>
    <w:rsid w:val="09461612"/>
    <w:rsid w:val="09566E75"/>
    <w:rsid w:val="095E1E11"/>
    <w:rsid w:val="0973B1AC"/>
    <w:rsid w:val="097C608E"/>
    <w:rsid w:val="097D016E"/>
    <w:rsid w:val="0986490D"/>
    <w:rsid w:val="098D07E1"/>
    <w:rsid w:val="0991F5E0"/>
    <w:rsid w:val="0992D610"/>
    <w:rsid w:val="09BA3E8D"/>
    <w:rsid w:val="09C5EAA5"/>
    <w:rsid w:val="09D1F66F"/>
    <w:rsid w:val="09F87560"/>
    <w:rsid w:val="0A08FEEE"/>
    <w:rsid w:val="0A0CAB54"/>
    <w:rsid w:val="0A0FBF7E"/>
    <w:rsid w:val="0A29C0C9"/>
    <w:rsid w:val="0A3DC7BC"/>
    <w:rsid w:val="0A46C968"/>
    <w:rsid w:val="0A5103A0"/>
    <w:rsid w:val="0A5974A0"/>
    <w:rsid w:val="0A66D464"/>
    <w:rsid w:val="0A818D7B"/>
    <w:rsid w:val="0A87DA1C"/>
    <w:rsid w:val="0A9F7E91"/>
    <w:rsid w:val="0ABE0728"/>
    <w:rsid w:val="0AD75DD2"/>
    <w:rsid w:val="0AFDB3B9"/>
    <w:rsid w:val="0B1DF9CC"/>
    <w:rsid w:val="0B2A0EBC"/>
    <w:rsid w:val="0B46974E"/>
    <w:rsid w:val="0B6D2163"/>
    <w:rsid w:val="0B707512"/>
    <w:rsid w:val="0B7157F8"/>
    <w:rsid w:val="0B7165EC"/>
    <w:rsid w:val="0B8AD79D"/>
    <w:rsid w:val="0B9A6E26"/>
    <w:rsid w:val="0BA797DD"/>
    <w:rsid w:val="0BA87F6E"/>
    <w:rsid w:val="0BB12B9E"/>
    <w:rsid w:val="0BBB3F90"/>
    <w:rsid w:val="0BBE91C9"/>
    <w:rsid w:val="0BCF23C9"/>
    <w:rsid w:val="0BDA09B0"/>
    <w:rsid w:val="0BDC82CD"/>
    <w:rsid w:val="0BECD401"/>
    <w:rsid w:val="0C02071F"/>
    <w:rsid w:val="0C1F5D62"/>
    <w:rsid w:val="0C4578D7"/>
    <w:rsid w:val="0C475CC2"/>
    <w:rsid w:val="0C53BBD1"/>
    <w:rsid w:val="0C5C4B0B"/>
    <w:rsid w:val="0C660714"/>
    <w:rsid w:val="0C6F013F"/>
    <w:rsid w:val="0C7041F5"/>
    <w:rsid w:val="0C817B13"/>
    <w:rsid w:val="0C88B44A"/>
    <w:rsid w:val="0C8D1237"/>
    <w:rsid w:val="0C9374D5"/>
    <w:rsid w:val="0CB5B24C"/>
    <w:rsid w:val="0CC6BDE0"/>
    <w:rsid w:val="0CCA5A82"/>
    <w:rsid w:val="0CE137C0"/>
    <w:rsid w:val="0CF3FDA4"/>
    <w:rsid w:val="0D0707EF"/>
    <w:rsid w:val="0D0B626B"/>
    <w:rsid w:val="0D139140"/>
    <w:rsid w:val="0D27A7AD"/>
    <w:rsid w:val="0D33CA33"/>
    <w:rsid w:val="0D4DB584"/>
    <w:rsid w:val="0D511878"/>
    <w:rsid w:val="0D59C3D2"/>
    <w:rsid w:val="0D68F34A"/>
    <w:rsid w:val="0D6E8047"/>
    <w:rsid w:val="0D821D42"/>
    <w:rsid w:val="0DB922B0"/>
    <w:rsid w:val="0DCA12CC"/>
    <w:rsid w:val="0DD71551"/>
    <w:rsid w:val="0DE2591E"/>
    <w:rsid w:val="0DE2844B"/>
    <w:rsid w:val="0DF2510C"/>
    <w:rsid w:val="0DF3271E"/>
    <w:rsid w:val="0E097432"/>
    <w:rsid w:val="0E17D498"/>
    <w:rsid w:val="0E2040B7"/>
    <w:rsid w:val="0E5471E5"/>
    <w:rsid w:val="0E607904"/>
    <w:rsid w:val="0E61AF7E"/>
    <w:rsid w:val="0E68668A"/>
    <w:rsid w:val="0E6EED2E"/>
    <w:rsid w:val="0E76128E"/>
    <w:rsid w:val="0E7EE8A5"/>
    <w:rsid w:val="0E9B1D70"/>
    <w:rsid w:val="0EC448EF"/>
    <w:rsid w:val="0EDED7A2"/>
    <w:rsid w:val="0EE68C38"/>
    <w:rsid w:val="0EF6B6AF"/>
    <w:rsid w:val="0EFAFA6F"/>
    <w:rsid w:val="0F28D14C"/>
    <w:rsid w:val="0F38D9C6"/>
    <w:rsid w:val="0F421C04"/>
    <w:rsid w:val="0F848E2B"/>
    <w:rsid w:val="0F93056B"/>
    <w:rsid w:val="0FA3E3CB"/>
    <w:rsid w:val="0FC0322D"/>
    <w:rsid w:val="0FC83191"/>
    <w:rsid w:val="0FCF800A"/>
    <w:rsid w:val="0FD4C69D"/>
    <w:rsid w:val="0FF8C6A6"/>
    <w:rsid w:val="1009F13C"/>
    <w:rsid w:val="100DB43A"/>
    <w:rsid w:val="101C482F"/>
    <w:rsid w:val="1022C393"/>
    <w:rsid w:val="10275DFB"/>
    <w:rsid w:val="103702C1"/>
    <w:rsid w:val="1038F114"/>
    <w:rsid w:val="103F7685"/>
    <w:rsid w:val="10424D50"/>
    <w:rsid w:val="105B7454"/>
    <w:rsid w:val="105F486F"/>
    <w:rsid w:val="1067EE03"/>
    <w:rsid w:val="1088B93A"/>
    <w:rsid w:val="10952CFF"/>
    <w:rsid w:val="10A20F62"/>
    <w:rsid w:val="10A3CAEE"/>
    <w:rsid w:val="10DFCB31"/>
    <w:rsid w:val="10E30B10"/>
    <w:rsid w:val="10E736C9"/>
    <w:rsid w:val="10ED27A1"/>
    <w:rsid w:val="10FB061E"/>
    <w:rsid w:val="10FD3523"/>
    <w:rsid w:val="1106609B"/>
    <w:rsid w:val="110B0586"/>
    <w:rsid w:val="11102B05"/>
    <w:rsid w:val="1118B1AA"/>
    <w:rsid w:val="113F3FF3"/>
    <w:rsid w:val="11485CBB"/>
    <w:rsid w:val="11514FF2"/>
    <w:rsid w:val="11638D4C"/>
    <w:rsid w:val="11788005"/>
    <w:rsid w:val="1185048A"/>
    <w:rsid w:val="118946D7"/>
    <w:rsid w:val="1192F234"/>
    <w:rsid w:val="119819C6"/>
    <w:rsid w:val="11A00C2A"/>
    <w:rsid w:val="11A0E869"/>
    <w:rsid w:val="11A52550"/>
    <w:rsid w:val="11E15E53"/>
    <w:rsid w:val="11E3E45D"/>
    <w:rsid w:val="11F03F12"/>
    <w:rsid w:val="11F2D580"/>
    <w:rsid w:val="11F6E1DB"/>
    <w:rsid w:val="12013EF3"/>
    <w:rsid w:val="1203DD60"/>
    <w:rsid w:val="120F6E79"/>
    <w:rsid w:val="121A78B3"/>
    <w:rsid w:val="122545FE"/>
    <w:rsid w:val="123F9B4F"/>
    <w:rsid w:val="124103E4"/>
    <w:rsid w:val="125C1585"/>
    <w:rsid w:val="126EF009"/>
    <w:rsid w:val="12759C25"/>
    <w:rsid w:val="12806E10"/>
    <w:rsid w:val="1295FF1B"/>
    <w:rsid w:val="12A14A60"/>
    <w:rsid w:val="12B4C364"/>
    <w:rsid w:val="12C444B2"/>
    <w:rsid w:val="12D3825B"/>
    <w:rsid w:val="12DF9CC3"/>
    <w:rsid w:val="12EC349C"/>
    <w:rsid w:val="12F67BAB"/>
    <w:rsid w:val="131FC862"/>
    <w:rsid w:val="1326770D"/>
    <w:rsid w:val="132CCA57"/>
    <w:rsid w:val="1336A61C"/>
    <w:rsid w:val="133E39D6"/>
    <w:rsid w:val="133F839A"/>
    <w:rsid w:val="1354C24F"/>
    <w:rsid w:val="13746FFE"/>
    <w:rsid w:val="138AF0CE"/>
    <w:rsid w:val="13A8A478"/>
    <w:rsid w:val="13E28FF1"/>
    <w:rsid w:val="13EB00E7"/>
    <w:rsid w:val="14041074"/>
    <w:rsid w:val="1413B1C7"/>
    <w:rsid w:val="14182ABC"/>
    <w:rsid w:val="1428D033"/>
    <w:rsid w:val="144AB968"/>
    <w:rsid w:val="145024F1"/>
    <w:rsid w:val="1459832D"/>
    <w:rsid w:val="14603546"/>
    <w:rsid w:val="1471ECBB"/>
    <w:rsid w:val="1486AB89"/>
    <w:rsid w:val="148754D0"/>
    <w:rsid w:val="14B81F06"/>
    <w:rsid w:val="14C35638"/>
    <w:rsid w:val="14CA92F6"/>
    <w:rsid w:val="14CF0156"/>
    <w:rsid w:val="14E6E1E8"/>
    <w:rsid w:val="14F0AD0D"/>
    <w:rsid w:val="1512A071"/>
    <w:rsid w:val="151BC706"/>
    <w:rsid w:val="151CD5CA"/>
    <w:rsid w:val="151F7ACB"/>
    <w:rsid w:val="15280910"/>
    <w:rsid w:val="152B0F8C"/>
    <w:rsid w:val="1533E794"/>
    <w:rsid w:val="1539A8C5"/>
    <w:rsid w:val="153F9984"/>
    <w:rsid w:val="1541B266"/>
    <w:rsid w:val="15506CF1"/>
    <w:rsid w:val="1585FA84"/>
    <w:rsid w:val="158876E8"/>
    <w:rsid w:val="15CBD60B"/>
    <w:rsid w:val="15D7A6BD"/>
    <w:rsid w:val="15E88FB9"/>
    <w:rsid w:val="15FBAD6E"/>
    <w:rsid w:val="15FC2E54"/>
    <w:rsid w:val="160587C4"/>
    <w:rsid w:val="1618FE90"/>
    <w:rsid w:val="1620C2AE"/>
    <w:rsid w:val="1627DCEE"/>
    <w:rsid w:val="163360DB"/>
    <w:rsid w:val="1638E34D"/>
    <w:rsid w:val="165F46B1"/>
    <w:rsid w:val="166F68F5"/>
    <w:rsid w:val="167370C6"/>
    <w:rsid w:val="16775A25"/>
    <w:rsid w:val="1680E5B7"/>
    <w:rsid w:val="169A1DFA"/>
    <w:rsid w:val="16B0E718"/>
    <w:rsid w:val="16BA29C3"/>
    <w:rsid w:val="16C56053"/>
    <w:rsid w:val="16DD71D7"/>
    <w:rsid w:val="16E6961B"/>
    <w:rsid w:val="16F7F00D"/>
    <w:rsid w:val="1700A618"/>
    <w:rsid w:val="1706598F"/>
    <w:rsid w:val="171EBF42"/>
    <w:rsid w:val="17244749"/>
    <w:rsid w:val="1748A867"/>
    <w:rsid w:val="1752212E"/>
    <w:rsid w:val="1782EF8A"/>
    <w:rsid w:val="17933AE9"/>
    <w:rsid w:val="17C07393"/>
    <w:rsid w:val="17CFCE3D"/>
    <w:rsid w:val="17DF9465"/>
    <w:rsid w:val="17E806A3"/>
    <w:rsid w:val="17F5A255"/>
    <w:rsid w:val="17FE8B2C"/>
    <w:rsid w:val="18107E12"/>
    <w:rsid w:val="1830CA26"/>
    <w:rsid w:val="1838EB98"/>
    <w:rsid w:val="1840E4C1"/>
    <w:rsid w:val="1847888A"/>
    <w:rsid w:val="184ABB7B"/>
    <w:rsid w:val="184C0395"/>
    <w:rsid w:val="1850EB24"/>
    <w:rsid w:val="185E49DD"/>
    <w:rsid w:val="18812E87"/>
    <w:rsid w:val="1893110F"/>
    <w:rsid w:val="18949455"/>
    <w:rsid w:val="18B2B418"/>
    <w:rsid w:val="18BB413E"/>
    <w:rsid w:val="18BE90AE"/>
    <w:rsid w:val="18C017AA"/>
    <w:rsid w:val="18CB96D3"/>
    <w:rsid w:val="18F3FE6D"/>
    <w:rsid w:val="19015429"/>
    <w:rsid w:val="1929173B"/>
    <w:rsid w:val="192DE6AC"/>
    <w:rsid w:val="1935C42E"/>
    <w:rsid w:val="1945F385"/>
    <w:rsid w:val="19537B1E"/>
    <w:rsid w:val="19633CF3"/>
    <w:rsid w:val="19699E55"/>
    <w:rsid w:val="19711A8F"/>
    <w:rsid w:val="198A9E78"/>
    <w:rsid w:val="199E2180"/>
    <w:rsid w:val="19AE6635"/>
    <w:rsid w:val="19B0AF83"/>
    <w:rsid w:val="19C2ED51"/>
    <w:rsid w:val="19C589CB"/>
    <w:rsid w:val="19CEB4DB"/>
    <w:rsid w:val="19D78E8A"/>
    <w:rsid w:val="19D9AA4A"/>
    <w:rsid w:val="19EAF8D3"/>
    <w:rsid w:val="19EC67B2"/>
    <w:rsid w:val="19FE4A8C"/>
    <w:rsid w:val="1A0E2D9A"/>
    <w:rsid w:val="1A1E364F"/>
    <w:rsid w:val="1A219BCF"/>
    <w:rsid w:val="1A28BEFA"/>
    <w:rsid w:val="1A2CB16D"/>
    <w:rsid w:val="1A336074"/>
    <w:rsid w:val="1A33D187"/>
    <w:rsid w:val="1A3528BE"/>
    <w:rsid w:val="1A3D999A"/>
    <w:rsid w:val="1A42A250"/>
    <w:rsid w:val="1A496D9D"/>
    <w:rsid w:val="1A5BD65A"/>
    <w:rsid w:val="1A5D5E06"/>
    <w:rsid w:val="1A674DDF"/>
    <w:rsid w:val="1A8C90BE"/>
    <w:rsid w:val="1AAC97D0"/>
    <w:rsid w:val="1AB916C4"/>
    <w:rsid w:val="1ABFCC40"/>
    <w:rsid w:val="1AE15376"/>
    <w:rsid w:val="1AEF203F"/>
    <w:rsid w:val="1B01B437"/>
    <w:rsid w:val="1B022D41"/>
    <w:rsid w:val="1B12E170"/>
    <w:rsid w:val="1B164BD6"/>
    <w:rsid w:val="1B169211"/>
    <w:rsid w:val="1B46E992"/>
    <w:rsid w:val="1B48C490"/>
    <w:rsid w:val="1B4F3B68"/>
    <w:rsid w:val="1B5B074D"/>
    <w:rsid w:val="1B757AAB"/>
    <w:rsid w:val="1B7D595E"/>
    <w:rsid w:val="1B865599"/>
    <w:rsid w:val="1B897F0C"/>
    <w:rsid w:val="1B9602B3"/>
    <w:rsid w:val="1BB8CF49"/>
    <w:rsid w:val="1BBD1959"/>
    <w:rsid w:val="1BDB7DB4"/>
    <w:rsid w:val="1BDE11B0"/>
    <w:rsid w:val="1BE2CDB6"/>
    <w:rsid w:val="1BEC6827"/>
    <w:rsid w:val="1BF92E67"/>
    <w:rsid w:val="1BFEF5C6"/>
    <w:rsid w:val="1C1D5252"/>
    <w:rsid w:val="1C21AFA9"/>
    <w:rsid w:val="1C3E9054"/>
    <w:rsid w:val="1C6418B3"/>
    <w:rsid w:val="1C646062"/>
    <w:rsid w:val="1C667B9B"/>
    <w:rsid w:val="1C6BDF57"/>
    <w:rsid w:val="1C79D539"/>
    <w:rsid w:val="1C7A00CA"/>
    <w:rsid w:val="1C863C43"/>
    <w:rsid w:val="1C8FB2A6"/>
    <w:rsid w:val="1C949B5C"/>
    <w:rsid w:val="1CA4FAEC"/>
    <w:rsid w:val="1CB44F55"/>
    <w:rsid w:val="1CCF4BE7"/>
    <w:rsid w:val="1CDBA8F2"/>
    <w:rsid w:val="1D011FED"/>
    <w:rsid w:val="1D03ED5F"/>
    <w:rsid w:val="1D16318A"/>
    <w:rsid w:val="1D40904A"/>
    <w:rsid w:val="1D4228B5"/>
    <w:rsid w:val="1D53C574"/>
    <w:rsid w:val="1D686B19"/>
    <w:rsid w:val="1D7718F5"/>
    <w:rsid w:val="1D81E5E6"/>
    <w:rsid w:val="1D8208B8"/>
    <w:rsid w:val="1D914A86"/>
    <w:rsid w:val="1D9D63BB"/>
    <w:rsid w:val="1DB73DD9"/>
    <w:rsid w:val="1DC483A1"/>
    <w:rsid w:val="1DC960EA"/>
    <w:rsid w:val="1DCC3B42"/>
    <w:rsid w:val="1DCD7C67"/>
    <w:rsid w:val="1E0856D0"/>
    <w:rsid w:val="1E08785F"/>
    <w:rsid w:val="1E0EC4C0"/>
    <w:rsid w:val="1E13627C"/>
    <w:rsid w:val="1E14C4D5"/>
    <w:rsid w:val="1E2700B7"/>
    <w:rsid w:val="1E4A8232"/>
    <w:rsid w:val="1E5A9875"/>
    <w:rsid w:val="1E5EFFD8"/>
    <w:rsid w:val="1E603A65"/>
    <w:rsid w:val="1E6F9270"/>
    <w:rsid w:val="1E860139"/>
    <w:rsid w:val="1E879B33"/>
    <w:rsid w:val="1E8CCE69"/>
    <w:rsid w:val="1E8FCF6B"/>
    <w:rsid w:val="1E9165C6"/>
    <w:rsid w:val="1EAD1B6D"/>
    <w:rsid w:val="1EAFC14E"/>
    <w:rsid w:val="1EC914CB"/>
    <w:rsid w:val="1ECEB04D"/>
    <w:rsid w:val="1ED17A39"/>
    <w:rsid w:val="1ED9A866"/>
    <w:rsid w:val="1EDDD184"/>
    <w:rsid w:val="1EE666E6"/>
    <w:rsid w:val="1F180273"/>
    <w:rsid w:val="1F2F3626"/>
    <w:rsid w:val="1F300D6B"/>
    <w:rsid w:val="1F4B8144"/>
    <w:rsid w:val="1F60E384"/>
    <w:rsid w:val="1F63AADA"/>
    <w:rsid w:val="1F8287D8"/>
    <w:rsid w:val="1F836FFA"/>
    <w:rsid w:val="1F8F6534"/>
    <w:rsid w:val="1F9C9685"/>
    <w:rsid w:val="1FA73FB1"/>
    <w:rsid w:val="1FA99E32"/>
    <w:rsid w:val="1FB4366E"/>
    <w:rsid w:val="1FC0729A"/>
    <w:rsid w:val="1FCA8467"/>
    <w:rsid w:val="1FD75C01"/>
    <w:rsid w:val="1FDDA739"/>
    <w:rsid w:val="1FFA31F9"/>
    <w:rsid w:val="1FFA9B56"/>
    <w:rsid w:val="20142FD9"/>
    <w:rsid w:val="20153323"/>
    <w:rsid w:val="201A5AB5"/>
    <w:rsid w:val="201DAFF4"/>
    <w:rsid w:val="202D3F52"/>
    <w:rsid w:val="205591B1"/>
    <w:rsid w:val="205C057C"/>
    <w:rsid w:val="206699AE"/>
    <w:rsid w:val="2067EEB2"/>
    <w:rsid w:val="207A6487"/>
    <w:rsid w:val="207FEC86"/>
    <w:rsid w:val="2080D5CB"/>
    <w:rsid w:val="20960B0A"/>
    <w:rsid w:val="2099FE28"/>
    <w:rsid w:val="20AED196"/>
    <w:rsid w:val="20D475F1"/>
    <w:rsid w:val="20D55CB9"/>
    <w:rsid w:val="20DD307C"/>
    <w:rsid w:val="20F5AEC5"/>
    <w:rsid w:val="20FBCC80"/>
    <w:rsid w:val="210E2CB9"/>
    <w:rsid w:val="210E96B2"/>
    <w:rsid w:val="21344F66"/>
    <w:rsid w:val="2135BF22"/>
    <w:rsid w:val="213F6D1B"/>
    <w:rsid w:val="21424E67"/>
    <w:rsid w:val="214B3ABC"/>
    <w:rsid w:val="21545DEC"/>
    <w:rsid w:val="21630772"/>
    <w:rsid w:val="216ECA6E"/>
    <w:rsid w:val="2178F974"/>
    <w:rsid w:val="219E3933"/>
    <w:rsid w:val="21A744E8"/>
    <w:rsid w:val="21A8E845"/>
    <w:rsid w:val="21B14430"/>
    <w:rsid w:val="21B7ADE0"/>
    <w:rsid w:val="21C41378"/>
    <w:rsid w:val="21DFFF94"/>
    <w:rsid w:val="21E1E3E4"/>
    <w:rsid w:val="21ED97D2"/>
    <w:rsid w:val="21F7CCFE"/>
    <w:rsid w:val="220679D9"/>
    <w:rsid w:val="220D17CB"/>
    <w:rsid w:val="22237465"/>
    <w:rsid w:val="2229A33F"/>
    <w:rsid w:val="2232FAEC"/>
    <w:rsid w:val="224907D9"/>
    <w:rsid w:val="22493361"/>
    <w:rsid w:val="2249EFE1"/>
    <w:rsid w:val="2257CA85"/>
    <w:rsid w:val="226B90F3"/>
    <w:rsid w:val="2287E19B"/>
    <w:rsid w:val="228800A0"/>
    <w:rsid w:val="22995CE5"/>
    <w:rsid w:val="22A001D7"/>
    <w:rsid w:val="22C75DE1"/>
    <w:rsid w:val="22D1CE91"/>
    <w:rsid w:val="22D31E57"/>
    <w:rsid w:val="22D95DBE"/>
    <w:rsid w:val="22E38742"/>
    <w:rsid w:val="22EC2D09"/>
    <w:rsid w:val="2300796A"/>
    <w:rsid w:val="231D1D84"/>
    <w:rsid w:val="23211038"/>
    <w:rsid w:val="232492FB"/>
    <w:rsid w:val="232FF93E"/>
    <w:rsid w:val="23309A24"/>
    <w:rsid w:val="2330C3E7"/>
    <w:rsid w:val="234E694E"/>
    <w:rsid w:val="23690D77"/>
    <w:rsid w:val="236B8901"/>
    <w:rsid w:val="23769FDD"/>
    <w:rsid w:val="2383765B"/>
    <w:rsid w:val="238C5159"/>
    <w:rsid w:val="23902AB9"/>
    <w:rsid w:val="239BA861"/>
    <w:rsid w:val="23A03FB6"/>
    <w:rsid w:val="23C46256"/>
    <w:rsid w:val="23D19EEA"/>
    <w:rsid w:val="23D1AA25"/>
    <w:rsid w:val="23DF41F0"/>
    <w:rsid w:val="24000A30"/>
    <w:rsid w:val="2407CD43"/>
    <w:rsid w:val="241E0544"/>
    <w:rsid w:val="2427C510"/>
    <w:rsid w:val="242C0F1B"/>
    <w:rsid w:val="2433ECCA"/>
    <w:rsid w:val="24606F02"/>
    <w:rsid w:val="24647ED9"/>
    <w:rsid w:val="246D9EF2"/>
    <w:rsid w:val="2476A132"/>
    <w:rsid w:val="247EC0FA"/>
    <w:rsid w:val="2487FD6A"/>
    <w:rsid w:val="248CB652"/>
    <w:rsid w:val="248FED38"/>
    <w:rsid w:val="24A910DF"/>
    <w:rsid w:val="24A9F7F4"/>
    <w:rsid w:val="24AA7CC3"/>
    <w:rsid w:val="24BF26AA"/>
    <w:rsid w:val="24CB4BBC"/>
    <w:rsid w:val="24CC2A10"/>
    <w:rsid w:val="24DD64E7"/>
    <w:rsid w:val="24E6AC08"/>
    <w:rsid w:val="250CB1E6"/>
    <w:rsid w:val="2514C070"/>
    <w:rsid w:val="251BBDEB"/>
    <w:rsid w:val="2524D900"/>
    <w:rsid w:val="25263617"/>
    <w:rsid w:val="252BBA2B"/>
    <w:rsid w:val="2551AE47"/>
    <w:rsid w:val="2556F105"/>
    <w:rsid w:val="2557BFBF"/>
    <w:rsid w:val="25607A0D"/>
    <w:rsid w:val="2565208B"/>
    <w:rsid w:val="25790864"/>
    <w:rsid w:val="257AB482"/>
    <w:rsid w:val="2585D968"/>
    <w:rsid w:val="2595EA39"/>
    <w:rsid w:val="25A260E2"/>
    <w:rsid w:val="25ADCC1C"/>
    <w:rsid w:val="25B0175B"/>
    <w:rsid w:val="25B95918"/>
    <w:rsid w:val="25BAE8D4"/>
    <w:rsid w:val="25BFBB2A"/>
    <w:rsid w:val="25E598F1"/>
    <w:rsid w:val="25EE404A"/>
    <w:rsid w:val="25F4B7DC"/>
    <w:rsid w:val="260332C4"/>
    <w:rsid w:val="260641C4"/>
    <w:rsid w:val="260839E8"/>
    <w:rsid w:val="2608E690"/>
    <w:rsid w:val="26096F53"/>
    <w:rsid w:val="2609A572"/>
    <w:rsid w:val="260DC09B"/>
    <w:rsid w:val="260FB2D4"/>
    <w:rsid w:val="261F47C2"/>
    <w:rsid w:val="262C986F"/>
    <w:rsid w:val="264292C6"/>
    <w:rsid w:val="264A06E6"/>
    <w:rsid w:val="26548C98"/>
    <w:rsid w:val="265AE3ED"/>
    <w:rsid w:val="265CEF89"/>
    <w:rsid w:val="26639981"/>
    <w:rsid w:val="266DD0F6"/>
    <w:rsid w:val="266FEBFA"/>
    <w:rsid w:val="26752207"/>
    <w:rsid w:val="267A4094"/>
    <w:rsid w:val="26817521"/>
    <w:rsid w:val="2684CA5A"/>
    <w:rsid w:val="26AC0488"/>
    <w:rsid w:val="26ADAAB1"/>
    <w:rsid w:val="26B010F8"/>
    <w:rsid w:val="26CDFD0F"/>
    <w:rsid w:val="26D3492A"/>
    <w:rsid w:val="26DC5942"/>
    <w:rsid w:val="26DC59A7"/>
    <w:rsid w:val="26E3EED2"/>
    <w:rsid w:val="26F86156"/>
    <w:rsid w:val="270105EC"/>
    <w:rsid w:val="270A45BA"/>
    <w:rsid w:val="27281402"/>
    <w:rsid w:val="2729F767"/>
    <w:rsid w:val="2752BADD"/>
    <w:rsid w:val="27545A7D"/>
    <w:rsid w:val="27583DC0"/>
    <w:rsid w:val="2777F711"/>
    <w:rsid w:val="2783ADEB"/>
    <w:rsid w:val="27970856"/>
    <w:rsid w:val="27CB06C9"/>
    <w:rsid w:val="27D0CD63"/>
    <w:rsid w:val="27D30B72"/>
    <w:rsid w:val="27DDB4D0"/>
    <w:rsid w:val="27E3726D"/>
    <w:rsid w:val="27E60CDB"/>
    <w:rsid w:val="27FCBC9B"/>
    <w:rsid w:val="28093355"/>
    <w:rsid w:val="281505A9"/>
    <w:rsid w:val="282504CC"/>
    <w:rsid w:val="282B11E9"/>
    <w:rsid w:val="28346180"/>
    <w:rsid w:val="283E181F"/>
    <w:rsid w:val="2842CC87"/>
    <w:rsid w:val="28467B2F"/>
    <w:rsid w:val="285597B5"/>
    <w:rsid w:val="285986AB"/>
    <w:rsid w:val="2860CD54"/>
    <w:rsid w:val="286F57AE"/>
    <w:rsid w:val="288E91C7"/>
    <w:rsid w:val="2896DB69"/>
    <w:rsid w:val="289C0003"/>
    <w:rsid w:val="28DDCAEC"/>
    <w:rsid w:val="28F0AAD8"/>
    <w:rsid w:val="28F8CE60"/>
    <w:rsid w:val="29134538"/>
    <w:rsid w:val="29188C15"/>
    <w:rsid w:val="29307792"/>
    <w:rsid w:val="293F1F04"/>
    <w:rsid w:val="293F44BF"/>
    <w:rsid w:val="296A210A"/>
    <w:rsid w:val="298D34D9"/>
    <w:rsid w:val="2993178D"/>
    <w:rsid w:val="29A2B84F"/>
    <w:rsid w:val="29A52A4F"/>
    <w:rsid w:val="29B0D60A"/>
    <w:rsid w:val="29C93562"/>
    <w:rsid w:val="29E04DA4"/>
    <w:rsid w:val="29E6D590"/>
    <w:rsid w:val="29E78B1C"/>
    <w:rsid w:val="29F30E8E"/>
    <w:rsid w:val="29F9EF0A"/>
    <w:rsid w:val="2A000494"/>
    <w:rsid w:val="2A066B3F"/>
    <w:rsid w:val="2A1256E8"/>
    <w:rsid w:val="2A15F164"/>
    <w:rsid w:val="2A19B274"/>
    <w:rsid w:val="2A202FB1"/>
    <w:rsid w:val="2A2A2568"/>
    <w:rsid w:val="2A2AF8BA"/>
    <w:rsid w:val="2A39E388"/>
    <w:rsid w:val="2A572CD9"/>
    <w:rsid w:val="2A5D83D4"/>
    <w:rsid w:val="2A79D358"/>
    <w:rsid w:val="2A945100"/>
    <w:rsid w:val="2A976503"/>
    <w:rsid w:val="2A9D2CE0"/>
    <w:rsid w:val="2ABD10A8"/>
    <w:rsid w:val="2AC4DD6B"/>
    <w:rsid w:val="2ACE91A0"/>
    <w:rsid w:val="2AE11115"/>
    <w:rsid w:val="2B0043BB"/>
    <w:rsid w:val="2B07A72E"/>
    <w:rsid w:val="2B123EAD"/>
    <w:rsid w:val="2B1F13A8"/>
    <w:rsid w:val="2B2CF731"/>
    <w:rsid w:val="2B4CA66B"/>
    <w:rsid w:val="2B590A08"/>
    <w:rsid w:val="2B5A018E"/>
    <w:rsid w:val="2B5C196E"/>
    <w:rsid w:val="2B9334E1"/>
    <w:rsid w:val="2BA83DC7"/>
    <w:rsid w:val="2BACC227"/>
    <w:rsid w:val="2BB80773"/>
    <w:rsid w:val="2BB8C802"/>
    <w:rsid w:val="2BD57E29"/>
    <w:rsid w:val="2BE81FFE"/>
    <w:rsid w:val="2BF2FD3A"/>
    <w:rsid w:val="2C056BF7"/>
    <w:rsid w:val="2C05A92C"/>
    <w:rsid w:val="2C0719E0"/>
    <w:rsid w:val="2C11E735"/>
    <w:rsid w:val="2C221046"/>
    <w:rsid w:val="2C37F76C"/>
    <w:rsid w:val="2C52AD63"/>
    <w:rsid w:val="2C5AE214"/>
    <w:rsid w:val="2C7F8958"/>
    <w:rsid w:val="2C7FBEF3"/>
    <w:rsid w:val="2C93AD1E"/>
    <w:rsid w:val="2CB0080D"/>
    <w:rsid w:val="2CBA56F8"/>
    <w:rsid w:val="2CC1E114"/>
    <w:rsid w:val="2CD73BF5"/>
    <w:rsid w:val="2CD834EC"/>
    <w:rsid w:val="2CE0EBDA"/>
    <w:rsid w:val="2CE18EB7"/>
    <w:rsid w:val="2CE6C2A7"/>
    <w:rsid w:val="2CE74DA6"/>
    <w:rsid w:val="2CF22C48"/>
    <w:rsid w:val="2D0D1799"/>
    <w:rsid w:val="2D2638F8"/>
    <w:rsid w:val="2D29BDE3"/>
    <w:rsid w:val="2D3690C0"/>
    <w:rsid w:val="2D45EBAB"/>
    <w:rsid w:val="2D48DB1C"/>
    <w:rsid w:val="2D60FD98"/>
    <w:rsid w:val="2D6D8D22"/>
    <w:rsid w:val="2D6F1C2C"/>
    <w:rsid w:val="2D744B47"/>
    <w:rsid w:val="2D77E0E7"/>
    <w:rsid w:val="2D827D4C"/>
    <w:rsid w:val="2D84198C"/>
    <w:rsid w:val="2D878E21"/>
    <w:rsid w:val="2D92978D"/>
    <w:rsid w:val="2DA111ED"/>
    <w:rsid w:val="2DBE37ED"/>
    <w:rsid w:val="2DC7CBF8"/>
    <w:rsid w:val="2DD84933"/>
    <w:rsid w:val="2DEB6CF3"/>
    <w:rsid w:val="2DF28BFA"/>
    <w:rsid w:val="2E19113C"/>
    <w:rsid w:val="2E1DAEE4"/>
    <w:rsid w:val="2E229174"/>
    <w:rsid w:val="2E23A837"/>
    <w:rsid w:val="2E4197D4"/>
    <w:rsid w:val="2E74253E"/>
    <w:rsid w:val="2E989944"/>
    <w:rsid w:val="2EA1B9A8"/>
    <w:rsid w:val="2EB390C9"/>
    <w:rsid w:val="2EBEAA42"/>
    <w:rsid w:val="2EC2F4AD"/>
    <w:rsid w:val="2EC99ABB"/>
    <w:rsid w:val="2ECAD5A3"/>
    <w:rsid w:val="2EE01F72"/>
    <w:rsid w:val="2F0AA834"/>
    <w:rsid w:val="2F0C0A9F"/>
    <w:rsid w:val="2F0E815B"/>
    <w:rsid w:val="2F114F17"/>
    <w:rsid w:val="2F145925"/>
    <w:rsid w:val="2F1C2510"/>
    <w:rsid w:val="2F1C3551"/>
    <w:rsid w:val="2F2D63A3"/>
    <w:rsid w:val="2F34D8B9"/>
    <w:rsid w:val="2F4C854C"/>
    <w:rsid w:val="2F5FB042"/>
    <w:rsid w:val="2F6671CE"/>
    <w:rsid w:val="2F6A2122"/>
    <w:rsid w:val="2F8FA2C6"/>
    <w:rsid w:val="2FA99AEA"/>
    <w:rsid w:val="2FBA5258"/>
    <w:rsid w:val="2FBE61D5"/>
    <w:rsid w:val="2FD61FE2"/>
    <w:rsid w:val="2FD9530C"/>
    <w:rsid w:val="2FDB9BB9"/>
    <w:rsid w:val="2FE4146E"/>
    <w:rsid w:val="2FE8C5CB"/>
    <w:rsid w:val="2FF33454"/>
    <w:rsid w:val="30063BCD"/>
    <w:rsid w:val="301A1C16"/>
    <w:rsid w:val="30337235"/>
    <w:rsid w:val="303CD9B4"/>
    <w:rsid w:val="3042A471"/>
    <w:rsid w:val="304F18E1"/>
    <w:rsid w:val="304F56C1"/>
    <w:rsid w:val="306C0634"/>
    <w:rsid w:val="306ED8EF"/>
    <w:rsid w:val="3081E513"/>
    <w:rsid w:val="308448D0"/>
    <w:rsid w:val="3088E598"/>
    <w:rsid w:val="3093CEFA"/>
    <w:rsid w:val="30958953"/>
    <w:rsid w:val="30991288"/>
    <w:rsid w:val="3099668D"/>
    <w:rsid w:val="30A41587"/>
    <w:rsid w:val="30A5669A"/>
    <w:rsid w:val="30A6BB22"/>
    <w:rsid w:val="30BC5160"/>
    <w:rsid w:val="30DD1AAE"/>
    <w:rsid w:val="30EAB933"/>
    <w:rsid w:val="30EC2189"/>
    <w:rsid w:val="30FDD099"/>
    <w:rsid w:val="3100630E"/>
    <w:rsid w:val="31078191"/>
    <w:rsid w:val="31078368"/>
    <w:rsid w:val="312FA4D7"/>
    <w:rsid w:val="3130DC86"/>
    <w:rsid w:val="3139DC7C"/>
    <w:rsid w:val="313A4C22"/>
    <w:rsid w:val="313FAA19"/>
    <w:rsid w:val="314B97AF"/>
    <w:rsid w:val="315A3236"/>
    <w:rsid w:val="316A9C70"/>
    <w:rsid w:val="316F0E76"/>
    <w:rsid w:val="31884651"/>
    <w:rsid w:val="31AF5AA2"/>
    <w:rsid w:val="31B5EC77"/>
    <w:rsid w:val="31BD5DEA"/>
    <w:rsid w:val="31C30CB3"/>
    <w:rsid w:val="31C91BC2"/>
    <w:rsid w:val="31D65644"/>
    <w:rsid w:val="31E30985"/>
    <w:rsid w:val="31E8058B"/>
    <w:rsid w:val="31F37F96"/>
    <w:rsid w:val="321FCC24"/>
    <w:rsid w:val="322AE8B0"/>
    <w:rsid w:val="32377B56"/>
    <w:rsid w:val="3246221D"/>
    <w:rsid w:val="324CDBDF"/>
    <w:rsid w:val="3265CF9F"/>
    <w:rsid w:val="327408CB"/>
    <w:rsid w:val="3286E5E2"/>
    <w:rsid w:val="328AD7B3"/>
    <w:rsid w:val="3292A074"/>
    <w:rsid w:val="329F9EAB"/>
    <w:rsid w:val="32A1A22E"/>
    <w:rsid w:val="32BFA7FA"/>
    <w:rsid w:val="32CFC626"/>
    <w:rsid w:val="32DBD318"/>
    <w:rsid w:val="32F60297"/>
    <w:rsid w:val="32FD86F8"/>
    <w:rsid w:val="330FA237"/>
    <w:rsid w:val="3316D295"/>
    <w:rsid w:val="331BFE85"/>
    <w:rsid w:val="3320FC70"/>
    <w:rsid w:val="3341ED86"/>
    <w:rsid w:val="3345DC8C"/>
    <w:rsid w:val="3346A80F"/>
    <w:rsid w:val="3349CF52"/>
    <w:rsid w:val="334BCD79"/>
    <w:rsid w:val="3357B850"/>
    <w:rsid w:val="336122CF"/>
    <w:rsid w:val="336D80CC"/>
    <w:rsid w:val="338BB644"/>
    <w:rsid w:val="338E4CDE"/>
    <w:rsid w:val="33A42BC7"/>
    <w:rsid w:val="33AA59FB"/>
    <w:rsid w:val="33B5D210"/>
    <w:rsid w:val="33C753FD"/>
    <w:rsid w:val="33CB69A4"/>
    <w:rsid w:val="33DE60C1"/>
    <w:rsid w:val="33E014AE"/>
    <w:rsid w:val="33EFF015"/>
    <w:rsid w:val="34047C5F"/>
    <w:rsid w:val="3413D836"/>
    <w:rsid w:val="341A3F64"/>
    <w:rsid w:val="342CC1FA"/>
    <w:rsid w:val="342F2D5A"/>
    <w:rsid w:val="34411DC9"/>
    <w:rsid w:val="344778EF"/>
    <w:rsid w:val="34787567"/>
    <w:rsid w:val="348C07CB"/>
    <w:rsid w:val="34B94792"/>
    <w:rsid w:val="34BAAAF2"/>
    <w:rsid w:val="34BB9BA6"/>
    <w:rsid w:val="34D6BD7A"/>
    <w:rsid w:val="34E139E1"/>
    <w:rsid w:val="34F388B1"/>
    <w:rsid w:val="34F56353"/>
    <w:rsid w:val="34FF62DD"/>
    <w:rsid w:val="3525E8D4"/>
    <w:rsid w:val="3526E148"/>
    <w:rsid w:val="352A781C"/>
    <w:rsid w:val="35476C7C"/>
    <w:rsid w:val="3561056A"/>
    <w:rsid w:val="356D725F"/>
    <w:rsid w:val="357FA152"/>
    <w:rsid w:val="35853534"/>
    <w:rsid w:val="3598BF01"/>
    <w:rsid w:val="359C3C4B"/>
    <w:rsid w:val="35ACED53"/>
    <w:rsid w:val="35BB6046"/>
    <w:rsid w:val="35BD7A48"/>
    <w:rsid w:val="35BE3BFB"/>
    <w:rsid w:val="35CE4E5D"/>
    <w:rsid w:val="35D3ABC2"/>
    <w:rsid w:val="35E4009F"/>
    <w:rsid w:val="35EA8966"/>
    <w:rsid w:val="35F981DA"/>
    <w:rsid w:val="36286858"/>
    <w:rsid w:val="362C4339"/>
    <w:rsid w:val="3631AB0E"/>
    <w:rsid w:val="364154AA"/>
    <w:rsid w:val="36437B4A"/>
    <w:rsid w:val="3647CF5E"/>
    <w:rsid w:val="366141D5"/>
    <w:rsid w:val="36675AD4"/>
    <w:rsid w:val="366E6BED"/>
    <w:rsid w:val="366EFC0D"/>
    <w:rsid w:val="366FFE4E"/>
    <w:rsid w:val="36763954"/>
    <w:rsid w:val="3692A8BE"/>
    <w:rsid w:val="36A1E5E4"/>
    <w:rsid w:val="36AA2DC5"/>
    <w:rsid w:val="36BB6EC4"/>
    <w:rsid w:val="36E417A8"/>
    <w:rsid w:val="36E524B1"/>
    <w:rsid w:val="36FA43AB"/>
    <w:rsid w:val="36FB29D2"/>
    <w:rsid w:val="36FF3117"/>
    <w:rsid w:val="3701A80B"/>
    <w:rsid w:val="370952F7"/>
    <w:rsid w:val="370B8297"/>
    <w:rsid w:val="3711A170"/>
    <w:rsid w:val="371B6FAF"/>
    <w:rsid w:val="372D2109"/>
    <w:rsid w:val="3752892A"/>
    <w:rsid w:val="375B78AA"/>
    <w:rsid w:val="376AFEF4"/>
    <w:rsid w:val="376B4E12"/>
    <w:rsid w:val="3773D59E"/>
    <w:rsid w:val="3798B07E"/>
    <w:rsid w:val="379DEFB6"/>
    <w:rsid w:val="37A8A4B5"/>
    <w:rsid w:val="37B4B07B"/>
    <w:rsid w:val="37B5A07C"/>
    <w:rsid w:val="37CC32D7"/>
    <w:rsid w:val="37D55C3A"/>
    <w:rsid w:val="37F4EA78"/>
    <w:rsid w:val="38040D7F"/>
    <w:rsid w:val="382184F3"/>
    <w:rsid w:val="382BF04F"/>
    <w:rsid w:val="383B7A1F"/>
    <w:rsid w:val="386BA427"/>
    <w:rsid w:val="38B63B39"/>
    <w:rsid w:val="38CCD4C9"/>
    <w:rsid w:val="38D3474C"/>
    <w:rsid w:val="38DE6B61"/>
    <w:rsid w:val="38DFF6ED"/>
    <w:rsid w:val="38FED7A7"/>
    <w:rsid w:val="3903CE86"/>
    <w:rsid w:val="3907BF68"/>
    <w:rsid w:val="392CA266"/>
    <w:rsid w:val="392EF1A0"/>
    <w:rsid w:val="393365F5"/>
    <w:rsid w:val="3944BC13"/>
    <w:rsid w:val="394761F4"/>
    <w:rsid w:val="394821A7"/>
    <w:rsid w:val="3968E1D4"/>
    <w:rsid w:val="396985BE"/>
    <w:rsid w:val="396A1539"/>
    <w:rsid w:val="39732405"/>
    <w:rsid w:val="397C32F4"/>
    <w:rsid w:val="39958F20"/>
    <w:rsid w:val="39A69825"/>
    <w:rsid w:val="39CA8E26"/>
    <w:rsid w:val="39CBF7A3"/>
    <w:rsid w:val="39F854F8"/>
    <w:rsid w:val="3A0327E8"/>
    <w:rsid w:val="3A12D2CB"/>
    <w:rsid w:val="3A22B27A"/>
    <w:rsid w:val="3A316B10"/>
    <w:rsid w:val="3A3DF900"/>
    <w:rsid w:val="3A51F9C7"/>
    <w:rsid w:val="3A8C8614"/>
    <w:rsid w:val="3A8C9D42"/>
    <w:rsid w:val="3A948529"/>
    <w:rsid w:val="3AB75F2E"/>
    <w:rsid w:val="3AB76127"/>
    <w:rsid w:val="3AB7C886"/>
    <w:rsid w:val="3ABEB474"/>
    <w:rsid w:val="3ABF06E5"/>
    <w:rsid w:val="3AC90683"/>
    <w:rsid w:val="3ADEF66A"/>
    <w:rsid w:val="3AF8429A"/>
    <w:rsid w:val="3AFEB524"/>
    <w:rsid w:val="3B0D0FAE"/>
    <w:rsid w:val="3B14A3B9"/>
    <w:rsid w:val="3B29500E"/>
    <w:rsid w:val="3B3059AC"/>
    <w:rsid w:val="3B3B75F1"/>
    <w:rsid w:val="3B67C987"/>
    <w:rsid w:val="3B75279B"/>
    <w:rsid w:val="3B866B3F"/>
    <w:rsid w:val="3B9292F4"/>
    <w:rsid w:val="3B97A139"/>
    <w:rsid w:val="3BA2D61F"/>
    <w:rsid w:val="3BB500C9"/>
    <w:rsid w:val="3BB57393"/>
    <w:rsid w:val="3BCDC91B"/>
    <w:rsid w:val="3BE10A4E"/>
    <w:rsid w:val="3BE33335"/>
    <w:rsid w:val="3BE7AAA5"/>
    <w:rsid w:val="3C0B851D"/>
    <w:rsid w:val="3C111840"/>
    <w:rsid w:val="3C12F985"/>
    <w:rsid w:val="3C1BE2AD"/>
    <w:rsid w:val="3C2F9C96"/>
    <w:rsid w:val="3C5E766E"/>
    <w:rsid w:val="3C5EC125"/>
    <w:rsid w:val="3C7F02B6"/>
    <w:rsid w:val="3C89599F"/>
    <w:rsid w:val="3C8A849F"/>
    <w:rsid w:val="3C953689"/>
    <w:rsid w:val="3C9EEE4A"/>
    <w:rsid w:val="3CB0F953"/>
    <w:rsid w:val="3CC5206F"/>
    <w:rsid w:val="3CC7EC1C"/>
    <w:rsid w:val="3CD23C68"/>
    <w:rsid w:val="3CE2E6EB"/>
    <w:rsid w:val="3CE5D10E"/>
    <w:rsid w:val="3CF3AED2"/>
    <w:rsid w:val="3CF77C06"/>
    <w:rsid w:val="3D0AD23A"/>
    <w:rsid w:val="3D3660E0"/>
    <w:rsid w:val="3D4EAD52"/>
    <w:rsid w:val="3D5082CC"/>
    <w:rsid w:val="3D5DDCFE"/>
    <w:rsid w:val="3D6839CC"/>
    <w:rsid w:val="3D7302E3"/>
    <w:rsid w:val="3DB2FCFC"/>
    <w:rsid w:val="3DB5E501"/>
    <w:rsid w:val="3DC60B4B"/>
    <w:rsid w:val="3DE6D3AA"/>
    <w:rsid w:val="3DE99C1D"/>
    <w:rsid w:val="3DECC320"/>
    <w:rsid w:val="3DF80B62"/>
    <w:rsid w:val="3E02A9FD"/>
    <w:rsid w:val="3E0778EA"/>
    <w:rsid w:val="3E0A868D"/>
    <w:rsid w:val="3E0BE2F3"/>
    <w:rsid w:val="3E18F002"/>
    <w:rsid w:val="3E1AA6AC"/>
    <w:rsid w:val="3E1AD317"/>
    <w:rsid w:val="3E2269EB"/>
    <w:rsid w:val="3E39D0A1"/>
    <w:rsid w:val="3E3AC3C8"/>
    <w:rsid w:val="3E3E7DF8"/>
    <w:rsid w:val="3E43838C"/>
    <w:rsid w:val="3E4B1CE9"/>
    <w:rsid w:val="3E5E9955"/>
    <w:rsid w:val="3E72918D"/>
    <w:rsid w:val="3E8E40D0"/>
    <w:rsid w:val="3E9FD12F"/>
    <w:rsid w:val="3EA599BF"/>
    <w:rsid w:val="3EB2AD50"/>
    <w:rsid w:val="3ED7CF93"/>
    <w:rsid w:val="3EDB2BDB"/>
    <w:rsid w:val="3EDFBCB9"/>
    <w:rsid w:val="3EF417D5"/>
    <w:rsid w:val="3F1830A1"/>
    <w:rsid w:val="3F1B3E37"/>
    <w:rsid w:val="3F1E0CD2"/>
    <w:rsid w:val="3F6127A1"/>
    <w:rsid w:val="3F714C18"/>
    <w:rsid w:val="3F7547AA"/>
    <w:rsid w:val="3F82277F"/>
    <w:rsid w:val="3F8522DA"/>
    <w:rsid w:val="3F8D8128"/>
    <w:rsid w:val="3F8F63E2"/>
    <w:rsid w:val="3FB6A378"/>
    <w:rsid w:val="3FB6CFDE"/>
    <w:rsid w:val="3FDA8DC8"/>
    <w:rsid w:val="3FDB454D"/>
    <w:rsid w:val="3FE36CC7"/>
    <w:rsid w:val="3FEBE794"/>
    <w:rsid w:val="3FFB7AF2"/>
    <w:rsid w:val="4004F174"/>
    <w:rsid w:val="40067C9B"/>
    <w:rsid w:val="401F4C38"/>
    <w:rsid w:val="40231C2B"/>
    <w:rsid w:val="403F8743"/>
    <w:rsid w:val="404DC0AF"/>
    <w:rsid w:val="406F341F"/>
    <w:rsid w:val="406F675D"/>
    <w:rsid w:val="407811CE"/>
    <w:rsid w:val="4088E4B6"/>
    <w:rsid w:val="4089048C"/>
    <w:rsid w:val="408B4B0A"/>
    <w:rsid w:val="409C91FD"/>
    <w:rsid w:val="40A0237C"/>
    <w:rsid w:val="40C49BE9"/>
    <w:rsid w:val="40C63D96"/>
    <w:rsid w:val="40CA61FF"/>
    <w:rsid w:val="40CD2BE4"/>
    <w:rsid w:val="40CE193B"/>
    <w:rsid w:val="40D606C1"/>
    <w:rsid w:val="40E2E8B4"/>
    <w:rsid w:val="40E48963"/>
    <w:rsid w:val="40F8DF7D"/>
    <w:rsid w:val="40FB08F4"/>
    <w:rsid w:val="4101864B"/>
    <w:rsid w:val="410A8BCD"/>
    <w:rsid w:val="410D1C79"/>
    <w:rsid w:val="4139819A"/>
    <w:rsid w:val="41558991"/>
    <w:rsid w:val="415606CC"/>
    <w:rsid w:val="41642297"/>
    <w:rsid w:val="4167C348"/>
    <w:rsid w:val="416E84BC"/>
    <w:rsid w:val="41809246"/>
    <w:rsid w:val="419B101C"/>
    <w:rsid w:val="41B2138E"/>
    <w:rsid w:val="41BA5750"/>
    <w:rsid w:val="41C58E43"/>
    <w:rsid w:val="41C8381D"/>
    <w:rsid w:val="41D9F93F"/>
    <w:rsid w:val="41DAD6EE"/>
    <w:rsid w:val="41E19261"/>
    <w:rsid w:val="41FBD775"/>
    <w:rsid w:val="4213ED13"/>
    <w:rsid w:val="4215A170"/>
    <w:rsid w:val="422A418B"/>
    <w:rsid w:val="425AB893"/>
    <w:rsid w:val="425F93DD"/>
    <w:rsid w:val="4271D722"/>
    <w:rsid w:val="427491AB"/>
    <w:rsid w:val="42780336"/>
    <w:rsid w:val="427BF257"/>
    <w:rsid w:val="428F0A46"/>
    <w:rsid w:val="42AA5CD7"/>
    <w:rsid w:val="42C37A0B"/>
    <w:rsid w:val="42D17151"/>
    <w:rsid w:val="42D25233"/>
    <w:rsid w:val="42DBE710"/>
    <w:rsid w:val="430B54F6"/>
    <w:rsid w:val="43108A84"/>
    <w:rsid w:val="4352286F"/>
    <w:rsid w:val="4367D4BF"/>
    <w:rsid w:val="436853BF"/>
    <w:rsid w:val="43883F99"/>
    <w:rsid w:val="43A80758"/>
    <w:rsid w:val="43BC8304"/>
    <w:rsid w:val="43C537CD"/>
    <w:rsid w:val="43E0BFAD"/>
    <w:rsid w:val="43F00D04"/>
    <w:rsid w:val="44000EF5"/>
    <w:rsid w:val="441B089C"/>
    <w:rsid w:val="441ED0D7"/>
    <w:rsid w:val="441F59BF"/>
    <w:rsid w:val="4425C5F2"/>
    <w:rsid w:val="4427F4BC"/>
    <w:rsid w:val="442F53DF"/>
    <w:rsid w:val="44427B38"/>
    <w:rsid w:val="4451BDD1"/>
    <w:rsid w:val="445C9DE0"/>
    <w:rsid w:val="445FD2C7"/>
    <w:rsid w:val="44623377"/>
    <w:rsid w:val="4465E92B"/>
    <w:rsid w:val="446A4986"/>
    <w:rsid w:val="4471EFBD"/>
    <w:rsid w:val="447DC71B"/>
    <w:rsid w:val="4490069D"/>
    <w:rsid w:val="449A3BF8"/>
    <w:rsid w:val="449BB33D"/>
    <w:rsid w:val="449E2FA2"/>
    <w:rsid w:val="44B221B7"/>
    <w:rsid w:val="44B334E9"/>
    <w:rsid w:val="44DD2ABA"/>
    <w:rsid w:val="44E86ED5"/>
    <w:rsid w:val="44FA3425"/>
    <w:rsid w:val="44FFEDE3"/>
    <w:rsid w:val="4503F7A6"/>
    <w:rsid w:val="454580C4"/>
    <w:rsid w:val="45581450"/>
    <w:rsid w:val="457D560A"/>
    <w:rsid w:val="458F644E"/>
    <w:rsid w:val="45914589"/>
    <w:rsid w:val="45AE749C"/>
    <w:rsid w:val="45AEF392"/>
    <w:rsid w:val="45B079EA"/>
    <w:rsid w:val="45BF865C"/>
    <w:rsid w:val="45CA456F"/>
    <w:rsid w:val="45D1E027"/>
    <w:rsid w:val="45DE4B99"/>
    <w:rsid w:val="46055CF4"/>
    <w:rsid w:val="461CCD13"/>
    <w:rsid w:val="4621803D"/>
    <w:rsid w:val="463A3E13"/>
    <w:rsid w:val="463D839B"/>
    <w:rsid w:val="4657ABA7"/>
    <w:rsid w:val="4686B086"/>
    <w:rsid w:val="46D6B511"/>
    <w:rsid w:val="46EFCE56"/>
    <w:rsid w:val="470BEB3C"/>
    <w:rsid w:val="470E5F7B"/>
    <w:rsid w:val="47149D03"/>
    <w:rsid w:val="4720D469"/>
    <w:rsid w:val="472EDB5B"/>
    <w:rsid w:val="473C9DE2"/>
    <w:rsid w:val="473ECF93"/>
    <w:rsid w:val="47450773"/>
    <w:rsid w:val="47497F18"/>
    <w:rsid w:val="477934AF"/>
    <w:rsid w:val="4784FDDD"/>
    <w:rsid w:val="47A5204B"/>
    <w:rsid w:val="47B3FB1F"/>
    <w:rsid w:val="47B5C7F2"/>
    <w:rsid w:val="47B924D5"/>
    <w:rsid w:val="47D68634"/>
    <w:rsid w:val="47E6C56E"/>
    <w:rsid w:val="47E821F7"/>
    <w:rsid w:val="482205EF"/>
    <w:rsid w:val="482377E6"/>
    <w:rsid w:val="4828B08C"/>
    <w:rsid w:val="482AE417"/>
    <w:rsid w:val="482DD0E9"/>
    <w:rsid w:val="483450A7"/>
    <w:rsid w:val="483A99FB"/>
    <w:rsid w:val="4840DC7E"/>
    <w:rsid w:val="484A110D"/>
    <w:rsid w:val="484CC574"/>
    <w:rsid w:val="48566BA7"/>
    <w:rsid w:val="48585FEC"/>
    <w:rsid w:val="4861629D"/>
    <w:rsid w:val="4870ECED"/>
    <w:rsid w:val="4897CC7B"/>
    <w:rsid w:val="48A848FF"/>
    <w:rsid w:val="48C405D8"/>
    <w:rsid w:val="48E34D55"/>
    <w:rsid w:val="48F1BFB0"/>
    <w:rsid w:val="4911E128"/>
    <w:rsid w:val="491AB4B9"/>
    <w:rsid w:val="4920707C"/>
    <w:rsid w:val="493C2309"/>
    <w:rsid w:val="4952EDA5"/>
    <w:rsid w:val="49542F4A"/>
    <w:rsid w:val="49564A1B"/>
    <w:rsid w:val="4965466B"/>
    <w:rsid w:val="497070E6"/>
    <w:rsid w:val="4974264E"/>
    <w:rsid w:val="498BB1B6"/>
    <w:rsid w:val="49A2C5D6"/>
    <w:rsid w:val="49BC2144"/>
    <w:rsid w:val="49E2576B"/>
    <w:rsid w:val="49E32406"/>
    <w:rsid w:val="49E75B9E"/>
    <w:rsid w:val="49EE8771"/>
    <w:rsid w:val="4A05BAFC"/>
    <w:rsid w:val="4A13B904"/>
    <w:rsid w:val="4A3C02AB"/>
    <w:rsid w:val="4A6A2549"/>
    <w:rsid w:val="4A91B176"/>
    <w:rsid w:val="4A969C27"/>
    <w:rsid w:val="4A9C0489"/>
    <w:rsid w:val="4ABBE7C1"/>
    <w:rsid w:val="4AC1D2D0"/>
    <w:rsid w:val="4ACF6933"/>
    <w:rsid w:val="4AD41CAC"/>
    <w:rsid w:val="4AEEF4ED"/>
    <w:rsid w:val="4AF01175"/>
    <w:rsid w:val="4AFB5A6D"/>
    <w:rsid w:val="4B1F25CC"/>
    <w:rsid w:val="4B2FA057"/>
    <w:rsid w:val="4B3F651C"/>
    <w:rsid w:val="4B6BA096"/>
    <w:rsid w:val="4B7E5875"/>
    <w:rsid w:val="4B7E817C"/>
    <w:rsid w:val="4B80DB85"/>
    <w:rsid w:val="4B90CC2E"/>
    <w:rsid w:val="4B9B1BF8"/>
    <w:rsid w:val="4BA082AC"/>
    <w:rsid w:val="4BA77784"/>
    <w:rsid w:val="4BA97458"/>
    <w:rsid w:val="4BCB975D"/>
    <w:rsid w:val="4BD739BC"/>
    <w:rsid w:val="4BDA6BBB"/>
    <w:rsid w:val="4BDD0AA2"/>
    <w:rsid w:val="4BE358CE"/>
    <w:rsid w:val="4BEA568B"/>
    <w:rsid w:val="4BF6B929"/>
    <w:rsid w:val="4BFD41C1"/>
    <w:rsid w:val="4C051A5B"/>
    <w:rsid w:val="4C0A0B8D"/>
    <w:rsid w:val="4C1DB599"/>
    <w:rsid w:val="4C271807"/>
    <w:rsid w:val="4C311D53"/>
    <w:rsid w:val="4C3D78A2"/>
    <w:rsid w:val="4C665030"/>
    <w:rsid w:val="4C6B3994"/>
    <w:rsid w:val="4C6EF1A3"/>
    <w:rsid w:val="4C6FB8AE"/>
    <w:rsid w:val="4C7EF077"/>
    <w:rsid w:val="4C8AE71A"/>
    <w:rsid w:val="4C8DBA35"/>
    <w:rsid w:val="4C8F6D5D"/>
    <w:rsid w:val="4C9B71F3"/>
    <w:rsid w:val="4CA6908C"/>
    <w:rsid w:val="4CB0FD25"/>
    <w:rsid w:val="4CC3D7AC"/>
    <w:rsid w:val="4CC6EA8D"/>
    <w:rsid w:val="4CC84D38"/>
    <w:rsid w:val="4CC8EF26"/>
    <w:rsid w:val="4CD27BFC"/>
    <w:rsid w:val="4CE78AAF"/>
    <w:rsid w:val="4CFDE5CB"/>
    <w:rsid w:val="4D052A66"/>
    <w:rsid w:val="4D0BF3C5"/>
    <w:rsid w:val="4D223A8A"/>
    <w:rsid w:val="4D455099"/>
    <w:rsid w:val="4D5D6BE4"/>
    <w:rsid w:val="4D723661"/>
    <w:rsid w:val="4D809465"/>
    <w:rsid w:val="4D81023F"/>
    <w:rsid w:val="4D8EBBBE"/>
    <w:rsid w:val="4D954744"/>
    <w:rsid w:val="4D9C9AF2"/>
    <w:rsid w:val="4DA59791"/>
    <w:rsid w:val="4DC527A1"/>
    <w:rsid w:val="4DCAB78F"/>
    <w:rsid w:val="4DD27C7F"/>
    <w:rsid w:val="4DE1BAFA"/>
    <w:rsid w:val="4DE7B573"/>
    <w:rsid w:val="4DE95D7E"/>
    <w:rsid w:val="4DF22272"/>
    <w:rsid w:val="4DF2AF31"/>
    <w:rsid w:val="4E04410E"/>
    <w:rsid w:val="4E04B4C6"/>
    <w:rsid w:val="4E20EAFA"/>
    <w:rsid w:val="4E23578E"/>
    <w:rsid w:val="4E2C572B"/>
    <w:rsid w:val="4E47E456"/>
    <w:rsid w:val="4E6D8EEC"/>
    <w:rsid w:val="4E7E78A9"/>
    <w:rsid w:val="4E85E40B"/>
    <w:rsid w:val="4E9879FE"/>
    <w:rsid w:val="4EB9FEA9"/>
    <w:rsid w:val="4EC475CA"/>
    <w:rsid w:val="4EDE40A7"/>
    <w:rsid w:val="4EE0B1A1"/>
    <w:rsid w:val="4EE35C02"/>
    <w:rsid w:val="4EFD8BC2"/>
    <w:rsid w:val="4F19BB77"/>
    <w:rsid w:val="4F21F74D"/>
    <w:rsid w:val="4F310B22"/>
    <w:rsid w:val="4F5FB8F3"/>
    <w:rsid w:val="4F65C382"/>
    <w:rsid w:val="4F823CE8"/>
    <w:rsid w:val="4F82524F"/>
    <w:rsid w:val="4F84F83E"/>
    <w:rsid w:val="4F8B5572"/>
    <w:rsid w:val="4F8CF492"/>
    <w:rsid w:val="4F9593DD"/>
    <w:rsid w:val="4F96F8BA"/>
    <w:rsid w:val="4F978EC6"/>
    <w:rsid w:val="4FBD2C2D"/>
    <w:rsid w:val="4FD1F241"/>
    <w:rsid w:val="4FDC4DD2"/>
    <w:rsid w:val="4FE6E648"/>
    <w:rsid w:val="5009F8E4"/>
    <w:rsid w:val="502861AB"/>
    <w:rsid w:val="505C1B97"/>
    <w:rsid w:val="506B4C68"/>
    <w:rsid w:val="50731D28"/>
    <w:rsid w:val="5083E8EC"/>
    <w:rsid w:val="509BF930"/>
    <w:rsid w:val="50B33CB5"/>
    <w:rsid w:val="50B6C052"/>
    <w:rsid w:val="50B8457E"/>
    <w:rsid w:val="50BC34D6"/>
    <w:rsid w:val="50BDC7AE"/>
    <w:rsid w:val="50CA07D0"/>
    <w:rsid w:val="50F031D8"/>
    <w:rsid w:val="5103ED0F"/>
    <w:rsid w:val="51092CC1"/>
    <w:rsid w:val="511134BA"/>
    <w:rsid w:val="51189008"/>
    <w:rsid w:val="511AF62E"/>
    <w:rsid w:val="51275C4C"/>
    <w:rsid w:val="512DE946"/>
    <w:rsid w:val="5133639F"/>
    <w:rsid w:val="5136F0D6"/>
    <w:rsid w:val="5142AA7E"/>
    <w:rsid w:val="514AC4FC"/>
    <w:rsid w:val="519D285A"/>
    <w:rsid w:val="51A3C6FF"/>
    <w:rsid w:val="51A56B82"/>
    <w:rsid w:val="51AE134C"/>
    <w:rsid w:val="51B8A63B"/>
    <w:rsid w:val="51BCFBE9"/>
    <w:rsid w:val="51C420EC"/>
    <w:rsid w:val="51FDF82C"/>
    <w:rsid w:val="52066408"/>
    <w:rsid w:val="52101EF2"/>
    <w:rsid w:val="521157C7"/>
    <w:rsid w:val="521D8322"/>
    <w:rsid w:val="52261692"/>
    <w:rsid w:val="5227CA1F"/>
    <w:rsid w:val="524B355E"/>
    <w:rsid w:val="5256D542"/>
    <w:rsid w:val="525AC325"/>
    <w:rsid w:val="5262513E"/>
    <w:rsid w:val="5263761F"/>
    <w:rsid w:val="52981179"/>
    <w:rsid w:val="52A1DC2E"/>
    <w:rsid w:val="52A7166E"/>
    <w:rsid w:val="52A7365E"/>
    <w:rsid w:val="52B18FC4"/>
    <w:rsid w:val="52CE6EE9"/>
    <w:rsid w:val="52D64F12"/>
    <w:rsid w:val="52F5EEF5"/>
    <w:rsid w:val="530253DC"/>
    <w:rsid w:val="5321216A"/>
    <w:rsid w:val="534199A6"/>
    <w:rsid w:val="5349E3AD"/>
    <w:rsid w:val="538149EE"/>
    <w:rsid w:val="5392EBDB"/>
    <w:rsid w:val="539478A5"/>
    <w:rsid w:val="5394D070"/>
    <w:rsid w:val="53A2607B"/>
    <w:rsid w:val="53A3A727"/>
    <w:rsid w:val="53AB0312"/>
    <w:rsid w:val="53B3829A"/>
    <w:rsid w:val="53B95383"/>
    <w:rsid w:val="53C18AAA"/>
    <w:rsid w:val="53C45FFC"/>
    <w:rsid w:val="53C67163"/>
    <w:rsid w:val="53D8CCC5"/>
    <w:rsid w:val="53DC5CB9"/>
    <w:rsid w:val="53DF029A"/>
    <w:rsid w:val="53E56A02"/>
    <w:rsid w:val="53E6BE48"/>
    <w:rsid w:val="53F64B56"/>
    <w:rsid w:val="54043CF0"/>
    <w:rsid w:val="540EDC59"/>
    <w:rsid w:val="5418C167"/>
    <w:rsid w:val="5423CB4D"/>
    <w:rsid w:val="542A3EC0"/>
    <w:rsid w:val="542DFB6B"/>
    <w:rsid w:val="54461000"/>
    <w:rsid w:val="5446A300"/>
    <w:rsid w:val="5456C97D"/>
    <w:rsid w:val="545EA65B"/>
    <w:rsid w:val="54668800"/>
    <w:rsid w:val="54723AD4"/>
    <w:rsid w:val="549071CF"/>
    <w:rsid w:val="54B26932"/>
    <w:rsid w:val="54B4600C"/>
    <w:rsid w:val="54B8DBF7"/>
    <w:rsid w:val="54C88FDA"/>
    <w:rsid w:val="54CD40F5"/>
    <w:rsid w:val="54E25C09"/>
    <w:rsid w:val="54E3B1EE"/>
    <w:rsid w:val="54F046FD"/>
    <w:rsid w:val="550F66B6"/>
    <w:rsid w:val="55106BE8"/>
    <w:rsid w:val="551343CC"/>
    <w:rsid w:val="55203B96"/>
    <w:rsid w:val="55427C31"/>
    <w:rsid w:val="555B9ABC"/>
    <w:rsid w:val="5572273F"/>
    <w:rsid w:val="55921BB7"/>
    <w:rsid w:val="5592926C"/>
    <w:rsid w:val="55A96354"/>
    <w:rsid w:val="55B3F2B4"/>
    <w:rsid w:val="55C87B73"/>
    <w:rsid w:val="55EB9E14"/>
    <w:rsid w:val="55F28C33"/>
    <w:rsid w:val="55F46F63"/>
    <w:rsid w:val="55F7A4A4"/>
    <w:rsid w:val="55F95573"/>
    <w:rsid w:val="56017129"/>
    <w:rsid w:val="56029CEE"/>
    <w:rsid w:val="5644782E"/>
    <w:rsid w:val="564A5EAD"/>
    <w:rsid w:val="564C21A9"/>
    <w:rsid w:val="564ECF05"/>
    <w:rsid w:val="56753600"/>
    <w:rsid w:val="5675FCC9"/>
    <w:rsid w:val="5679ADF2"/>
    <w:rsid w:val="5685FA09"/>
    <w:rsid w:val="56D1B427"/>
    <w:rsid w:val="56DF7B35"/>
    <w:rsid w:val="56EB34B8"/>
    <w:rsid w:val="56EEAFC9"/>
    <w:rsid w:val="56F6AD18"/>
    <w:rsid w:val="5704FB6A"/>
    <w:rsid w:val="570CFF1A"/>
    <w:rsid w:val="57117044"/>
    <w:rsid w:val="57206ADB"/>
    <w:rsid w:val="5727256D"/>
    <w:rsid w:val="5727D218"/>
    <w:rsid w:val="572DEC18"/>
    <w:rsid w:val="573FE6F4"/>
    <w:rsid w:val="57431823"/>
    <w:rsid w:val="5764C0E2"/>
    <w:rsid w:val="5765A2A1"/>
    <w:rsid w:val="5767EA86"/>
    <w:rsid w:val="57707064"/>
    <w:rsid w:val="577C75CC"/>
    <w:rsid w:val="5783C779"/>
    <w:rsid w:val="5795A5C0"/>
    <w:rsid w:val="57969DD0"/>
    <w:rsid w:val="57B015C2"/>
    <w:rsid w:val="57BF21E0"/>
    <w:rsid w:val="57DAA95F"/>
    <w:rsid w:val="57E8E49A"/>
    <w:rsid w:val="5824BFD0"/>
    <w:rsid w:val="582A3DA6"/>
    <w:rsid w:val="58314AED"/>
    <w:rsid w:val="58375D4E"/>
    <w:rsid w:val="5850DE2E"/>
    <w:rsid w:val="58694AE0"/>
    <w:rsid w:val="587A1CF3"/>
    <w:rsid w:val="5891A87E"/>
    <w:rsid w:val="58994D95"/>
    <w:rsid w:val="58A23AE2"/>
    <w:rsid w:val="58A6B7D6"/>
    <w:rsid w:val="58C0F915"/>
    <w:rsid w:val="58C1063D"/>
    <w:rsid w:val="58D818A7"/>
    <w:rsid w:val="58D8436A"/>
    <w:rsid w:val="58DCE731"/>
    <w:rsid w:val="58F0A97C"/>
    <w:rsid w:val="58FC0ED9"/>
    <w:rsid w:val="59081FD9"/>
    <w:rsid w:val="591225E2"/>
    <w:rsid w:val="591657F2"/>
    <w:rsid w:val="59314CD2"/>
    <w:rsid w:val="593B9C0E"/>
    <w:rsid w:val="593F6BD3"/>
    <w:rsid w:val="59535D0C"/>
    <w:rsid w:val="596A7D19"/>
    <w:rsid w:val="5983BFF6"/>
    <w:rsid w:val="598838E9"/>
    <w:rsid w:val="598B6B8A"/>
    <w:rsid w:val="59A64030"/>
    <w:rsid w:val="59B4284B"/>
    <w:rsid w:val="59B7866D"/>
    <w:rsid w:val="59BAB517"/>
    <w:rsid w:val="59BF2BC6"/>
    <w:rsid w:val="59CD22CD"/>
    <w:rsid w:val="59DF9876"/>
    <w:rsid w:val="59EDC537"/>
    <w:rsid w:val="59F0A7DF"/>
    <w:rsid w:val="59FC2F76"/>
    <w:rsid w:val="5A105FAD"/>
    <w:rsid w:val="5A258DF9"/>
    <w:rsid w:val="5A2A18AE"/>
    <w:rsid w:val="5A3E3AC2"/>
    <w:rsid w:val="5A69DD57"/>
    <w:rsid w:val="5A7A153A"/>
    <w:rsid w:val="5A7C0982"/>
    <w:rsid w:val="5A8093DD"/>
    <w:rsid w:val="5A8165F3"/>
    <w:rsid w:val="5A8A0FDF"/>
    <w:rsid w:val="5A98FFF6"/>
    <w:rsid w:val="5AA4216F"/>
    <w:rsid w:val="5ACE4183"/>
    <w:rsid w:val="5AEB4CBA"/>
    <w:rsid w:val="5AEFE8FE"/>
    <w:rsid w:val="5AFBE228"/>
    <w:rsid w:val="5B048853"/>
    <w:rsid w:val="5B1863EC"/>
    <w:rsid w:val="5B20855C"/>
    <w:rsid w:val="5B26DA9F"/>
    <w:rsid w:val="5B61F93A"/>
    <w:rsid w:val="5B6EE8F1"/>
    <w:rsid w:val="5B75A0AE"/>
    <w:rsid w:val="5BB1BDB5"/>
    <w:rsid w:val="5BBBEA0C"/>
    <w:rsid w:val="5BC23120"/>
    <w:rsid w:val="5BC9442A"/>
    <w:rsid w:val="5BD17F94"/>
    <w:rsid w:val="5BDBA35E"/>
    <w:rsid w:val="5BE68110"/>
    <w:rsid w:val="5BFFCFDA"/>
    <w:rsid w:val="5C2BA6D7"/>
    <w:rsid w:val="5C310317"/>
    <w:rsid w:val="5C32A31B"/>
    <w:rsid w:val="5C36A0F3"/>
    <w:rsid w:val="5C3B40A8"/>
    <w:rsid w:val="5C3B63C9"/>
    <w:rsid w:val="5C4F9522"/>
    <w:rsid w:val="5C503B90"/>
    <w:rsid w:val="5C569666"/>
    <w:rsid w:val="5C616F79"/>
    <w:rsid w:val="5C6A5DE8"/>
    <w:rsid w:val="5C6BC3E5"/>
    <w:rsid w:val="5C7782AF"/>
    <w:rsid w:val="5C7CC9CB"/>
    <w:rsid w:val="5C9728F9"/>
    <w:rsid w:val="5C9A3ED7"/>
    <w:rsid w:val="5CAAA431"/>
    <w:rsid w:val="5CAEAAFA"/>
    <w:rsid w:val="5CBDFCE3"/>
    <w:rsid w:val="5CC89AEB"/>
    <w:rsid w:val="5CEB8A2D"/>
    <w:rsid w:val="5CF0C816"/>
    <w:rsid w:val="5CF4B887"/>
    <w:rsid w:val="5CF7BA7C"/>
    <w:rsid w:val="5CFCDC4D"/>
    <w:rsid w:val="5D001F7B"/>
    <w:rsid w:val="5D0472B6"/>
    <w:rsid w:val="5D194619"/>
    <w:rsid w:val="5D19844B"/>
    <w:rsid w:val="5D1AA0E3"/>
    <w:rsid w:val="5D1FD355"/>
    <w:rsid w:val="5D44DABA"/>
    <w:rsid w:val="5D57F621"/>
    <w:rsid w:val="5D6400DD"/>
    <w:rsid w:val="5D6988BC"/>
    <w:rsid w:val="5D6F3686"/>
    <w:rsid w:val="5D8FBDE1"/>
    <w:rsid w:val="5DAC892B"/>
    <w:rsid w:val="5DDAC491"/>
    <w:rsid w:val="5DDDBF35"/>
    <w:rsid w:val="5DF54D35"/>
    <w:rsid w:val="5DF643B6"/>
    <w:rsid w:val="5E2C9B52"/>
    <w:rsid w:val="5E399F95"/>
    <w:rsid w:val="5E551EBF"/>
    <w:rsid w:val="5E56EEBE"/>
    <w:rsid w:val="5E60BB3C"/>
    <w:rsid w:val="5E60C1AA"/>
    <w:rsid w:val="5E662133"/>
    <w:rsid w:val="5E796C9B"/>
    <w:rsid w:val="5E7B3C6E"/>
    <w:rsid w:val="5E8519B1"/>
    <w:rsid w:val="5E9CA95E"/>
    <w:rsid w:val="5EB738CB"/>
    <w:rsid w:val="5EBAB0FE"/>
    <w:rsid w:val="5EC10334"/>
    <w:rsid w:val="5EC1763B"/>
    <w:rsid w:val="5ECD15FE"/>
    <w:rsid w:val="5EDFA80B"/>
    <w:rsid w:val="5F224D99"/>
    <w:rsid w:val="5F3A3466"/>
    <w:rsid w:val="5F53BE08"/>
    <w:rsid w:val="5F702957"/>
    <w:rsid w:val="5F8CBAB6"/>
    <w:rsid w:val="5F8D2C86"/>
    <w:rsid w:val="5FA5E7D3"/>
    <w:rsid w:val="5FB96D0C"/>
    <w:rsid w:val="5FCED19B"/>
    <w:rsid w:val="5FD05A6C"/>
    <w:rsid w:val="5FD63047"/>
    <w:rsid w:val="5FD83BFA"/>
    <w:rsid w:val="5FEA8D7F"/>
    <w:rsid w:val="60143BAE"/>
    <w:rsid w:val="601ABEAF"/>
    <w:rsid w:val="6020DEEC"/>
    <w:rsid w:val="6023AEA5"/>
    <w:rsid w:val="602B7DC0"/>
    <w:rsid w:val="602C4CD1"/>
    <w:rsid w:val="604BA33B"/>
    <w:rsid w:val="6060340C"/>
    <w:rsid w:val="606386CF"/>
    <w:rsid w:val="6069ED1F"/>
    <w:rsid w:val="606A95EB"/>
    <w:rsid w:val="606D5717"/>
    <w:rsid w:val="607539E5"/>
    <w:rsid w:val="6075EC3F"/>
    <w:rsid w:val="608B937C"/>
    <w:rsid w:val="609D38EE"/>
    <w:rsid w:val="60A6F81B"/>
    <w:rsid w:val="60AF61DC"/>
    <w:rsid w:val="60D62555"/>
    <w:rsid w:val="60D98182"/>
    <w:rsid w:val="60ED31C6"/>
    <w:rsid w:val="60F3C28D"/>
    <w:rsid w:val="611AA7D4"/>
    <w:rsid w:val="611B3CE7"/>
    <w:rsid w:val="611C55CC"/>
    <w:rsid w:val="611F88C6"/>
    <w:rsid w:val="6124FEAE"/>
    <w:rsid w:val="61259F35"/>
    <w:rsid w:val="612A6A76"/>
    <w:rsid w:val="6157DB9F"/>
    <w:rsid w:val="616D79AE"/>
    <w:rsid w:val="618B148F"/>
    <w:rsid w:val="61B39E4F"/>
    <w:rsid w:val="61C1FFA6"/>
    <w:rsid w:val="61D42BB2"/>
    <w:rsid w:val="61D57F55"/>
    <w:rsid w:val="61D9D3CD"/>
    <w:rsid w:val="61E5F130"/>
    <w:rsid w:val="61E611BE"/>
    <w:rsid w:val="61FCED17"/>
    <w:rsid w:val="61FEEB42"/>
    <w:rsid w:val="6202394D"/>
    <w:rsid w:val="620F12E5"/>
    <w:rsid w:val="6232CFD6"/>
    <w:rsid w:val="624B30E6"/>
    <w:rsid w:val="62724B8F"/>
    <w:rsid w:val="627EE053"/>
    <w:rsid w:val="6287976D"/>
    <w:rsid w:val="629A32F4"/>
    <w:rsid w:val="62B57E6D"/>
    <w:rsid w:val="62CCFDB2"/>
    <w:rsid w:val="62E52795"/>
    <w:rsid w:val="62E8CBD6"/>
    <w:rsid w:val="62F3853A"/>
    <w:rsid w:val="62FC6477"/>
    <w:rsid w:val="62FCCC88"/>
    <w:rsid w:val="63220511"/>
    <w:rsid w:val="6345338F"/>
    <w:rsid w:val="634F6EB0"/>
    <w:rsid w:val="6365B8A9"/>
    <w:rsid w:val="6378B94C"/>
    <w:rsid w:val="637F4D06"/>
    <w:rsid w:val="63913AE9"/>
    <w:rsid w:val="63A4C41C"/>
    <w:rsid w:val="63B2B493"/>
    <w:rsid w:val="63B3EB0D"/>
    <w:rsid w:val="63C2709A"/>
    <w:rsid w:val="63EB31EB"/>
    <w:rsid w:val="63F4D875"/>
    <w:rsid w:val="63FC2754"/>
    <w:rsid w:val="640351F4"/>
    <w:rsid w:val="64077489"/>
    <w:rsid w:val="6412229C"/>
    <w:rsid w:val="64192B27"/>
    <w:rsid w:val="6421AB87"/>
    <w:rsid w:val="6430B0DC"/>
    <w:rsid w:val="643E78B7"/>
    <w:rsid w:val="645EA574"/>
    <w:rsid w:val="6462DFA2"/>
    <w:rsid w:val="6489834A"/>
    <w:rsid w:val="6489D2D5"/>
    <w:rsid w:val="64A9B6FD"/>
    <w:rsid w:val="64BCA4C0"/>
    <w:rsid w:val="64BD878C"/>
    <w:rsid w:val="64CF1D7E"/>
    <w:rsid w:val="64F66325"/>
    <w:rsid w:val="654DC32B"/>
    <w:rsid w:val="65837F54"/>
    <w:rsid w:val="6587B21B"/>
    <w:rsid w:val="65B135DD"/>
    <w:rsid w:val="65B88F4C"/>
    <w:rsid w:val="65D2AA4C"/>
    <w:rsid w:val="65DE1481"/>
    <w:rsid w:val="66052154"/>
    <w:rsid w:val="66063BAE"/>
    <w:rsid w:val="6617E159"/>
    <w:rsid w:val="661C7673"/>
    <w:rsid w:val="6625F384"/>
    <w:rsid w:val="66410313"/>
    <w:rsid w:val="665C1CB2"/>
    <w:rsid w:val="666A3646"/>
    <w:rsid w:val="66789B3F"/>
    <w:rsid w:val="667F45F6"/>
    <w:rsid w:val="668CB0B8"/>
    <w:rsid w:val="669865CE"/>
    <w:rsid w:val="6699831C"/>
    <w:rsid w:val="669AEDDB"/>
    <w:rsid w:val="669D1EF5"/>
    <w:rsid w:val="66B05C3B"/>
    <w:rsid w:val="66BCEDC8"/>
    <w:rsid w:val="66C5C366"/>
    <w:rsid w:val="66CD7E1B"/>
    <w:rsid w:val="66CE4769"/>
    <w:rsid w:val="66CF286C"/>
    <w:rsid w:val="66DB2C7B"/>
    <w:rsid w:val="66FF3141"/>
    <w:rsid w:val="67027823"/>
    <w:rsid w:val="67091748"/>
    <w:rsid w:val="673478B3"/>
    <w:rsid w:val="67378D88"/>
    <w:rsid w:val="673FCFAC"/>
    <w:rsid w:val="6745A51E"/>
    <w:rsid w:val="67540959"/>
    <w:rsid w:val="6759A3DA"/>
    <w:rsid w:val="6774FDA8"/>
    <w:rsid w:val="6787E2EE"/>
    <w:rsid w:val="6789E958"/>
    <w:rsid w:val="679283B6"/>
    <w:rsid w:val="67A8A93A"/>
    <w:rsid w:val="67B21560"/>
    <w:rsid w:val="67D168D1"/>
    <w:rsid w:val="67E5234D"/>
    <w:rsid w:val="680F32A2"/>
    <w:rsid w:val="6826521B"/>
    <w:rsid w:val="683929CC"/>
    <w:rsid w:val="683D5390"/>
    <w:rsid w:val="6841B300"/>
    <w:rsid w:val="684A4E27"/>
    <w:rsid w:val="684FFC0C"/>
    <w:rsid w:val="68575E3A"/>
    <w:rsid w:val="6865FD3E"/>
    <w:rsid w:val="6887A57A"/>
    <w:rsid w:val="68B01737"/>
    <w:rsid w:val="68C916F9"/>
    <w:rsid w:val="68D30A3D"/>
    <w:rsid w:val="68DE7470"/>
    <w:rsid w:val="68F806D8"/>
    <w:rsid w:val="69087510"/>
    <w:rsid w:val="693D594A"/>
    <w:rsid w:val="6951C95B"/>
    <w:rsid w:val="6953AF5F"/>
    <w:rsid w:val="695899EB"/>
    <w:rsid w:val="695FF3E4"/>
    <w:rsid w:val="6978310F"/>
    <w:rsid w:val="69879B4B"/>
    <w:rsid w:val="699AD8C5"/>
    <w:rsid w:val="699E47FF"/>
    <w:rsid w:val="69B8CC71"/>
    <w:rsid w:val="69E7FAD0"/>
    <w:rsid w:val="69E879A8"/>
    <w:rsid w:val="69EA8345"/>
    <w:rsid w:val="69FD5FF2"/>
    <w:rsid w:val="6A071652"/>
    <w:rsid w:val="6A1851C6"/>
    <w:rsid w:val="6A1CCE85"/>
    <w:rsid w:val="6A3154E9"/>
    <w:rsid w:val="6A43F43D"/>
    <w:rsid w:val="6A60F652"/>
    <w:rsid w:val="6A71D3B0"/>
    <w:rsid w:val="6A849A43"/>
    <w:rsid w:val="6A952556"/>
    <w:rsid w:val="6A9DD4C2"/>
    <w:rsid w:val="6AA1998A"/>
    <w:rsid w:val="6AA54F50"/>
    <w:rsid w:val="6AA9E756"/>
    <w:rsid w:val="6AB07F05"/>
    <w:rsid w:val="6AB5B615"/>
    <w:rsid w:val="6ABAEE2D"/>
    <w:rsid w:val="6AC0FCA4"/>
    <w:rsid w:val="6AC96232"/>
    <w:rsid w:val="6AD1D1C3"/>
    <w:rsid w:val="6AD7E975"/>
    <w:rsid w:val="6ADC7935"/>
    <w:rsid w:val="6ADD4A35"/>
    <w:rsid w:val="6AF7C842"/>
    <w:rsid w:val="6B0F2636"/>
    <w:rsid w:val="6B38CE56"/>
    <w:rsid w:val="6B3E96AC"/>
    <w:rsid w:val="6B4768C7"/>
    <w:rsid w:val="6B6AA2D4"/>
    <w:rsid w:val="6B7041FF"/>
    <w:rsid w:val="6B83CB31"/>
    <w:rsid w:val="6B85CDE2"/>
    <w:rsid w:val="6B9670A2"/>
    <w:rsid w:val="6BA0C71E"/>
    <w:rsid w:val="6BAD7517"/>
    <w:rsid w:val="6BB594E4"/>
    <w:rsid w:val="6BB75514"/>
    <w:rsid w:val="6BBEBCD1"/>
    <w:rsid w:val="6BD8EA05"/>
    <w:rsid w:val="6BE24287"/>
    <w:rsid w:val="6BE3FA5F"/>
    <w:rsid w:val="6BF265E5"/>
    <w:rsid w:val="6C342460"/>
    <w:rsid w:val="6C367D87"/>
    <w:rsid w:val="6C3F3C20"/>
    <w:rsid w:val="6C416A71"/>
    <w:rsid w:val="6C440D65"/>
    <w:rsid w:val="6C449750"/>
    <w:rsid w:val="6C4714D5"/>
    <w:rsid w:val="6C479024"/>
    <w:rsid w:val="6C5449AA"/>
    <w:rsid w:val="6C5FA36F"/>
    <w:rsid w:val="6C6AE535"/>
    <w:rsid w:val="6C753C6F"/>
    <w:rsid w:val="6C803EB2"/>
    <w:rsid w:val="6C8B9431"/>
    <w:rsid w:val="6C8EE8A3"/>
    <w:rsid w:val="6C9398A3"/>
    <w:rsid w:val="6CAC5B85"/>
    <w:rsid w:val="6CB49E6D"/>
    <w:rsid w:val="6CD49EB7"/>
    <w:rsid w:val="6CD650A5"/>
    <w:rsid w:val="6CD78FA0"/>
    <w:rsid w:val="6CDBBE9C"/>
    <w:rsid w:val="6CF27ABD"/>
    <w:rsid w:val="6D067335"/>
    <w:rsid w:val="6D0C11F1"/>
    <w:rsid w:val="6D0CA26A"/>
    <w:rsid w:val="6D2A97DC"/>
    <w:rsid w:val="6D3305AD"/>
    <w:rsid w:val="6D3940B1"/>
    <w:rsid w:val="6D39951B"/>
    <w:rsid w:val="6D44C3A4"/>
    <w:rsid w:val="6D51EF38"/>
    <w:rsid w:val="6D556D67"/>
    <w:rsid w:val="6D5DE406"/>
    <w:rsid w:val="6D5EA588"/>
    <w:rsid w:val="6D70DFA9"/>
    <w:rsid w:val="6D7E3C27"/>
    <w:rsid w:val="6D834A4F"/>
    <w:rsid w:val="6DD7E8EC"/>
    <w:rsid w:val="6DDDED10"/>
    <w:rsid w:val="6DF23E16"/>
    <w:rsid w:val="6E0F5418"/>
    <w:rsid w:val="6E1B284B"/>
    <w:rsid w:val="6E346BC1"/>
    <w:rsid w:val="6E4924A2"/>
    <w:rsid w:val="6E50F429"/>
    <w:rsid w:val="6E881A8A"/>
    <w:rsid w:val="6E9BC16E"/>
    <w:rsid w:val="6ECE0090"/>
    <w:rsid w:val="6ED79837"/>
    <w:rsid w:val="6EDD2A78"/>
    <w:rsid w:val="6EECAB6F"/>
    <w:rsid w:val="6EEFF72A"/>
    <w:rsid w:val="6EF05392"/>
    <w:rsid w:val="6EF5673A"/>
    <w:rsid w:val="6F022ABA"/>
    <w:rsid w:val="6F1328AD"/>
    <w:rsid w:val="6F19EEF2"/>
    <w:rsid w:val="6F2926B0"/>
    <w:rsid w:val="6F3CFF9B"/>
    <w:rsid w:val="6F4FA9EC"/>
    <w:rsid w:val="6F522B2A"/>
    <w:rsid w:val="6F6B6AC5"/>
    <w:rsid w:val="6F750AAD"/>
    <w:rsid w:val="6F83AF77"/>
    <w:rsid w:val="6F8CAA43"/>
    <w:rsid w:val="6F9AF017"/>
    <w:rsid w:val="6FD0B160"/>
    <w:rsid w:val="6FD8CF03"/>
    <w:rsid w:val="6FD924A5"/>
    <w:rsid w:val="6FDD8371"/>
    <w:rsid w:val="6FE6F7E1"/>
    <w:rsid w:val="7020C046"/>
    <w:rsid w:val="702964B5"/>
    <w:rsid w:val="7039DAE1"/>
    <w:rsid w:val="703FDCCD"/>
    <w:rsid w:val="7091F218"/>
    <w:rsid w:val="70A04EC7"/>
    <w:rsid w:val="70AD1FDE"/>
    <w:rsid w:val="70AE98E6"/>
    <w:rsid w:val="70B5C970"/>
    <w:rsid w:val="70BB96D4"/>
    <w:rsid w:val="70BBE333"/>
    <w:rsid w:val="70C4E33F"/>
    <w:rsid w:val="70EDC696"/>
    <w:rsid w:val="70F416EC"/>
    <w:rsid w:val="70FBBBBA"/>
    <w:rsid w:val="710D5070"/>
    <w:rsid w:val="7120D820"/>
    <w:rsid w:val="71359BB1"/>
    <w:rsid w:val="71378490"/>
    <w:rsid w:val="71388712"/>
    <w:rsid w:val="713B3448"/>
    <w:rsid w:val="715130A8"/>
    <w:rsid w:val="7156B4EF"/>
    <w:rsid w:val="715B53FA"/>
    <w:rsid w:val="7162B612"/>
    <w:rsid w:val="7176F4A5"/>
    <w:rsid w:val="717FE6F6"/>
    <w:rsid w:val="719A6AFF"/>
    <w:rsid w:val="71BB5E7A"/>
    <w:rsid w:val="71BB944D"/>
    <w:rsid w:val="71C38796"/>
    <w:rsid w:val="71C44ED3"/>
    <w:rsid w:val="71C60373"/>
    <w:rsid w:val="71D7BD8B"/>
    <w:rsid w:val="71D89632"/>
    <w:rsid w:val="71EFD65A"/>
    <w:rsid w:val="71F3A055"/>
    <w:rsid w:val="71F9486E"/>
    <w:rsid w:val="72163EB9"/>
    <w:rsid w:val="72280AA7"/>
    <w:rsid w:val="722B54A8"/>
    <w:rsid w:val="723A06E8"/>
    <w:rsid w:val="723A1386"/>
    <w:rsid w:val="723FCD2E"/>
    <w:rsid w:val="7248A997"/>
    <w:rsid w:val="724A4566"/>
    <w:rsid w:val="724D3BE1"/>
    <w:rsid w:val="72537C15"/>
    <w:rsid w:val="725426E2"/>
    <w:rsid w:val="72544B2D"/>
    <w:rsid w:val="72578A44"/>
    <w:rsid w:val="72675DDE"/>
    <w:rsid w:val="726E3E5B"/>
    <w:rsid w:val="728452C9"/>
    <w:rsid w:val="72B00280"/>
    <w:rsid w:val="72B81D0C"/>
    <w:rsid w:val="72B977D1"/>
    <w:rsid w:val="72C52EB3"/>
    <w:rsid w:val="72C6E4C2"/>
    <w:rsid w:val="72D3FA10"/>
    <w:rsid w:val="730EC4FE"/>
    <w:rsid w:val="733280F3"/>
    <w:rsid w:val="7333B48F"/>
    <w:rsid w:val="7344E963"/>
    <w:rsid w:val="734A11CC"/>
    <w:rsid w:val="735F2EF0"/>
    <w:rsid w:val="735FCAD7"/>
    <w:rsid w:val="736133E5"/>
    <w:rsid w:val="73696112"/>
    <w:rsid w:val="737441DD"/>
    <w:rsid w:val="73834711"/>
    <w:rsid w:val="73987CAE"/>
    <w:rsid w:val="73992EBC"/>
    <w:rsid w:val="739F01EB"/>
    <w:rsid w:val="73A0CAAD"/>
    <w:rsid w:val="73B4757F"/>
    <w:rsid w:val="73B91CEE"/>
    <w:rsid w:val="73C8D85D"/>
    <w:rsid w:val="73D9726C"/>
    <w:rsid w:val="73E20051"/>
    <w:rsid w:val="74032E3F"/>
    <w:rsid w:val="74045DB2"/>
    <w:rsid w:val="740471FC"/>
    <w:rsid w:val="7418283F"/>
    <w:rsid w:val="74281FB5"/>
    <w:rsid w:val="7431C3E9"/>
    <w:rsid w:val="7438AAF3"/>
    <w:rsid w:val="744D1A40"/>
    <w:rsid w:val="745A31AF"/>
    <w:rsid w:val="74611202"/>
    <w:rsid w:val="7469C5FD"/>
    <w:rsid w:val="7471ED63"/>
    <w:rsid w:val="7474AA0C"/>
    <w:rsid w:val="7479842F"/>
    <w:rsid w:val="747A9B09"/>
    <w:rsid w:val="7497057A"/>
    <w:rsid w:val="74CC8080"/>
    <w:rsid w:val="74D7D488"/>
    <w:rsid w:val="74DBE6C2"/>
    <w:rsid w:val="74F7BC95"/>
    <w:rsid w:val="74FE8477"/>
    <w:rsid w:val="75079056"/>
    <w:rsid w:val="7508E7C4"/>
    <w:rsid w:val="7511900D"/>
    <w:rsid w:val="7517119C"/>
    <w:rsid w:val="7543806E"/>
    <w:rsid w:val="7554086F"/>
    <w:rsid w:val="755EAFC0"/>
    <w:rsid w:val="756297D8"/>
    <w:rsid w:val="75695EBB"/>
    <w:rsid w:val="7573DAF0"/>
    <w:rsid w:val="75AD7E63"/>
    <w:rsid w:val="75C42BFB"/>
    <w:rsid w:val="75D3C7A4"/>
    <w:rsid w:val="75DC7E87"/>
    <w:rsid w:val="75E5264A"/>
    <w:rsid w:val="75F776B1"/>
    <w:rsid w:val="760441D8"/>
    <w:rsid w:val="76099208"/>
    <w:rsid w:val="762FFD08"/>
    <w:rsid w:val="7630C367"/>
    <w:rsid w:val="763E3BB7"/>
    <w:rsid w:val="7647FA31"/>
    <w:rsid w:val="764D0689"/>
    <w:rsid w:val="764F80BB"/>
    <w:rsid w:val="7653FE90"/>
    <w:rsid w:val="766492AD"/>
    <w:rsid w:val="766AFF19"/>
    <w:rsid w:val="76901C50"/>
    <w:rsid w:val="76A1D0A4"/>
    <w:rsid w:val="76AC9D20"/>
    <w:rsid w:val="76D94C19"/>
    <w:rsid w:val="76DE76E6"/>
    <w:rsid w:val="76E5CA9F"/>
    <w:rsid w:val="76EC96C8"/>
    <w:rsid w:val="77056995"/>
    <w:rsid w:val="772E0D2A"/>
    <w:rsid w:val="77365A5F"/>
    <w:rsid w:val="773BD72D"/>
    <w:rsid w:val="7762A9C5"/>
    <w:rsid w:val="7767893B"/>
    <w:rsid w:val="7768440C"/>
    <w:rsid w:val="776C36B6"/>
    <w:rsid w:val="777A747C"/>
    <w:rsid w:val="77801C92"/>
    <w:rsid w:val="778568F3"/>
    <w:rsid w:val="7792BF39"/>
    <w:rsid w:val="77D7B744"/>
    <w:rsid w:val="77F0F893"/>
    <w:rsid w:val="77F43C12"/>
    <w:rsid w:val="78008264"/>
    <w:rsid w:val="782BD7CB"/>
    <w:rsid w:val="782EE213"/>
    <w:rsid w:val="7831E1DD"/>
    <w:rsid w:val="7834797D"/>
    <w:rsid w:val="78367B12"/>
    <w:rsid w:val="783822A9"/>
    <w:rsid w:val="78439645"/>
    <w:rsid w:val="7858B869"/>
    <w:rsid w:val="786A5B67"/>
    <w:rsid w:val="7875F693"/>
    <w:rsid w:val="7886D010"/>
    <w:rsid w:val="7889CA8E"/>
    <w:rsid w:val="78A38ACB"/>
    <w:rsid w:val="78A6FE85"/>
    <w:rsid w:val="78AF3243"/>
    <w:rsid w:val="78B53140"/>
    <w:rsid w:val="78B7D387"/>
    <w:rsid w:val="78B8E18F"/>
    <w:rsid w:val="78BA1279"/>
    <w:rsid w:val="78D2B0E8"/>
    <w:rsid w:val="78DAF0D6"/>
    <w:rsid w:val="78EF5B2B"/>
    <w:rsid w:val="78EFC6C4"/>
    <w:rsid w:val="79179044"/>
    <w:rsid w:val="791BECF3"/>
    <w:rsid w:val="7921F3A7"/>
    <w:rsid w:val="792F05E5"/>
    <w:rsid w:val="79438028"/>
    <w:rsid w:val="7947C98A"/>
    <w:rsid w:val="795074EA"/>
    <w:rsid w:val="7960A450"/>
    <w:rsid w:val="79766333"/>
    <w:rsid w:val="798B73BA"/>
    <w:rsid w:val="799A5D99"/>
    <w:rsid w:val="79A16108"/>
    <w:rsid w:val="79A72291"/>
    <w:rsid w:val="79B914B9"/>
    <w:rsid w:val="79D056B3"/>
    <w:rsid w:val="79D24B73"/>
    <w:rsid w:val="79E563C8"/>
    <w:rsid w:val="79FBAE3A"/>
    <w:rsid w:val="7A15C89E"/>
    <w:rsid w:val="7A188020"/>
    <w:rsid w:val="7A1CDBDE"/>
    <w:rsid w:val="7A1ED593"/>
    <w:rsid w:val="7A3078E2"/>
    <w:rsid w:val="7A388424"/>
    <w:rsid w:val="7A39C3D3"/>
    <w:rsid w:val="7A3BFB1D"/>
    <w:rsid w:val="7A466AF3"/>
    <w:rsid w:val="7A599E22"/>
    <w:rsid w:val="7A822B01"/>
    <w:rsid w:val="7A82C1AD"/>
    <w:rsid w:val="7A860BE6"/>
    <w:rsid w:val="7A8E80C3"/>
    <w:rsid w:val="7A9AEA71"/>
    <w:rsid w:val="7A9B529E"/>
    <w:rsid w:val="7AA6DEFE"/>
    <w:rsid w:val="7AAA1908"/>
    <w:rsid w:val="7AB303DF"/>
    <w:rsid w:val="7AB7BD54"/>
    <w:rsid w:val="7AE2541D"/>
    <w:rsid w:val="7AE2ADA2"/>
    <w:rsid w:val="7B1C72E8"/>
    <w:rsid w:val="7B236369"/>
    <w:rsid w:val="7B282A52"/>
    <w:rsid w:val="7B3254FA"/>
    <w:rsid w:val="7B539C96"/>
    <w:rsid w:val="7B53BD5C"/>
    <w:rsid w:val="7B569D66"/>
    <w:rsid w:val="7B71A470"/>
    <w:rsid w:val="7B7379A4"/>
    <w:rsid w:val="7B7B8BB3"/>
    <w:rsid w:val="7B88C877"/>
    <w:rsid w:val="7B970452"/>
    <w:rsid w:val="7BAFE1F9"/>
    <w:rsid w:val="7BD96A99"/>
    <w:rsid w:val="7BDA63CD"/>
    <w:rsid w:val="7BED4194"/>
    <w:rsid w:val="7BF21616"/>
    <w:rsid w:val="7BF6FD53"/>
    <w:rsid w:val="7C01BA97"/>
    <w:rsid w:val="7C0A1DA0"/>
    <w:rsid w:val="7C0BC186"/>
    <w:rsid w:val="7C1947D2"/>
    <w:rsid w:val="7C223CD9"/>
    <w:rsid w:val="7C32A9AD"/>
    <w:rsid w:val="7C33ED1E"/>
    <w:rsid w:val="7C4BC845"/>
    <w:rsid w:val="7C89899D"/>
    <w:rsid w:val="7C993B83"/>
    <w:rsid w:val="7CA229D8"/>
    <w:rsid w:val="7CA4F67F"/>
    <w:rsid w:val="7CAC562A"/>
    <w:rsid w:val="7CC3A8DE"/>
    <w:rsid w:val="7CC98EF5"/>
    <w:rsid w:val="7CD74D9F"/>
    <w:rsid w:val="7CF63E4E"/>
    <w:rsid w:val="7CFA8929"/>
    <w:rsid w:val="7CFE3AE1"/>
    <w:rsid w:val="7D03C826"/>
    <w:rsid w:val="7D16A182"/>
    <w:rsid w:val="7D59B7BB"/>
    <w:rsid w:val="7D694B35"/>
    <w:rsid w:val="7D9CF0C3"/>
    <w:rsid w:val="7DB34D50"/>
    <w:rsid w:val="7DB9D95D"/>
    <w:rsid w:val="7DBF6F8C"/>
    <w:rsid w:val="7DC30A4B"/>
    <w:rsid w:val="7DD26650"/>
    <w:rsid w:val="7DE00CDC"/>
    <w:rsid w:val="7DF1F9A9"/>
    <w:rsid w:val="7DF2A882"/>
    <w:rsid w:val="7E09E4FD"/>
    <w:rsid w:val="7E0A2892"/>
    <w:rsid w:val="7E1559B7"/>
    <w:rsid w:val="7E1E9854"/>
    <w:rsid w:val="7E302056"/>
    <w:rsid w:val="7E3404DA"/>
    <w:rsid w:val="7E3DFA39"/>
    <w:rsid w:val="7E494CE6"/>
    <w:rsid w:val="7E4A5539"/>
    <w:rsid w:val="7E4B8BB3"/>
    <w:rsid w:val="7E6F0579"/>
    <w:rsid w:val="7E7D3659"/>
    <w:rsid w:val="7E9B4285"/>
    <w:rsid w:val="7EA79056"/>
    <w:rsid w:val="7EA99FEC"/>
    <w:rsid w:val="7EAB9D9A"/>
    <w:rsid w:val="7EB267A5"/>
    <w:rsid w:val="7ECA8D55"/>
    <w:rsid w:val="7EE6F89B"/>
    <w:rsid w:val="7F066372"/>
    <w:rsid w:val="7F17D59B"/>
    <w:rsid w:val="7F18968E"/>
    <w:rsid w:val="7F45CB34"/>
    <w:rsid w:val="7F5F0848"/>
    <w:rsid w:val="7F6BD96D"/>
    <w:rsid w:val="7F950396"/>
    <w:rsid w:val="7FB4CAC5"/>
    <w:rsid w:val="7FC0BC91"/>
    <w:rsid w:val="7FC2A377"/>
    <w:rsid w:val="7FC5C53B"/>
    <w:rsid w:val="7FCB45D5"/>
    <w:rsid w:val="7FD9CA9A"/>
    <w:rsid w:val="7FDA2490"/>
    <w:rsid w:val="7FE6259A"/>
    <w:rsid w:val="7FE75C14"/>
    <w:rsid w:val="7FF61993"/>
    <w:rsid w:val="7FF899C2"/>
    <w:rsid w:val="7FF9FFE5"/>
    <w:rsid w:val="7FFA6EC2"/>
    <w:rsid w:val="7FFAEB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3E69"/>
  <w15:chartTrackingRefBased/>
  <w15:docId w15:val="{262A0AC8-9219-4BCA-8749-7F764CD9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ED"/>
    <w:pPr>
      <w:spacing w:after="0" w:line="230" w:lineRule="exact"/>
    </w:pPr>
    <w:rPr>
      <w:rFonts w:ascii="Arial" w:eastAsia="Times New Roman" w:hAnsi="Arial" w:cs="Times New Roman"/>
      <w:sz w:val="20"/>
      <w:szCs w:val="24"/>
      <w:lang w:eastAsia="en-GB"/>
    </w:rPr>
  </w:style>
  <w:style w:type="paragraph" w:styleId="Heading1">
    <w:name w:val="heading 1"/>
    <w:basedOn w:val="Normal"/>
    <w:next w:val="Normal"/>
    <w:link w:val="Heading1Char"/>
    <w:qFormat/>
    <w:rsid w:val="00CD1DED"/>
    <w:pPr>
      <w:keepNext/>
      <w:spacing w:before="240" w:after="60" w:line="240" w:lineRule="auto"/>
      <w:outlineLvl w:val="0"/>
    </w:pPr>
    <w:rPr>
      <w:rFonts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ED"/>
    <w:rPr>
      <w:rFonts w:ascii="Arial" w:eastAsia="Times New Roman" w:hAnsi="Arial" w:cs="Arial"/>
      <w:b/>
      <w:bCs/>
      <w:kern w:val="32"/>
      <w:sz w:val="32"/>
      <w:szCs w:val="32"/>
    </w:rPr>
  </w:style>
  <w:style w:type="paragraph" w:customStyle="1" w:styleId="TitlingLine1">
    <w:name w:val="Titling Line 1"/>
    <w:basedOn w:val="Normal"/>
    <w:next w:val="TitlingLine2"/>
    <w:rsid w:val="00CD1DED"/>
    <w:pPr>
      <w:ind w:right="4253"/>
    </w:pPr>
    <w:rPr>
      <w:b/>
      <w:caps/>
      <w:szCs w:val="20"/>
    </w:rPr>
  </w:style>
  <w:style w:type="paragraph" w:customStyle="1" w:styleId="TitlingLine2">
    <w:name w:val="Titling Line 2"/>
    <w:basedOn w:val="TitlingLine1"/>
    <w:next w:val="TitlingLine3"/>
    <w:rsid w:val="00CD1DED"/>
    <w:rPr>
      <w:b w:val="0"/>
    </w:rPr>
  </w:style>
  <w:style w:type="paragraph" w:customStyle="1" w:styleId="TitlingLine3">
    <w:name w:val="Titling Line 3"/>
    <w:basedOn w:val="TitlingLine2"/>
    <w:rsid w:val="00CD1DED"/>
  </w:style>
  <w:style w:type="character" w:styleId="Hyperlink">
    <w:name w:val="Hyperlink"/>
    <w:uiPriority w:val="99"/>
    <w:rsid w:val="00CD1DED"/>
    <w:rPr>
      <w:color w:val="0000FF"/>
      <w:u w:val="single"/>
    </w:rPr>
  </w:style>
  <w:style w:type="character" w:styleId="CommentReference">
    <w:name w:val="annotation reference"/>
    <w:basedOn w:val="DefaultParagraphFont"/>
    <w:uiPriority w:val="99"/>
    <w:semiHidden/>
    <w:unhideWhenUsed/>
    <w:rsid w:val="00583B21"/>
    <w:rPr>
      <w:sz w:val="16"/>
      <w:szCs w:val="16"/>
    </w:rPr>
  </w:style>
  <w:style w:type="paragraph" w:styleId="CommentText">
    <w:name w:val="annotation text"/>
    <w:basedOn w:val="Normal"/>
    <w:link w:val="CommentTextChar"/>
    <w:uiPriority w:val="99"/>
    <w:unhideWhenUsed/>
    <w:rsid w:val="00583B21"/>
    <w:pPr>
      <w:spacing w:line="240" w:lineRule="auto"/>
    </w:pPr>
    <w:rPr>
      <w:szCs w:val="20"/>
    </w:rPr>
  </w:style>
  <w:style w:type="character" w:customStyle="1" w:styleId="CommentTextChar">
    <w:name w:val="Comment Text Char"/>
    <w:basedOn w:val="DefaultParagraphFont"/>
    <w:link w:val="CommentText"/>
    <w:uiPriority w:val="99"/>
    <w:rsid w:val="00583B21"/>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83B21"/>
    <w:rPr>
      <w:b/>
      <w:bCs/>
    </w:rPr>
  </w:style>
  <w:style w:type="character" w:customStyle="1" w:styleId="CommentSubjectChar">
    <w:name w:val="Comment Subject Char"/>
    <w:basedOn w:val="CommentTextChar"/>
    <w:link w:val="CommentSubject"/>
    <w:uiPriority w:val="99"/>
    <w:semiHidden/>
    <w:rsid w:val="00583B21"/>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583B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B21"/>
    <w:rPr>
      <w:rFonts w:ascii="Segoe UI" w:eastAsia="Times New Roman" w:hAnsi="Segoe UI" w:cs="Segoe UI"/>
      <w:sz w:val="18"/>
      <w:szCs w:val="18"/>
      <w:lang w:eastAsia="en-GB"/>
    </w:rPr>
  </w:style>
  <w:style w:type="paragraph" w:styleId="ListParagraph">
    <w:name w:val="List Paragraph"/>
    <w:basedOn w:val="Normal"/>
    <w:uiPriority w:val="34"/>
    <w:qFormat/>
    <w:rsid w:val="006304BC"/>
    <w:pPr>
      <w:ind w:left="720"/>
      <w:contextualSpacing/>
    </w:pPr>
  </w:style>
  <w:style w:type="paragraph" w:styleId="Header">
    <w:name w:val="header"/>
    <w:basedOn w:val="Normal"/>
    <w:link w:val="HeaderChar"/>
    <w:uiPriority w:val="99"/>
    <w:unhideWhenUsed/>
    <w:rsid w:val="00224AA7"/>
    <w:pPr>
      <w:tabs>
        <w:tab w:val="center" w:pos="4513"/>
        <w:tab w:val="right" w:pos="9026"/>
      </w:tabs>
      <w:spacing w:line="240" w:lineRule="auto"/>
    </w:pPr>
  </w:style>
  <w:style w:type="character" w:customStyle="1" w:styleId="HeaderChar">
    <w:name w:val="Header Char"/>
    <w:basedOn w:val="DefaultParagraphFont"/>
    <w:link w:val="Header"/>
    <w:uiPriority w:val="99"/>
    <w:rsid w:val="00224AA7"/>
    <w:rPr>
      <w:rFonts w:ascii="Arial" w:eastAsia="Times New Roman" w:hAnsi="Arial" w:cs="Times New Roman"/>
      <w:sz w:val="20"/>
      <w:szCs w:val="24"/>
      <w:lang w:eastAsia="en-GB"/>
    </w:rPr>
  </w:style>
  <w:style w:type="paragraph" w:styleId="Footer">
    <w:name w:val="footer"/>
    <w:basedOn w:val="Normal"/>
    <w:link w:val="FooterChar"/>
    <w:uiPriority w:val="99"/>
    <w:unhideWhenUsed/>
    <w:rsid w:val="00224AA7"/>
    <w:pPr>
      <w:tabs>
        <w:tab w:val="center" w:pos="4513"/>
        <w:tab w:val="right" w:pos="9026"/>
      </w:tabs>
      <w:spacing w:line="240" w:lineRule="auto"/>
    </w:pPr>
  </w:style>
  <w:style w:type="character" w:customStyle="1" w:styleId="FooterChar">
    <w:name w:val="Footer Char"/>
    <w:basedOn w:val="DefaultParagraphFont"/>
    <w:link w:val="Footer"/>
    <w:uiPriority w:val="99"/>
    <w:rsid w:val="00224AA7"/>
    <w:rPr>
      <w:rFonts w:ascii="Arial" w:eastAsia="Times New Roman" w:hAnsi="Arial" w:cs="Times New Roman"/>
      <w:sz w:val="20"/>
      <w:szCs w:val="24"/>
      <w:lang w:eastAsia="en-GB"/>
    </w:rPr>
  </w:style>
  <w:style w:type="table" w:styleId="TableGrid">
    <w:name w:val="Table Grid"/>
    <w:basedOn w:val="TableNormal"/>
    <w:uiPriority w:val="39"/>
    <w:rsid w:val="00DB05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379E6"/>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7379E6"/>
  </w:style>
  <w:style w:type="character" w:customStyle="1" w:styleId="eop">
    <w:name w:val="eop"/>
    <w:basedOn w:val="DefaultParagraphFont"/>
    <w:rsid w:val="007379E6"/>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136F18"/>
    <w:pPr>
      <w:spacing w:after="0" w:line="240" w:lineRule="auto"/>
    </w:pPr>
    <w:rPr>
      <w:rFonts w:ascii="Arial" w:eastAsia="Times New Roman" w:hAnsi="Arial" w:cs="Times New Roman"/>
      <w:sz w:val="20"/>
      <w:szCs w:val="24"/>
      <w:lang w:eastAsia="en-GB"/>
    </w:rPr>
  </w:style>
  <w:style w:type="character" w:styleId="UnresolvedMention">
    <w:name w:val="Unresolved Mention"/>
    <w:basedOn w:val="DefaultParagraphFont"/>
    <w:uiPriority w:val="99"/>
    <w:semiHidden/>
    <w:unhideWhenUsed/>
    <w:rsid w:val="00757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527855">
      <w:bodyDiv w:val="1"/>
      <w:marLeft w:val="0"/>
      <w:marRight w:val="0"/>
      <w:marTop w:val="0"/>
      <w:marBottom w:val="0"/>
      <w:divBdr>
        <w:top w:val="none" w:sz="0" w:space="0" w:color="auto"/>
        <w:left w:val="none" w:sz="0" w:space="0" w:color="auto"/>
        <w:bottom w:val="none" w:sz="0" w:space="0" w:color="auto"/>
        <w:right w:val="none" w:sz="0" w:space="0" w:color="auto"/>
      </w:divBdr>
    </w:div>
    <w:div w:id="1314607314">
      <w:bodyDiv w:val="1"/>
      <w:marLeft w:val="0"/>
      <w:marRight w:val="0"/>
      <w:marTop w:val="0"/>
      <w:marBottom w:val="0"/>
      <w:divBdr>
        <w:top w:val="none" w:sz="0" w:space="0" w:color="auto"/>
        <w:left w:val="none" w:sz="0" w:space="0" w:color="auto"/>
        <w:bottom w:val="none" w:sz="0" w:space="0" w:color="auto"/>
        <w:right w:val="none" w:sz="0" w:space="0" w:color="auto"/>
      </w:divBdr>
      <w:divsChild>
        <w:div w:id="70734668">
          <w:marLeft w:val="0"/>
          <w:marRight w:val="0"/>
          <w:marTop w:val="0"/>
          <w:marBottom w:val="0"/>
          <w:divBdr>
            <w:top w:val="none" w:sz="0" w:space="0" w:color="auto"/>
            <w:left w:val="none" w:sz="0" w:space="0" w:color="auto"/>
            <w:bottom w:val="none" w:sz="0" w:space="0" w:color="auto"/>
            <w:right w:val="none" w:sz="0" w:space="0" w:color="auto"/>
          </w:divBdr>
        </w:div>
        <w:div w:id="278412311">
          <w:marLeft w:val="0"/>
          <w:marRight w:val="0"/>
          <w:marTop w:val="0"/>
          <w:marBottom w:val="0"/>
          <w:divBdr>
            <w:top w:val="none" w:sz="0" w:space="0" w:color="auto"/>
            <w:left w:val="none" w:sz="0" w:space="0" w:color="auto"/>
            <w:bottom w:val="none" w:sz="0" w:space="0" w:color="auto"/>
            <w:right w:val="none" w:sz="0" w:space="0" w:color="auto"/>
          </w:divBdr>
        </w:div>
        <w:div w:id="332228140">
          <w:marLeft w:val="0"/>
          <w:marRight w:val="0"/>
          <w:marTop w:val="0"/>
          <w:marBottom w:val="0"/>
          <w:divBdr>
            <w:top w:val="none" w:sz="0" w:space="0" w:color="auto"/>
            <w:left w:val="none" w:sz="0" w:space="0" w:color="auto"/>
            <w:bottom w:val="none" w:sz="0" w:space="0" w:color="auto"/>
            <w:right w:val="none" w:sz="0" w:space="0" w:color="auto"/>
          </w:divBdr>
        </w:div>
        <w:div w:id="703678917">
          <w:marLeft w:val="0"/>
          <w:marRight w:val="0"/>
          <w:marTop w:val="0"/>
          <w:marBottom w:val="0"/>
          <w:divBdr>
            <w:top w:val="none" w:sz="0" w:space="0" w:color="auto"/>
            <w:left w:val="none" w:sz="0" w:space="0" w:color="auto"/>
            <w:bottom w:val="none" w:sz="0" w:space="0" w:color="auto"/>
            <w:right w:val="none" w:sz="0" w:space="0" w:color="auto"/>
          </w:divBdr>
        </w:div>
        <w:div w:id="987174946">
          <w:marLeft w:val="0"/>
          <w:marRight w:val="0"/>
          <w:marTop w:val="0"/>
          <w:marBottom w:val="0"/>
          <w:divBdr>
            <w:top w:val="none" w:sz="0" w:space="0" w:color="auto"/>
            <w:left w:val="none" w:sz="0" w:space="0" w:color="auto"/>
            <w:bottom w:val="none" w:sz="0" w:space="0" w:color="auto"/>
            <w:right w:val="none" w:sz="0" w:space="0" w:color="auto"/>
          </w:divBdr>
        </w:div>
        <w:div w:id="988678344">
          <w:marLeft w:val="0"/>
          <w:marRight w:val="0"/>
          <w:marTop w:val="0"/>
          <w:marBottom w:val="0"/>
          <w:divBdr>
            <w:top w:val="none" w:sz="0" w:space="0" w:color="auto"/>
            <w:left w:val="none" w:sz="0" w:space="0" w:color="auto"/>
            <w:bottom w:val="none" w:sz="0" w:space="0" w:color="auto"/>
            <w:right w:val="none" w:sz="0" w:space="0" w:color="auto"/>
          </w:divBdr>
        </w:div>
        <w:div w:id="1043864612">
          <w:marLeft w:val="0"/>
          <w:marRight w:val="0"/>
          <w:marTop w:val="0"/>
          <w:marBottom w:val="0"/>
          <w:divBdr>
            <w:top w:val="none" w:sz="0" w:space="0" w:color="auto"/>
            <w:left w:val="none" w:sz="0" w:space="0" w:color="auto"/>
            <w:bottom w:val="none" w:sz="0" w:space="0" w:color="auto"/>
            <w:right w:val="none" w:sz="0" w:space="0" w:color="auto"/>
          </w:divBdr>
        </w:div>
        <w:div w:id="1819105930">
          <w:marLeft w:val="0"/>
          <w:marRight w:val="0"/>
          <w:marTop w:val="0"/>
          <w:marBottom w:val="0"/>
          <w:divBdr>
            <w:top w:val="none" w:sz="0" w:space="0" w:color="auto"/>
            <w:left w:val="none" w:sz="0" w:space="0" w:color="auto"/>
            <w:bottom w:val="none" w:sz="0" w:space="0" w:color="auto"/>
            <w:right w:val="none" w:sz="0" w:space="0" w:color="auto"/>
          </w:divBdr>
        </w:div>
        <w:div w:id="1873806563">
          <w:marLeft w:val="0"/>
          <w:marRight w:val="0"/>
          <w:marTop w:val="0"/>
          <w:marBottom w:val="0"/>
          <w:divBdr>
            <w:top w:val="none" w:sz="0" w:space="0" w:color="auto"/>
            <w:left w:val="none" w:sz="0" w:space="0" w:color="auto"/>
            <w:bottom w:val="none" w:sz="0" w:space="0" w:color="auto"/>
            <w:right w:val="none" w:sz="0" w:space="0" w:color="auto"/>
          </w:divBdr>
        </w:div>
        <w:div w:id="2023192689">
          <w:marLeft w:val="0"/>
          <w:marRight w:val="0"/>
          <w:marTop w:val="0"/>
          <w:marBottom w:val="0"/>
          <w:divBdr>
            <w:top w:val="none" w:sz="0" w:space="0" w:color="auto"/>
            <w:left w:val="none" w:sz="0" w:space="0" w:color="auto"/>
            <w:bottom w:val="none" w:sz="0" w:space="0" w:color="auto"/>
            <w:right w:val="none" w:sz="0" w:space="0" w:color="auto"/>
          </w:divBdr>
        </w:div>
      </w:divsChild>
    </w:div>
    <w:div w:id="1646354970">
      <w:bodyDiv w:val="1"/>
      <w:marLeft w:val="0"/>
      <w:marRight w:val="0"/>
      <w:marTop w:val="0"/>
      <w:marBottom w:val="0"/>
      <w:divBdr>
        <w:top w:val="none" w:sz="0" w:space="0" w:color="auto"/>
        <w:left w:val="none" w:sz="0" w:space="0" w:color="auto"/>
        <w:bottom w:val="none" w:sz="0" w:space="0" w:color="auto"/>
        <w:right w:val="none" w:sz="0" w:space="0" w:color="auto"/>
      </w:divBdr>
      <w:divsChild>
        <w:div w:id="253437674">
          <w:marLeft w:val="0"/>
          <w:marRight w:val="0"/>
          <w:marTop w:val="0"/>
          <w:marBottom w:val="0"/>
          <w:divBdr>
            <w:top w:val="none" w:sz="0" w:space="0" w:color="auto"/>
            <w:left w:val="none" w:sz="0" w:space="0" w:color="auto"/>
            <w:bottom w:val="none" w:sz="0" w:space="0" w:color="auto"/>
            <w:right w:val="none" w:sz="0" w:space="0" w:color="auto"/>
          </w:divBdr>
        </w:div>
        <w:div w:id="480540211">
          <w:marLeft w:val="0"/>
          <w:marRight w:val="0"/>
          <w:marTop w:val="0"/>
          <w:marBottom w:val="0"/>
          <w:divBdr>
            <w:top w:val="none" w:sz="0" w:space="0" w:color="auto"/>
            <w:left w:val="none" w:sz="0" w:space="0" w:color="auto"/>
            <w:bottom w:val="none" w:sz="0" w:space="0" w:color="auto"/>
            <w:right w:val="none" w:sz="0" w:space="0" w:color="auto"/>
          </w:divBdr>
        </w:div>
        <w:div w:id="649017582">
          <w:marLeft w:val="0"/>
          <w:marRight w:val="0"/>
          <w:marTop w:val="0"/>
          <w:marBottom w:val="0"/>
          <w:divBdr>
            <w:top w:val="none" w:sz="0" w:space="0" w:color="auto"/>
            <w:left w:val="none" w:sz="0" w:space="0" w:color="auto"/>
            <w:bottom w:val="none" w:sz="0" w:space="0" w:color="auto"/>
            <w:right w:val="none" w:sz="0" w:space="0" w:color="auto"/>
          </w:divBdr>
        </w:div>
        <w:div w:id="690423578">
          <w:marLeft w:val="0"/>
          <w:marRight w:val="0"/>
          <w:marTop w:val="0"/>
          <w:marBottom w:val="0"/>
          <w:divBdr>
            <w:top w:val="none" w:sz="0" w:space="0" w:color="auto"/>
            <w:left w:val="none" w:sz="0" w:space="0" w:color="auto"/>
            <w:bottom w:val="none" w:sz="0" w:space="0" w:color="auto"/>
            <w:right w:val="none" w:sz="0" w:space="0" w:color="auto"/>
          </w:divBdr>
        </w:div>
        <w:div w:id="750009068">
          <w:marLeft w:val="0"/>
          <w:marRight w:val="0"/>
          <w:marTop w:val="0"/>
          <w:marBottom w:val="0"/>
          <w:divBdr>
            <w:top w:val="none" w:sz="0" w:space="0" w:color="auto"/>
            <w:left w:val="none" w:sz="0" w:space="0" w:color="auto"/>
            <w:bottom w:val="none" w:sz="0" w:space="0" w:color="auto"/>
            <w:right w:val="none" w:sz="0" w:space="0" w:color="auto"/>
          </w:divBdr>
        </w:div>
        <w:div w:id="1260871407">
          <w:marLeft w:val="0"/>
          <w:marRight w:val="0"/>
          <w:marTop w:val="0"/>
          <w:marBottom w:val="0"/>
          <w:divBdr>
            <w:top w:val="none" w:sz="0" w:space="0" w:color="auto"/>
            <w:left w:val="none" w:sz="0" w:space="0" w:color="auto"/>
            <w:bottom w:val="none" w:sz="0" w:space="0" w:color="auto"/>
            <w:right w:val="none" w:sz="0" w:space="0" w:color="auto"/>
          </w:divBdr>
        </w:div>
        <w:div w:id="1399942483">
          <w:marLeft w:val="0"/>
          <w:marRight w:val="0"/>
          <w:marTop w:val="0"/>
          <w:marBottom w:val="0"/>
          <w:divBdr>
            <w:top w:val="none" w:sz="0" w:space="0" w:color="auto"/>
            <w:left w:val="none" w:sz="0" w:space="0" w:color="auto"/>
            <w:bottom w:val="none" w:sz="0" w:space="0" w:color="auto"/>
            <w:right w:val="none" w:sz="0" w:space="0" w:color="auto"/>
          </w:divBdr>
        </w:div>
        <w:div w:id="1946230358">
          <w:marLeft w:val="0"/>
          <w:marRight w:val="0"/>
          <w:marTop w:val="0"/>
          <w:marBottom w:val="0"/>
          <w:divBdr>
            <w:top w:val="none" w:sz="0" w:space="0" w:color="auto"/>
            <w:left w:val="none" w:sz="0" w:space="0" w:color="auto"/>
            <w:bottom w:val="none" w:sz="0" w:space="0" w:color="auto"/>
            <w:right w:val="none" w:sz="0" w:space="0" w:color="auto"/>
          </w:divBdr>
        </w:div>
        <w:div w:id="2021272279">
          <w:marLeft w:val="0"/>
          <w:marRight w:val="0"/>
          <w:marTop w:val="0"/>
          <w:marBottom w:val="0"/>
          <w:divBdr>
            <w:top w:val="none" w:sz="0" w:space="0" w:color="auto"/>
            <w:left w:val="none" w:sz="0" w:space="0" w:color="auto"/>
            <w:bottom w:val="none" w:sz="0" w:space="0" w:color="auto"/>
            <w:right w:val="none" w:sz="0" w:space="0" w:color="auto"/>
          </w:divBdr>
        </w:div>
        <w:div w:id="2049068353">
          <w:marLeft w:val="0"/>
          <w:marRight w:val="0"/>
          <w:marTop w:val="0"/>
          <w:marBottom w:val="0"/>
          <w:divBdr>
            <w:top w:val="none" w:sz="0" w:space="0" w:color="auto"/>
            <w:left w:val="none" w:sz="0" w:space="0" w:color="auto"/>
            <w:bottom w:val="none" w:sz="0" w:space="0" w:color="auto"/>
            <w:right w:val="none" w:sz="0" w:space="0" w:color="auto"/>
          </w:divBdr>
        </w:div>
      </w:divsChild>
    </w:div>
    <w:div w:id="19084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pa.org/depression-guideline/assessment"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thics@ucl.ac.uk"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hics@ucl.ac.uk"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5239A1-BCC1-48BF-95D6-763DB2464FF7}">
  <ds:schemaRefs>
    <ds:schemaRef ds:uri="http://schemas.microsoft.com/sharepoint/v3/contenttype/forms"/>
  </ds:schemaRefs>
</ds:datastoreItem>
</file>

<file path=customXml/itemProps2.xml><?xml version="1.0" encoding="utf-8"?>
<ds:datastoreItem xmlns:ds="http://schemas.openxmlformats.org/officeDocument/2006/customXml" ds:itemID="{1595DF9D-1CC0-49A7-BAB7-BA29C656D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CB5F60-2309-45F6-AB88-E3F8327B68F7}">
  <ds:schemaRefs>
    <ds:schemaRef ds:uri="http://schemas.microsoft.com/office/2006/metadata/properties"/>
    <ds:schemaRef ds:uri="http://schemas.microsoft.com/office/infopath/2007/PartnerControls"/>
    <ds:schemaRef ds:uri="4348492b-e9b9-4378-a305-62c00e8a29a4"/>
    <ds:schemaRef ds:uri="0763c31d-b620-4564-b4f6-3579c2336d4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Alaska, Lola</dc:creator>
  <cp:keywords/>
  <dc:description/>
  <cp:lastModifiedBy>Keil, Johannes (Stud. FPN)</cp:lastModifiedBy>
  <cp:revision>4</cp:revision>
  <dcterms:created xsi:type="dcterms:W3CDTF">2025-03-31T15:31:00Z</dcterms:created>
  <dcterms:modified xsi:type="dcterms:W3CDTF">2025-04-01T10:45:00Z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