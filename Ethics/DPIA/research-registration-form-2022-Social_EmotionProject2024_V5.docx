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95CD" w14:textId="47422E76" w:rsidR="00BB0122" w:rsidRPr="00396147" w:rsidRDefault="00396147" w:rsidP="00396147">
      <w:pPr>
        <w:jc w:val="center"/>
        <w:rPr>
          <w:rFonts w:ascii="Segoe UI" w:hAnsi="Segoe UI" w:cs="Segoe UI"/>
          <w:b/>
          <w:bCs/>
          <w:caps/>
          <w:sz w:val="28"/>
          <w:szCs w:val="28"/>
        </w:rPr>
      </w:pPr>
      <w:r w:rsidRPr="00396147">
        <w:rPr>
          <w:rFonts w:ascii="Segoe UI" w:hAnsi="Segoe UI" w:cs="Segoe UI"/>
          <w:b/>
          <w:bCs/>
          <w:caps/>
          <w:sz w:val="28"/>
          <w:szCs w:val="28"/>
        </w:rPr>
        <w:t>Research registration form</w:t>
      </w:r>
    </w:p>
    <w:p w14:paraId="474438C5" w14:textId="78FD7E6E" w:rsidR="00396147" w:rsidRPr="00396147" w:rsidRDefault="00396147" w:rsidP="00396147">
      <w:pPr>
        <w:rPr>
          <w:rFonts w:ascii="Segoe UI" w:hAnsi="Segoe UI" w:cs="Segoe UI"/>
          <w:sz w:val="21"/>
          <w:szCs w:val="21"/>
        </w:rPr>
      </w:pPr>
      <w:r w:rsidRPr="00396147">
        <w:rPr>
          <w:rFonts w:ascii="Segoe UI" w:hAnsi="Segoe UI" w:cs="Segoe UI"/>
          <w:sz w:val="21"/>
          <w:szCs w:val="21"/>
        </w:rPr>
        <w:t>All research projects using Personal Data must be registered with the UCL Data Protection Office before the data is collected. Completing this form is part of that process.</w:t>
      </w:r>
      <w:r w:rsidRPr="00396147">
        <w:rPr>
          <w:rFonts w:ascii="Segoe UI" w:hAnsi="Segoe UI" w:cs="Segoe UI"/>
          <w:sz w:val="21"/>
          <w:szCs w:val="21"/>
        </w:rPr>
        <w:br/>
      </w:r>
      <w:r w:rsidRPr="00396147">
        <w:rPr>
          <w:rFonts w:ascii="Segoe UI" w:hAnsi="Segoe UI" w:cs="Segoe UI"/>
          <w:sz w:val="21"/>
          <w:szCs w:val="21"/>
        </w:rPr>
        <w:br/>
        <w:t xml:space="preserve">For research projects that require a review by a Health Research Authority (HRA), Research Ethics Committee (REC), or if your study involves the processing of special category personal data (sensitive), and you are an undergraduate, or postgraduate student. </w:t>
      </w:r>
      <w:r w:rsidRPr="00396147">
        <w:rPr>
          <w:rFonts w:ascii="Segoe UI" w:hAnsi="Segoe UI" w:cs="Segoe UI"/>
          <w:sz w:val="21"/>
          <w:szCs w:val="21"/>
        </w:rPr>
        <w:br/>
      </w:r>
      <w:r w:rsidRPr="00396147">
        <w:rPr>
          <w:rFonts w:ascii="Segoe UI" w:hAnsi="Segoe UI" w:cs="Segoe UI"/>
          <w:sz w:val="21"/>
          <w:szCs w:val="21"/>
        </w:rPr>
        <w:br/>
        <w:t>Where UCL is a Controller it must comply with the Data Protection Legislation. For students who are processing Personal Data as part of their UCL programme of studies, UCL will be the Controller.</w:t>
      </w:r>
      <w:r w:rsidRPr="00396147">
        <w:rPr>
          <w:rFonts w:ascii="Segoe UI" w:hAnsi="Segoe UI" w:cs="Segoe UI"/>
          <w:sz w:val="21"/>
          <w:szCs w:val="21"/>
        </w:rPr>
        <w:br/>
      </w:r>
      <w:r w:rsidRPr="00396147">
        <w:rPr>
          <w:rFonts w:ascii="Segoe UI" w:hAnsi="Segoe UI" w:cs="Segoe UI"/>
          <w:sz w:val="21"/>
          <w:szCs w:val="21"/>
        </w:rPr>
        <w:br/>
        <w:t>This form should be completed if Personal Data is collected and used as part of the research project. Research registration will not be required when staff or students are only processing Anonymous Data.</w:t>
      </w:r>
      <w:r w:rsidRPr="00396147">
        <w:rPr>
          <w:rFonts w:ascii="Segoe UI" w:hAnsi="Segoe UI" w:cs="Segoe UI"/>
          <w:sz w:val="21"/>
          <w:szCs w:val="21"/>
        </w:rPr>
        <w:br/>
      </w:r>
      <w:r w:rsidRPr="00396147">
        <w:rPr>
          <w:rFonts w:ascii="Segoe UI" w:hAnsi="Segoe UI" w:cs="Segoe UI"/>
          <w:sz w:val="21"/>
          <w:szCs w:val="21"/>
        </w:rPr>
        <w:br/>
        <w:t xml:space="preserve">Definitions of terms used in this form, such as Personal Data, are given below. </w:t>
      </w:r>
      <w:r w:rsidRPr="00396147">
        <w:rPr>
          <w:rFonts w:ascii="Segoe UI" w:hAnsi="Segoe UI" w:cs="Segoe UI"/>
          <w:sz w:val="21"/>
          <w:szCs w:val="21"/>
        </w:rPr>
        <w:br/>
      </w:r>
      <w:r w:rsidRPr="00396147">
        <w:rPr>
          <w:rFonts w:ascii="Segoe UI" w:hAnsi="Segoe UI" w:cs="Segoe UI"/>
          <w:sz w:val="21"/>
          <w:szCs w:val="21"/>
        </w:rPr>
        <w:br/>
        <w:t xml:space="preserve">All sections </w:t>
      </w:r>
      <w:r w:rsidRPr="00396147">
        <w:rPr>
          <w:rFonts w:ascii="Segoe UI" w:hAnsi="Segoe UI" w:cs="Segoe UI"/>
          <w:b/>
          <w:bCs/>
          <w:sz w:val="21"/>
          <w:szCs w:val="21"/>
          <w:u w:val="single"/>
        </w:rPr>
        <w:t>must</w:t>
      </w:r>
      <w:r w:rsidRPr="00396147">
        <w:rPr>
          <w:rFonts w:ascii="Segoe UI" w:hAnsi="Segoe UI" w:cs="Segoe UI"/>
          <w:sz w:val="21"/>
          <w:szCs w:val="21"/>
        </w:rPr>
        <w:t xml:space="preserve"> be completed before submitting this form. Please ensure all required supporting documentation is also uploaded. Failing to comply will result in a delay to your research registration.</w:t>
      </w:r>
      <w:r w:rsidRPr="00396147">
        <w:rPr>
          <w:rFonts w:ascii="Segoe UI" w:hAnsi="Segoe UI" w:cs="Segoe UI"/>
          <w:sz w:val="21"/>
          <w:szCs w:val="21"/>
        </w:rPr>
        <w:br/>
      </w:r>
      <w:r w:rsidRPr="00396147">
        <w:rPr>
          <w:rFonts w:ascii="Segoe UI" w:hAnsi="Segoe UI" w:cs="Segoe UI"/>
          <w:sz w:val="21"/>
          <w:szCs w:val="21"/>
        </w:rPr>
        <w:br/>
        <w:t xml:space="preserve">If you are external to UCL, please complete the following form below instead of completing the online Microsoft form and submit it electronically to </w:t>
      </w:r>
      <w:hyperlink r:id="rId8" w:history="1">
        <w:r w:rsidRPr="001A5E8D">
          <w:rPr>
            <w:rStyle w:val="Hyperlink"/>
            <w:rFonts w:ascii="Segoe UI" w:hAnsi="Segoe UI" w:cs="Segoe UI"/>
            <w:sz w:val="21"/>
            <w:szCs w:val="21"/>
          </w:rPr>
          <w:t>data-protection@ucl.ac.uk</w:t>
        </w:r>
      </w:hyperlink>
      <w:r>
        <w:rPr>
          <w:rFonts w:ascii="Segoe UI" w:hAnsi="Segoe UI" w:cs="Segoe UI"/>
          <w:sz w:val="21"/>
          <w:szCs w:val="21"/>
        </w:rPr>
        <w:t xml:space="preserve"> </w:t>
      </w:r>
      <w:r w:rsidRPr="00396147">
        <w:rPr>
          <w:rFonts w:ascii="Segoe UI" w:hAnsi="Segoe UI" w:cs="Segoe UI"/>
          <w:sz w:val="21"/>
          <w:szCs w:val="21"/>
        </w:rPr>
        <w:t>together with the supporting documentation.</w:t>
      </w:r>
    </w:p>
    <w:p w14:paraId="50FD5136" w14:textId="284C7DC0" w:rsidR="00396147" w:rsidRDefault="00396147" w:rsidP="00396147">
      <w:pPr>
        <w:rPr>
          <w:rFonts w:ascii="Segoe UI" w:hAnsi="Segoe UI" w:cs="Segoe UI"/>
          <w:sz w:val="21"/>
          <w:szCs w:val="21"/>
        </w:rPr>
      </w:pPr>
      <w:r w:rsidRPr="00396147">
        <w:rPr>
          <w:rFonts w:ascii="Segoe UI" w:hAnsi="Segoe UI" w:cs="Segoe UI"/>
          <w:sz w:val="21"/>
          <w:szCs w:val="21"/>
        </w:rPr>
        <w:t xml:space="preserve">If you are having issues accessing or using this form, please notify us at </w:t>
      </w:r>
      <w:hyperlink r:id="rId9" w:history="1">
        <w:r w:rsidRPr="001A5E8D">
          <w:rPr>
            <w:rStyle w:val="Hyperlink"/>
            <w:rFonts w:ascii="Segoe UI" w:hAnsi="Segoe UI" w:cs="Segoe UI"/>
            <w:sz w:val="21"/>
            <w:szCs w:val="21"/>
          </w:rPr>
          <w:t>data-protection@ucl.ac.uk</w:t>
        </w:r>
      </w:hyperlink>
      <w:r w:rsidRPr="00396147">
        <w:rPr>
          <w:rFonts w:ascii="Segoe UI" w:hAnsi="Segoe UI" w:cs="Segoe UI"/>
          <w:sz w:val="21"/>
          <w:szCs w:val="21"/>
        </w:rPr>
        <w:t>.</w:t>
      </w:r>
      <w:r>
        <w:rPr>
          <w:rFonts w:ascii="Segoe UI" w:hAnsi="Segoe UI" w:cs="Segoe UI"/>
          <w:sz w:val="21"/>
          <w:szCs w:val="21"/>
        </w:rPr>
        <w:t xml:space="preserve"> </w:t>
      </w:r>
      <w:r w:rsidRPr="00396147">
        <w:rPr>
          <w:rFonts w:ascii="Segoe UI" w:hAnsi="Segoe UI" w:cs="Segoe UI"/>
          <w:sz w:val="21"/>
          <w:szCs w:val="21"/>
        </w:rPr>
        <w:br/>
      </w:r>
      <w:r w:rsidRPr="00396147">
        <w:rPr>
          <w:rFonts w:ascii="Segoe UI" w:hAnsi="Segoe UI" w:cs="Segoe UI"/>
          <w:sz w:val="21"/>
          <w:szCs w:val="21"/>
        </w:rPr>
        <w:br/>
        <w:t xml:space="preserve">We may have some questions about the information you provide, but you will normally be provided with a registration number within 10 working days of submitting the form. However, the period leading up to meeting of Ethics Committees is always very busy, and you should allow more time for your application to be processed. </w:t>
      </w:r>
      <w:r w:rsidRPr="00396147">
        <w:rPr>
          <w:rFonts w:ascii="Segoe UI" w:hAnsi="Segoe UI" w:cs="Segoe UI"/>
          <w:sz w:val="21"/>
          <w:szCs w:val="21"/>
        </w:rPr>
        <w:br/>
      </w:r>
      <w:r w:rsidRPr="00396147">
        <w:rPr>
          <w:rFonts w:ascii="Segoe UI" w:hAnsi="Segoe UI" w:cs="Segoe UI"/>
          <w:sz w:val="21"/>
          <w:szCs w:val="21"/>
        </w:rPr>
        <w:br/>
        <w:t xml:space="preserve">If you are having issues accessing or using this form, please notify us at </w:t>
      </w:r>
      <w:hyperlink r:id="rId10" w:history="1">
        <w:r w:rsidRPr="00396147">
          <w:rPr>
            <w:rStyle w:val="Hyperlink"/>
            <w:rFonts w:ascii="Segoe UI" w:hAnsi="Segoe UI" w:cs="Segoe UI"/>
            <w:sz w:val="21"/>
            <w:szCs w:val="21"/>
          </w:rPr>
          <w:t>data-protection@ucl.ac.uk</w:t>
        </w:r>
      </w:hyperlink>
      <w:r w:rsidRPr="00396147">
        <w:rPr>
          <w:rFonts w:ascii="Segoe UI" w:hAnsi="Segoe UI" w:cs="Segoe UI"/>
          <w:sz w:val="21"/>
          <w:szCs w:val="21"/>
        </w:rPr>
        <w:t xml:space="preserve"> </w:t>
      </w:r>
      <w:r w:rsidRPr="00396147">
        <w:rPr>
          <w:rFonts w:ascii="Segoe UI" w:hAnsi="Segoe UI" w:cs="Segoe UI"/>
          <w:sz w:val="21"/>
          <w:szCs w:val="21"/>
        </w:rPr>
        <w:br/>
      </w:r>
      <w:r w:rsidRPr="00396147">
        <w:rPr>
          <w:rFonts w:ascii="Segoe UI" w:hAnsi="Segoe UI" w:cs="Segoe UI"/>
          <w:sz w:val="21"/>
          <w:szCs w:val="21"/>
        </w:rPr>
        <w:br/>
      </w:r>
      <w:r w:rsidRPr="00270B0D">
        <w:rPr>
          <w:rFonts w:ascii="Segoe UI" w:hAnsi="Segoe UI" w:cs="Segoe UI"/>
          <w:b/>
          <w:bCs/>
          <w:caps/>
          <w:sz w:val="28"/>
          <w:szCs w:val="28"/>
        </w:rPr>
        <w:t>Definitions</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Personal Data</w:t>
      </w:r>
      <w:r w:rsidRPr="00396147">
        <w:rPr>
          <w:rFonts w:ascii="Segoe UI" w:hAnsi="Segoe UI" w:cs="Segoe UI"/>
          <w:sz w:val="21"/>
          <w:szCs w:val="21"/>
        </w:rPr>
        <w:t>: any information relating to an identified or identifiable living individual.</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Pseudonymised personal data</w:t>
      </w:r>
      <w:r w:rsidRPr="00396147">
        <w:rPr>
          <w:rFonts w:ascii="Segoe UI" w:hAnsi="Segoe UI" w:cs="Segoe UI"/>
          <w:sz w:val="21"/>
          <w:szCs w:val="21"/>
        </w:rPr>
        <w:t xml:space="preserve"> means:</w:t>
      </w:r>
      <w:r w:rsidRPr="00396147">
        <w:rPr>
          <w:rFonts w:ascii="Segoe UI" w:hAnsi="Segoe UI" w:cs="Segoe UI"/>
          <w:sz w:val="21"/>
          <w:szCs w:val="21"/>
        </w:rPr>
        <w:br/>
      </w:r>
      <w:r w:rsidRPr="00396147">
        <w:rPr>
          <w:rFonts w:ascii="Segoe UI" w:hAnsi="Segoe UI" w:cs="Segoe UI"/>
          <w:sz w:val="21"/>
          <w:szCs w:val="21"/>
        </w:rPr>
        <w:br/>
        <w:t>‘...</w:t>
      </w:r>
      <w:r w:rsidRPr="00396147">
        <w:rPr>
          <w:rFonts w:ascii="Segoe UI" w:hAnsi="Segoe UI" w:cs="Segoe UI"/>
          <w:b/>
          <w:bCs/>
          <w:sz w:val="21"/>
          <w:szCs w:val="21"/>
        </w:rPr>
        <w:t>personal data</w:t>
      </w:r>
      <w:r w:rsidRPr="00396147">
        <w:rPr>
          <w:rFonts w:ascii="Segoe UI" w:hAnsi="Segoe UI" w:cs="Segoe UI"/>
          <w:sz w:val="21"/>
          <w:szCs w:val="21"/>
        </w:rPr>
        <w:t xml:space="preserve"> [that] can no longer be attributed to a specific data subject without the use of additional information, provided that such additional information is kept separately and is subject </w:t>
      </w:r>
      <w:r w:rsidRPr="00396147">
        <w:rPr>
          <w:rFonts w:ascii="Segoe UI" w:hAnsi="Segoe UI" w:cs="Segoe UI"/>
          <w:sz w:val="21"/>
          <w:szCs w:val="21"/>
        </w:rPr>
        <w:lastRenderedPageBreak/>
        <w:t>to technical and organisational measures to ensure that the personal data are not attributed to an identified or identifiable natural person'</w:t>
      </w:r>
      <w:r w:rsidRPr="00396147">
        <w:rPr>
          <w:rFonts w:ascii="Segoe UI" w:hAnsi="Segoe UI" w:cs="Segoe UI"/>
          <w:sz w:val="21"/>
          <w:szCs w:val="21"/>
        </w:rPr>
        <w:br/>
        <w:t>[GDPR, Article 4]</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Anonymised data</w:t>
      </w:r>
      <w:r w:rsidRPr="00396147">
        <w:rPr>
          <w:rFonts w:ascii="Segoe UI" w:hAnsi="Segoe UI" w:cs="Segoe UI"/>
          <w:sz w:val="21"/>
          <w:szCs w:val="21"/>
        </w:rPr>
        <w:t>: data which does not relate to an identified or identifiable natural person or personal data that has been rendered anonymous in such a manner that the data subject is not or no longer identifiable.</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Special categories of personal data</w:t>
      </w:r>
      <w:r w:rsidRPr="00396147">
        <w:rPr>
          <w:rFonts w:ascii="Segoe UI" w:hAnsi="Segoe UI" w:cs="Segoe UI"/>
          <w:sz w:val="21"/>
          <w:szCs w:val="21"/>
        </w:rPr>
        <w:t>: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Controller</w:t>
      </w:r>
      <w:r w:rsidRPr="00396147">
        <w:rPr>
          <w:rFonts w:ascii="Segoe UI" w:hAnsi="Segoe UI" w:cs="Segoe UI"/>
          <w:sz w:val="21"/>
          <w:szCs w:val="21"/>
        </w:rPr>
        <w:t>: a person which, alone or jointly with others, determines the purposes and means of the Processing of Personal Data.</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Data Protection Legislation</w:t>
      </w:r>
      <w:r w:rsidRPr="00396147">
        <w:rPr>
          <w:rFonts w:ascii="Segoe UI" w:hAnsi="Segoe UI" w:cs="Segoe UI"/>
          <w:sz w:val="21"/>
          <w:szCs w:val="21"/>
        </w:rPr>
        <w:t xml:space="preserve">: all applicable laws and regulations relating to the Processing of Personal Data as the same may be in force from time to time. </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Joint Controller</w:t>
      </w:r>
      <w:r w:rsidRPr="00396147">
        <w:rPr>
          <w:rFonts w:ascii="Segoe UI" w:hAnsi="Segoe UI" w:cs="Segoe UI"/>
          <w:sz w:val="21"/>
          <w:szCs w:val="21"/>
        </w:rPr>
        <w:t xml:space="preserve">: </w:t>
      </w:r>
      <w:proofErr w:type="gramStart"/>
      <w:r w:rsidRPr="00396147">
        <w:rPr>
          <w:rFonts w:ascii="Segoe UI" w:hAnsi="Segoe UI" w:cs="Segoe UI"/>
          <w:sz w:val="21"/>
          <w:szCs w:val="21"/>
        </w:rPr>
        <w:t>a</w:t>
      </w:r>
      <w:proofErr w:type="gramEnd"/>
      <w:r w:rsidRPr="00396147">
        <w:rPr>
          <w:rFonts w:ascii="Segoe UI" w:hAnsi="Segoe UI" w:cs="Segoe UI"/>
          <w:sz w:val="21"/>
          <w:szCs w:val="21"/>
        </w:rPr>
        <w:t xml:space="preserve"> Controller which, jointly with one or more other Controllers, determines the purposes and means of Processing.</w:t>
      </w:r>
      <w:r w:rsidRPr="00396147">
        <w:rPr>
          <w:rFonts w:ascii="Segoe UI" w:hAnsi="Segoe UI" w:cs="Segoe UI"/>
          <w:sz w:val="21"/>
          <w:szCs w:val="21"/>
        </w:rPr>
        <w:br/>
      </w:r>
      <w:r w:rsidRPr="00396147">
        <w:rPr>
          <w:rFonts w:ascii="Segoe UI" w:hAnsi="Segoe UI" w:cs="Segoe UI"/>
          <w:sz w:val="21"/>
          <w:szCs w:val="21"/>
        </w:rPr>
        <w:br/>
      </w:r>
      <w:r w:rsidRPr="00396147">
        <w:rPr>
          <w:rFonts w:ascii="Segoe UI" w:hAnsi="Segoe UI" w:cs="Segoe UI"/>
          <w:b/>
          <w:bCs/>
          <w:sz w:val="21"/>
          <w:szCs w:val="21"/>
        </w:rPr>
        <w:t>Processing</w:t>
      </w:r>
      <w:r w:rsidRPr="00396147">
        <w:rPr>
          <w:rFonts w:ascii="Segoe UI" w:hAnsi="Segoe UI" w:cs="Segoe UI"/>
          <w:sz w:val="21"/>
          <w:szCs w:val="21"/>
        </w:rPr>
        <w:t>: any operation or set of operations which is performed on Personal Data or on sets of Personal Data.</w:t>
      </w:r>
    </w:p>
    <w:p w14:paraId="1980E826" w14:textId="0156B288" w:rsidR="00270B0D" w:rsidRDefault="00270B0D" w:rsidP="00396147">
      <w:pPr>
        <w:rPr>
          <w:rFonts w:ascii="Segoe UI" w:hAnsi="Segoe UI" w:cs="Segoe UI"/>
          <w:sz w:val="21"/>
          <w:szCs w:val="21"/>
        </w:rPr>
      </w:pPr>
    </w:p>
    <w:p w14:paraId="760BABC6" w14:textId="38C9B6C1" w:rsidR="00270B0D" w:rsidRDefault="00270B0D" w:rsidP="00396147">
      <w:pPr>
        <w:rPr>
          <w:rFonts w:ascii="Segoe UI" w:hAnsi="Segoe UI" w:cs="Segoe UI"/>
          <w:sz w:val="21"/>
          <w:szCs w:val="21"/>
        </w:rPr>
      </w:pPr>
    </w:p>
    <w:p w14:paraId="2D74D7D1" w14:textId="76882E43" w:rsidR="00270B0D" w:rsidRDefault="00270B0D" w:rsidP="00396147">
      <w:pPr>
        <w:rPr>
          <w:rFonts w:ascii="Segoe UI" w:hAnsi="Segoe UI" w:cs="Segoe UI"/>
          <w:sz w:val="21"/>
          <w:szCs w:val="21"/>
        </w:rPr>
      </w:pPr>
    </w:p>
    <w:p w14:paraId="6163A92A" w14:textId="475D8E98" w:rsidR="00270B0D" w:rsidRDefault="00270B0D" w:rsidP="00396147">
      <w:pPr>
        <w:rPr>
          <w:rFonts w:ascii="Segoe UI" w:hAnsi="Segoe UI" w:cs="Segoe UI"/>
          <w:sz w:val="21"/>
          <w:szCs w:val="21"/>
        </w:rPr>
      </w:pPr>
    </w:p>
    <w:p w14:paraId="6B342AFE" w14:textId="4B6240F1" w:rsidR="00270B0D" w:rsidRDefault="00270B0D" w:rsidP="00396147">
      <w:pPr>
        <w:rPr>
          <w:rFonts w:ascii="Segoe UI" w:hAnsi="Segoe UI" w:cs="Segoe UI"/>
          <w:sz w:val="21"/>
          <w:szCs w:val="21"/>
        </w:rPr>
      </w:pPr>
    </w:p>
    <w:p w14:paraId="13624255" w14:textId="3B97761E" w:rsidR="00270B0D" w:rsidRDefault="00270B0D" w:rsidP="00396147">
      <w:pPr>
        <w:rPr>
          <w:rFonts w:ascii="Segoe UI" w:hAnsi="Segoe UI" w:cs="Segoe UI"/>
          <w:sz w:val="21"/>
          <w:szCs w:val="21"/>
        </w:rPr>
      </w:pPr>
    </w:p>
    <w:p w14:paraId="3C9B426D" w14:textId="2B502E29" w:rsidR="00270B0D" w:rsidRDefault="00270B0D" w:rsidP="00396147">
      <w:pPr>
        <w:rPr>
          <w:rFonts w:ascii="Segoe UI" w:hAnsi="Segoe UI" w:cs="Segoe UI"/>
          <w:sz w:val="21"/>
          <w:szCs w:val="21"/>
        </w:rPr>
      </w:pPr>
    </w:p>
    <w:p w14:paraId="3E079736" w14:textId="4440D4EC" w:rsidR="00270B0D" w:rsidRDefault="00270B0D" w:rsidP="00396147">
      <w:pPr>
        <w:rPr>
          <w:rFonts w:ascii="Segoe UI" w:hAnsi="Segoe UI" w:cs="Segoe UI"/>
          <w:sz w:val="21"/>
          <w:szCs w:val="21"/>
        </w:rPr>
      </w:pPr>
    </w:p>
    <w:p w14:paraId="06354791" w14:textId="45073362" w:rsidR="00270B0D" w:rsidRDefault="00270B0D" w:rsidP="00396147">
      <w:pPr>
        <w:rPr>
          <w:rFonts w:ascii="Segoe UI" w:hAnsi="Segoe UI" w:cs="Segoe UI"/>
          <w:sz w:val="21"/>
          <w:szCs w:val="21"/>
        </w:rPr>
      </w:pPr>
    </w:p>
    <w:p w14:paraId="404B08CC" w14:textId="199D5DEB" w:rsidR="00270B0D" w:rsidRDefault="00270B0D" w:rsidP="00396147">
      <w:pPr>
        <w:rPr>
          <w:rFonts w:ascii="Segoe UI" w:hAnsi="Segoe UI" w:cs="Segoe UI"/>
          <w:sz w:val="21"/>
          <w:szCs w:val="21"/>
        </w:rPr>
      </w:pPr>
    </w:p>
    <w:p w14:paraId="4528B1C0" w14:textId="4537E120" w:rsidR="00270B0D" w:rsidRDefault="00270B0D" w:rsidP="00396147">
      <w:pPr>
        <w:rPr>
          <w:rFonts w:ascii="Segoe UI" w:hAnsi="Segoe UI" w:cs="Segoe UI"/>
          <w:sz w:val="21"/>
          <w:szCs w:val="21"/>
        </w:rPr>
      </w:pPr>
    </w:p>
    <w:p w14:paraId="0BC46251" w14:textId="07FC812A" w:rsidR="00270B0D" w:rsidRDefault="00270B0D" w:rsidP="00396147">
      <w:pPr>
        <w:rPr>
          <w:rFonts w:ascii="Segoe UI" w:hAnsi="Segoe UI" w:cs="Segoe UI"/>
          <w:sz w:val="21"/>
          <w:szCs w:val="21"/>
        </w:rPr>
      </w:pPr>
    </w:p>
    <w:p w14:paraId="7CF3E386" w14:textId="336C7F85" w:rsidR="00270B0D" w:rsidRDefault="00270B0D" w:rsidP="00396147">
      <w:pPr>
        <w:rPr>
          <w:rFonts w:ascii="Segoe UI" w:hAnsi="Segoe UI" w:cs="Segoe UI"/>
          <w:sz w:val="21"/>
          <w:szCs w:val="21"/>
        </w:rPr>
      </w:pPr>
    </w:p>
    <w:p w14:paraId="0887FC69" w14:textId="63EAFDA4" w:rsidR="00270B0D" w:rsidRDefault="00270B0D" w:rsidP="00396147">
      <w:pPr>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270B0D" w:rsidRPr="00A005AC" w14:paraId="23FE6BEA" w14:textId="77777777" w:rsidTr="00842D74">
        <w:tc>
          <w:tcPr>
            <w:tcW w:w="9016" w:type="dxa"/>
            <w:shd w:val="clear" w:color="auto" w:fill="CC0099"/>
          </w:tcPr>
          <w:p w14:paraId="74BA23DB" w14:textId="77777777" w:rsidR="00270B0D" w:rsidRPr="00A005AC" w:rsidRDefault="00270B0D" w:rsidP="00842D74">
            <w:pPr>
              <w:pStyle w:val="ListParagraph"/>
              <w:numPr>
                <w:ilvl w:val="0"/>
                <w:numId w:val="1"/>
              </w:numPr>
              <w:rPr>
                <w:rFonts w:ascii="Segoe UI" w:hAnsi="Segoe UI" w:cs="Segoe UI"/>
                <w:b/>
                <w:bCs/>
                <w:sz w:val="21"/>
                <w:szCs w:val="21"/>
              </w:rPr>
            </w:pPr>
            <w:r w:rsidRPr="00A005AC">
              <w:rPr>
                <w:rFonts w:ascii="Segoe UI" w:hAnsi="Segoe UI" w:cs="Segoe UI"/>
                <w:b/>
                <w:bCs/>
                <w:sz w:val="21"/>
                <w:szCs w:val="21"/>
              </w:rPr>
              <w:lastRenderedPageBreak/>
              <w:t>STUDY DETAILS</w:t>
            </w:r>
          </w:p>
        </w:tc>
      </w:tr>
    </w:tbl>
    <w:p w14:paraId="491170F1" w14:textId="58AF98A7" w:rsidR="00270B0D" w:rsidRDefault="00270B0D" w:rsidP="00270B0D">
      <w:pPr>
        <w:pStyle w:val="ListParagraph"/>
        <w:numPr>
          <w:ilvl w:val="0"/>
          <w:numId w:val="2"/>
        </w:numPr>
        <w:spacing w:after="0" w:line="240" w:lineRule="auto"/>
        <w:ind w:left="425" w:hanging="357"/>
        <w:rPr>
          <w:rFonts w:ascii="Segoe UI" w:hAnsi="Segoe UI" w:cs="Segoe UI"/>
          <w:sz w:val="21"/>
          <w:szCs w:val="21"/>
        </w:rPr>
      </w:pPr>
      <w:r w:rsidRPr="00270B0D">
        <w:rPr>
          <w:rFonts w:ascii="Segoe UI" w:hAnsi="Segoe UI" w:cs="Segoe UI"/>
          <w:sz w:val="21"/>
          <w:szCs w:val="21"/>
        </w:rPr>
        <w:t>Title of the study:</w:t>
      </w:r>
    </w:p>
    <w:tbl>
      <w:tblPr>
        <w:tblStyle w:val="TableGrid"/>
        <w:tblW w:w="0" w:type="auto"/>
        <w:tblLook w:val="04A0" w:firstRow="1" w:lastRow="0" w:firstColumn="1" w:lastColumn="0" w:noHBand="0" w:noVBand="1"/>
      </w:tblPr>
      <w:tblGrid>
        <w:gridCol w:w="9016"/>
      </w:tblGrid>
      <w:tr w:rsidR="00270B0D" w14:paraId="670D2F36" w14:textId="77777777" w:rsidTr="00270B0D">
        <w:tc>
          <w:tcPr>
            <w:tcW w:w="9016" w:type="dxa"/>
          </w:tcPr>
          <w:p w14:paraId="40646897" w14:textId="08E07D87" w:rsidR="00270B0D" w:rsidRDefault="00BB3F7B" w:rsidP="00270B0D">
            <w:pPr>
              <w:rPr>
                <w:rFonts w:ascii="Segoe UI" w:hAnsi="Segoe UI" w:cs="Segoe UI"/>
                <w:sz w:val="21"/>
                <w:szCs w:val="21"/>
              </w:rPr>
            </w:pPr>
            <w:r w:rsidRPr="00E33300">
              <w:rPr>
                <w:rFonts w:ascii="Segoe UI" w:hAnsi="Segoe UI" w:cs="Segoe UI"/>
                <w:sz w:val="21"/>
                <w:szCs w:val="21"/>
              </w:rPr>
              <w:t>Social Emotions</w:t>
            </w:r>
          </w:p>
        </w:tc>
      </w:tr>
    </w:tbl>
    <w:p w14:paraId="107A620B" w14:textId="7576BFCA" w:rsidR="00270B0D" w:rsidRDefault="00270B0D" w:rsidP="00270B0D">
      <w:pPr>
        <w:pStyle w:val="ListParagraph"/>
        <w:numPr>
          <w:ilvl w:val="0"/>
          <w:numId w:val="2"/>
        </w:numPr>
        <w:spacing w:before="120" w:after="0" w:line="240" w:lineRule="auto"/>
        <w:ind w:left="425" w:hanging="357"/>
        <w:rPr>
          <w:rFonts w:ascii="Segoe UI" w:hAnsi="Segoe UI" w:cs="Segoe UI"/>
          <w:sz w:val="21"/>
          <w:szCs w:val="21"/>
        </w:rPr>
      </w:pPr>
      <w:r w:rsidRPr="00270B0D">
        <w:rPr>
          <w:rFonts w:ascii="Segoe UI" w:hAnsi="Segoe UI" w:cs="Segoe UI"/>
          <w:sz w:val="21"/>
          <w:szCs w:val="21"/>
        </w:rPr>
        <w:t>Proposed start date:</w:t>
      </w:r>
    </w:p>
    <w:tbl>
      <w:tblPr>
        <w:tblStyle w:val="TableGrid"/>
        <w:tblW w:w="0" w:type="auto"/>
        <w:tblLook w:val="04A0" w:firstRow="1" w:lastRow="0" w:firstColumn="1" w:lastColumn="0" w:noHBand="0" w:noVBand="1"/>
      </w:tblPr>
      <w:tblGrid>
        <w:gridCol w:w="9016"/>
      </w:tblGrid>
      <w:tr w:rsidR="00270B0D" w14:paraId="78865FEE" w14:textId="77777777" w:rsidTr="00842D74">
        <w:tc>
          <w:tcPr>
            <w:tcW w:w="9016" w:type="dxa"/>
          </w:tcPr>
          <w:p w14:paraId="420FF066" w14:textId="1CCA8B4B" w:rsidR="00270B0D" w:rsidRDefault="004E026D" w:rsidP="00842D74">
            <w:pPr>
              <w:rPr>
                <w:rFonts w:ascii="Segoe UI" w:hAnsi="Segoe UI" w:cs="Segoe UI"/>
                <w:sz w:val="21"/>
                <w:szCs w:val="21"/>
              </w:rPr>
            </w:pPr>
            <w:r>
              <w:rPr>
                <w:rFonts w:ascii="Segoe UI" w:hAnsi="Segoe UI" w:cs="Segoe UI"/>
                <w:sz w:val="21"/>
                <w:szCs w:val="21"/>
              </w:rPr>
              <w:t>April 2023</w:t>
            </w:r>
          </w:p>
        </w:tc>
      </w:tr>
    </w:tbl>
    <w:p w14:paraId="2D39F31B" w14:textId="0EBB8C3D" w:rsidR="00270B0D" w:rsidRDefault="00270B0D" w:rsidP="00270B0D">
      <w:pPr>
        <w:pStyle w:val="ListParagraph"/>
        <w:numPr>
          <w:ilvl w:val="0"/>
          <w:numId w:val="2"/>
        </w:numPr>
        <w:spacing w:before="120" w:after="0" w:line="240" w:lineRule="auto"/>
        <w:ind w:left="425" w:hanging="357"/>
        <w:rPr>
          <w:rFonts w:ascii="Segoe UI" w:hAnsi="Segoe UI" w:cs="Segoe UI"/>
          <w:sz w:val="21"/>
          <w:szCs w:val="21"/>
        </w:rPr>
      </w:pPr>
      <w:r w:rsidRPr="00270B0D">
        <w:rPr>
          <w:rFonts w:ascii="Segoe UI" w:hAnsi="Segoe UI" w:cs="Segoe UI"/>
          <w:sz w:val="21"/>
          <w:szCs w:val="21"/>
        </w:rPr>
        <w:t xml:space="preserve">Proposed </w:t>
      </w:r>
      <w:r>
        <w:rPr>
          <w:rFonts w:ascii="Segoe UI" w:hAnsi="Segoe UI" w:cs="Segoe UI"/>
          <w:sz w:val="21"/>
          <w:szCs w:val="21"/>
        </w:rPr>
        <w:t>end</w:t>
      </w:r>
      <w:r w:rsidRPr="00270B0D">
        <w:rPr>
          <w:rFonts w:ascii="Segoe UI" w:hAnsi="Segoe UI" w:cs="Segoe UI"/>
          <w:sz w:val="21"/>
          <w:szCs w:val="21"/>
        </w:rPr>
        <w:t xml:space="preserve"> date</w:t>
      </w:r>
      <w:r w:rsidRPr="00270B0D">
        <w:t xml:space="preserve"> </w:t>
      </w:r>
      <w:r w:rsidRPr="00270B0D">
        <w:rPr>
          <w:rFonts w:ascii="Segoe UI" w:hAnsi="Segoe UI" w:cs="Segoe UI"/>
          <w:sz w:val="21"/>
          <w:szCs w:val="21"/>
        </w:rPr>
        <w:t>(if known):</w:t>
      </w:r>
    </w:p>
    <w:tbl>
      <w:tblPr>
        <w:tblStyle w:val="TableGrid"/>
        <w:tblW w:w="0" w:type="auto"/>
        <w:tblLook w:val="04A0" w:firstRow="1" w:lastRow="0" w:firstColumn="1" w:lastColumn="0" w:noHBand="0" w:noVBand="1"/>
      </w:tblPr>
      <w:tblGrid>
        <w:gridCol w:w="9016"/>
      </w:tblGrid>
      <w:tr w:rsidR="00270B0D" w14:paraId="09C632A3" w14:textId="77777777" w:rsidTr="00842D74">
        <w:tc>
          <w:tcPr>
            <w:tcW w:w="9016" w:type="dxa"/>
          </w:tcPr>
          <w:p w14:paraId="233029F4" w14:textId="621F93BF" w:rsidR="00270B0D" w:rsidRDefault="004E026D" w:rsidP="00842D74">
            <w:pPr>
              <w:rPr>
                <w:rFonts w:ascii="Segoe UI" w:hAnsi="Segoe UI" w:cs="Segoe UI"/>
                <w:sz w:val="21"/>
                <w:szCs w:val="21"/>
              </w:rPr>
            </w:pPr>
            <w:r w:rsidRPr="00E33300">
              <w:rPr>
                <w:rFonts w:ascii="Segoe UI" w:hAnsi="Segoe UI" w:cs="Segoe UI"/>
                <w:sz w:val="21"/>
                <w:szCs w:val="21"/>
              </w:rPr>
              <w:t>April 20</w:t>
            </w:r>
            <w:r w:rsidR="00BA32CD" w:rsidRPr="00E33300">
              <w:rPr>
                <w:rFonts w:ascii="Segoe UI" w:hAnsi="Segoe UI" w:cs="Segoe UI"/>
                <w:sz w:val="21"/>
                <w:szCs w:val="21"/>
              </w:rPr>
              <w:t>30</w:t>
            </w:r>
          </w:p>
        </w:tc>
      </w:tr>
    </w:tbl>
    <w:p w14:paraId="055E5F4B" w14:textId="77777777" w:rsidR="00270B0D" w:rsidRDefault="00270B0D" w:rsidP="00270B0D">
      <w:pPr>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270B0D" w:rsidRPr="00A005AC" w14:paraId="3F72C13D" w14:textId="77777777" w:rsidTr="00842D74">
        <w:tc>
          <w:tcPr>
            <w:tcW w:w="9016" w:type="dxa"/>
            <w:shd w:val="clear" w:color="auto" w:fill="CC0099"/>
          </w:tcPr>
          <w:p w14:paraId="6C98DD68" w14:textId="79A758B3" w:rsidR="00270B0D" w:rsidRPr="00270B0D" w:rsidRDefault="00270B0D" w:rsidP="00270B0D">
            <w:pPr>
              <w:pStyle w:val="ListParagraph"/>
              <w:numPr>
                <w:ilvl w:val="0"/>
                <w:numId w:val="1"/>
              </w:numPr>
              <w:rPr>
                <w:rFonts w:ascii="Segoe UI" w:hAnsi="Segoe UI" w:cs="Segoe UI"/>
                <w:b/>
                <w:bCs/>
                <w:sz w:val="21"/>
                <w:szCs w:val="21"/>
              </w:rPr>
            </w:pPr>
            <w:bookmarkStart w:id="0" w:name="_Hlk111469223"/>
            <w:r w:rsidRPr="00270B0D">
              <w:rPr>
                <w:rFonts w:ascii="Segoe UI" w:hAnsi="Segoe UI" w:cs="Segoe UI"/>
                <w:b/>
                <w:bCs/>
                <w:sz w:val="21"/>
                <w:szCs w:val="21"/>
              </w:rPr>
              <w:t>CHIEF INVESTIGATOR (CI); PRINCIPAL INVESTIGATOR (PI)</w:t>
            </w:r>
          </w:p>
        </w:tc>
      </w:tr>
    </w:tbl>
    <w:bookmarkEnd w:id="0"/>
    <w:p w14:paraId="2599066A" w14:textId="358184EA" w:rsidR="00270B0D" w:rsidRPr="00270B0D" w:rsidRDefault="00270B0D" w:rsidP="00270B0D">
      <w:pPr>
        <w:spacing w:after="120" w:line="240" w:lineRule="auto"/>
        <w:rPr>
          <w:rFonts w:ascii="Segoe UI" w:hAnsi="Segoe UI" w:cs="Segoe UI"/>
          <w:sz w:val="21"/>
          <w:szCs w:val="21"/>
        </w:rPr>
      </w:pPr>
      <w:r w:rsidRPr="00270B0D">
        <w:rPr>
          <w:rFonts w:ascii="Segoe UI" w:hAnsi="Segoe UI" w:cs="Segoe UI"/>
          <w:b/>
          <w:bCs/>
          <w:sz w:val="21"/>
          <w:szCs w:val="21"/>
        </w:rPr>
        <w:t>Please note:</w:t>
      </w:r>
      <w:r w:rsidRPr="00270B0D">
        <w:rPr>
          <w:rFonts w:ascii="Segoe UI" w:hAnsi="Segoe UI" w:cs="Segoe UI"/>
          <w:sz w:val="21"/>
          <w:szCs w:val="21"/>
        </w:rPr>
        <w:t xml:space="preserve"> </w:t>
      </w:r>
      <w:r w:rsidRPr="00270B0D">
        <w:rPr>
          <w:rFonts w:ascii="Segoe UI" w:hAnsi="Segoe UI" w:cs="Segoe UI"/>
          <w:i/>
          <w:iCs/>
          <w:sz w:val="21"/>
          <w:szCs w:val="21"/>
        </w:rPr>
        <w:t>students cannot be the CI/PI for Ethics purposes.</w:t>
      </w:r>
      <w:r w:rsidRPr="00270B0D">
        <w:rPr>
          <w:rFonts w:ascii="Segoe UI" w:hAnsi="Segoe UI" w:cs="Segoe UI"/>
          <w:sz w:val="21"/>
          <w:szCs w:val="21"/>
        </w:rPr>
        <w:br/>
      </w:r>
      <w:r w:rsidRPr="00270B0D">
        <w:rPr>
          <w:rFonts w:ascii="Segoe UI" w:hAnsi="Segoe UI" w:cs="Segoe UI"/>
          <w:i/>
          <w:iCs/>
          <w:sz w:val="21"/>
          <w:szCs w:val="21"/>
        </w:rPr>
        <w:t>If the CI/PI is not a UCL employee you should provide details below of a responsible UCL</w:t>
      </w:r>
      <w:r>
        <w:rPr>
          <w:rFonts w:ascii="Segoe UI" w:hAnsi="Segoe UI" w:cs="Segoe UI"/>
          <w:i/>
          <w:iCs/>
          <w:sz w:val="21"/>
          <w:szCs w:val="21"/>
        </w:rPr>
        <w:t xml:space="preserve"> e</w:t>
      </w:r>
      <w:r w:rsidRPr="00270B0D">
        <w:rPr>
          <w:rFonts w:ascii="Segoe UI" w:hAnsi="Segoe UI" w:cs="Segoe UI"/>
          <w:i/>
          <w:iCs/>
          <w:sz w:val="21"/>
          <w:szCs w:val="21"/>
        </w:rPr>
        <w:t>mployee below.</w:t>
      </w:r>
    </w:p>
    <w:p w14:paraId="3D56A46E" w14:textId="6997F04A" w:rsidR="00270B0D" w:rsidRDefault="00270B0D" w:rsidP="00270B0D">
      <w:pPr>
        <w:pStyle w:val="ListParagraph"/>
        <w:numPr>
          <w:ilvl w:val="0"/>
          <w:numId w:val="2"/>
        </w:numPr>
        <w:spacing w:after="0" w:line="240" w:lineRule="auto"/>
        <w:ind w:left="425" w:hanging="357"/>
        <w:rPr>
          <w:rFonts w:ascii="Segoe UI" w:hAnsi="Segoe UI" w:cs="Segoe UI"/>
          <w:sz w:val="21"/>
          <w:szCs w:val="21"/>
        </w:rPr>
      </w:pPr>
      <w:r w:rsidRPr="00270B0D">
        <w:rPr>
          <w:rFonts w:ascii="Segoe UI" w:hAnsi="Segoe UI" w:cs="Segoe UI"/>
          <w:sz w:val="21"/>
          <w:szCs w:val="21"/>
        </w:rPr>
        <w:t>Full Name:</w:t>
      </w:r>
    </w:p>
    <w:tbl>
      <w:tblPr>
        <w:tblStyle w:val="TableGrid"/>
        <w:tblW w:w="0" w:type="auto"/>
        <w:tblLook w:val="04A0" w:firstRow="1" w:lastRow="0" w:firstColumn="1" w:lastColumn="0" w:noHBand="0" w:noVBand="1"/>
      </w:tblPr>
      <w:tblGrid>
        <w:gridCol w:w="9016"/>
      </w:tblGrid>
      <w:tr w:rsidR="00270B0D" w14:paraId="4AC2F832" w14:textId="77777777" w:rsidTr="00842D74">
        <w:tc>
          <w:tcPr>
            <w:tcW w:w="9016" w:type="dxa"/>
          </w:tcPr>
          <w:p w14:paraId="3FEEE48E" w14:textId="496EF1C8" w:rsidR="00270B0D" w:rsidRDefault="004E026D" w:rsidP="00842D74">
            <w:pPr>
              <w:rPr>
                <w:rFonts w:ascii="Segoe UI" w:hAnsi="Segoe UI" w:cs="Segoe UI"/>
                <w:sz w:val="21"/>
                <w:szCs w:val="21"/>
              </w:rPr>
            </w:pPr>
            <w:r>
              <w:rPr>
                <w:rFonts w:ascii="Segoe UI" w:hAnsi="Segoe UI" w:cs="Segoe UI"/>
                <w:sz w:val="21"/>
                <w:szCs w:val="21"/>
              </w:rPr>
              <w:t xml:space="preserve">Professor Argyris Stringaris, </w:t>
            </w:r>
            <w:r w:rsidRPr="004E026D">
              <w:rPr>
                <w:rFonts w:ascii="Segoe UI" w:hAnsi="Segoe UI" w:cs="Segoe UI"/>
                <w:sz w:val="21"/>
                <w:szCs w:val="21"/>
              </w:rPr>
              <w:t xml:space="preserve">MD, PhD, </w:t>
            </w:r>
            <w:proofErr w:type="spellStart"/>
            <w:r w:rsidRPr="004E026D">
              <w:rPr>
                <w:rFonts w:ascii="Segoe UI" w:hAnsi="Segoe UI" w:cs="Segoe UI"/>
                <w:sz w:val="21"/>
                <w:szCs w:val="21"/>
              </w:rPr>
              <w:t>FRCPsych</w:t>
            </w:r>
            <w:proofErr w:type="spellEnd"/>
          </w:p>
        </w:tc>
      </w:tr>
    </w:tbl>
    <w:p w14:paraId="4EBD4959" w14:textId="7C8218ED" w:rsidR="00270B0D" w:rsidRDefault="00270B0D" w:rsidP="00270B0D">
      <w:pPr>
        <w:pStyle w:val="ListParagraph"/>
        <w:numPr>
          <w:ilvl w:val="0"/>
          <w:numId w:val="2"/>
        </w:numPr>
        <w:spacing w:before="120" w:after="0" w:line="240" w:lineRule="auto"/>
        <w:ind w:left="425" w:hanging="357"/>
        <w:rPr>
          <w:rFonts w:ascii="Segoe UI" w:hAnsi="Segoe UI" w:cs="Segoe UI"/>
          <w:sz w:val="21"/>
          <w:szCs w:val="21"/>
        </w:rPr>
      </w:pPr>
      <w:r w:rsidRPr="00270B0D">
        <w:rPr>
          <w:rFonts w:ascii="Segoe UI" w:hAnsi="Segoe UI" w:cs="Segoe UI"/>
          <w:sz w:val="21"/>
          <w:szCs w:val="21"/>
        </w:rPr>
        <w:t>Position held:</w:t>
      </w:r>
    </w:p>
    <w:tbl>
      <w:tblPr>
        <w:tblStyle w:val="TableGrid"/>
        <w:tblW w:w="0" w:type="auto"/>
        <w:tblLook w:val="04A0" w:firstRow="1" w:lastRow="0" w:firstColumn="1" w:lastColumn="0" w:noHBand="0" w:noVBand="1"/>
      </w:tblPr>
      <w:tblGrid>
        <w:gridCol w:w="9016"/>
      </w:tblGrid>
      <w:tr w:rsidR="00270B0D" w14:paraId="5D8AFE0E" w14:textId="77777777" w:rsidTr="00842D74">
        <w:tc>
          <w:tcPr>
            <w:tcW w:w="9016" w:type="dxa"/>
          </w:tcPr>
          <w:p w14:paraId="4EB3A9EE" w14:textId="685DF360" w:rsidR="00270B0D" w:rsidRDefault="004E026D" w:rsidP="00842D74">
            <w:pPr>
              <w:rPr>
                <w:rFonts w:ascii="Segoe UI" w:hAnsi="Segoe UI" w:cs="Segoe UI"/>
                <w:sz w:val="21"/>
                <w:szCs w:val="21"/>
              </w:rPr>
            </w:pPr>
            <w:r w:rsidRPr="004E026D">
              <w:rPr>
                <w:rFonts w:ascii="Segoe UI" w:hAnsi="Segoe UI" w:cs="Segoe UI"/>
                <w:sz w:val="21"/>
                <w:szCs w:val="21"/>
              </w:rPr>
              <w:t>Professor of Child &amp; Adolescent Psychiatry</w:t>
            </w:r>
          </w:p>
        </w:tc>
      </w:tr>
    </w:tbl>
    <w:p w14:paraId="591B65B7" w14:textId="3AEFC866" w:rsidR="00270B0D" w:rsidRDefault="00270B0D" w:rsidP="00270B0D">
      <w:pPr>
        <w:pStyle w:val="ListParagraph"/>
        <w:numPr>
          <w:ilvl w:val="0"/>
          <w:numId w:val="2"/>
        </w:numPr>
        <w:spacing w:before="120" w:after="0" w:line="240" w:lineRule="auto"/>
        <w:ind w:left="425" w:hanging="357"/>
        <w:rPr>
          <w:rFonts w:ascii="Segoe UI" w:hAnsi="Segoe UI" w:cs="Segoe UI"/>
          <w:sz w:val="21"/>
          <w:szCs w:val="21"/>
        </w:rPr>
      </w:pPr>
      <w:bookmarkStart w:id="1" w:name="_Hlk118724784"/>
      <w:r w:rsidRPr="00270B0D">
        <w:rPr>
          <w:rFonts w:ascii="Segoe UI" w:hAnsi="Segoe UI" w:cs="Segoe UI"/>
          <w:sz w:val="21"/>
          <w:szCs w:val="21"/>
        </w:rPr>
        <w:t>Faculty:</w:t>
      </w:r>
    </w:p>
    <w:tbl>
      <w:tblPr>
        <w:tblStyle w:val="TableGrid"/>
        <w:tblW w:w="0" w:type="auto"/>
        <w:tblLook w:val="04A0" w:firstRow="1" w:lastRow="0" w:firstColumn="1" w:lastColumn="0" w:noHBand="0" w:noVBand="1"/>
      </w:tblPr>
      <w:tblGrid>
        <w:gridCol w:w="9016"/>
      </w:tblGrid>
      <w:tr w:rsidR="00270B0D" w14:paraId="7E62B442" w14:textId="77777777" w:rsidTr="00842D74">
        <w:tc>
          <w:tcPr>
            <w:tcW w:w="9016" w:type="dxa"/>
          </w:tcPr>
          <w:p w14:paraId="0B19F899" w14:textId="012CEAD2" w:rsidR="00270B0D" w:rsidRDefault="008F7896" w:rsidP="00842D74">
            <w:pPr>
              <w:rPr>
                <w:rFonts w:ascii="Segoe UI" w:hAnsi="Segoe UI" w:cs="Segoe UI"/>
                <w:sz w:val="21"/>
                <w:szCs w:val="21"/>
              </w:rPr>
            </w:pPr>
            <w:r>
              <w:rPr>
                <w:rFonts w:ascii="Segoe UI" w:hAnsi="Segoe UI" w:cs="Segoe UI"/>
                <w:sz w:val="21"/>
                <w:szCs w:val="21"/>
              </w:rPr>
              <w:t>Brain Sciences</w:t>
            </w:r>
          </w:p>
        </w:tc>
      </w:tr>
    </w:tbl>
    <w:p w14:paraId="31A04E62" w14:textId="06A2F840" w:rsidR="00270B0D" w:rsidRDefault="00270B0D" w:rsidP="00270B0D">
      <w:pPr>
        <w:pStyle w:val="ListParagraph"/>
        <w:numPr>
          <w:ilvl w:val="0"/>
          <w:numId w:val="2"/>
        </w:numPr>
        <w:spacing w:before="120" w:after="0" w:line="240" w:lineRule="auto"/>
        <w:ind w:left="425" w:hanging="357"/>
        <w:rPr>
          <w:rFonts w:ascii="Segoe UI" w:hAnsi="Segoe UI" w:cs="Segoe UI"/>
          <w:sz w:val="21"/>
          <w:szCs w:val="21"/>
        </w:rPr>
      </w:pPr>
      <w:bookmarkStart w:id="2" w:name="_Hlk118724767"/>
      <w:bookmarkStart w:id="3" w:name="_Hlk118724774"/>
      <w:bookmarkEnd w:id="1"/>
      <w:r>
        <w:rPr>
          <w:rFonts w:ascii="Segoe UI" w:hAnsi="Segoe UI" w:cs="Segoe UI"/>
          <w:sz w:val="21"/>
          <w:szCs w:val="21"/>
        </w:rPr>
        <w:t>Department</w:t>
      </w:r>
      <w:r w:rsidRPr="00270B0D">
        <w:rPr>
          <w:rFonts w:ascii="Segoe UI" w:hAnsi="Segoe UI" w:cs="Segoe UI"/>
          <w:sz w:val="21"/>
          <w:szCs w:val="21"/>
        </w:rPr>
        <w:t>:</w:t>
      </w:r>
    </w:p>
    <w:tbl>
      <w:tblPr>
        <w:tblStyle w:val="TableGrid"/>
        <w:tblW w:w="0" w:type="auto"/>
        <w:tblLook w:val="04A0" w:firstRow="1" w:lastRow="0" w:firstColumn="1" w:lastColumn="0" w:noHBand="0" w:noVBand="1"/>
      </w:tblPr>
      <w:tblGrid>
        <w:gridCol w:w="9016"/>
      </w:tblGrid>
      <w:tr w:rsidR="00270B0D" w14:paraId="0D07624E" w14:textId="77777777" w:rsidTr="00842D74">
        <w:tc>
          <w:tcPr>
            <w:tcW w:w="9016" w:type="dxa"/>
          </w:tcPr>
          <w:bookmarkEnd w:id="2"/>
          <w:p w14:paraId="6DEBE043" w14:textId="0564434C" w:rsidR="00270B0D" w:rsidRDefault="008F7896" w:rsidP="00842D74">
            <w:pPr>
              <w:rPr>
                <w:rFonts w:ascii="Segoe UI" w:hAnsi="Segoe UI" w:cs="Segoe UI"/>
                <w:sz w:val="21"/>
                <w:szCs w:val="21"/>
              </w:rPr>
            </w:pPr>
            <w:r w:rsidRPr="004E026D">
              <w:rPr>
                <w:rFonts w:ascii="Segoe UI" w:hAnsi="Segoe UI" w:cs="Segoe UI"/>
                <w:sz w:val="21"/>
                <w:szCs w:val="21"/>
              </w:rPr>
              <w:t>Divisions of Psychiatry and Psychology and Language Sciences</w:t>
            </w:r>
          </w:p>
        </w:tc>
      </w:tr>
    </w:tbl>
    <w:bookmarkEnd w:id="3"/>
    <w:p w14:paraId="786E37CB" w14:textId="351A5E75"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sidRPr="00270B0D">
        <w:rPr>
          <w:rFonts w:ascii="Segoe UI" w:hAnsi="Segoe UI" w:cs="Segoe UI"/>
          <w:sz w:val="21"/>
          <w:szCs w:val="21"/>
        </w:rPr>
        <w:t>Email:</w:t>
      </w:r>
    </w:p>
    <w:tbl>
      <w:tblPr>
        <w:tblStyle w:val="TableGrid"/>
        <w:tblW w:w="0" w:type="auto"/>
        <w:tblLook w:val="04A0" w:firstRow="1" w:lastRow="0" w:firstColumn="1" w:lastColumn="0" w:noHBand="0" w:noVBand="1"/>
      </w:tblPr>
      <w:tblGrid>
        <w:gridCol w:w="9016"/>
      </w:tblGrid>
      <w:tr w:rsidR="00270B0D" w14:paraId="62D4E066" w14:textId="77777777" w:rsidTr="00842D74">
        <w:tc>
          <w:tcPr>
            <w:tcW w:w="9016" w:type="dxa"/>
          </w:tcPr>
          <w:p w14:paraId="375F6C92" w14:textId="70B3E15F" w:rsidR="008F7896" w:rsidRDefault="008F7896" w:rsidP="00842D74">
            <w:pPr>
              <w:rPr>
                <w:rFonts w:ascii="Segoe UI" w:hAnsi="Segoe UI" w:cs="Segoe UI"/>
                <w:sz w:val="21"/>
                <w:szCs w:val="21"/>
              </w:rPr>
            </w:pPr>
            <w:r>
              <w:rPr>
                <w:rFonts w:ascii="Segoe UI" w:hAnsi="Segoe UI" w:cs="Segoe UI"/>
                <w:sz w:val="21"/>
                <w:szCs w:val="21"/>
              </w:rPr>
              <w:t>a.stringaris@ucl.ac.uk</w:t>
            </w:r>
          </w:p>
        </w:tc>
      </w:tr>
    </w:tbl>
    <w:p w14:paraId="4307CA84" w14:textId="4C750B0D"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Pr>
          <w:rFonts w:ascii="Segoe UI" w:hAnsi="Segoe UI" w:cs="Segoe UI"/>
          <w:sz w:val="21"/>
          <w:szCs w:val="21"/>
        </w:rPr>
        <w:t xml:space="preserve">Confirm </w:t>
      </w:r>
      <w:r w:rsidRPr="00270B0D">
        <w:rPr>
          <w:rFonts w:ascii="Segoe UI" w:hAnsi="Segoe UI" w:cs="Segoe UI"/>
          <w:sz w:val="21"/>
          <w:szCs w:val="21"/>
        </w:rPr>
        <w:t>Email:</w:t>
      </w:r>
    </w:p>
    <w:tbl>
      <w:tblPr>
        <w:tblStyle w:val="TableGrid"/>
        <w:tblW w:w="0" w:type="auto"/>
        <w:tblLook w:val="04A0" w:firstRow="1" w:lastRow="0" w:firstColumn="1" w:lastColumn="0" w:noHBand="0" w:noVBand="1"/>
      </w:tblPr>
      <w:tblGrid>
        <w:gridCol w:w="9016"/>
      </w:tblGrid>
      <w:tr w:rsidR="00270B0D" w14:paraId="66A1039B" w14:textId="77777777" w:rsidTr="00842D74">
        <w:tc>
          <w:tcPr>
            <w:tcW w:w="9016" w:type="dxa"/>
          </w:tcPr>
          <w:p w14:paraId="1CF10D89" w14:textId="51ABDDC5" w:rsidR="00270B0D" w:rsidRDefault="008F7896" w:rsidP="00842D74">
            <w:pPr>
              <w:rPr>
                <w:rFonts w:ascii="Segoe UI" w:hAnsi="Segoe UI" w:cs="Segoe UI"/>
                <w:sz w:val="21"/>
                <w:szCs w:val="21"/>
              </w:rPr>
            </w:pPr>
            <w:r>
              <w:rPr>
                <w:rFonts w:ascii="Segoe UI" w:hAnsi="Segoe UI" w:cs="Segoe UI"/>
                <w:sz w:val="21"/>
                <w:szCs w:val="21"/>
              </w:rPr>
              <w:t>a.stringaris@ucl.ac.uk</w:t>
            </w:r>
          </w:p>
        </w:tc>
      </w:tr>
    </w:tbl>
    <w:p w14:paraId="3E915DF7" w14:textId="3DBD1D64"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Pr>
          <w:rFonts w:ascii="Segoe UI" w:hAnsi="Segoe UI" w:cs="Segoe UI"/>
          <w:sz w:val="21"/>
          <w:szCs w:val="21"/>
        </w:rPr>
        <w:t>Telephone</w:t>
      </w:r>
      <w:r w:rsidRPr="00270B0D">
        <w:rPr>
          <w:rFonts w:ascii="Segoe UI" w:hAnsi="Segoe UI" w:cs="Segoe UI"/>
          <w:sz w:val="21"/>
          <w:szCs w:val="21"/>
        </w:rPr>
        <w:t>:</w:t>
      </w:r>
    </w:p>
    <w:tbl>
      <w:tblPr>
        <w:tblStyle w:val="TableGrid"/>
        <w:tblW w:w="0" w:type="auto"/>
        <w:tblLook w:val="04A0" w:firstRow="1" w:lastRow="0" w:firstColumn="1" w:lastColumn="0" w:noHBand="0" w:noVBand="1"/>
      </w:tblPr>
      <w:tblGrid>
        <w:gridCol w:w="9016"/>
      </w:tblGrid>
      <w:tr w:rsidR="00270B0D" w14:paraId="396B6E9B" w14:textId="77777777" w:rsidTr="00842D74">
        <w:tc>
          <w:tcPr>
            <w:tcW w:w="9016" w:type="dxa"/>
          </w:tcPr>
          <w:p w14:paraId="69CEB10F" w14:textId="7D7878D9" w:rsidR="00270B0D" w:rsidRDefault="000C3042" w:rsidP="00842D74">
            <w:pPr>
              <w:rPr>
                <w:rFonts w:ascii="Segoe UI" w:hAnsi="Segoe UI" w:cs="Segoe UI"/>
                <w:sz w:val="21"/>
                <w:szCs w:val="21"/>
              </w:rPr>
            </w:pPr>
            <w:r>
              <w:rPr>
                <w:rFonts w:ascii="Segoe UI" w:hAnsi="Segoe UI" w:cs="Segoe UI"/>
                <w:sz w:val="21"/>
                <w:szCs w:val="21"/>
              </w:rPr>
              <w:t>07514851520</w:t>
            </w:r>
          </w:p>
        </w:tc>
      </w:tr>
    </w:tbl>
    <w:p w14:paraId="67140217" w14:textId="2BC47B68" w:rsidR="00270B0D" w:rsidRDefault="00270B0D" w:rsidP="00270B0D">
      <w:pPr>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270B0D" w:rsidRPr="00A005AC" w14:paraId="52703FC0" w14:textId="77777777" w:rsidTr="00842D74">
        <w:tc>
          <w:tcPr>
            <w:tcW w:w="9016" w:type="dxa"/>
            <w:shd w:val="clear" w:color="auto" w:fill="CC0099"/>
          </w:tcPr>
          <w:p w14:paraId="2A45CA57" w14:textId="6AA8A7EC" w:rsidR="00270B0D" w:rsidRPr="00270B0D" w:rsidRDefault="00270B0D" w:rsidP="00270B0D">
            <w:pPr>
              <w:pStyle w:val="ListParagraph"/>
              <w:numPr>
                <w:ilvl w:val="0"/>
                <w:numId w:val="1"/>
              </w:numPr>
              <w:rPr>
                <w:rFonts w:ascii="Segoe UI" w:hAnsi="Segoe UI" w:cs="Segoe UI"/>
                <w:b/>
                <w:bCs/>
                <w:sz w:val="21"/>
                <w:szCs w:val="21"/>
              </w:rPr>
            </w:pPr>
            <w:bookmarkStart w:id="4" w:name="_Hlk111469298"/>
            <w:r w:rsidRPr="00270B0D">
              <w:rPr>
                <w:rFonts w:ascii="Segoe UI" w:hAnsi="Segoe UI" w:cs="Segoe UI"/>
                <w:b/>
                <w:bCs/>
                <w:sz w:val="21"/>
                <w:szCs w:val="21"/>
              </w:rPr>
              <w:t>DATA COLLECTOR(S)</w:t>
            </w:r>
          </w:p>
        </w:tc>
      </w:tr>
    </w:tbl>
    <w:bookmarkEnd w:id="4"/>
    <w:p w14:paraId="2BBF0EF6" w14:textId="387E4D89" w:rsidR="00270B0D" w:rsidRDefault="00270B0D" w:rsidP="00270B0D">
      <w:pPr>
        <w:rPr>
          <w:rFonts w:ascii="Segoe UI" w:hAnsi="Segoe UI" w:cs="Segoe UI"/>
          <w:sz w:val="21"/>
          <w:szCs w:val="21"/>
        </w:rPr>
      </w:pPr>
      <w:r w:rsidRPr="00270B0D">
        <w:rPr>
          <w:rFonts w:ascii="Segoe UI" w:hAnsi="Segoe UI" w:cs="Segoe UI"/>
          <w:sz w:val="21"/>
          <w:szCs w:val="21"/>
        </w:rPr>
        <w:t xml:space="preserve">Data Collector(s) Details </w:t>
      </w:r>
      <w:r w:rsidRPr="00270B0D">
        <w:rPr>
          <w:rFonts w:ascii="Segoe UI" w:hAnsi="Segoe UI" w:cs="Segoe UI"/>
          <w:i/>
          <w:iCs/>
          <w:sz w:val="21"/>
          <w:szCs w:val="21"/>
        </w:rPr>
        <w:t>(if Applicant is not the CI/PI e.g. student details)</w:t>
      </w:r>
      <w:r w:rsidRPr="00270B0D">
        <w:rPr>
          <w:rFonts w:ascii="Segoe UI" w:hAnsi="Segoe UI" w:cs="Segoe UI"/>
          <w:sz w:val="21"/>
          <w:szCs w:val="21"/>
        </w:rPr>
        <w:t>.</w:t>
      </w:r>
      <w:r w:rsidRPr="00270B0D">
        <w:rPr>
          <w:rFonts w:ascii="Segoe UI" w:hAnsi="Segoe UI" w:cs="Segoe UI"/>
          <w:sz w:val="21"/>
          <w:szCs w:val="21"/>
        </w:rPr>
        <w:br/>
        <w:t xml:space="preserve">If the CI/PI is also the Data Collector, applicants are advised to insert </w:t>
      </w:r>
      <w:r w:rsidRPr="00270B0D">
        <w:rPr>
          <w:rFonts w:ascii="Segoe UI" w:hAnsi="Segoe UI" w:cs="Segoe UI"/>
          <w:b/>
          <w:bCs/>
          <w:sz w:val="21"/>
          <w:szCs w:val="21"/>
        </w:rPr>
        <w:t>N/A</w:t>
      </w:r>
      <w:r w:rsidRPr="00270B0D">
        <w:rPr>
          <w:rFonts w:ascii="Segoe UI" w:hAnsi="Segoe UI" w:cs="Segoe UI"/>
          <w:sz w:val="21"/>
          <w:szCs w:val="21"/>
        </w:rPr>
        <w:t xml:space="preserve"> below.</w:t>
      </w:r>
    </w:p>
    <w:p w14:paraId="78A066DC" w14:textId="707BAD30"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sidRPr="00270B0D">
        <w:rPr>
          <w:rFonts w:ascii="Segoe UI" w:hAnsi="Segoe UI" w:cs="Segoe UI"/>
          <w:sz w:val="21"/>
          <w:szCs w:val="21"/>
        </w:rPr>
        <w:t>Full Name</w:t>
      </w:r>
      <w:r w:rsidR="008F7896">
        <w:rPr>
          <w:rFonts w:ascii="Segoe UI" w:hAnsi="Segoe UI" w:cs="Segoe UI"/>
          <w:sz w:val="21"/>
          <w:szCs w:val="21"/>
        </w:rPr>
        <w:t>(s)</w:t>
      </w:r>
      <w:r w:rsidRPr="00270B0D">
        <w:rPr>
          <w:rFonts w:ascii="Segoe UI" w:hAnsi="Segoe UI" w:cs="Segoe UI"/>
          <w:sz w:val="21"/>
          <w:szCs w:val="21"/>
        </w:rPr>
        <w:t>:</w:t>
      </w:r>
    </w:p>
    <w:tbl>
      <w:tblPr>
        <w:tblStyle w:val="TableGrid"/>
        <w:tblW w:w="0" w:type="auto"/>
        <w:tblLook w:val="04A0" w:firstRow="1" w:lastRow="0" w:firstColumn="1" w:lastColumn="0" w:noHBand="0" w:noVBand="1"/>
      </w:tblPr>
      <w:tblGrid>
        <w:gridCol w:w="9016"/>
      </w:tblGrid>
      <w:tr w:rsidR="00270B0D" w14:paraId="0806B47C" w14:textId="77777777" w:rsidTr="1F7AC372">
        <w:tc>
          <w:tcPr>
            <w:tcW w:w="9016" w:type="dxa"/>
          </w:tcPr>
          <w:p w14:paraId="3C9700CE" w14:textId="671FC17E" w:rsidR="00270B0D" w:rsidRDefault="008F7896" w:rsidP="00842D74">
            <w:pPr>
              <w:rPr>
                <w:rFonts w:ascii="Segoe UI" w:hAnsi="Segoe UI" w:cs="Segoe UI"/>
                <w:sz w:val="21"/>
                <w:szCs w:val="21"/>
              </w:rPr>
            </w:pPr>
            <w:r w:rsidRPr="1F7AC372">
              <w:rPr>
                <w:rFonts w:ascii="Segoe UI" w:hAnsi="Segoe UI" w:cs="Segoe UI"/>
                <w:sz w:val="21"/>
                <w:szCs w:val="21"/>
              </w:rPr>
              <w:t xml:space="preserve">Dr Isobel </w:t>
            </w:r>
            <w:proofErr w:type="spellStart"/>
            <w:r w:rsidRPr="1F7AC372">
              <w:rPr>
                <w:rFonts w:ascii="Segoe UI" w:hAnsi="Segoe UI" w:cs="Segoe UI"/>
                <w:sz w:val="21"/>
                <w:szCs w:val="21"/>
              </w:rPr>
              <w:t>Ridler</w:t>
            </w:r>
            <w:proofErr w:type="spellEnd"/>
            <w:r w:rsidRPr="1F7AC372">
              <w:rPr>
                <w:rFonts w:ascii="Segoe UI" w:hAnsi="Segoe UI" w:cs="Segoe UI"/>
                <w:sz w:val="21"/>
                <w:szCs w:val="21"/>
              </w:rPr>
              <w:t xml:space="preserve">; Dr </w:t>
            </w:r>
            <w:proofErr w:type="spellStart"/>
            <w:r w:rsidRPr="1F7AC372">
              <w:rPr>
                <w:rFonts w:ascii="Segoe UI" w:hAnsi="Segoe UI" w:cs="Segoe UI"/>
                <w:sz w:val="21"/>
                <w:szCs w:val="21"/>
              </w:rPr>
              <w:t>Marjan</w:t>
            </w:r>
            <w:proofErr w:type="spellEnd"/>
            <w:r w:rsidRPr="1F7AC372">
              <w:rPr>
                <w:rFonts w:ascii="Segoe UI" w:hAnsi="Segoe UI" w:cs="Segoe UI"/>
                <w:sz w:val="21"/>
                <w:szCs w:val="21"/>
              </w:rPr>
              <w:t xml:space="preserve"> </w:t>
            </w:r>
            <w:proofErr w:type="spellStart"/>
            <w:r w:rsidRPr="1F7AC372">
              <w:rPr>
                <w:rFonts w:ascii="Segoe UI" w:hAnsi="Segoe UI" w:cs="Segoe UI"/>
                <w:sz w:val="21"/>
                <w:szCs w:val="21"/>
              </w:rPr>
              <w:t>Biria</w:t>
            </w:r>
            <w:proofErr w:type="spellEnd"/>
            <w:r w:rsidRPr="1F7AC372">
              <w:rPr>
                <w:rFonts w:ascii="Segoe UI" w:hAnsi="Segoe UI" w:cs="Segoe UI"/>
                <w:sz w:val="21"/>
                <w:szCs w:val="21"/>
              </w:rPr>
              <w:t xml:space="preserve">; </w:t>
            </w:r>
            <w:r w:rsidR="001F23BF" w:rsidRPr="1F7AC372">
              <w:rPr>
                <w:rFonts w:ascii="Segoe UI" w:hAnsi="Segoe UI" w:cs="Segoe UI"/>
                <w:sz w:val="21"/>
                <w:szCs w:val="21"/>
              </w:rPr>
              <w:t>Dr</w:t>
            </w:r>
            <w:r w:rsidRPr="1F7AC372">
              <w:rPr>
                <w:rFonts w:ascii="Segoe UI" w:hAnsi="Segoe UI" w:cs="Segoe UI"/>
                <w:sz w:val="21"/>
                <w:szCs w:val="21"/>
              </w:rPr>
              <w:t xml:space="preserve"> Georgina Krebs</w:t>
            </w:r>
            <w:r w:rsidR="00014613" w:rsidRPr="1F7AC372">
              <w:rPr>
                <w:rFonts w:ascii="Segoe UI" w:hAnsi="Segoe UI" w:cs="Segoe UI"/>
                <w:sz w:val="21"/>
                <w:szCs w:val="21"/>
              </w:rPr>
              <w:t>;</w:t>
            </w:r>
            <w:r w:rsidR="00FA3EDD" w:rsidRPr="1F7AC372">
              <w:rPr>
                <w:rFonts w:ascii="Segoe UI" w:hAnsi="Segoe UI" w:cs="Segoe UI"/>
                <w:sz w:val="21"/>
                <w:szCs w:val="21"/>
              </w:rPr>
              <w:t xml:space="preserve"> Dr Madeleine Payne; Elena Bagdades; Charlotte Burman</w:t>
            </w:r>
            <w:r w:rsidR="00F81FB0" w:rsidRPr="1F7AC372">
              <w:rPr>
                <w:rFonts w:ascii="Segoe UI" w:hAnsi="Segoe UI" w:cs="Segoe UI"/>
                <w:sz w:val="21"/>
                <w:szCs w:val="21"/>
              </w:rPr>
              <w:t>; Rapha</w:t>
            </w:r>
            <w:r w:rsidR="00884FBE" w:rsidRPr="1F7AC372">
              <w:rPr>
                <w:rFonts w:ascii="Noto Sans" w:hAnsi="Noto Sans" w:cs="Noto Sans"/>
              </w:rPr>
              <w:t>ë</w:t>
            </w:r>
            <w:r w:rsidR="00F81FB0" w:rsidRPr="1F7AC372">
              <w:rPr>
                <w:rFonts w:ascii="Segoe UI" w:hAnsi="Segoe UI" w:cs="Segoe UI"/>
                <w:sz w:val="21"/>
                <w:szCs w:val="21"/>
              </w:rPr>
              <w:t>lle Delpech</w:t>
            </w:r>
            <w:r w:rsidR="002D2A10" w:rsidRPr="1F7AC372">
              <w:rPr>
                <w:rFonts w:ascii="Segoe UI" w:hAnsi="Segoe UI" w:cs="Segoe UI"/>
                <w:sz w:val="21"/>
                <w:szCs w:val="21"/>
              </w:rPr>
              <w:t>; Jessica Norman; Miranda Copps</w:t>
            </w:r>
            <w:r w:rsidR="2E389190" w:rsidRPr="1F7AC372">
              <w:rPr>
                <w:rFonts w:ascii="Segoe UI" w:hAnsi="Segoe UI" w:cs="Segoe UI"/>
                <w:sz w:val="21"/>
                <w:szCs w:val="21"/>
              </w:rPr>
              <w:t xml:space="preserve">; </w:t>
            </w:r>
            <w:r w:rsidR="2E389190" w:rsidRPr="1F7AC372">
              <w:rPr>
                <w:rFonts w:ascii="Segoe UI" w:hAnsi="Segoe UI" w:cs="Segoe UI"/>
                <w:sz w:val="21"/>
                <w:szCs w:val="21"/>
                <w:highlight w:val="cyan"/>
              </w:rPr>
              <w:t>Naomi Tromans</w:t>
            </w:r>
          </w:p>
        </w:tc>
      </w:tr>
    </w:tbl>
    <w:p w14:paraId="17B3C072" w14:textId="16DE8332"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sidRPr="00270B0D">
        <w:rPr>
          <w:rFonts w:ascii="Segoe UI" w:hAnsi="Segoe UI" w:cs="Segoe UI"/>
          <w:sz w:val="21"/>
          <w:szCs w:val="21"/>
        </w:rPr>
        <w:t>Position held:</w:t>
      </w:r>
    </w:p>
    <w:tbl>
      <w:tblPr>
        <w:tblStyle w:val="TableGrid"/>
        <w:tblW w:w="0" w:type="auto"/>
        <w:tblLook w:val="04A0" w:firstRow="1" w:lastRow="0" w:firstColumn="1" w:lastColumn="0" w:noHBand="0" w:noVBand="1"/>
      </w:tblPr>
      <w:tblGrid>
        <w:gridCol w:w="9016"/>
      </w:tblGrid>
      <w:tr w:rsidR="00270B0D" w14:paraId="74B1808B" w14:textId="77777777" w:rsidTr="30E5CE9C">
        <w:tc>
          <w:tcPr>
            <w:tcW w:w="9016" w:type="dxa"/>
          </w:tcPr>
          <w:p w14:paraId="65EA9DB8" w14:textId="02874FCD" w:rsidR="00270B0D" w:rsidRDefault="008F7896" w:rsidP="00842D74">
            <w:pPr>
              <w:rPr>
                <w:rFonts w:ascii="Segoe UI" w:hAnsi="Segoe UI" w:cs="Segoe UI"/>
                <w:sz w:val="21"/>
                <w:szCs w:val="21"/>
              </w:rPr>
            </w:pPr>
            <w:r w:rsidRPr="30E5CE9C">
              <w:rPr>
                <w:rFonts w:ascii="Segoe UI" w:hAnsi="Segoe UI" w:cs="Segoe UI"/>
                <w:sz w:val="21"/>
                <w:szCs w:val="21"/>
              </w:rPr>
              <w:t>Research Fellow; Research Fellow; Associate Professor</w:t>
            </w:r>
            <w:r w:rsidR="00FA3EDD" w:rsidRPr="30E5CE9C">
              <w:rPr>
                <w:rFonts w:ascii="Segoe UI" w:hAnsi="Segoe UI" w:cs="Segoe UI"/>
                <w:sz w:val="21"/>
                <w:szCs w:val="21"/>
              </w:rPr>
              <w:t>; Research Fellow; Research Assistant; Research Assistant</w:t>
            </w:r>
            <w:r w:rsidR="00F81FB0" w:rsidRPr="30E5CE9C">
              <w:rPr>
                <w:rFonts w:ascii="Segoe UI" w:hAnsi="Segoe UI" w:cs="Segoe UI"/>
                <w:sz w:val="21"/>
                <w:szCs w:val="21"/>
              </w:rPr>
              <w:t>;</w:t>
            </w:r>
            <w:r w:rsidR="61921F43" w:rsidRPr="30E5CE9C">
              <w:rPr>
                <w:rFonts w:ascii="Segoe UI" w:hAnsi="Segoe UI" w:cs="Segoe UI"/>
                <w:sz w:val="21"/>
                <w:szCs w:val="21"/>
              </w:rPr>
              <w:t xml:space="preserve"> </w:t>
            </w:r>
            <w:r w:rsidR="00F81FB0" w:rsidRPr="30E5CE9C">
              <w:rPr>
                <w:rFonts w:ascii="Segoe UI" w:hAnsi="Segoe UI" w:cs="Segoe UI"/>
                <w:sz w:val="21"/>
                <w:szCs w:val="21"/>
              </w:rPr>
              <w:t>Research Assistant</w:t>
            </w:r>
            <w:r w:rsidR="12634EEA" w:rsidRPr="30E5CE9C">
              <w:rPr>
                <w:rFonts w:ascii="Segoe UI" w:hAnsi="Segoe UI" w:cs="Segoe UI"/>
                <w:sz w:val="21"/>
                <w:szCs w:val="21"/>
              </w:rPr>
              <w:t>;</w:t>
            </w:r>
            <w:r w:rsidR="6C895963" w:rsidRPr="30E5CE9C">
              <w:rPr>
                <w:rFonts w:ascii="Segoe UI" w:hAnsi="Segoe UI" w:cs="Segoe UI"/>
                <w:sz w:val="21"/>
                <w:szCs w:val="21"/>
              </w:rPr>
              <w:t xml:space="preserve"> Research Assistant;</w:t>
            </w:r>
            <w:r w:rsidR="12634EEA" w:rsidRPr="30E5CE9C">
              <w:rPr>
                <w:rFonts w:ascii="Segoe UI" w:hAnsi="Segoe UI" w:cs="Segoe UI"/>
                <w:sz w:val="21"/>
                <w:szCs w:val="21"/>
              </w:rPr>
              <w:t xml:space="preserve"> </w:t>
            </w:r>
            <w:r w:rsidR="61921F43" w:rsidRPr="30E5CE9C">
              <w:rPr>
                <w:rFonts w:ascii="Segoe UI" w:hAnsi="Segoe UI" w:cs="Segoe UI"/>
                <w:sz w:val="21"/>
                <w:szCs w:val="21"/>
              </w:rPr>
              <w:t xml:space="preserve">Graduate student; </w:t>
            </w:r>
            <w:r w:rsidR="05D96B1A" w:rsidRPr="30E5CE9C">
              <w:rPr>
                <w:rFonts w:ascii="Segoe UI" w:hAnsi="Segoe UI" w:cs="Segoe UI"/>
                <w:sz w:val="21"/>
                <w:szCs w:val="21"/>
                <w:highlight w:val="cyan"/>
              </w:rPr>
              <w:t>Research Assistant</w:t>
            </w:r>
          </w:p>
        </w:tc>
      </w:tr>
    </w:tbl>
    <w:p w14:paraId="244C9C60" w14:textId="195368A9"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sidRPr="00270B0D">
        <w:rPr>
          <w:rFonts w:ascii="Segoe UI" w:hAnsi="Segoe UI" w:cs="Segoe UI"/>
          <w:sz w:val="21"/>
          <w:szCs w:val="21"/>
        </w:rPr>
        <w:t>Faculty:</w:t>
      </w:r>
    </w:p>
    <w:tbl>
      <w:tblPr>
        <w:tblStyle w:val="TableGrid"/>
        <w:tblW w:w="0" w:type="auto"/>
        <w:tblLook w:val="04A0" w:firstRow="1" w:lastRow="0" w:firstColumn="1" w:lastColumn="0" w:noHBand="0" w:noVBand="1"/>
      </w:tblPr>
      <w:tblGrid>
        <w:gridCol w:w="9016"/>
      </w:tblGrid>
      <w:tr w:rsidR="00270B0D" w14:paraId="6D0C026A" w14:textId="77777777" w:rsidTr="00842D74">
        <w:tc>
          <w:tcPr>
            <w:tcW w:w="9016" w:type="dxa"/>
          </w:tcPr>
          <w:p w14:paraId="2A17C5CD" w14:textId="444AA042" w:rsidR="00270B0D" w:rsidRDefault="008F7896" w:rsidP="00842D74">
            <w:pPr>
              <w:rPr>
                <w:rFonts w:ascii="Segoe UI" w:hAnsi="Segoe UI" w:cs="Segoe UI"/>
                <w:sz w:val="21"/>
                <w:szCs w:val="21"/>
              </w:rPr>
            </w:pPr>
            <w:r>
              <w:rPr>
                <w:rFonts w:ascii="Segoe UI" w:hAnsi="Segoe UI" w:cs="Segoe UI"/>
                <w:sz w:val="21"/>
                <w:szCs w:val="21"/>
              </w:rPr>
              <w:t>Brain Sciences</w:t>
            </w:r>
          </w:p>
        </w:tc>
      </w:tr>
    </w:tbl>
    <w:p w14:paraId="38B679F5" w14:textId="74A6D3C4"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sidRPr="00270B0D">
        <w:rPr>
          <w:rFonts w:ascii="Segoe UI" w:hAnsi="Segoe UI" w:cs="Segoe UI"/>
          <w:sz w:val="21"/>
          <w:szCs w:val="21"/>
        </w:rPr>
        <w:t>Department:</w:t>
      </w:r>
    </w:p>
    <w:tbl>
      <w:tblPr>
        <w:tblStyle w:val="TableGrid"/>
        <w:tblW w:w="0" w:type="auto"/>
        <w:tblLook w:val="04A0" w:firstRow="1" w:lastRow="0" w:firstColumn="1" w:lastColumn="0" w:noHBand="0" w:noVBand="1"/>
      </w:tblPr>
      <w:tblGrid>
        <w:gridCol w:w="9016"/>
      </w:tblGrid>
      <w:tr w:rsidR="00270B0D" w14:paraId="5B81F426" w14:textId="77777777" w:rsidTr="00842D74">
        <w:tc>
          <w:tcPr>
            <w:tcW w:w="9016" w:type="dxa"/>
          </w:tcPr>
          <w:p w14:paraId="4B717AD4" w14:textId="443FBE5A" w:rsidR="00270B0D" w:rsidRDefault="008F7896" w:rsidP="00842D74">
            <w:pPr>
              <w:rPr>
                <w:rFonts w:ascii="Segoe UI" w:hAnsi="Segoe UI" w:cs="Segoe UI"/>
                <w:sz w:val="21"/>
                <w:szCs w:val="21"/>
              </w:rPr>
            </w:pPr>
            <w:r w:rsidRPr="004E026D">
              <w:rPr>
                <w:rFonts w:ascii="Segoe UI" w:hAnsi="Segoe UI" w:cs="Segoe UI"/>
                <w:sz w:val="21"/>
                <w:szCs w:val="21"/>
              </w:rPr>
              <w:t>Divisions of Psychiatry and Psychology and Language Sciences</w:t>
            </w:r>
          </w:p>
        </w:tc>
      </w:tr>
    </w:tbl>
    <w:p w14:paraId="126D059A" w14:textId="716054E5"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sidRPr="00270B0D">
        <w:rPr>
          <w:rFonts w:ascii="Segoe UI" w:hAnsi="Segoe UI" w:cs="Segoe UI"/>
          <w:sz w:val="21"/>
          <w:szCs w:val="21"/>
        </w:rPr>
        <w:lastRenderedPageBreak/>
        <w:t>Email:</w:t>
      </w:r>
    </w:p>
    <w:tbl>
      <w:tblPr>
        <w:tblStyle w:val="TableGrid"/>
        <w:tblW w:w="0" w:type="auto"/>
        <w:tblLook w:val="04A0" w:firstRow="1" w:lastRow="0" w:firstColumn="1" w:lastColumn="0" w:noHBand="0" w:noVBand="1"/>
      </w:tblPr>
      <w:tblGrid>
        <w:gridCol w:w="9016"/>
      </w:tblGrid>
      <w:tr w:rsidR="00270B0D" w:rsidRPr="00143469" w14:paraId="760457FF" w14:textId="77777777" w:rsidTr="30E5CE9C">
        <w:tc>
          <w:tcPr>
            <w:tcW w:w="9016" w:type="dxa"/>
          </w:tcPr>
          <w:p w14:paraId="7B7C98F1" w14:textId="7D31F18F" w:rsidR="00270B0D" w:rsidRPr="00143469" w:rsidRDefault="00E723D7" w:rsidP="00842D74">
            <w:pPr>
              <w:rPr>
                <w:rFonts w:ascii="Segoe UI" w:hAnsi="Segoe UI" w:cs="Segoe UI"/>
                <w:sz w:val="21"/>
                <w:szCs w:val="21"/>
              </w:rPr>
            </w:pPr>
            <w:hyperlink r:id="rId11">
              <w:r w:rsidR="5AE21FB2" w:rsidRPr="30E5CE9C">
                <w:rPr>
                  <w:rStyle w:val="Hyperlink"/>
                  <w:rFonts w:ascii="Segoe UI" w:hAnsi="Segoe UI" w:cs="Segoe UI"/>
                  <w:sz w:val="21"/>
                  <w:szCs w:val="21"/>
                </w:rPr>
                <w:t>i.ridler@ucl.ac.uk</w:t>
              </w:r>
            </w:hyperlink>
            <w:r w:rsidR="5AE21FB2" w:rsidRPr="30E5CE9C">
              <w:rPr>
                <w:rFonts w:ascii="Segoe UI" w:hAnsi="Segoe UI" w:cs="Segoe UI"/>
                <w:sz w:val="21"/>
                <w:szCs w:val="21"/>
              </w:rPr>
              <w:t xml:space="preserve">; </w:t>
            </w:r>
            <w:hyperlink r:id="rId12">
              <w:r w:rsidR="5AE21FB2" w:rsidRPr="30E5CE9C">
                <w:rPr>
                  <w:rStyle w:val="Hyperlink"/>
                  <w:rFonts w:ascii="Segoe UI" w:hAnsi="Segoe UI" w:cs="Segoe UI"/>
                  <w:sz w:val="21"/>
                  <w:szCs w:val="21"/>
                </w:rPr>
                <w:t>m.biria@ucl.ac.uk</w:t>
              </w:r>
            </w:hyperlink>
            <w:r w:rsidR="5AE21FB2" w:rsidRPr="30E5CE9C">
              <w:rPr>
                <w:rFonts w:ascii="Segoe UI" w:hAnsi="Segoe UI" w:cs="Segoe UI"/>
                <w:sz w:val="21"/>
                <w:szCs w:val="21"/>
              </w:rPr>
              <w:t xml:space="preserve">; </w:t>
            </w:r>
            <w:hyperlink r:id="rId13">
              <w:r w:rsidR="5AE21FB2" w:rsidRPr="30E5CE9C">
                <w:rPr>
                  <w:rStyle w:val="Hyperlink"/>
                  <w:rFonts w:ascii="Segoe UI" w:hAnsi="Segoe UI" w:cs="Segoe UI"/>
                  <w:sz w:val="21"/>
                  <w:szCs w:val="21"/>
                </w:rPr>
                <w:t>g.krebs@ucl.ac.uk</w:t>
              </w:r>
            </w:hyperlink>
            <w:r w:rsidR="00FA3EDD" w:rsidRPr="30E5CE9C">
              <w:rPr>
                <w:rStyle w:val="Hyperlink"/>
                <w:rFonts w:ascii="Segoe UI" w:hAnsi="Segoe UI" w:cs="Segoe UI"/>
                <w:sz w:val="21"/>
                <w:szCs w:val="21"/>
              </w:rPr>
              <w:t>;</w:t>
            </w:r>
            <w:r w:rsidR="00FA3EDD" w:rsidRPr="30E5CE9C">
              <w:rPr>
                <w:rStyle w:val="Hyperlink"/>
              </w:rPr>
              <w:t xml:space="preserve"> </w:t>
            </w:r>
            <w:hyperlink r:id="rId14">
              <w:r w:rsidR="00FA3EDD" w:rsidRPr="30E5CE9C">
                <w:rPr>
                  <w:rStyle w:val="Hyperlink"/>
                </w:rPr>
                <w:t>m.payne@ucl.ac.uk</w:t>
              </w:r>
            </w:hyperlink>
            <w:r w:rsidR="00FA3EDD" w:rsidRPr="30E5CE9C">
              <w:rPr>
                <w:rStyle w:val="Hyperlink"/>
              </w:rPr>
              <w:t xml:space="preserve">; </w:t>
            </w:r>
            <w:hyperlink r:id="rId15">
              <w:r w:rsidR="00FA3EDD" w:rsidRPr="30E5CE9C">
                <w:rPr>
                  <w:rStyle w:val="Hyperlink"/>
                  <w:rFonts w:eastAsia="Times New Roman"/>
                </w:rPr>
                <w:t>elena.bagdades.21@ucl.ac.uk</w:t>
              </w:r>
            </w:hyperlink>
            <w:r w:rsidR="00FA3EDD" w:rsidRPr="30E5CE9C">
              <w:rPr>
                <w:rFonts w:eastAsia="Times New Roman"/>
                <w:color w:val="000000" w:themeColor="text1"/>
              </w:rPr>
              <w:t xml:space="preserve">; </w:t>
            </w:r>
            <w:hyperlink r:id="rId16">
              <w:r w:rsidR="00FA3EDD" w:rsidRPr="30E5CE9C">
                <w:rPr>
                  <w:rStyle w:val="Hyperlink"/>
                  <w:rFonts w:eastAsia="Times New Roman"/>
                </w:rPr>
                <w:t>charlotte.burman@ucl.ac.uk</w:t>
              </w:r>
            </w:hyperlink>
            <w:r w:rsidR="37863FD7" w:rsidRPr="30E5CE9C">
              <w:rPr>
                <w:rStyle w:val="Hyperlink"/>
                <w:rFonts w:eastAsia="Times New Roman"/>
              </w:rPr>
              <w:t xml:space="preserve">; </w:t>
            </w:r>
            <w:hyperlink r:id="rId17">
              <w:r w:rsidR="37863FD7" w:rsidRPr="30E5CE9C">
                <w:rPr>
                  <w:rStyle w:val="Hyperlink"/>
                  <w:rFonts w:eastAsia="Times New Roman"/>
                </w:rPr>
                <w:t>raphaelle.delpech.18@ucl.ac.uk</w:t>
              </w:r>
            </w:hyperlink>
            <w:r w:rsidR="37863FD7" w:rsidRPr="30E5CE9C">
              <w:rPr>
                <w:rStyle w:val="Hyperlink"/>
                <w:rFonts w:eastAsia="Times New Roman"/>
              </w:rPr>
              <w:t xml:space="preserve">; </w:t>
            </w:r>
            <w:hyperlink r:id="rId18">
              <w:r w:rsidR="37863FD7" w:rsidRPr="30E5CE9C">
                <w:rPr>
                  <w:rStyle w:val="Hyperlink"/>
                  <w:rFonts w:eastAsia="Times New Roman"/>
                </w:rPr>
                <w:t>jessica.norman.21@ucl.ac.uk</w:t>
              </w:r>
            </w:hyperlink>
            <w:r w:rsidR="37863FD7" w:rsidRPr="30E5CE9C">
              <w:rPr>
                <w:rStyle w:val="Hyperlink"/>
                <w:rFonts w:eastAsia="Times New Roman"/>
              </w:rPr>
              <w:t xml:space="preserve">; </w:t>
            </w:r>
            <w:r w:rsidR="131C1F08" w:rsidRPr="30E5CE9C">
              <w:rPr>
                <w:rStyle w:val="Hyperlink"/>
                <w:rFonts w:eastAsia="Times New Roman"/>
              </w:rPr>
              <w:t>miranda.copps.21@ucl.ac.uk;</w:t>
            </w:r>
            <w:r w:rsidR="39ED1533" w:rsidRPr="30E5CE9C">
              <w:rPr>
                <w:rStyle w:val="Hyperlink"/>
                <w:rFonts w:eastAsia="Times New Roman"/>
              </w:rPr>
              <w:t xml:space="preserve"> </w:t>
            </w:r>
            <w:r w:rsidR="39ED1533" w:rsidRPr="30E5CE9C">
              <w:rPr>
                <w:rStyle w:val="Hyperlink"/>
                <w:rFonts w:eastAsia="Times New Roman"/>
                <w:highlight w:val="cyan"/>
              </w:rPr>
              <w:t>n.tromans@ucl.ac.uk</w:t>
            </w:r>
          </w:p>
        </w:tc>
      </w:tr>
    </w:tbl>
    <w:p w14:paraId="0620FADD" w14:textId="316F36A2" w:rsidR="00270B0D" w:rsidRPr="00143469" w:rsidRDefault="00270B0D" w:rsidP="00270B0D">
      <w:pPr>
        <w:pStyle w:val="ListParagraph"/>
        <w:numPr>
          <w:ilvl w:val="0"/>
          <w:numId w:val="2"/>
        </w:numPr>
        <w:spacing w:before="120" w:after="0" w:line="240" w:lineRule="auto"/>
        <w:ind w:left="426"/>
        <w:rPr>
          <w:rFonts w:ascii="Segoe UI" w:hAnsi="Segoe UI" w:cs="Segoe UI"/>
          <w:sz w:val="21"/>
          <w:szCs w:val="21"/>
        </w:rPr>
      </w:pPr>
      <w:r w:rsidRPr="00143469">
        <w:rPr>
          <w:rFonts w:ascii="Segoe UI" w:hAnsi="Segoe UI" w:cs="Segoe UI"/>
          <w:sz w:val="21"/>
          <w:szCs w:val="21"/>
        </w:rPr>
        <w:t>Confirm Email:</w:t>
      </w:r>
    </w:p>
    <w:tbl>
      <w:tblPr>
        <w:tblStyle w:val="TableGrid"/>
        <w:tblW w:w="0" w:type="auto"/>
        <w:tblLook w:val="04A0" w:firstRow="1" w:lastRow="0" w:firstColumn="1" w:lastColumn="0" w:noHBand="0" w:noVBand="1"/>
      </w:tblPr>
      <w:tblGrid>
        <w:gridCol w:w="9016"/>
      </w:tblGrid>
      <w:tr w:rsidR="00270B0D" w14:paraId="768D5E89" w14:textId="77777777" w:rsidTr="30E5CE9C">
        <w:tc>
          <w:tcPr>
            <w:tcW w:w="9016" w:type="dxa"/>
          </w:tcPr>
          <w:p w14:paraId="3A44A57C" w14:textId="7A81A3AC" w:rsidR="00270B0D" w:rsidRDefault="00E723D7" w:rsidP="00842D74">
            <w:pPr>
              <w:rPr>
                <w:rFonts w:ascii="Segoe UI" w:hAnsi="Segoe UI" w:cs="Segoe UI"/>
                <w:sz w:val="21"/>
                <w:szCs w:val="21"/>
              </w:rPr>
            </w:pPr>
            <w:hyperlink r:id="rId19">
              <w:r w:rsidR="5AE21FB2" w:rsidRPr="30E5CE9C">
                <w:rPr>
                  <w:rStyle w:val="Hyperlink"/>
                  <w:rFonts w:ascii="Segoe UI" w:hAnsi="Segoe UI" w:cs="Segoe UI"/>
                  <w:sz w:val="21"/>
                  <w:szCs w:val="21"/>
                </w:rPr>
                <w:t>i.ridler@ucl.ac.uk</w:t>
              </w:r>
            </w:hyperlink>
            <w:r w:rsidR="5AE21FB2" w:rsidRPr="30E5CE9C">
              <w:rPr>
                <w:rFonts w:ascii="Segoe UI" w:hAnsi="Segoe UI" w:cs="Segoe UI"/>
                <w:sz w:val="21"/>
                <w:szCs w:val="21"/>
              </w:rPr>
              <w:t xml:space="preserve">; </w:t>
            </w:r>
            <w:hyperlink r:id="rId20">
              <w:r w:rsidR="5AE21FB2" w:rsidRPr="30E5CE9C">
                <w:rPr>
                  <w:rStyle w:val="Hyperlink"/>
                  <w:rFonts w:ascii="Segoe UI" w:hAnsi="Segoe UI" w:cs="Segoe UI"/>
                  <w:sz w:val="21"/>
                  <w:szCs w:val="21"/>
                </w:rPr>
                <w:t>m.biria@ucl.ac.uk</w:t>
              </w:r>
            </w:hyperlink>
            <w:r w:rsidR="5AE21FB2" w:rsidRPr="30E5CE9C">
              <w:rPr>
                <w:rFonts w:ascii="Segoe UI" w:hAnsi="Segoe UI" w:cs="Segoe UI"/>
                <w:sz w:val="21"/>
                <w:szCs w:val="21"/>
              </w:rPr>
              <w:t xml:space="preserve">; </w:t>
            </w:r>
            <w:hyperlink r:id="rId21">
              <w:r w:rsidR="5AE21FB2" w:rsidRPr="30E5CE9C">
                <w:rPr>
                  <w:rStyle w:val="Hyperlink"/>
                  <w:rFonts w:ascii="Segoe UI" w:hAnsi="Segoe UI" w:cs="Segoe UI"/>
                  <w:sz w:val="21"/>
                  <w:szCs w:val="21"/>
                </w:rPr>
                <w:t>g.krebs@ucl.ac.uk</w:t>
              </w:r>
            </w:hyperlink>
            <w:r w:rsidR="00FA3EDD" w:rsidRPr="30E5CE9C">
              <w:rPr>
                <w:rStyle w:val="Hyperlink"/>
                <w:rFonts w:ascii="Segoe UI" w:hAnsi="Segoe UI" w:cs="Segoe UI"/>
                <w:sz w:val="21"/>
                <w:szCs w:val="21"/>
              </w:rPr>
              <w:t>;</w:t>
            </w:r>
            <w:r w:rsidR="00FA3EDD" w:rsidRPr="30E5CE9C">
              <w:rPr>
                <w:rStyle w:val="Hyperlink"/>
              </w:rPr>
              <w:t xml:space="preserve"> </w:t>
            </w:r>
            <w:hyperlink r:id="rId22">
              <w:r w:rsidR="00FA3EDD" w:rsidRPr="30E5CE9C">
                <w:rPr>
                  <w:rStyle w:val="Hyperlink"/>
                </w:rPr>
                <w:t>m.payne@ucl.ac.uk</w:t>
              </w:r>
            </w:hyperlink>
            <w:r w:rsidR="00FA3EDD" w:rsidRPr="30E5CE9C">
              <w:rPr>
                <w:rStyle w:val="Hyperlink"/>
              </w:rPr>
              <w:t xml:space="preserve">; </w:t>
            </w:r>
            <w:hyperlink r:id="rId23">
              <w:r w:rsidR="00FA3EDD" w:rsidRPr="30E5CE9C">
                <w:rPr>
                  <w:rStyle w:val="Hyperlink"/>
                  <w:rFonts w:eastAsia="Times New Roman"/>
                </w:rPr>
                <w:t>elena.bagdades.21@ucl.ac.uk</w:t>
              </w:r>
            </w:hyperlink>
            <w:r w:rsidR="00FA3EDD" w:rsidRPr="30E5CE9C">
              <w:rPr>
                <w:rFonts w:eastAsia="Times New Roman"/>
                <w:color w:val="000000" w:themeColor="text1"/>
              </w:rPr>
              <w:t xml:space="preserve">; </w:t>
            </w:r>
            <w:hyperlink r:id="rId24">
              <w:r w:rsidR="00FA3EDD" w:rsidRPr="30E5CE9C">
                <w:rPr>
                  <w:rStyle w:val="Hyperlink"/>
                  <w:rFonts w:eastAsia="Times New Roman"/>
                </w:rPr>
                <w:t>charlotte.burman@ucl.ac.uk</w:t>
              </w:r>
            </w:hyperlink>
            <w:r w:rsidR="37863FD7" w:rsidRPr="30E5CE9C">
              <w:rPr>
                <w:rStyle w:val="Hyperlink"/>
                <w:rFonts w:eastAsia="Times New Roman"/>
              </w:rPr>
              <w:t xml:space="preserve">; </w:t>
            </w:r>
            <w:hyperlink r:id="rId25">
              <w:r w:rsidR="37863FD7" w:rsidRPr="30E5CE9C">
                <w:rPr>
                  <w:rStyle w:val="Hyperlink"/>
                  <w:rFonts w:eastAsia="Times New Roman"/>
                </w:rPr>
                <w:t>raphaelle.delpech.18@ucl.ac.uk</w:t>
              </w:r>
            </w:hyperlink>
            <w:r w:rsidR="37863FD7" w:rsidRPr="30E5CE9C">
              <w:rPr>
                <w:rStyle w:val="Hyperlink"/>
                <w:rFonts w:eastAsia="Times New Roman"/>
              </w:rPr>
              <w:t xml:space="preserve">; </w:t>
            </w:r>
            <w:hyperlink r:id="rId26">
              <w:r w:rsidR="37863FD7" w:rsidRPr="30E5CE9C">
                <w:rPr>
                  <w:rStyle w:val="Hyperlink"/>
                  <w:rFonts w:eastAsia="Times New Roman"/>
                </w:rPr>
                <w:t>jessica.norman.21@ucl.ac.uk</w:t>
              </w:r>
            </w:hyperlink>
            <w:r w:rsidR="37863FD7" w:rsidRPr="30E5CE9C">
              <w:rPr>
                <w:rStyle w:val="Hyperlink"/>
                <w:rFonts w:eastAsia="Times New Roman"/>
              </w:rPr>
              <w:t xml:space="preserve">; </w:t>
            </w:r>
            <w:r w:rsidR="1027858A" w:rsidRPr="30E5CE9C">
              <w:rPr>
                <w:rStyle w:val="Hyperlink"/>
                <w:rFonts w:eastAsia="Times New Roman"/>
              </w:rPr>
              <w:t>miranda.copps.21@ucl.ac.uk;</w:t>
            </w:r>
            <w:r w:rsidR="15FD980B" w:rsidRPr="30E5CE9C">
              <w:rPr>
                <w:rStyle w:val="Hyperlink"/>
                <w:rFonts w:eastAsia="Times New Roman"/>
              </w:rPr>
              <w:t xml:space="preserve"> </w:t>
            </w:r>
            <w:r w:rsidR="15FD980B" w:rsidRPr="30E5CE9C">
              <w:rPr>
                <w:rStyle w:val="Hyperlink"/>
                <w:rFonts w:eastAsia="Times New Roman"/>
                <w:highlight w:val="cyan"/>
              </w:rPr>
              <w:t>n.tromans@ucl.ac.uk</w:t>
            </w:r>
            <w:r w:rsidR="37863FD7" w:rsidRPr="30E5CE9C">
              <w:rPr>
                <w:rFonts w:eastAsia="Times New Roman"/>
                <w:color w:val="000000" w:themeColor="text1"/>
              </w:rPr>
              <w:t xml:space="preserve"> </w:t>
            </w:r>
            <w:r w:rsidR="37863FD7" w:rsidRPr="30E5CE9C">
              <w:rPr>
                <w:rFonts w:ascii="Segoe UI" w:hAnsi="Segoe UI" w:cs="Segoe UI"/>
                <w:sz w:val="21"/>
                <w:szCs w:val="21"/>
              </w:rPr>
              <w:t xml:space="preserve"> </w:t>
            </w:r>
          </w:p>
        </w:tc>
      </w:tr>
    </w:tbl>
    <w:p w14:paraId="15DE8036" w14:textId="39B17908" w:rsidR="00270B0D" w:rsidRPr="00270B0D" w:rsidRDefault="00270B0D" w:rsidP="00270B0D">
      <w:pPr>
        <w:pStyle w:val="ListParagraph"/>
        <w:numPr>
          <w:ilvl w:val="0"/>
          <w:numId w:val="2"/>
        </w:numPr>
        <w:spacing w:before="120" w:after="0" w:line="240" w:lineRule="auto"/>
        <w:ind w:left="426"/>
        <w:rPr>
          <w:rFonts w:ascii="Segoe UI" w:hAnsi="Segoe UI" w:cs="Segoe UI"/>
          <w:sz w:val="21"/>
          <w:szCs w:val="21"/>
        </w:rPr>
      </w:pPr>
      <w:r w:rsidRPr="00270B0D">
        <w:rPr>
          <w:rFonts w:ascii="Segoe UI" w:hAnsi="Segoe UI" w:cs="Segoe UI"/>
          <w:sz w:val="21"/>
          <w:szCs w:val="21"/>
        </w:rPr>
        <w:t>Telephone:</w:t>
      </w:r>
    </w:p>
    <w:tbl>
      <w:tblPr>
        <w:tblStyle w:val="TableGrid"/>
        <w:tblW w:w="0" w:type="auto"/>
        <w:tblLook w:val="04A0" w:firstRow="1" w:lastRow="0" w:firstColumn="1" w:lastColumn="0" w:noHBand="0" w:noVBand="1"/>
      </w:tblPr>
      <w:tblGrid>
        <w:gridCol w:w="9016"/>
      </w:tblGrid>
      <w:tr w:rsidR="00270B0D" w14:paraId="7A6278D3" w14:textId="77777777" w:rsidTr="00842D74">
        <w:tc>
          <w:tcPr>
            <w:tcW w:w="9016" w:type="dxa"/>
          </w:tcPr>
          <w:p w14:paraId="13E95B5B" w14:textId="33019042" w:rsidR="00270B0D" w:rsidRDefault="008F7896" w:rsidP="00842D74">
            <w:pPr>
              <w:rPr>
                <w:rFonts w:ascii="Segoe UI" w:hAnsi="Segoe UI" w:cs="Segoe UI"/>
                <w:sz w:val="21"/>
                <w:szCs w:val="21"/>
              </w:rPr>
            </w:pPr>
            <w:bookmarkStart w:id="5" w:name="_Hlk118725133"/>
            <w:r>
              <w:rPr>
                <w:rFonts w:ascii="Segoe UI" w:hAnsi="Segoe UI" w:cs="Segoe UI"/>
                <w:sz w:val="21"/>
                <w:szCs w:val="21"/>
              </w:rPr>
              <w:t>07951499820</w:t>
            </w:r>
          </w:p>
        </w:tc>
      </w:tr>
      <w:bookmarkEnd w:id="5"/>
    </w:tbl>
    <w:p w14:paraId="60715A15" w14:textId="2AADEA28" w:rsidR="00270B0D" w:rsidRDefault="00270B0D" w:rsidP="00270B0D">
      <w:pPr>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270B0D" w:rsidRPr="00A005AC" w14:paraId="6387280D" w14:textId="77777777" w:rsidTr="00842D74">
        <w:tc>
          <w:tcPr>
            <w:tcW w:w="9016" w:type="dxa"/>
            <w:shd w:val="clear" w:color="auto" w:fill="CC0099"/>
          </w:tcPr>
          <w:p w14:paraId="3A582B70" w14:textId="4B526512" w:rsidR="00270B0D" w:rsidRPr="00270B0D" w:rsidRDefault="00270B0D" w:rsidP="00270B0D">
            <w:pPr>
              <w:pStyle w:val="ListParagraph"/>
              <w:numPr>
                <w:ilvl w:val="0"/>
                <w:numId w:val="1"/>
              </w:numPr>
              <w:rPr>
                <w:rFonts w:ascii="Segoe UI" w:hAnsi="Segoe UI" w:cs="Segoe UI"/>
                <w:b/>
                <w:bCs/>
                <w:sz w:val="21"/>
                <w:szCs w:val="21"/>
              </w:rPr>
            </w:pPr>
            <w:bookmarkStart w:id="6" w:name="_Hlk111469358"/>
            <w:r w:rsidRPr="00270B0D">
              <w:rPr>
                <w:rFonts w:ascii="Segoe UI" w:hAnsi="Segoe UI" w:cs="Segoe UI"/>
                <w:b/>
                <w:bCs/>
                <w:sz w:val="21"/>
                <w:szCs w:val="21"/>
              </w:rPr>
              <w:t>DETAILS OF THE PROJECT</w:t>
            </w:r>
          </w:p>
        </w:tc>
      </w:tr>
    </w:tbl>
    <w:bookmarkEnd w:id="6"/>
    <w:p w14:paraId="6CFCD3D9" w14:textId="5B4EDBC2" w:rsidR="00270B0D" w:rsidRDefault="00270B0D" w:rsidP="00270B0D">
      <w:pPr>
        <w:pStyle w:val="ListParagraph"/>
        <w:numPr>
          <w:ilvl w:val="0"/>
          <w:numId w:val="2"/>
        </w:numPr>
        <w:spacing w:after="0" w:line="240" w:lineRule="auto"/>
        <w:ind w:left="425" w:hanging="357"/>
        <w:rPr>
          <w:rFonts w:ascii="Segoe UI" w:hAnsi="Segoe UI" w:cs="Segoe UI"/>
          <w:sz w:val="21"/>
          <w:szCs w:val="21"/>
        </w:rPr>
      </w:pPr>
      <w:r w:rsidRPr="00270B0D">
        <w:rPr>
          <w:rFonts w:ascii="Segoe UI" w:hAnsi="Segoe UI" w:cs="Segoe UI"/>
          <w:sz w:val="21"/>
          <w:szCs w:val="21"/>
        </w:rPr>
        <w:t>Please provide a brief summary of the project, including an explanation of the aims, design, methodology and plans for analysis that you propose to use.</w:t>
      </w:r>
    </w:p>
    <w:tbl>
      <w:tblPr>
        <w:tblStyle w:val="TableGrid"/>
        <w:tblW w:w="0" w:type="auto"/>
        <w:tblLook w:val="04A0" w:firstRow="1" w:lastRow="0" w:firstColumn="1" w:lastColumn="0" w:noHBand="0" w:noVBand="1"/>
      </w:tblPr>
      <w:tblGrid>
        <w:gridCol w:w="9016"/>
      </w:tblGrid>
      <w:tr w:rsidR="00270B0D" w14:paraId="4FEF9818" w14:textId="77777777" w:rsidTr="1F6DB3B2">
        <w:tc>
          <w:tcPr>
            <w:tcW w:w="9016" w:type="dxa"/>
          </w:tcPr>
          <w:p w14:paraId="4FB43203" w14:textId="77777777" w:rsidR="0042655D" w:rsidRDefault="0042655D" w:rsidP="1F7AC372">
            <w:pPr>
              <w:pStyle w:val="NormalWeb"/>
              <w:spacing w:before="0" w:beforeAutospacing="0" w:after="0" w:afterAutospacing="0"/>
              <w:rPr>
                <w:rFonts w:ascii="Arial" w:hAnsi="Arial" w:cs="Arial"/>
                <w:color w:val="000000"/>
                <w:sz w:val="21"/>
                <w:szCs w:val="21"/>
              </w:rPr>
            </w:pPr>
            <w:bookmarkStart w:id="7" w:name="_Hlk118725933"/>
          </w:p>
          <w:p w14:paraId="0D07C301" w14:textId="012FF943" w:rsidR="00E344DA" w:rsidRDefault="22E4F3B9" w:rsidP="1F7AC372">
            <w:pPr>
              <w:pStyle w:val="NormalWeb"/>
              <w:spacing w:before="0" w:beforeAutospacing="0" w:after="0" w:afterAutospacing="0"/>
              <w:rPr>
                <w:rFonts w:ascii="Arial" w:hAnsi="Arial" w:cs="Arial"/>
                <w:color w:val="000000"/>
                <w:sz w:val="21"/>
                <w:szCs w:val="21"/>
              </w:rPr>
            </w:pPr>
            <w:r w:rsidRPr="1F7AC372">
              <w:rPr>
                <w:rFonts w:ascii="Arial" w:hAnsi="Arial" w:cs="Arial"/>
                <w:color w:val="000000" w:themeColor="text1"/>
                <w:sz w:val="21"/>
                <w:szCs w:val="21"/>
              </w:rPr>
              <w:t>It is well-established that</w:t>
            </w:r>
            <w:r w:rsidR="4FB44550" w:rsidRPr="1F7AC372">
              <w:rPr>
                <w:rFonts w:ascii="Arial" w:hAnsi="Arial" w:cs="Arial"/>
                <w:color w:val="000000" w:themeColor="text1"/>
                <w:sz w:val="21"/>
                <w:szCs w:val="21"/>
              </w:rPr>
              <w:t xml:space="preserve"> young people are often affected by both social anxiety and depression. This often leads to worse outcomes in terms of inter-personal relationships, education, family life, occupational performance and other physical and mental difficulties or risks. Nevertheless, substantial improvement is also seen in many who receive psychological intervention such as cognitive therapy in social anxiety disorder or behavioural activation </w:t>
            </w:r>
            <w:r w:rsidR="7455180D" w:rsidRPr="1F7AC372">
              <w:rPr>
                <w:rFonts w:ascii="Arial" w:hAnsi="Arial" w:cs="Arial"/>
                <w:color w:val="000000" w:themeColor="text1"/>
                <w:sz w:val="21"/>
                <w:szCs w:val="21"/>
              </w:rPr>
              <w:t xml:space="preserve">therapy </w:t>
            </w:r>
            <w:r w:rsidR="4FB44550" w:rsidRPr="1F7AC372">
              <w:rPr>
                <w:rFonts w:ascii="Arial" w:hAnsi="Arial" w:cs="Arial"/>
                <w:color w:val="000000" w:themeColor="text1"/>
                <w:sz w:val="21"/>
                <w:szCs w:val="21"/>
              </w:rPr>
              <w:t xml:space="preserve">in depression. At the finer-grained level, it is also now known that people’s mood tends to drift downwards </w:t>
            </w:r>
            <w:r w:rsidR="7455180D" w:rsidRPr="1F7AC372">
              <w:rPr>
                <w:rFonts w:ascii="Arial" w:hAnsi="Arial" w:cs="Arial"/>
                <w:color w:val="000000" w:themeColor="text1"/>
                <w:sz w:val="21"/>
                <w:szCs w:val="21"/>
              </w:rPr>
              <w:t>over time during periods of rest and simple tasks. This mood drift over time also appears to be related to a person’s sensitivity to reward and level of depression.</w:t>
            </w:r>
          </w:p>
          <w:p w14:paraId="0C5F53A5" w14:textId="77777777" w:rsidR="00E376DD" w:rsidRDefault="00E376DD" w:rsidP="1F7AC372">
            <w:pPr>
              <w:pStyle w:val="NormalWeb"/>
              <w:spacing w:before="0" w:beforeAutospacing="0" w:after="0" w:afterAutospacing="0"/>
              <w:rPr>
                <w:rFonts w:ascii="Arial" w:hAnsi="Arial" w:cs="Arial"/>
                <w:color w:val="000000"/>
                <w:sz w:val="21"/>
                <w:szCs w:val="21"/>
              </w:rPr>
            </w:pPr>
          </w:p>
          <w:p w14:paraId="1899785E" w14:textId="510A1F4B" w:rsidR="00464C95" w:rsidRPr="000F3F29" w:rsidRDefault="001F23BF" w:rsidP="1F7AC372">
            <w:pPr>
              <w:pStyle w:val="NormalWeb"/>
              <w:spacing w:before="0" w:beforeAutospacing="0" w:after="0" w:afterAutospacing="0"/>
              <w:rPr>
                <w:sz w:val="21"/>
                <w:szCs w:val="21"/>
              </w:rPr>
            </w:pPr>
            <w:r w:rsidRPr="1F7AC372">
              <w:rPr>
                <w:rFonts w:ascii="Arial" w:hAnsi="Arial" w:cs="Arial"/>
                <w:color w:val="000000" w:themeColor="text1"/>
                <w:sz w:val="21"/>
                <w:szCs w:val="21"/>
              </w:rPr>
              <w:t>Our</w:t>
            </w:r>
            <w:r w:rsidR="3AD024E7" w:rsidRPr="1F7AC372">
              <w:rPr>
                <w:rFonts w:ascii="Arial" w:hAnsi="Arial" w:cs="Arial"/>
                <w:color w:val="000000" w:themeColor="text1"/>
                <w:sz w:val="21"/>
                <w:szCs w:val="21"/>
              </w:rPr>
              <w:t xml:space="preserve"> research seeks to understand 1. Why young people with mood and anxiety symptoms see improvements, that is, what causal mechanisms underlie the improvement of mood and anxiety symptoms and how we can maximise these benefits, and 2. Why young people’s mood tends to drift over time during periods of rest and simple tasks, that is, what are the sources of mood dysregulation in young people and can we find targets for future intervention.</w:t>
            </w:r>
          </w:p>
          <w:p w14:paraId="52AB67C4" w14:textId="77777777" w:rsidR="00464C95" w:rsidRPr="000F3F29" w:rsidRDefault="00464C95" w:rsidP="00464C95">
            <w:pPr>
              <w:rPr>
                <w:sz w:val="21"/>
                <w:szCs w:val="21"/>
              </w:rPr>
            </w:pPr>
          </w:p>
          <w:p w14:paraId="5EBF8D43" w14:textId="4F17C108" w:rsidR="0079231D" w:rsidRDefault="166A1F17" w:rsidP="1F6DB3B2">
            <w:pPr>
              <w:pStyle w:val="NormalWeb"/>
              <w:spacing w:before="0" w:beforeAutospacing="0" w:after="0" w:afterAutospacing="0"/>
              <w:rPr>
                <w:rFonts w:ascii="Arial" w:hAnsi="Arial" w:cs="Arial"/>
                <w:color w:val="000000"/>
                <w:sz w:val="21"/>
                <w:szCs w:val="21"/>
              </w:rPr>
            </w:pPr>
            <w:r w:rsidRPr="1F6DB3B2">
              <w:rPr>
                <w:rFonts w:ascii="Arial" w:hAnsi="Arial" w:cs="Arial"/>
                <w:color w:val="000000" w:themeColor="text1"/>
                <w:sz w:val="21"/>
                <w:szCs w:val="21"/>
              </w:rPr>
              <w:t xml:space="preserve">We will test this in n = </w:t>
            </w:r>
            <w:r w:rsidR="07F089FB" w:rsidRPr="1F6DB3B2">
              <w:rPr>
                <w:rFonts w:ascii="Arial" w:hAnsi="Arial" w:cs="Arial"/>
                <w:color w:val="000000" w:themeColor="text1"/>
                <w:sz w:val="21"/>
                <w:szCs w:val="21"/>
              </w:rPr>
              <w:t xml:space="preserve">5,000 </w:t>
            </w:r>
            <w:r w:rsidRPr="1F6DB3B2">
              <w:rPr>
                <w:rFonts w:ascii="Arial" w:hAnsi="Arial" w:cs="Arial"/>
                <w:color w:val="000000" w:themeColor="text1"/>
                <w:sz w:val="21"/>
                <w:szCs w:val="21"/>
              </w:rPr>
              <w:t xml:space="preserve">in a non-clinical sample of young people (14-25 years old) comparing it to older adults aged 25-65 years old </w:t>
            </w:r>
            <w:r w:rsidR="3AD024E7" w:rsidRPr="1F6DB3B2">
              <w:rPr>
                <w:rFonts w:ascii="Arial" w:hAnsi="Arial" w:cs="Arial"/>
                <w:color w:val="000000" w:themeColor="text1"/>
                <w:sz w:val="21"/>
                <w:szCs w:val="21"/>
              </w:rPr>
              <w:t xml:space="preserve">from the </w:t>
            </w:r>
            <w:r w:rsidR="7613D823" w:rsidRPr="1F6DB3B2">
              <w:rPr>
                <w:rFonts w:ascii="Arial" w:hAnsi="Arial" w:cs="Arial"/>
                <w:color w:val="000000" w:themeColor="text1"/>
                <w:sz w:val="21"/>
                <w:szCs w:val="21"/>
              </w:rPr>
              <w:t xml:space="preserve">general </w:t>
            </w:r>
            <w:r w:rsidR="36EA2BD1" w:rsidRPr="1F6DB3B2">
              <w:rPr>
                <w:rFonts w:ascii="Arial" w:hAnsi="Arial" w:cs="Arial"/>
                <w:color w:val="000000" w:themeColor="text1"/>
                <w:sz w:val="21"/>
                <w:szCs w:val="21"/>
              </w:rPr>
              <w:t>population</w:t>
            </w:r>
            <w:r w:rsidR="3AD024E7" w:rsidRPr="1F6DB3B2">
              <w:rPr>
                <w:rFonts w:ascii="Arial" w:hAnsi="Arial" w:cs="Arial"/>
                <w:color w:val="000000" w:themeColor="text1"/>
                <w:sz w:val="21"/>
                <w:szCs w:val="21"/>
              </w:rPr>
              <w:t xml:space="preserve"> experiencing varied levels of mood dysregulation and anxiety symptoms, using experimental designs to examine the underlying mechanisms of emotion fluctuation.</w:t>
            </w:r>
            <w:r w:rsidR="36ACA212" w:rsidRPr="1F6DB3B2">
              <w:rPr>
                <w:rFonts w:ascii="Arial" w:hAnsi="Arial" w:cs="Arial"/>
                <w:color w:val="000000" w:themeColor="text1"/>
                <w:sz w:val="21"/>
                <w:szCs w:val="21"/>
              </w:rPr>
              <w:t xml:space="preserve"> </w:t>
            </w:r>
            <w:r w:rsidRPr="1F6DB3B2">
              <w:rPr>
                <w:rFonts w:ascii="Arial" w:hAnsi="Arial" w:cs="Arial"/>
                <w:color w:val="000000" w:themeColor="text1"/>
                <w:sz w:val="21"/>
                <w:szCs w:val="21"/>
              </w:rPr>
              <w:t>We focus initially on people aged 14-25 years old because younger people carry a large burden regarding mood dysregulation and anxiety symptoms. However, it is also interesting to test how these phenomenon compares across age groups.</w:t>
            </w:r>
          </w:p>
          <w:p w14:paraId="0E653E89" w14:textId="77777777" w:rsidR="00464C95" w:rsidRPr="00464C95" w:rsidRDefault="00464C95" w:rsidP="00464C95">
            <w:pPr>
              <w:rPr>
                <w:sz w:val="21"/>
                <w:szCs w:val="21"/>
              </w:rPr>
            </w:pPr>
          </w:p>
          <w:p w14:paraId="5D1CD45A" w14:textId="77777777" w:rsidR="00464C95" w:rsidRPr="00464C95" w:rsidRDefault="3AD024E7" w:rsidP="1F7AC372">
            <w:pPr>
              <w:pStyle w:val="NormalWeb"/>
              <w:spacing w:before="0" w:beforeAutospacing="0" w:after="0" w:afterAutospacing="0"/>
              <w:rPr>
                <w:sz w:val="21"/>
                <w:szCs w:val="21"/>
              </w:rPr>
            </w:pPr>
            <w:r w:rsidRPr="1F7AC372">
              <w:rPr>
                <w:rFonts w:ascii="Arial" w:hAnsi="Arial" w:cs="Arial"/>
                <w:color w:val="000000" w:themeColor="text1"/>
                <w:sz w:val="21"/>
                <w:szCs w:val="21"/>
              </w:rPr>
              <w:t>To do this, we aim to:</w:t>
            </w:r>
          </w:p>
          <w:p w14:paraId="11182404" w14:textId="77777777" w:rsidR="003A13B0" w:rsidRPr="003A13B0" w:rsidRDefault="3AD024E7" w:rsidP="1F7AC372">
            <w:pPr>
              <w:pStyle w:val="NormalWeb"/>
              <w:numPr>
                <w:ilvl w:val="1"/>
                <w:numId w:val="1"/>
              </w:numPr>
              <w:spacing w:before="240" w:beforeAutospacing="0" w:after="240" w:afterAutospacing="0"/>
              <w:rPr>
                <w:sz w:val="21"/>
                <w:szCs w:val="21"/>
              </w:rPr>
            </w:pPr>
            <w:r w:rsidRPr="1F7AC372">
              <w:rPr>
                <w:rFonts w:ascii="Arial" w:hAnsi="Arial" w:cs="Arial"/>
                <w:color w:val="000000" w:themeColor="text1"/>
                <w:sz w:val="21"/>
                <w:szCs w:val="21"/>
              </w:rPr>
              <w:t>Directly manipulate social surprises and self-processing variables.</w:t>
            </w:r>
          </w:p>
          <w:p w14:paraId="6D384475" w14:textId="1F4ADC02" w:rsidR="00464C95" w:rsidRPr="003A13B0" w:rsidRDefault="3AD024E7" w:rsidP="1F7AC372">
            <w:pPr>
              <w:pStyle w:val="NormalWeb"/>
              <w:numPr>
                <w:ilvl w:val="1"/>
                <w:numId w:val="1"/>
              </w:numPr>
              <w:spacing w:before="240" w:beforeAutospacing="0" w:after="240" w:afterAutospacing="0"/>
              <w:rPr>
                <w:sz w:val="21"/>
                <w:szCs w:val="21"/>
              </w:rPr>
            </w:pPr>
            <w:r w:rsidRPr="1F7AC372">
              <w:rPr>
                <w:rFonts w:ascii="Arial" w:hAnsi="Arial" w:cs="Arial"/>
                <w:color w:val="000000" w:themeColor="text1"/>
                <w:sz w:val="21"/>
                <w:szCs w:val="21"/>
              </w:rPr>
              <w:t>Provide a computational account of surprises and their relationship with anxiety and mood</w:t>
            </w:r>
          </w:p>
          <w:p w14:paraId="22A71D8A" w14:textId="13916C6C" w:rsidR="00464C95" w:rsidRPr="00464C95" w:rsidRDefault="3AD024E7" w:rsidP="1F7AC372">
            <w:pPr>
              <w:pStyle w:val="NormalWeb"/>
              <w:numPr>
                <w:ilvl w:val="1"/>
                <w:numId w:val="1"/>
              </w:numPr>
              <w:spacing w:before="240" w:beforeAutospacing="0" w:after="240" w:afterAutospacing="0"/>
              <w:rPr>
                <w:sz w:val="21"/>
                <w:szCs w:val="21"/>
              </w:rPr>
            </w:pPr>
            <w:r w:rsidRPr="1F7AC372">
              <w:rPr>
                <w:rFonts w:ascii="Arial" w:hAnsi="Arial" w:cs="Arial"/>
                <w:color w:val="000000" w:themeColor="text1"/>
                <w:sz w:val="21"/>
                <w:szCs w:val="21"/>
              </w:rPr>
              <w:t>Directly manipulate alternative reward environments.</w:t>
            </w:r>
            <w:r w:rsidR="00464C95">
              <w:tab/>
            </w:r>
          </w:p>
          <w:p w14:paraId="23734A23" w14:textId="30096D82" w:rsidR="3AD024E7" w:rsidRDefault="3AD024E7" w:rsidP="1F7AC372">
            <w:pPr>
              <w:pStyle w:val="NormalWeb"/>
              <w:numPr>
                <w:ilvl w:val="1"/>
                <w:numId w:val="1"/>
              </w:numPr>
              <w:spacing w:before="240" w:beforeAutospacing="0" w:after="240" w:afterAutospacing="0"/>
              <w:rPr>
                <w:rFonts w:ascii="Arial" w:hAnsi="Arial" w:cs="Arial"/>
                <w:sz w:val="21"/>
                <w:szCs w:val="21"/>
              </w:rPr>
            </w:pPr>
            <w:r w:rsidRPr="1F7AC372">
              <w:rPr>
                <w:rFonts w:ascii="Arial" w:hAnsi="Arial" w:cs="Arial"/>
                <w:color w:val="000000" w:themeColor="text1"/>
                <w:sz w:val="21"/>
                <w:szCs w:val="21"/>
              </w:rPr>
              <w:t>Develop a computational account of mood</w:t>
            </w:r>
            <w:r w:rsidR="0BB22541" w:rsidRPr="1F7AC372">
              <w:rPr>
                <w:rFonts w:ascii="Arial" w:hAnsi="Arial" w:cs="Arial"/>
                <w:color w:val="000000" w:themeColor="text1"/>
                <w:sz w:val="21"/>
                <w:szCs w:val="21"/>
              </w:rPr>
              <w:t xml:space="preserve"> </w:t>
            </w:r>
            <w:r w:rsidR="4FB44550" w:rsidRPr="1F7AC372">
              <w:rPr>
                <w:rFonts w:ascii="Arial" w:hAnsi="Arial" w:cs="Arial"/>
                <w:color w:val="000000" w:themeColor="text1"/>
                <w:sz w:val="21"/>
                <w:szCs w:val="21"/>
              </w:rPr>
              <w:t xml:space="preserve">at the individual level </w:t>
            </w:r>
            <w:r w:rsidR="0BB22541" w:rsidRPr="1F7AC372">
              <w:rPr>
                <w:rFonts w:ascii="Arial" w:hAnsi="Arial" w:cs="Arial"/>
                <w:color w:val="000000" w:themeColor="text1"/>
                <w:sz w:val="21"/>
                <w:szCs w:val="21"/>
              </w:rPr>
              <w:t>and elucidate the sources of mood dysregulation in adolescents</w:t>
            </w:r>
          </w:p>
          <w:p w14:paraId="1553A839" w14:textId="2D32C619" w:rsidR="008669FB" w:rsidRDefault="7DA72C4A" w:rsidP="1F6DB3B2">
            <w:pPr>
              <w:pStyle w:val="NormalWeb"/>
              <w:numPr>
                <w:ilvl w:val="1"/>
                <w:numId w:val="1"/>
              </w:numPr>
              <w:spacing w:before="240" w:beforeAutospacing="0" w:after="240" w:afterAutospacing="0"/>
              <w:rPr>
                <w:rFonts w:ascii="Arial" w:hAnsi="Arial" w:cs="Arial"/>
                <w:color w:val="000000"/>
                <w:sz w:val="21"/>
                <w:szCs w:val="21"/>
              </w:rPr>
            </w:pPr>
            <w:r w:rsidRPr="1F6DB3B2">
              <w:rPr>
                <w:rFonts w:ascii="Arial" w:hAnsi="Arial" w:cs="Arial"/>
                <w:color w:val="000000" w:themeColor="text1"/>
                <w:sz w:val="21"/>
                <w:szCs w:val="21"/>
              </w:rPr>
              <w:t>We hypothesise that</w:t>
            </w:r>
            <w:r w:rsidR="7455180D" w:rsidRPr="1F6DB3B2">
              <w:rPr>
                <w:rFonts w:ascii="Arial" w:hAnsi="Arial" w:cs="Arial"/>
                <w:color w:val="000000" w:themeColor="text1"/>
                <w:sz w:val="21"/>
                <w:szCs w:val="21"/>
              </w:rPr>
              <w:t xml:space="preserve"> 1. positive surprises and a shift in self-processing </w:t>
            </w:r>
            <w:r w:rsidR="33573F78" w:rsidRPr="1F6DB3B2">
              <w:rPr>
                <w:rFonts w:ascii="Arial" w:hAnsi="Arial" w:cs="Arial"/>
                <w:color w:val="000000" w:themeColor="text1"/>
                <w:sz w:val="21"/>
                <w:szCs w:val="21"/>
              </w:rPr>
              <w:t xml:space="preserve">will </w:t>
            </w:r>
            <w:r w:rsidR="7455180D" w:rsidRPr="1F6DB3B2">
              <w:rPr>
                <w:rFonts w:ascii="Arial" w:hAnsi="Arial" w:cs="Arial"/>
                <w:color w:val="000000" w:themeColor="text1"/>
                <w:sz w:val="21"/>
                <w:szCs w:val="21"/>
              </w:rPr>
              <w:t xml:space="preserve">lead to an improvement in mood and anxiety symptoms, and 2. people’s concept of alternative </w:t>
            </w:r>
            <w:r w:rsidR="7455180D" w:rsidRPr="1F6DB3B2">
              <w:rPr>
                <w:rFonts w:ascii="Arial" w:hAnsi="Arial" w:cs="Arial"/>
                <w:color w:val="000000" w:themeColor="text1"/>
                <w:sz w:val="21"/>
                <w:szCs w:val="21"/>
              </w:rPr>
              <w:lastRenderedPageBreak/>
              <w:t>reward environments and reward sensitivity affect how much their mood drifts over time.</w:t>
            </w:r>
          </w:p>
          <w:p w14:paraId="728E0C8E" w14:textId="77777777" w:rsidR="008669FB" w:rsidRDefault="008669FB" w:rsidP="00842D74">
            <w:pPr>
              <w:rPr>
                <w:rFonts w:ascii="Arial" w:hAnsi="Arial" w:cs="Arial"/>
                <w:color w:val="000000"/>
                <w:sz w:val="21"/>
                <w:szCs w:val="21"/>
              </w:rPr>
            </w:pPr>
          </w:p>
          <w:p w14:paraId="6062C529" w14:textId="37E1DA34" w:rsidR="00270B0D" w:rsidRDefault="7DA72C4A" w:rsidP="1F6DB3B2">
            <w:pPr>
              <w:rPr>
                <w:rFonts w:ascii="Arial" w:hAnsi="Arial" w:cs="Arial"/>
                <w:color w:val="000000"/>
                <w:sz w:val="21"/>
                <w:szCs w:val="21"/>
                <w:highlight w:val="cyan"/>
              </w:rPr>
            </w:pPr>
            <w:r w:rsidRPr="1F6DB3B2">
              <w:rPr>
                <w:rFonts w:ascii="Arial" w:hAnsi="Arial" w:cs="Arial"/>
                <w:color w:val="000000" w:themeColor="text1"/>
                <w:sz w:val="21"/>
                <w:szCs w:val="21"/>
              </w:rPr>
              <w:t>All p</w:t>
            </w:r>
            <w:r w:rsidR="279C5417" w:rsidRPr="1F6DB3B2">
              <w:rPr>
                <w:rFonts w:ascii="Arial" w:hAnsi="Arial" w:cs="Arial"/>
                <w:color w:val="000000" w:themeColor="text1"/>
                <w:sz w:val="21"/>
                <w:szCs w:val="21"/>
              </w:rPr>
              <w:t xml:space="preserve">articipants will complete experiments involving computer games, conversations with a virtual or real conversation partner, rest, and simple tasks. </w:t>
            </w:r>
            <w:r w:rsidRPr="1F6DB3B2">
              <w:rPr>
                <w:rFonts w:ascii="Arial" w:hAnsi="Arial" w:cs="Arial"/>
                <w:color w:val="000000" w:themeColor="text1"/>
                <w:sz w:val="21"/>
                <w:szCs w:val="21"/>
              </w:rPr>
              <w:t>Before, during and after the experiments, p</w:t>
            </w:r>
            <w:r w:rsidR="279C5417" w:rsidRPr="1F6DB3B2">
              <w:rPr>
                <w:rFonts w:ascii="Arial" w:hAnsi="Arial" w:cs="Arial"/>
                <w:color w:val="000000" w:themeColor="text1"/>
                <w:sz w:val="21"/>
                <w:szCs w:val="21"/>
              </w:rPr>
              <w:t>articipant</w:t>
            </w:r>
            <w:r w:rsidRPr="1F6DB3B2">
              <w:rPr>
                <w:rFonts w:ascii="Arial" w:hAnsi="Arial" w:cs="Arial"/>
                <w:color w:val="000000" w:themeColor="text1"/>
                <w:sz w:val="21"/>
                <w:szCs w:val="21"/>
              </w:rPr>
              <w:t>s will report on their</w:t>
            </w:r>
            <w:r w:rsidR="22E4F3B9" w:rsidRPr="1F6DB3B2">
              <w:rPr>
                <w:rFonts w:ascii="Arial" w:hAnsi="Arial" w:cs="Arial"/>
                <w:color w:val="000000" w:themeColor="text1"/>
                <w:sz w:val="21"/>
                <w:szCs w:val="21"/>
              </w:rPr>
              <w:t xml:space="preserve"> emotions </w:t>
            </w:r>
            <w:r w:rsidR="279C5417" w:rsidRPr="1F6DB3B2">
              <w:rPr>
                <w:rFonts w:ascii="Arial" w:hAnsi="Arial" w:cs="Arial"/>
                <w:color w:val="000000" w:themeColor="text1"/>
                <w:sz w:val="21"/>
                <w:szCs w:val="21"/>
              </w:rPr>
              <w:t>and thoughts</w:t>
            </w:r>
            <w:r w:rsidR="0BB22541" w:rsidRPr="1F6DB3B2">
              <w:rPr>
                <w:rFonts w:ascii="Arial" w:hAnsi="Arial" w:cs="Arial"/>
                <w:color w:val="000000" w:themeColor="text1"/>
                <w:sz w:val="21"/>
                <w:szCs w:val="21"/>
              </w:rPr>
              <w:t xml:space="preserve">, </w:t>
            </w:r>
            <w:r w:rsidR="279C5417" w:rsidRPr="1F6DB3B2">
              <w:rPr>
                <w:rFonts w:ascii="Arial" w:hAnsi="Arial" w:cs="Arial"/>
                <w:color w:val="000000" w:themeColor="text1"/>
                <w:sz w:val="21"/>
                <w:szCs w:val="21"/>
              </w:rPr>
              <w:t>including</w:t>
            </w:r>
            <w:r w:rsidR="22E4F3B9" w:rsidRPr="1F6DB3B2">
              <w:rPr>
                <w:rFonts w:ascii="Arial" w:hAnsi="Arial" w:cs="Arial"/>
                <w:color w:val="000000" w:themeColor="text1"/>
                <w:sz w:val="21"/>
                <w:szCs w:val="21"/>
              </w:rPr>
              <w:t xml:space="preserve"> </w:t>
            </w:r>
            <w:r w:rsidR="631D24E7" w:rsidRPr="1F6DB3B2">
              <w:rPr>
                <w:rFonts w:ascii="Arial" w:hAnsi="Arial" w:cs="Arial"/>
                <w:color w:val="000000" w:themeColor="text1"/>
                <w:sz w:val="21"/>
                <w:szCs w:val="21"/>
              </w:rPr>
              <w:t xml:space="preserve">level of </w:t>
            </w:r>
            <w:r w:rsidR="22E4F3B9" w:rsidRPr="1F6DB3B2">
              <w:rPr>
                <w:rFonts w:ascii="Arial" w:hAnsi="Arial" w:cs="Arial"/>
                <w:color w:val="000000" w:themeColor="text1"/>
                <w:sz w:val="21"/>
                <w:szCs w:val="21"/>
              </w:rPr>
              <w:t>surprise,</w:t>
            </w:r>
            <w:r w:rsidR="279C5417" w:rsidRPr="1F6DB3B2">
              <w:rPr>
                <w:rFonts w:ascii="Arial" w:hAnsi="Arial" w:cs="Arial"/>
                <w:color w:val="000000" w:themeColor="text1"/>
                <w:sz w:val="21"/>
                <w:szCs w:val="21"/>
              </w:rPr>
              <w:t xml:space="preserve"> motivation, frustration and ideas about alternative things they could be doing</w:t>
            </w:r>
            <w:r w:rsidRPr="1F6DB3B2">
              <w:rPr>
                <w:rFonts w:ascii="Arial" w:hAnsi="Arial" w:cs="Arial"/>
                <w:color w:val="000000" w:themeColor="text1"/>
                <w:sz w:val="21"/>
                <w:szCs w:val="21"/>
              </w:rPr>
              <w:t>.</w:t>
            </w:r>
          </w:p>
          <w:p w14:paraId="0C74B755" w14:textId="74A9E056" w:rsidR="00844DAF" w:rsidRDefault="00844DAF" w:rsidP="00842D74">
            <w:pPr>
              <w:rPr>
                <w:rFonts w:ascii="Arial" w:hAnsi="Arial" w:cs="Arial"/>
                <w:color w:val="000000"/>
                <w:sz w:val="21"/>
                <w:szCs w:val="21"/>
              </w:rPr>
            </w:pPr>
          </w:p>
          <w:p w14:paraId="73C75358" w14:textId="77777777" w:rsidR="00FF4E9E" w:rsidRDefault="0BB22541" w:rsidP="00842D74">
            <w:pPr>
              <w:rPr>
                <w:rFonts w:ascii="Arial" w:hAnsi="Arial" w:cs="Arial"/>
                <w:color w:val="000000"/>
                <w:sz w:val="21"/>
                <w:szCs w:val="21"/>
              </w:rPr>
            </w:pPr>
            <w:r w:rsidRPr="1F7AC372">
              <w:rPr>
                <w:rFonts w:ascii="Arial" w:hAnsi="Arial" w:cs="Arial"/>
                <w:color w:val="000000" w:themeColor="text1"/>
                <w:sz w:val="21"/>
                <w:szCs w:val="21"/>
              </w:rPr>
              <w:t xml:space="preserve">Our analyses will include pre-registered designs involving </w:t>
            </w:r>
            <w:r w:rsidR="53EFC39C" w:rsidRPr="1F7AC372">
              <w:rPr>
                <w:rFonts w:ascii="Arial" w:hAnsi="Arial" w:cs="Arial"/>
                <w:color w:val="000000" w:themeColor="text1"/>
                <w:sz w:val="21"/>
                <w:szCs w:val="21"/>
              </w:rPr>
              <w:t>quantitative (</w:t>
            </w:r>
            <w:r w:rsidRPr="1F7AC372">
              <w:rPr>
                <w:rFonts w:ascii="Arial" w:hAnsi="Arial" w:cs="Arial"/>
                <w:color w:val="000000" w:themeColor="text1"/>
                <w:sz w:val="21"/>
                <w:szCs w:val="21"/>
              </w:rPr>
              <w:t>linear mixed effects modelling</w:t>
            </w:r>
            <w:r w:rsidR="462A2274" w:rsidRPr="1F7AC372">
              <w:rPr>
                <w:rFonts w:ascii="Arial" w:hAnsi="Arial" w:cs="Arial"/>
                <w:color w:val="000000" w:themeColor="text1"/>
                <w:sz w:val="21"/>
                <w:szCs w:val="21"/>
              </w:rPr>
              <w:t xml:space="preserve"> and </w:t>
            </w:r>
            <w:r w:rsidRPr="1F7AC372">
              <w:rPr>
                <w:rFonts w:ascii="Arial" w:hAnsi="Arial" w:cs="Arial"/>
                <w:color w:val="000000" w:themeColor="text1"/>
                <w:sz w:val="21"/>
                <w:szCs w:val="21"/>
              </w:rPr>
              <w:t xml:space="preserve">more complex </w:t>
            </w:r>
            <w:r w:rsidR="462A2274" w:rsidRPr="1F7AC372">
              <w:rPr>
                <w:rFonts w:ascii="Arial" w:hAnsi="Arial" w:cs="Arial"/>
                <w:color w:val="000000" w:themeColor="text1"/>
                <w:sz w:val="21"/>
                <w:szCs w:val="21"/>
              </w:rPr>
              <w:t xml:space="preserve">computational </w:t>
            </w:r>
            <w:r w:rsidRPr="1F7AC372">
              <w:rPr>
                <w:rFonts w:ascii="Arial" w:hAnsi="Arial" w:cs="Arial"/>
                <w:color w:val="000000" w:themeColor="text1"/>
                <w:sz w:val="21"/>
                <w:szCs w:val="21"/>
              </w:rPr>
              <w:t>models</w:t>
            </w:r>
            <w:r w:rsidR="462A2274" w:rsidRPr="1F7AC372">
              <w:rPr>
                <w:rFonts w:ascii="Arial" w:hAnsi="Arial" w:cs="Arial"/>
                <w:color w:val="000000" w:themeColor="text1"/>
                <w:sz w:val="21"/>
                <w:szCs w:val="21"/>
              </w:rPr>
              <w:t xml:space="preserve"> such as those with exponential decay terms</w:t>
            </w:r>
            <w:r w:rsidR="53EFC39C" w:rsidRPr="1F7AC372">
              <w:rPr>
                <w:rFonts w:ascii="Arial" w:hAnsi="Arial" w:cs="Arial"/>
                <w:color w:val="000000" w:themeColor="text1"/>
                <w:sz w:val="21"/>
                <w:szCs w:val="21"/>
              </w:rPr>
              <w:t>) and qualitative (content or thematic) analyses</w:t>
            </w:r>
            <w:r w:rsidR="563F72A2" w:rsidRPr="1F7AC372">
              <w:rPr>
                <w:rFonts w:ascii="Arial" w:hAnsi="Arial" w:cs="Arial"/>
                <w:color w:val="000000" w:themeColor="text1"/>
                <w:sz w:val="21"/>
                <w:szCs w:val="21"/>
              </w:rPr>
              <w:t>.</w:t>
            </w:r>
          </w:p>
          <w:p w14:paraId="509B5CD2" w14:textId="77777777" w:rsidR="0079231D" w:rsidRDefault="0079231D" w:rsidP="00842D74">
            <w:pPr>
              <w:rPr>
                <w:rFonts w:ascii="Arial" w:hAnsi="Arial" w:cs="Arial"/>
                <w:color w:val="000000"/>
                <w:sz w:val="21"/>
                <w:szCs w:val="21"/>
              </w:rPr>
            </w:pPr>
          </w:p>
          <w:p w14:paraId="43EC0103" w14:textId="08A5C170" w:rsidR="0079231D" w:rsidRPr="00FF4E9E" w:rsidRDefault="36FD7306" w:rsidP="1F6DB3B2">
            <w:pPr>
              <w:jc w:val="both"/>
              <w:rPr>
                <w:rFonts w:ascii="Arial" w:hAnsi="Arial" w:cs="Arial"/>
                <w:sz w:val="20"/>
                <w:szCs w:val="20"/>
              </w:rPr>
            </w:pPr>
            <w:r w:rsidRPr="1F6DB3B2">
              <w:rPr>
                <w:rFonts w:ascii="Arial" w:hAnsi="Arial" w:cs="Arial"/>
                <w:sz w:val="20"/>
                <w:szCs w:val="20"/>
              </w:rPr>
              <w:t xml:space="preserve">Additionally, we would like to collect data on how state and time-of-day effect, in particular feelings of hunger, may affect mood, as such bodily states which can potentially explain some mood dysregulation. To do this we want to develop a questionnaire about how people experience hunger affecting their emotions. The colloquial term “hanger” describes the phenomenon of hunger leading to increased feelings of anger (Swami et al. 2022; </w:t>
            </w:r>
            <w:proofErr w:type="spellStart"/>
            <w:r w:rsidRPr="1F6DB3B2">
              <w:rPr>
                <w:rFonts w:ascii="Arial" w:hAnsi="Arial" w:cs="Arial"/>
                <w:sz w:val="20"/>
                <w:szCs w:val="20"/>
              </w:rPr>
              <w:t>Ackermans</w:t>
            </w:r>
            <w:proofErr w:type="spellEnd"/>
            <w:r w:rsidRPr="1F6DB3B2">
              <w:rPr>
                <w:rFonts w:ascii="Arial" w:hAnsi="Arial" w:cs="Arial"/>
                <w:sz w:val="20"/>
                <w:szCs w:val="20"/>
              </w:rPr>
              <w:t xml:space="preserve"> et al. 2022) or irritability [defined as proneness to anger; </w:t>
            </w:r>
            <w:proofErr w:type="spellStart"/>
            <w:r w:rsidRPr="1F6DB3B2">
              <w:rPr>
                <w:rFonts w:ascii="Arial" w:hAnsi="Arial" w:cs="Arial"/>
                <w:sz w:val="20"/>
                <w:szCs w:val="20"/>
              </w:rPr>
              <w:t>Leibenluft</w:t>
            </w:r>
            <w:proofErr w:type="spellEnd"/>
            <w:r w:rsidRPr="1F6DB3B2">
              <w:rPr>
                <w:rFonts w:ascii="Arial" w:hAnsi="Arial" w:cs="Arial"/>
                <w:sz w:val="20"/>
                <w:szCs w:val="20"/>
              </w:rPr>
              <w:t xml:space="preserve"> et al. (2024)]. Little attention has been paid to how bodily signals, in particular those of hunger and satiety impact on mood regulation. This is surprising given the obvious clinical relevance of such questions for psychopathologies where eating is deployed as a means of mood regulation. A questionnaire on hunger-induced mood changes will be valuable to identify which people are at risk for mood dysregulation and may benefit from intervention.</w:t>
            </w:r>
            <w:r w:rsidR="6BD82D0C" w:rsidRPr="1F6DB3B2">
              <w:rPr>
                <w:rFonts w:ascii="Arial" w:hAnsi="Arial" w:cs="Arial"/>
                <w:sz w:val="20"/>
                <w:szCs w:val="20"/>
              </w:rPr>
              <w:t xml:space="preserve"> To develop our new questionnaire to measure state and specifically hunger-induced mood changes, participants for this will be recruited through online testing platforms (e.g. Prolific). Previous work from this group (unpublished) will be used to arrive at the first set of questions. This will then be reduced in successive steps using qualitative and multivariate methodologies, such as factor analysis and item response theory (</w:t>
            </w:r>
            <w:proofErr w:type="spellStart"/>
            <w:r w:rsidR="6BD82D0C" w:rsidRPr="1F6DB3B2">
              <w:rPr>
                <w:rFonts w:ascii="Arial" w:hAnsi="Arial" w:cs="Arial"/>
                <w:sz w:val="20"/>
                <w:szCs w:val="20"/>
              </w:rPr>
              <w:t>Streiner</w:t>
            </w:r>
            <w:proofErr w:type="spellEnd"/>
            <w:r w:rsidR="6BD82D0C" w:rsidRPr="1F6DB3B2">
              <w:rPr>
                <w:rFonts w:ascii="Arial" w:hAnsi="Arial" w:cs="Arial"/>
                <w:sz w:val="20"/>
                <w:szCs w:val="20"/>
              </w:rPr>
              <w:t xml:space="preserve">, Norman, and </w:t>
            </w:r>
            <w:proofErr w:type="spellStart"/>
            <w:r w:rsidR="6BD82D0C" w:rsidRPr="1F6DB3B2">
              <w:rPr>
                <w:rFonts w:ascii="Arial" w:hAnsi="Arial" w:cs="Arial"/>
                <w:sz w:val="20"/>
                <w:szCs w:val="20"/>
              </w:rPr>
              <w:t>Cairney</w:t>
            </w:r>
            <w:proofErr w:type="spellEnd"/>
            <w:r w:rsidR="6BD82D0C" w:rsidRPr="1F6DB3B2">
              <w:rPr>
                <w:rFonts w:ascii="Arial" w:hAnsi="Arial" w:cs="Arial"/>
                <w:sz w:val="20"/>
                <w:szCs w:val="20"/>
              </w:rPr>
              <w:t xml:space="preserve"> 2014). The questionnaire will take about 30 minutes to complete and some participants will be asked to complete it twice with a gap of about two weeks between sessions. To assess test-retest reliability, some participants will answer the same set of questions two weeks apart. The questionnaire will be evaluated for test-retest reliability (kappa coefficient), internal consistency (Cronbach’s alpha), dimensional structure (confirmatory factor analysis) and validity against other questionnaires (correlation).</w:t>
            </w:r>
          </w:p>
        </w:tc>
      </w:tr>
      <w:bookmarkEnd w:id="7"/>
    </w:tbl>
    <w:p w14:paraId="7B51928A" w14:textId="030BB87C" w:rsidR="00270B0D" w:rsidRDefault="00270B0D" w:rsidP="00270B0D">
      <w:pPr>
        <w:ind w:left="66"/>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270B0D" w:rsidRPr="00A005AC" w14:paraId="726A6212" w14:textId="77777777" w:rsidTr="00842D74">
        <w:tc>
          <w:tcPr>
            <w:tcW w:w="9016" w:type="dxa"/>
            <w:shd w:val="clear" w:color="auto" w:fill="CC0099"/>
          </w:tcPr>
          <w:p w14:paraId="6D1FA784" w14:textId="2FB51702" w:rsidR="00270B0D" w:rsidRPr="00270B0D" w:rsidRDefault="00270B0D" w:rsidP="00270B0D">
            <w:pPr>
              <w:pStyle w:val="ListParagraph"/>
              <w:numPr>
                <w:ilvl w:val="0"/>
                <w:numId w:val="1"/>
              </w:numPr>
              <w:rPr>
                <w:rFonts w:ascii="Segoe UI" w:hAnsi="Segoe UI" w:cs="Segoe UI"/>
                <w:b/>
                <w:bCs/>
                <w:sz w:val="21"/>
                <w:szCs w:val="21"/>
              </w:rPr>
            </w:pPr>
            <w:bookmarkStart w:id="8" w:name="_Hlk111469405"/>
            <w:r w:rsidRPr="00270B0D">
              <w:rPr>
                <w:rFonts w:ascii="Segoe UI" w:hAnsi="Segoe UI" w:cs="Segoe UI"/>
                <w:b/>
                <w:bCs/>
                <w:sz w:val="21"/>
                <w:szCs w:val="21"/>
              </w:rPr>
              <w:t>PRIVACY IMPACT SCREENING QUESTIONS</w:t>
            </w:r>
          </w:p>
        </w:tc>
      </w:tr>
    </w:tbl>
    <w:bookmarkEnd w:id="8"/>
    <w:p w14:paraId="73B11FD8" w14:textId="18B66305" w:rsidR="00270B0D" w:rsidRDefault="00270B0D" w:rsidP="00270B0D">
      <w:pPr>
        <w:ind w:left="66"/>
        <w:rPr>
          <w:rFonts w:ascii="Segoe UI" w:hAnsi="Segoe UI" w:cs="Segoe UI"/>
          <w:sz w:val="21"/>
          <w:szCs w:val="21"/>
        </w:rPr>
      </w:pPr>
      <w:r w:rsidRPr="00270B0D">
        <w:rPr>
          <w:rFonts w:ascii="Segoe UI" w:hAnsi="Segoe UI" w:cs="Segoe UI"/>
          <w:sz w:val="21"/>
          <w:szCs w:val="21"/>
        </w:rPr>
        <w:t xml:space="preserve">If the answer to any of these questions is ‘yes’, then a </w:t>
      </w:r>
      <w:hyperlink r:id="rId27" w:history="1">
        <w:r w:rsidRPr="00270B0D">
          <w:rPr>
            <w:rStyle w:val="Hyperlink"/>
            <w:rFonts w:ascii="Segoe UI" w:hAnsi="Segoe UI" w:cs="Segoe UI"/>
            <w:sz w:val="21"/>
            <w:szCs w:val="21"/>
          </w:rPr>
          <w:t>DPIA</w:t>
        </w:r>
      </w:hyperlink>
      <w:r w:rsidRPr="00270B0D">
        <w:rPr>
          <w:rFonts w:ascii="Segoe UI" w:hAnsi="Segoe UI" w:cs="Segoe UI"/>
          <w:sz w:val="21"/>
          <w:szCs w:val="21"/>
        </w:rPr>
        <w:t xml:space="preserve"> is required.</w:t>
      </w:r>
    </w:p>
    <w:p w14:paraId="28017349" w14:textId="6D70EAB0" w:rsidR="00270B0D" w:rsidRDefault="00270B0D" w:rsidP="00270B0D">
      <w:pPr>
        <w:pStyle w:val="ListParagraph"/>
        <w:numPr>
          <w:ilvl w:val="0"/>
          <w:numId w:val="2"/>
        </w:numPr>
        <w:spacing w:after="0" w:line="240" w:lineRule="auto"/>
        <w:ind w:left="425" w:hanging="357"/>
        <w:rPr>
          <w:rFonts w:ascii="Segoe UI" w:hAnsi="Segoe UI" w:cs="Segoe UI"/>
          <w:sz w:val="21"/>
          <w:szCs w:val="21"/>
        </w:rPr>
      </w:pPr>
      <w:r w:rsidRPr="00270B0D">
        <w:rPr>
          <w:rFonts w:ascii="Segoe UI" w:hAnsi="Segoe UI" w:cs="Segoe UI"/>
          <w:sz w:val="21"/>
          <w:szCs w:val="21"/>
        </w:rPr>
        <w:t>Will the project require individuals to provide information about themselves?</w:t>
      </w:r>
    </w:p>
    <w:p w14:paraId="18666EF7" w14:textId="1D8B8E7C" w:rsidR="00270B0D" w:rsidRDefault="00270B0D" w:rsidP="00270B0D">
      <w:pPr>
        <w:spacing w:after="0" w:line="240" w:lineRule="auto"/>
        <w:rPr>
          <w:rFonts w:ascii="Segoe UI" w:hAnsi="Segoe UI" w:cs="Segoe UI"/>
          <w:sz w:val="21"/>
          <w:szCs w:val="21"/>
        </w:rPr>
      </w:pPr>
      <w:r>
        <w:rPr>
          <w:noProof/>
        </w:rPr>
        <w:drawing>
          <wp:inline distT="0" distB="0" distL="0" distR="0" wp14:anchorId="2CBBAAA9" wp14:editId="368EE053">
            <wp:extent cx="266400" cy="230400"/>
            <wp:effectExtent l="0" t="0" r="635"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00" cy="230400"/>
                    </a:xfrm>
                    <a:prstGeom prst="rect">
                      <a:avLst/>
                    </a:prstGeom>
                    <a:noFill/>
                  </pic:spPr>
                </pic:pic>
              </a:graphicData>
            </a:graphic>
          </wp:inline>
        </w:drawing>
      </w:r>
      <w:hyperlink r:id="rId29" w:history="1">
        <w:r w:rsidRPr="00270B0D">
          <w:rPr>
            <w:rStyle w:val="Hyperlink"/>
            <w:rFonts w:ascii="Segoe UI" w:hAnsi="Segoe UI" w:cs="Segoe UI"/>
            <w:sz w:val="21"/>
            <w:szCs w:val="21"/>
          </w:rPr>
          <w:t xml:space="preserve">What </w:t>
        </w:r>
        <w:proofErr w:type="gramStart"/>
        <w:r w:rsidRPr="00270B0D">
          <w:rPr>
            <w:rStyle w:val="Hyperlink"/>
            <w:rFonts w:ascii="Segoe UI" w:hAnsi="Segoe UI" w:cs="Segoe UI"/>
            <w:sz w:val="21"/>
            <w:szCs w:val="21"/>
          </w:rPr>
          <w:t>is</w:t>
        </w:r>
        <w:proofErr w:type="gramEnd"/>
        <w:r w:rsidRPr="00270B0D">
          <w:rPr>
            <w:rStyle w:val="Hyperlink"/>
            <w:rFonts w:ascii="Segoe UI" w:hAnsi="Segoe UI" w:cs="Segoe UI"/>
            <w:sz w:val="21"/>
            <w:szCs w:val="21"/>
          </w:rPr>
          <w:t xml:space="preserve"> personal data</w:t>
        </w:r>
      </w:hyperlink>
      <w:r w:rsidRPr="00270B0D">
        <w:rPr>
          <w:rFonts w:ascii="Segoe UI" w:hAnsi="Segoe UI" w:cs="Segoe UI"/>
          <w:sz w:val="21"/>
          <w:szCs w:val="21"/>
        </w:rPr>
        <w:t>?</w:t>
      </w:r>
    </w:p>
    <w:bookmarkStart w:id="9" w:name="_Hlk118725386"/>
    <w:p w14:paraId="0DE5DF93" w14:textId="235B89EA" w:rsidR="00270B0D" w:rsidRPr="00270B0D" w:rsidRDefault="00E723D7" w:rsidP="00270B0D">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13634916"/>
          <w14:checkbox>
            <w14:checked w14:val="1"/>
            <w14:checkedState w14:val="2612" w14:font="MS Gothic"/>
            <w14:uncheckedState w14:val="2610" w14:font="MS Gothic"/>
          </w14:checkbox>
        </w:sdtPr>
        <w:sdtEndPr/>
        <w:sdtContent>
          <w:r w:rsidR="008F7896">
            <w:rPr>
              <w:rFonts w:ascii="MS Gothic" w:eastAsia="MS Gothic" w:hAnsi="MS Gothic" w:cs="Segoe UI" w:hint="eastAsia"/>
              <w:color w:val="000000"/>
              <w:sz w:val="21"/>
              <w:szCs w:val="21"/>
              <w:shd w:val="clear" w:color="auto" w:fill="FFFFFF"/>
            </w:rPr>
            <w:t>☒</w:t>
          </w:r>
        </w:sdtContent>
      </w:sdt>
      <w:r w:rsidR="00270B0D" w:rsidRPr="00A005AC">
        <w:rPr>
          <w:rFonts w:ascii="Segoe UI" w:hAnsi="Segoe UI" w:cs="Segoe UI"/>
          <w:color w:val="000000"/>
          <w:sz w:val="21"/>
          <w:szCs w:val="21"/>
          <w:shd w:val="clear" w:color="auto" w:fill="FFFFFF"/>
        </w:rPr>
        <w:t xml:space="preserve"> </w:t>
      </w:r>
      <w:r w:rsidR="00270B0D" w:rsidRPr="00A005AC">
        <w:rPr>
          <w:rFonts w:ascii="Segoe UI" w:hAnsi="Segoe UI" w:cs="Segoe UI"/>
          <w:color w:val="000000"/>
          <w:sz w:val="21"/>
          <w:szCs w:val="21"/>
          <w:shd w:val="clear" w:color="auto" w:fill="FFFFFF"/>
        </w:rPr>
        <w:tab/>
        <w:t>Yes</w:t>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sdt>
        <w:sdtPr>
          <w:rPr>
            <w:rFonts w:ascii="Segoe UI" w:hAnsi="Segoe UI" w:cs="Segoe UI"/>
            <w:sz w:val="21"/>
            <w:szCs w:val="21"/>
          </w:rPr>
          <w:id w:val="1100526571"/>
          <w14:checkbox>
            <w14:checked w14:val="0"/>
            <w14:checkedState w14:val="2612" w14:font="MS Gothic"/>
            <w14:uncheckedState w14:val="2610" w14:font="MS Gothic"/>
          </w14:checkbox>
        </w:sdtPr>
        <w:sdtEndPr/>
        <w:sdtContent>
          <w:r w:rsidR="00270B0D" w:rsidRPr="00A005AC">
            <w:rPr>
              <w:rFonts w:ascii="Segoe UI Symbol" w:eastAsia="MS Gothic" w:hAnsi="Segoe UI Symbol" w:cs="Segoe UI Symbol"/>
              <w:sz w:val="21"/>
              <w:szCs w:val="21"/>
            </w:rPr>
            <w:t>☐</w:t>
          </w:r>
        </w:sdtContent>
      </w:sdt>
      <w:r w:rsidR="00270B0D" w:rsidRPr="00A005AC">
        <w:rPr>
          <w:rFonts w:ascii="Segoe UI" w:hAnsi="Segoe UI" w:cs="Segoe UI"/>
          <w:sz w:val="21"/>
          <w:szCs w:val="21"/>
        </w:rPr>
        <w:tab/>
        <w:t>No</w:t>
      </w:r>
      <w:bookmarkEnd w:id="9"/>
    </w:p>
    <w:p w14:paraId="1FE84B70" w14:textId="4D160F46" w:rsidR="00270B0D" w:rsidRDefault="00270B0D" w:rsidP="00270B0D">
      <w:pPr>
        <w:pStyle w:val="ListParagraph"/>
        <w:numPr>
          <w:ilvl w:val="0"/>
          <w:numId w:val="2"/>
        </w:numPr>
        <w:ind w:left="426"/>
        <w:rPr>
          <w:rFonts w:ascii="Segoe UI" w:hAnsi="Segoe UI" w:cs="Segoe UI"/>
          <w:sz w:val="21"/>
          <w:szCs w:val="21"/>
        </w:rPr>
      </w:pPr>
      <w:r w:rsidRPr="00270B0D">
        <w:rPr>
          <w:rFonts w:ascii="Segoe UI" w:hAnsi="Segoe UI" w:cs="Segoe UI"/>
          <w:sz w:val="21"/>
          <w:szCs w:val="21"/>
        </w:rPr>
        <w:t>Will information about individuals be shared with organisations or people who have not previously had routine access to the information?</w:t>
      </w:r>
    </w:p>
    <w:bookmarkStart w:id="10" w:name="_Hlk118725478"/>
    <w:p w14:paraId="19CBC152" w14:textId="6620695C" w:rsidR="00270B0D" w:rsidRPr="00A005AC" w:rsidRDefault="00E723D7" w:rsidP="00270B0D">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315572339"/>
          <w14:checkbox>
            <w14:checked w14:val="1"/>
            <w14:checkedState w14:val="2612" w14:font="MS Gothic"/>
            <w14:uncheckedState w14:val="2610" w14:font="MS Gothic"/>
          </w14:checkbox>
        </w:sdtPr>
        <w:sdtEndPr/>
        <w:sdtContent>
          <w:r w:rsidR="008955F9">
            <w:rPr>
              <w:rFonts w:ascii="MS Gothic" w:eastAsia="MS Gothic" w:hAnsi="MS Gothic" w:cs="Segoe UI" w:hint="eastAsia"/>
              <w:color w:val="000000"/>
              <w:sz w:val="21"/>
              <w:szCs w:val="21"/>
              <w:shd w:val="clear" w:color="auto" w:fill="FFFFFF"/>
            </w:rPr>
            <w:t>☒</w:t>
          </w:r>
        </w:sdtContent>
      </w:sdt>
      <w:r w:rsidR="00270B0D" w:rsidRPr="00A005AC">
        <w:rPr>
          <w:rFonts w:ascii="Segoe UI" w:hAnsi="Segoe UI" w:cs="Segoe UI"/>
          <w:color w:val="000000"/>
          <w:sz w:val="21"/>
          <w:szCs w:val="21"/>
          <w:shd w:val="clear" w:color="auto" w:fill="FFFFFF"/>
        </w:rPr>
        <w:t xml:space="preserve"> </w:t>
      </w:r>
      <w:r w:rsidR="00270B0D" w:rsidRPr="00A005AC">
        <w:rPr>
          <w:rFonts w:ascii="Segoe UI" w:hAnsi="Segoe UI" w:cs="Segoe UI"/>
          <w:color w:val="000000"/>
          <w:sz w:val="21"/>
          <w:szCs w:val="21"/>
          <w:shd w:val="clear" w:color="auto" w:fill="FFFFFF"/>
        </w:rPr>
        <w:tab/>
        <w:t>Yes</w:t>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sdt>
        <w:sdtPr>
          <w:rPr>
            <w:rFonts w:ascii="Segoe UI" w:hAnsi="Segoe UI" w:cs="Segoe UI"/>
            <w:sz w:val="21"/>
            <w:szCs w:val="21"/>
          </w:rPr>
          <w:id w:val="-1568034009"/>
          <w14:checkbox>
            <w14:checked w14:val="0"/>
            <w14:checkedState w14:val="2612" w14:font="MS Gothic"/>
            <w14:uncheckedState w14:val="2610" w14:font="MS Gothic"/>
          </w14:checkbox>
        </w:sdtPr>
        <w:sdtEndPr/>
        <w:sdtContent>
          <w:r w:rsidR="00270B0D" w:rsidRPr="00A005AC">
            <w:rPr>
              <w:rFonts w:ascii="Segoe UI Symbol" w:eastAsia="MS Gothic" w:hAnsi="Segoe UI Symbol" w:cs="Segoe UI Symbol"/>
              <w:sz w:val="21"/>
              <w:szCs w:val="21"/>
            </w:rPr>
            <w:t>☐</w:t>
          </w:r>
        </w:sdtContent>
      </w:sdt>
      <w:r w:rsidR="00270B0D" w:rsidRPr="00A005AC">
        <w:rPr>
          <w:rFonts w:ascii="Segoe UI" w:hAnsi="Segoe UI" w:cs="Segoe UI"/>
          <w:sz w:val="21"/>
          <w:szCs w:val="21"/>
        </w:rPr>
        <w:tab/>
        <w:t>No</w:t>
      </w:r>
    </w:p>
    <w:bookmarkEnd w:id="10"/>
    <w:p w14:paraId="6254BD14" w14:textId="06EC2834" w:rsidR="00270B0D" w:rsidRDefault="00270B0D" w:rsidP="00270B0D">
      <w:pPr>
        <w:pStyle w:val="ListParagraph"/>
        <w:numPr>
          <w:ilvl w:val="0"/>
          <w:numId w:val="2"/>
        </w:numPr>
        <w:ind w:left="426"/>
        <w:rPr>
          <w:rFonts w:ascii="Segoe UI" w:hAnsi="Segoe UI" w:cs="Segoe UI"/>
          <w:sz w:val="21"/>
          <w:szCs w:val="21"/>
        </w:rPr>
      </w:pPr>
      <w:r w:rsidRPr="00270B0D">
        <w:rPr>
          <w:rFonts w:ascii="Segoe UI" w:hAnsi="Segoe UI" w:cs="Segoe UI"/>
          <w:sz w:val="21"/>
          <w:szCs w:val="21"/>
        </w:rPr>
        <w:t>Will the project use information about individuals for a purpose it is not currently used for, or in a way it is not currently used?</w:t>
      </w:r>
    </w:p>
    <w:bookmarkStart w:id="11" w:name="_Hlk118725515"/>
    <w:p w14:paraId="46576AE7" w14:textId="3026C7E6" w:rsidR="00270B0D" w:rsidRPr="00A005AC" w:rsidRDefault="00E723D7" w:rsidP="00270B0D">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040200908"/>
          <w14:checkbox>
            <w14:checked w14:val="1"/>
            <w14:checkedState w14:val="2612" w14:font="MS Gothic"/>
            <w14:uncheckedState w14:val="2610" w14:font="MS Gothic"/>
          </w14:checkbox>
        </w:sdtPr>
        <w:sdtEndPr/>
        <w:sdtContent>
          <w:r w:rsidR="008955F9">
            <w:rPr>
              <w:rFonts w:ascii="MS Gothic" w:eastAsia="MS Gothic" w:hAnsi="MS Gothic" w:cs="Segoe UI" w:hint="eastAsia"/>
              <w:color w:val="000000"/>
              <w:sz w:val="21"/>
              <w:szCs w:val="21"/>
              <w:shd w:val="clear" w:color="auto" w:fill="FFFFFF"/>
            </w:rPr>
            <w:t>☒</w:t>
          </w:r>
        </w:sdtContent>
      </w:sdt>
      <w:r w:rsidR="00270B0D" w:rsidRPr="00A005AC">
        <w:rPr>
          <w:rFonts w:ascii="Segoe UI" w:hAnsi="Segoe UI" w:cs="Segoe UI"/>
          <w:color w:val="000000"/>
          <w:sz w:val="21"/>
          <w:szCs w:val="21"/>
          <w:shd w:val="clear" w:color="auto" w:fill="FFFFFF"/>
        </w:rPr>
        <w:t xml:space="preserve"> </w:t>
      </w:r>
      <w:r w:rsidR="00270B0D" w:rsidRPr="00A005AC">
        <w:rPr>
          <w:rFonts w:ascii="Segoe UI" w:hAnsi="Segoe UI" w:cs="Segoe UI"/>
          <w:color w:val="000000"/>
          <w:sz w:val="21"/>
          <w:szCs w:val="21"/>
          <w:shd w:val="clear" w:color="auto" w:fill="FFFFFF"/>
        </w:rPr>
        <w:tab/>
        <w:t>Yes</w:t>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sdt>
        <w:sdtPr>
          <w:rPr>
            <w:rFonts w:ascii="Segoe UI" w:hAnsi="Segoe UI" w:cs="Segoe UI"/>
            <w:sz w:val="21"/>
            <w:szCs w:val="21"/>
          </w:rPr>
          <w:id w:val="-23486097"/>
          <w14:checkbox>
            <w14:checked w14:val="0"/>
            <w14:checkedState w14:val="2612" w14:font="MS Gothic"/>
            <w14:uncheckedState w14:val="2610" w14:font="MS Gothic"/>
          </w14:checkbox>
        </w:sdtPr>
        <w:sdtEndPr/>
        <w:sdtContent>
          <w:r w:rsidR="00270B0D" w:rsidRPr="00A005AC">
            <w:rPr>
              <w:rFonts w:ascii="Segoe UI Symbol" w:eastAsia="MS Gothic" w:hAnsi="Segoe UI Symbol" w:cs="Segoe UI Symbol"/>
              <w:sz w:val="21"/>
              <w:szCs w:val="21"/>
            </w:rPr>
            <w:t>☐</w:t>
          </w:r>
        </w:sdtContent>
      </w:sdt>
      <w:r w:rsidR="00270B0D" w:rsidRPr="00A005AC">
        <w:rPr>
          <w:rFonts w:ascii="Segoe UI" w:hAnsi="Segoe UI" w:cs="Segoe UI"/>
          <w:sz w:val="21"/>
          <w:szCs w:val="21"/>
        </w:rPr>
        <w:tab/>
        <w:t>No</w:t>
      </w:r>
    </w:p>
    <w:bookmarkEnd w:id="11"/>
    <w:p w14:paraId="2CCF082B" w14:textId="471BF674" w:rsidR="00270B0D" w:rsidRDefault="00270B0D" w:rsidP="00270B0D">
      <w:pPr>
        <w:pStyle w:val="ListParagraph"/>
        <w:numPr>
          <w:ilvl w:val="0"/>
          <w:numId w:val="2"/>
        </w:numPr>
        <w:ind w:left="426"/>
        <w:rPr>
          <w:rFonts w:ascii="Segoe UI" w:hAnsi="Segoe UI" w:cs="Segoe UI"/>
          <w:sz w:val="21"/>
          <w:szCs w:val="21"/>
        </w:rPr>
      </w:pPr>
      <w:r w:rsidRPr="00270B0D">
        <w:rPr>
          <w:rFonts w:ascii="Segoe UI" w:hAnsi="Segoe UI" w:cs="Segoe UI"/>
          <w:sz w:val="21"/>
          <w:szCs w:val="21"/>
        </w:rPr>
        <w:t>Does the project involve you using new technology that might be perceived as being privacy intrusive? For example, the use of biometrics or facial recognition.</w:t>
      </w:r>
    </w:p>
    <w:p w14:paraId="762DE2AA" w14:textId="510512C4" w:rsidR="00270B0D" w:rsidRPr="00A005AC" w:rsidRDefault="00E723D7" w:rsidP="00270B0D">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580636626"/>
          <w14:checkbox>
            <w14:checked w14:val="1"/>
            <w14:checkedState w14:val="2612" w14:font="MS Gothic"/>
            <w14:uncheckedState w14:val="2610" w14:font="MS Gothic"/>
          </w14:checkbox>
        </w:sdtPr>
        <w:sdtEndPr/>
        <w:sdtContent>
          <w:r w:rsidR="001639BC">
            <w:rPr>
              <w:rFonts w:ascii="MS Gothic" w:eastAsia="MS Gothic" w:hAnsi="MS Gothic" w:cs="Segoe UI" w:hint="eastAsia"/>
              <w:color w:val="000000"/>
              <w:sz w:val="21"/>
              <w:szCs w:val="21"/>
              <w:shd w:val="clear" w:color="auto" w:fill="FFFFFF"/>
            </w:rPr>
            <w:t>☒</w:t>
          </w:r>
        </w:sdtContent>
      </w:sdt>
      <w:r w:rsidR="00270B0D" w:rsidRPr="00A005AC">
        <w:rPr>
          <w:rFonts w:ascii="Segoe UI" w:hAnsi="Segoe UI" w:cs="Segoe UI"/>
          <w:color w:val="000000"/>
          <w:sz w:val="21"/>
          <w:szCs w:val="21"/>
          <w:shd w:val="clear" w:color="auto" w:fill="FFFFFF"/>
        </w:rPr>
        <w:t xml:space="preserve"> </w:t>
      </w:r>
      <w:r w:rsidR="00270B0D" w:rsidRPr="00A005AC">
        <w:rPr>
          <w:rFonts w:ascii="Segoe UI" w:hAnsi="Segoe UI" w:cs="Segoe UI"/>
          <w:color w:val="000000"/>
          <w:sz w:val="21"/>
          <w:szCs w:val="21"/>
          <w:shd w:val="clear" w:color="auto" w:fill="FFFFFF"/>
        </w:rPr>
        <w:tab/>
        <w:t>Yes</w:t>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sdt>
        <w:sdtPr>
          <w:rPr>
            <w:rFonts w:ascii="Segoe UI" w:hAnsi="Segoe UI" w:cs="Segoe UI"/>
            <w:sz w:val="21"/>
            <w:szCs w:val="21"/>
          </w:rPr>
          <w:id w:val="538327829"/>
          <w14:checkbox>
            <w14:checked w14:val="0"/>
            <w14:checkedState w14:val="2612" w14:font="MS Gothic"/>
            <w14:uncheckedState w14:val="2610" w14:font="MS Gothic"/>
          </w14:checkbox>
        </w:sdtPr>
        <w:sdtEndPr/>
        <w:sdtContent>
          <w:r w:rsidR="001639BC">
            <w:rPr>
              <w:rFonts w:ascii="MS Gothic" w:eastAsia="MS Gothic" w:hAnsi="MS Gothic" w:cs="Segoe UI" w:hint="eastAsia"/>
              <w:sz w:val="21"/>
              <w:szCs w:val="21"/>
            </w:rPr>
            <w:t>☐</w:t>
          </w:r>
        </w:sdtContent>
      </w:sdt>
      <w:r w:rsidR="00270B0D" w:rsidRPr="00A005AC">
        <w:rPr>
          <w:rFonts w:ascii="Segoe UI" w:hAnsi="Segoe UI" w:cs="Segoe UI"/>
          <w:sz w:val="21"/>
          <w:szCs w:val="21"/>
        </w:rPr>
        <w:tab/>
      </w:r>
      <w:r w:rsidR="00270B0D" w:rsidRPr="009D6448">
        <w:rPr>
          <w:rFonts w:ascii="Segoe UI" w:hAnsi="Segoe UI" w:cs="Segoe UI"/>
          <w:sz w:val="21"/>
          <w:szCs w:val="21"/>
        </w:rPr>
        <w:t>No</w:t>
      </w:r>
    </w:p>
    <w:p w14:paraId="16CAADB0" w14:textId="40139CD0" w:rsidR="00270B0D" w:rsidRDefault="00270B0D" w:rsidP="00270B0D">
      <w:pPr>
        <w:pStyle w:val="ListParagraph"/>
        <w:numPr>
          <w:ilvl w:val="0"/>
          <w:numId w:val="2"/>
        </w:numPr>
        <w:ind w:left="426"/>
        <w:rPr>
          <w:rFonts w:ascii="Segoe UI" w:hAnsi="Segoe UI" w:cs="Segoe UI"/>
          <w:sz w:val="21"/>
          <w:szCs w:val="21"/>
        </w:rPr>
      </w:pPr>
      <w:r w:rsidRPr="00270B0D">
        <w:rPr>
          <w:rFonts w:ascii="Segoe UI" w:hAnsi="Segoe UI" w:cs="Segoe UI"/>
          <w:sz w:val="21"/>
          <w:szCs w:val="21"/>
        </w:rPr>
        <w:lastRenderedPageBreak/>
        <w:t>Will the project result in you making decisions or treating individuals in ways which can have a significant impact on them?</w:t>
      </w:r>
    </w:p>
    <w:bookmarkStart w:id="12" w:name="_Hlk118725642"/>
    <w:p w14:paraId="46D81C6A" w14:textId="501C390F" w:rsidR="00270B0D" w:rsidRPr="00A005AC" w:rsidRDefault="00E723D7" w:rsidP="00270B0D">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2136983520"/>
          <w14:checkbox>
            <w14:checked w14:val="0"/>
            <w14:checkedState w14:val="2612" w14:font="MS Gothic"/>
            <w14:uncheckedState w14:val="2610" w14:font="MS Gothic"/>
          </w14:checkbox>
        </w:sdtPr>
        <w:sdtEndPr/>
        <w:sdtContent>
          <w:r w:rsidR="00270B0D" w:rsidRPr="00A005AC">
            <w:rPr>
              <w:rFonts w:ascii="Segoe UI Symbol" w:eastAsia="MS Gothic" w:hAnsi="Segoe UI Symbol" w:cs="Segoe UI Symbol"/>
              <w:color w:val="000000"/>
              <w:sz w:val="21"/>
              <w:szCs w:val="21"/>
              <w:shd w:val="clear" w:color="auto" w:fill="FFFFFF"/>
            </w:rPr>
            <w:t>☐</w:t>
          </w:r>
        </w:sdtContent>
      </w:sdt>
      <w:r w:rsidR="00270B0D" w:rsidRPr="00A005AC">
        <w:rPr>
          <w:rFonts w:ascii="Segoe UI" w:hAnsi="Segoe UI" w:cs="Segoe UI"/>
          <w:color w:val="000000"/>
          <w:sz w:val="21"/>
          <w:szCs w:val="21"/>
          <w:shd w:val="clear" w:color="auto" w:fill="FFFFFF"/>
        </w:rPr>
        <w:t xml:space="preserve"> </w:t>
      </w:r>
      <w:r w:rsidR="00270B0D" w:rsidRPr="00A005AC">
        <w:rPr>
          <w:rFonts w:ascii="Segoe UI" w:hAnsi="Segoe UI" w:cs="Segoe UI"/>
          <w:color w:val="000000"/>
          <w:sz w:val="21"/>
          <w:szCs w:val="21"/>
          <w:shd w:val="clear" w:color="auto" w:fill="FFFFFF"/>
        </w:rPr>
        <w:tab/>
        <w:t>Yes</w:t>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r w:rsidR="00270B0D" w:rsidRPr="00A005AC">
        <w:rPr>
          <w:rFonts w:ascii="Segoe UI" w:hAnsi="Segoe UI" w:cs="Segoe UI"/>
          <w:color w:val="000000"/>
          <w:sz w:val="21"/>
          <w:szCs w:val="21"/>
          <w:shd w:val="clear" w:color="auto" w:fill="FFFFFF"/>
        </w:rPr>
        <w:tab/>
      </w:r>
      <w:sdt>
        <w:sdtPr>
          <w:rPr>
            <w:rFonts w:ascii="Segoe UI" w:hAnsi="Segoe UI" w:cs="Segoe UI"/>
            <w:sz w:val="21"/>
            <w:szCs w:val="21"/>
          </w:rPr>
          <w:id w:val="1344671166"/>
          <w14:checkbox>
            <w14:checked w14:val="1"/>
            <w14:checkedState w14:val="2612" w14:font="MS Gothic"/>
            <w14:uncheckedState w14:val="2610" w14:font="MS Gothic"/>
          </w14:checkbox>
        </w:sdtPr>
        <w:sdtEndPr/>
        <w:sdtContent>
          <w:r w:rsidR="008955F9">
            <w:rPr>
              <w:rFonts w:ascii="MS Gothic" w:eastAsia="MS Gothic" w:hAnsi="MS Gothic" w:cs="Segoe UI" w:hint="eastAsia"/>
              <w:sz w:val="21"/>
              <w:szCs w:val="21"/>
            </w:rPr>
            <w:t>☒</w:t>
          </w:r>
        </w:sdtContent>
      </w:sdt>
      <w:r w:rsidR="00270B0D" w:rsidRPr="00A005AC">
        <w:rPr>
          <w:rFonts w:ascii="Segoe UI" w:hAnsi="Segoe UI" w:cs="Segoe UI"/>
          <w:sz w:val="21"/>
          <w:szCs w:val="21"/>
        </w:rPr>
        <w:tab/>
        <w:t>No</w:t>
      </w:r>
    </w:p>
    <w:bookmarkEnd w:id="12"/>
    <w:p w14:paraId="6D1D7CAC" w14:textId="19FCF512" w:rsidR="00270B0D" w:rsidRPr="00270B0D" w:rsidRDefault="00270B0D" w:rsidP="00270B0D">
      <w:pPr>
        <w:pStyle w:val="ListParagraph"/>
        <w:numPr>
          <w:ilvl w:val="0"/>
          <w:numId w:val="2"/>
        </w:numPr>
        <w:spacing w:after="0" w:line="240" w:lineRule="auto"/>
        <w:ind w:left="425" w:hanging="357"/>
        <w:rPr>
          <w:rFonts w:ascii="Segoe UI" w:hAnsi="Segoe UI" w:cs="Segoe UI"/>
          <w:sz w:val="21"/>
          <w:szCs w:val="21"/>
        </w:rPr>
      </w:pPr>
      <w:r w:rsidRPr="00270B0D">
        <w:rPr>
          <w:rFonts w:ascii="Segoe UI" w:hAnsi="Segoe UI" w:cs="Segoe UI"/>
          <w:sz w:val="21"/>
          <w:szCs w:val="21"/>
        </w:rPr>
        <w:t>Is the information about individuals likely to raise privacy concerns or expectations, e.g. health records or information that people would consider to be particularly private?</w:t>
      </w:r>
    </w:p>
    <w:p w14:paraId="33A38228" w14:textId="77777777" w:rsidR="00270B0D" w:rsidRDefault="00270B0D" w:rsidP="00270B0D">
      <w:pPr>
        <w:spacing w:after="0" w:line="240" w:lineRule="auto"/>
        <w:rPr>
          <w:rStyle w:val="Hyperlink"/>
          <w:rFonts w:ascii="Segoe UI" w:hAnsi="Segoe UI" w:cs="Segoe UI"/>
          <w:sz w:val="21"/>
          <w:szCs w:val="21"/>
        </w:rPr>
      </w:pPr>
      <w:r>
        <w:rPr>
          <w:noProof/>
        </w:rPr>
        <w:drawing>
          <wp:inline distT="0" distB="0" distL="0" distR="0" wp14:anchorId="22C50F9A" wp14:editId="649FC02E">
            <wp:extent cx="266400" cy="230400"/>
            <wp:effectExtent l="0" t="0" r="635"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00" cy="230400"/>
                    </a:xfrm>
                    <a:prstGeom prst="rect">
                      <a:avLst/>
                    </a:prstGeom>
                    <a:noFill/>
                  </pic:spPr>
                </pic:pic>
              </a:graphicData>
            </a:graphic>
          </wp:inline>
        </w:drawing>
      </w:r>
      <w:hyperlink r:id="rId30" w:history="1">
        <w:r w:rsidRPr="009D3F4B">
          <w:rPr>
            <w:rStyle w:val="Hyperlink"/>
            <w:rFonts w:ascii="Segoe UI" w:hAnsi="Segoe UI" w:cs="Segoe UI"/>
            <w:sz w:val="21"/>
            <w:szCs w:val="21"/>
          </w:rPr>
          <w:t>Special category data</w:t>
        </w:r>
      </w:hyperlink>
    </w:p>
    <w:p w14:paraId="1964C762" w14:textId="670B6166" w:rsidR="00270B0D" w:rsidRP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1004858801"/>
          <w14:checkbox>
            <w14:checked w14:val="1"/>
            <w14:checkedState w14:val="2612" w14:font="MS Gothic"/>
            <w14:uncheckedState w14:val="2610" w14:font="MS Gothic"/>
          </w14:checkbox>
        </w:sdtPr>
        <w:sdtEndPr/>
        <w:sdtContent>
          <w:r w:rsidR="008955F9">
            <w:rPr>
              <w:rFonts w:ascii="MS Gothic" w:eastAsia="MS Gothic" w:hAnsi="MS Gothic" w:cs="Segoe UI" w:hint="eastAsia"/>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88314996"/>
          <w14:checkbox>
            <w14:checked w14:val="0"/>
            <w14:checkedState w14:val="2612" w14:font="MS Gothic"/>
            <w14:uncheckedState w14:val="2610" w14:font="MS Gothic"/>
          </w14:checkbox>
        </w:sdtPr>
        <w:sdtEndPr/>
        <w:sdtContent>
          <w:r w:rsidR="00270B0D" w:rsidRPr="00270B0D">
            <w:rPr>
              <w:rFonts w:ascii="Segoe UI Symbol" w:hAnsi="Segoe UI Symbol" w:cs="Segoe UI Symbol"/>
              <w:sz w:val="21"/>
              <w:szCs w:val="21"/>
            </w:rPr>
            <w:t>☐</w:t>
          </w:r>
        </w:sdtContent>
      </w:sdt>
      <w:r w:rsidR="00270B0D" w:rsidRPr="00270B0D">
        <w:rPr>
          <w:rFonts w:ascii="Segoe UI" w:hAnsi="Segoe UI" w:cs="Segoe UI"/>
          <w:sz w:val="21"/>
          <w:szCs w:val="21"/>
        </w:rPr>
        <w:tab/>
        <w:t>No</w:t>
      </w:r>
    </w:p>
    <w:p w14:paraId="4B73BF30" w14:textId="65F43596" w:rsidR="00270B0D" w:rsidRDefault="00270B0D" w:rsidP="00270B0D">
      <w:pPr>
        <w:pStyle w:val="ListParagraph"/>
        <w:numPr>
          <w:ilvl w:val="0"/>
          <w:numId w:val="2"/>
        </w:numPr>
        <w:ind w:left="426"/>
        <w:rPr>
          <w:rFonts w:ascii="Segoe UI" w:hAnsi="Segoe UI" w:cs="Segoe UI"/>
          <w:sz w:val="21"/>
          <w:szCs w:val="21"/>
        </w:rPr>
      </w:pPr>
      <w:r w:rsidRPr="00270B0D">
        <w:rPr>
          <w:rFonts w:ascii="Segoe UI" w:hAnsi="Segoe UI" w:cs="Segoe UI"/>
          <w:sz w:val="21"/>
          <w:szCs w:val="21"/>
        </w:rPr>
        <w:t>Will the project require contact with individuals in ways they may find intrusive, e.g. unexpected telephone calls?</w:t>
      </w:r>
    </w:p>
    <w:p w14:paraId="214F2D63" w14:textId="0391BD44" w:rsid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703404132"/>
          <w14:checkbox>
            <w14:checked w14:val="0"/>
            <w14:checkedState w14:val="2612" w14:font="MS Gothic"/>
            <w14:uncheckedState w14:val="2610" w14:font="MS Gothic"/>
          </w14:checkbox>
        </w:sdtPr>
        <w:sdtEndPr/>
        <w:sdtContent>
          <w:r w:rsidR="00270B0D" w:rsidRPr="00270B0D">
            <w:rPr>
              <w:rFonts w:ascii="Segoe UI Symbol" w:hAnsi="Segoe UI Symbol" w:cs="Segoe UI Symbol"/>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1097406974"/>
          <w14:checkbox>
            <w14:checked w14:val="1"/>
            <w14:checkedState w14:val="2612" w14:font="MS Gothic"/>
            <w14:uncheckedState w14:val="2610" w14:font="MS Gothic"/>
          </w14:checkbox>
        </w:sdtPr>
        <w:sdtEndPr/>
        <w:sdtContent>
          <w:r w:rsidR="00693C06">
            <w:rPr>
              <w:rFonts w:ascii="MS Gothic" w:eastAsia="MS Gothic" w:hAnsi="MS Gothic" w:cs="Segoe UI" w:hint="eastAsia"/>
              <w:sz w:val="21"/>
              <w:szCs w:val="21"/>
            </w:rPr>
            <w:t>☒</w:t>
          </w:r>
        </w:sdtContent>
      </w:sdt>
      <w:r w:rsidR="00270B0D" w:rsidRPr="00270B0D">
        <w:rPr>
          <w:rFonts w:ascii="Segoe UI" w:hAnsi="Segoe UI" w:cs="Segoe UI"/>
          <w:sz w:val="21"/>
          <w:szCs w:val="21"/>
        </w:rPr>
        <w:tab/>
        <w:t>No</w:t>
      </w:r>
    </w:p>
    <w:p w14:paraId="75D40513" w14:textId="77777777" w:rsidR="00270B0D" w:rsidRPr="00270B0D" w:rsidRDefault="00270B0D" w:rsidP="00270B0D">
      <w:pPr>
        <w:spacing w:before="120" w:after="120" w:line="240" w:lineRule="auto"/>
        <w:rPr>
          <w:rFonts w:ascii="Segoe UI" w:hAnsi="Segoe UI" w:cs="Segoe UI"/>
          <w:sz w:val="21"/>
          <w:szCs w:val="21"/>
        </w:rPr>
      </w:pPr>
    </w:p>
    <w:p w14:paraId="64B8AA4F" w14:textId="3B0ADA88" w:rsidR="00270B0D" w:rsidRDefault="00270B0D" w:rsidP="00270B0D">
      <w:pPr>
        <w:pStyle w:val="ListParagraph"/>
        <w:numPr>
          <w:ilvl w:val="0"/>
          <w:numId w:val="2"/>
        </w:numPr>
        <w:ind w:left="426"/>
        <w:rPr>
          <w:rFonts w:ascii="Segoe UI" w:hAnsi="Segoe UI" w:cs="Segoe UI"/>
          <w:sz w:val="21"/>
          <w:szCs w:val="21"/>
        </w:rPr>
      </w:pPr>
      <w:r w:rsidRPr="00270B0D">
        <w:rPr>
          <w:rFonts w:ascii="Segoe UI" w:hAnsi="Segoe UI" w:cs="Segoe UI"/>
          <w:sz w:val="21"/>
          <w:szCs w:val="21"/>
        </w:rPr>
        <w:t>Will the project use personal data, including personal data obtained from live or operational systems for access or transfer outside the UK (e.g. use of Cloud, Hybrid or offshore support purposes)?</w:t>
      </w:r>
    </w:p>
    <w:p w14:paraId="4FC99F42" w14:textId="09505457" w:rsid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1206369581"/>
          <w14:checkbox>
            <w14:checked w14:val="1"/>
            <w14:checkedState w14:val="2612" w14:font="MS Gothic"/>
            <w14:uncheckedState w14:val="2610" w14:font="MS Gothic"/>
          </w14:checkbox>
        </w:sdtPr>
        <w:sdtEndPr/>
        <w:sdtContent>
          <w:r w:rsidR="00693C06">
            <w:rPr>
              <w:rFonts w:ascii="MS Gothic" w:eastAsia="MS Gothic" w:hAnsi="MS Gothic" w:cs="Segoe UI" w:hint="eastAsia"/>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1148121779"/>
          <w14:checkbox>
            <w14:checked w14:val="0"/>
            <w14:checkedState w14:val="2612" w14:font="MS Gothic"/>
            <w14:uncheckedState w14:val="2610" w14:font="MS Gothic"/>
          </w14:checkbox>
        </w:sdtPr>
        <w:sdtEndPr/>
        <w:sdtContent>
          <w:r w:rsidR="00270B0D" w:rsidRPr="00270B0D">
            <w:rPr>
              <w:rFonts w:ascii="Segoe UI Symbol" w:hAnsi="Segoe UI Symbol" w:cs="Segoe UI Symbol"/>
              <w:sz w:val="21"/>
              <w:szCs w:val="21"/>
            </w:rPr>
            <w:t>☐</w:t>
          </w:r>
        </w:sdtContent>
      </w:sdt>
      <w:r w:rsidR="00270B0D" w:rsidRPr="00270B0D">
        <w:rPr>
          <w:rFonts w:ascii="Segoe UI" w:hAnsi="Segoe UI" w:cs="Segoe UI"/>
          <w:sz w:val="21"/>
          <w:szCs w:val="21"/>
        </w:rPr>
        <w:tab/>
        <w:t>No</w:t>
      </w:r>
    </w:p>
    <w:p w14:paraId="41DF2857" w14:textId="3FF4C202" w:rsidR="00270B0D" w:rsidRPr="00270B0D" w:rsidRDefault="00270B0D" w:rsidP="00270B0D">
      <w:pPr>
        <w:pStyle w:val="ListParagraph"/>
        <w:numPr>
          <w:ilvl w:val="0"/>
          <w:numId w:val="2"/>
        </w:numPr>
        <w:spacing w:before="120" w:after="120" w:line="240" w:lineRule="auto"/>
        <w:ind w:left="426"/>
        <w:rPr>
          <w:rFonts w:ascii="Segoe UI" w:hAnsi="Segoe UI" w:cs="Segoe UI"/>
          <w:sz w:val="21"/>
          <w:szCs w:val="21"/>
        </w:rPr>
      </w:pPr>
      <w:r w:rsidRPr="00270B0D">
        <w:rPr>
          <w:rFonts w:ascii="Segoe UI" w:hAnsi="Segoe UI" w:cs="Segoe UI"/>
          <w:sz w:val="21"/>
          <w:szCs w:val="21"/>
        </w:rPr>
        <w:t xml:space="preserve">Will the project involve processing </w:t>
      </w:r>
      <w:hyperlink r:id="rId31" w:history="1">
        <w:r w:rsidRPr="00270B0D">
          <w:rPr>
            <w:rStyle w:val="Hyperlink"/>
            <w:rFonts w:ascii="Segoe UI" w:hAnsi="Segoe UI" w:cs="Segoe UI"/>
            <w:sz w:val="21"/>
            <w:szCs w:val="21"/>
          </w:rPr>
          <w:t>special category personal data</w:t>
        </w:r>
      </w:hyperlink>
      <w:r w:rsidRPr="00270B0D">
        <w:rPr>
          <w:rFonts w:ascii="Segoe UI" w:hAnsi="Segoe UI" w:cs="Segoe UI"/>
          <w:sz w:val="21"/>
          <w:szCs w:val="21"/>
        </w:rPr>
        <w:t>?</w:t>
      </w:r>
    </w:p>
    <w:p w14:paraId="1869572C" w14:textId="024D48A0" w:rsid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247857780"/>
          <w14:checkbox>
            <w14:checked w14:val="1"/>
            <w14:checkedState w14:val="2612" w14:font="MS Gothic"/>
            <w14:uncheckedState w14:val="2610" w14:font="MS Gothic"/>
          </w14:checkbox>
        </w:sdtPr>
        <w:sdtEndPr/>
        <w:sdtContent>
          <w:r w:rsidR="008955F9">
            <w:rPr>
              <w:rFonts w:ascii="MS Gothic" w:eastAsia="MS Gothic" w:hAnsi="MS Gothic" w:cs="Segoe UI" w:hint="eastAsia"/>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1710458482"/>
          <w14:checkbox>
            <w14:checked w14:val="0"/>
            <w14:checkedState w14:val="2612" w14:font="MS Gothic"/>
            <w14:uncheckedState w14:val="2610" w14:font="MS Gothic"/>
          </w14:checkbox>
        </w:sdtPr>
        <w:sdtEndPr/>
        <w:sdtContent>
          <w:r w:rsidR="00270B0D" w:rsidRPr="00270B0D">
            <w:rPr>
              <w:rFonts w:ascii="Segoe UI Symbol" w:hAnsi="Segoe UI Symbol" w:cs="Segoe UI Symbol"/>
              <w:sz w:val="21"/>
              <w:szCs w:val="21"/>
            </w:rPr>
            <w:t>☐</w:t>
          </w:r>
        </w:sdtContent>
      </w:sdt>
      <w:r w:rsidR="00270B0D" w:rsidRPr="00270B0D">
        <w:rPr>
          <w:rFonts w:ascii="Segoe UI" w:hAnsi="Segoe UI" w:cs="Segoe UI"/>
          <w:sz w:val="21"/>
          <w:szCs w:val="21"/>
        </w:rPr>
        <w:tab/>
        <w:t>No</w:t>
      </w:r>
    </w:p>
    <w:p w14:paraId="096AD785" w14:textId="12D0C07E" w:rsidR="00270B0D" w:rsidRPr="00270B0D" w:rsidRDefault="00270B0D" w:rsidP="00270B0D">
      <w:pPr>
        <w:pStyle w:val="ListParagraph"/>
        <w:numPr>
          <w:ilvl w:val="0"/>
          <w:numId w:val="2"/>
        </w:numPr>
        <w:spacing w:after="0" w:line="240" w:lineRule="auto"/>
        <w:ind w:left="426"/>
        <w:rPr>
          <w:rFonts w:ascii="Segoe UI" w:hAnsi="Segoe UI" w:cs="Segoe UI"/>
          <w:sz w:val="21"/>
          <w:szCs w:val="21"/>
        </w:rPr>
      </w:pPr>
      <w:r w:rsidRPr="00270B0D">
        <w:rPr>
          <w:rFonts w:ascii="Segoe UI" w:hAnsi="Segoe UI" w:cs="Segoe UI"/>
          <w:sz w:val="21"/>
          <w:szCs w:val="21"/>
        </w:rPr>
        <w:t>Will the project involve the processing of under 18’s personal data?</w:t>
      </w:r>
    </w:p>
    <w:p w14:paraId="62DAC196" w14:textId="0EABF69F" w:rsidR="00270B0D" w:rsidRDefault="00270B0D" w:rsidP="00270B0D">
      <w:pPr>
        <w:spacing w:after="0" w:line="240" w:lineRule="auto"/>
        <w:rPr>
          <w:rFonts w:ascii="Segoe UI" w:hAnsi="Segoe UI" w:cs="Segoe UI"/>
          <w:sz w:val="21"/>
          <w:szCs w:val="21"/>
        </w:rPr>
      </w:pPr>
      <w:r w:rsidRPr="00270B0D">
        <w:rPr>
          <w:rFonts w:ascii="Segoe UI" w:hAnsi="Segoe UI" w:cs="Segoe UI"/>
          <w:noProof/>
          <w:sz w:val="21"/>
          <w:szCs w:val="21"/>
        </w:rPr>
        <w:drawing>
          <wp:inline distT="0" distB="0" distL="0" distR="0" wp14:anchorId="7D418123" wp14:editId="55042043">
            <wp:extent cx="266400" cy="230400"/>
            <wp:effectExtent l="0" t="0" r="63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00" cy="230400"/>
                    </a:xfrm>
                    <a:prstGeom prst="rect">
                      <a:avLst/>
                    </a:prstGeom>
                    <a:noFill/>
                  </pic:spPr>
                </pic:pic>
              </a:graphicData>
            </a:graphic>
          </wp:inline>
        </w:drawing>
      </w:r>
      <w:hyperlink r:id="rId32" w:history="1">
        <w:r w:rsidRPr="00270B0D">
          <w:rPr>
            <w:rStyle w:val="Hyperlink"/>
            <w:rFonts w:ascii="Segoe UI" w:hAnsi="Segoe UI" w:cs="Segoe UI"/>
            <w:sz w:val="21"/>
            <w:szCs w:val="21"/>
          </w:rPr>
          <w:t>Children and the UK GDPR</w:t>
        </w:r>
      </w:hyperlink>
    </w:p>
    <w:bookmarkStart w:id="13" w:name="_Hlk118725895"/>
    <w:p w14:paraId="12AE3AC6" w14:textId="6A4F1761" w:rsid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879399857"/>
          <w14:checkbox>
            <w14:checked w14:val="1"/>
            <w14:checkedState w14:val="2612" w14:font="MS Gothic"/>
            <w14:uncheckedState w14:val="2610" w14:font="MS Gothic"/>
          </w14:checkbox>
        </w:sdtPr>
        <w:sdtEndPr/>
        <w:sdtContent>
          <w:r w:rsidR="008955F9">
            <w:rPr>
              <w:rFonts w:ascii="MS Gothic" w:eastAsia="MS Gothic" w:hAnsi="MS Gothic" w:cs="Segoe UI" w:hint="eastAsia"/>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1959519452"/>
          <w14:checkbox>
            <w14:checked w14:val="0"/>
            <w14:checkedState w14:val="2612" w14:font="MS Gothic"/>
            <w14:uncheckedState w14:val="2610" w14:font="MS Gothic"/>
          </w14:checkbox>
        </w:sdtPr>
        <w:sdtEndPr/>
        <w:sdtContent>
          <w:r w:rsidR="00270B0D" w:rsidRPr="00270B0D">
            <w:rPr>
              <w:rFonts w:ascii="Segoe UI Symbol" w:hAnsi="Segoe UI Symbol" w:cs="Segoe UI Symbol"/>
              <w:sz w:val="21"/>
              <w:szCs w:val="21"/>
            </w:rPr>
            <w:t>☐</w:t>
          </w:r>
        </w:sdtContent>
      </w:sdt>
      <w:r w:rsidR="00270B0D" w:rsidRPr="00270B0D">
        <w:rPr>
          <w:rFonts w:ascii="Segoe UI" w:hAnsi="Segoe UI" w:cs="Segoe UI"/>
          <w:sz w:val="21"/>
          <w:szCs w:val="21"/>
        </w:rPr>
        <w:tab/>
        <w:t>No</w:t>
      </w:r>
    </w:p>
    <w:bookmarkEnd w:id="13"/>
    <w:p w14:paraId="7620DCFE" w14:textId="7DF74413" w:rsidR="00270B0D" w:rsidRDefault="00270B0D" w:rsidP="00270B0D">
      <w:pPr>
        <w:pStyle w:val="ListParagraph"/>
        <w:numPr>
          <w:ilvl w:val="0"/>
          <w:numId w:val="2"/>
        </w:numPr>
        <w:spacing w:after="0" w:line="240" w:lineRule="auto"/>
        <w:ind w:left="426"/>
        <w:rPr>
          <w:rFonts w:ascii="Segoe UI" w:hAnsi="Segoe UI" w:cs="Segoe UI"/>
          <w:sz w:val="21"/>
          <w:szCs w:val="21"/>
        </w:rPr>
      </w:pPr>
      <w:r w:rsidRPr="00270B0D">
        <w:rPr>
          <w:rFonts w:ascii="Segoe UI" w:hAnsi="Segoe UI" w:cs="Segoe UI"/>
          <w:sz w:val="21"/>
          <w:szCs w:val="21"/>
        </w:rPr>
        <w:t>Will your research involve the use of secondary data (e.g. books, personal sources, journals, newspapers, websites, government records etc.)?</w:t>
      </w:r>
    </w:p>
    <w:bookmarkStart w:id="14" w:name="_Hlk118726096"/>
    <w:p w14:paraId="71E73F5E" w14:textId="486539FB" w:rsid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472341263"/>
          <w14:checkbox>
            <w14:checked w14:val="0"/>
            <w14:checkedState w14:val="2612" w14:font="MS Gothic"/>
            <w14:uncheckedState w14:val="2610" w14:font="MS Gothic"/>
          </w14:checkbox>
        </w:sdtPr>
        <w:sdtEndPr/>
        <w:sdtContent>
          <w:r w:rsidR="00CE0048">
            <w:rPr>
              <w:rFonts w:ascii="MS Gothic" w:eastAsia="MS Gothic" w:hAnsi="MS Gothic" w:cs="Segoe UI" w:hint="eastAsia"/>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1610354946"/>
          <w14:checkbox>
            <w14:checked w14:val="1"/>
            <w14:checkedState w14:val="2612" w14:font="MS Gothic"/>
            <w14:uncheckedState w14:val="2610" w14:font="MS Gothic"/>
          </w14:checkbox>
        </w:sdtPr>
        <w:sdtEndPr/>
        <w:sdtContent>
          <w:r w:rsidR="008955F9">
            <w:rPr>
              <w:rFonts w:ascii="MS Gothic" w:eastAsia="MS Gothic" w:hAnsi="MS Gothic" w:cs="Segoe UI" w:hint="eastAsia"/>
              <w:sz w:val="21"/>
              <w:szCs w:val="21"/>
            </w:rPr>
            <w:t>☒</w:t>
          </w:r>
        </w:sdtContent>
      </w:sdt>
      <w:r w:rsidR="00270B0D" w:rsidRPr="00270B0D">
        <w:rPr>
          <w:rFonts w:ascii="Segoe UI" w:hAnsi="Segoe UI" w:cs="Segoe UI"/>
          <w:sz w:val="21"/>
          <w:szCs w:val="21"/>
        </w:rPr>
        <w:tab/>
        <w:t>No</w:t>
      </w:r>
    </w:p>
    <w:bookmarkEnd w:id="14"/>
    <w:p w14:paraId="11FB828B" w14:textId="4663F493" w:rsidR="00270B0D" w:rsidRDefault="00270B0D" w:rsidP="00270B0D">
      <w:pPr>
        <w:pStyle w:val="ListParagraph"/>
        <w:numPr>
          <w:ilvl w:val="0"/>
          <w:numId w:val="2"/>
        </w:numPr>
        <w:spacing w:after="0" w:line="240" w:lineRule="auto"/>
        <w:ind w:left="426"/>
        <w:rPr>
          <w:rFonts w:ascii="Segoe UI" w:hAnsi="Segoe UI" w:cs="Segoe UI"/>
          <w:sz w:val="21"/>
          <w:szCs w:val="21"/>
        </w:rPr>
      </w:pPr>
      <w:r w:rsidRPr="00270B0D">
        <w:rPr>
          <w:rFonts w:ascii="Segoe UI" w:hAnsi="Segoe UI" w:cs="Segoe UI"/>
          <w:sz w:val="21"/>
          <w:szCs w:val="21"/>
        </w:rPr>
        <w:t>If your research involves re-analysis of secondary data, please indicate the original purpose for which the data was collected, and comment on whether the original participants were supplied with relevant information at data collection for additional use later on. </w:t>
      </w:r>
      <w:r w:rsidRPr="00270B0D">
        <w:rPr>
          <w:rFonts w:ascii="Segoe UI" w:hAnsi="Segoe UI" w:cs="Segoe UI"/>
          <w:sz w:val="21"/>
          <w:szCs w:val="21"/>
        </w:rPr>
        <w:br/>
      </w:r>
      <w:r w:rsidRPr="00270B0D">
        <w:rPr>
          <w:rFonts w:ascii="Segoe UI" w:hAnsi="Segoe UI" w:cs="Segoe UI"/>
          <w:sz w:val="21"/>
          <w:szCs w:val="21"/>
        </w:rPr>
        <w:br/>
        <w:t>If this section does not apply, applicants are advised to insert </w:t>
      </w:r>
      <w:r w:rsidRPr="00270B0D">
        <w:rPr>
          <w:rFonts w:ascii="Segoe UI" w:hAnsi="Segoe UI" w:cs="Segoe UI"/>
          <w:b/>
          <w:bCs/>
          <w:sz w:val="21"/>
          <w:szCs w:val="21"/>
        </w:rPr>
        <w:t>N/A</w:t>
      </w:r>
      <w:r w:rsidRPr="00270B0D">
        <w:rPr>
          <w:rFonts w:ascii="Segoe UI" w:hAnsi="Segoe UI" w:cs="Segoe UI"/>
          <w:sz w:val="21"/>
          <w:szCs w:val="21"/>
        </w:rPr>
        <w:t> below.</w:t>
      </w:r>
    </w:p>
    <w:tbl>
      <w:tblPr>
        <w:tblStyle w:val="TableGrid"/>
        <w:tblW w:w="0" w:type="auto"/>
        <w:tblLook w:val="04A0" w:firstRow="1" w:lastRow="0" w:firstColumn="1" w:lastColumn="0" w:noHBand="0" w:noVBand="1"/>
      </w:tblPr>
      <w:tblGrid>
        <w:gridCol w:w="9016"/>
      </w:tblGrid>
      <w:tr w:rsidR="00270B0D" w14:paraId="0DCA7889" w14:textId="77777777" w:rsidTr="00842D74">
        <w:tc>
          <w:tcPr>
            <w:tcW w:w="9016" w:type="dxa"/>
          </w:tcPr>
          <w:p w14:paraId="255A21AC" w14:textId="04504147" w:rsidR="00270B0D" w:rsidRDefault="00CE0048" w:rsidP="00842D74">
            <w:pPr>
              <w:rPr>
                <w:rFonts w:ascii="Segoe UI" w:hAnsi="Segoe UI" w:cs="Segoe UI"/>
                <w:sz w:val="21"/>
                <w:szCs w:val="21"/>
              </w:rPr>
            </w:pPr>
            <w:r>
              <w:rPr>
                <w:rFonts w:ascii="Segoe UI" w:hAnsi="Segoe UI" w:cs="Segoe UI"/>
                <w:sz w:val="21"/>
                <w:szCs w:val="21"/>
              </w:rPr>
              <w:t>N/A</w:t>
            </w:r>
          </w:p>
        </w:tc>
      </w:tr>
    </w:tbl>
    <w:p w14:paraId="03AA9222" w14:textId="77777777" w:rsidR="00270B0D" w:rsidRPr="00270B0D" w:rsidRDefault="00270B0D" w:rsidP="00270B0D">
      <w:pPr>
        <w:spacing w:after="0" w:line="240" w:lineRule="auto"/>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270B0D" w:rsidRPr="00A005AC" w14:paraId="0BF30B0C" w14:textId="77777777" w:rsidTr="00842D74">
        <w:tc>
          <w:tcPr>
            <w:tcW w:w="9016" w:type="dxa"/>
            <w:shd w:val="clear" w:color="auto" w:fill="CC0099"/>
          </w:tcPr>
          <w:p w14:paraId="20342819" w14:textId="079381B3" w:rsidR="00270B0D" w:rsidRPr="00270B0D" w:rsidRDefault="00270B0D" w:rsidP="00270B0D">
            <w:pPr>
              <w:pStyle w:val="ListParagraph"/>
              <w:numPr>
                <w:ilvl w:val="0"/>
                <w:numId w:val="1"/>
              </w:numPr>
              <w:rPr>
                <w:rFonts w:ascii="Segoe UI" w:hAnsi="Segoe UI" w:cs="Segoe UI"/>
                <w:b/>
                <w:bCs/>
                <w:sz w:val="21"/>
                <w:szCs w:val="21"/>
              </w:rPr>
            </w:pPr>
            <w:r w:rsidRPr="00270B0D">
              <w:rPr>
                <w:rFonts w:ascii="Segoe UI" w:hAnsi="Segoe UI" w:cs="Segoe UI"/>
                <w:b/>
                <w:bCs/>
                <w:sz w:val="21"/>
                <w:szCs w:val="21"/>
              </w:rPr>
              <w:t>PARTICIPANTS</w:t>
            </w:r>
          </w:p>
        </w:tc>
      </w:tr>
    </w:tbl>
    <w:p w14:paraId="0E1AF79D" w14:textId="63CC29F1" w:rsidR="00270B0D" w:rsidRPr="00270B0D" w:rsidRDefault="00270B0D" w:rsidP="00270B0D">
      <w:pPr>
        <w:spacing w:after="120" w:line="240" w:lineRule="auto"/>
        <w:rPr>
          <w:rFonts w:ascii="Segoe UI" w:hAnsi="Segoe UI" w:cs="Segoe UI"/>
          <w:sz w:val="21"/>
          <w:szCs w:val="21"/>
        </w:rPr>
      </w:pPr>
      <w:r w:rsidRPr="00270B0D">
        <w:rPr>
          <w:rFonts w:ascii="Segoe UI" w:hAnsi="Segoe UI" w:cs="Segoe UI"/>
          <w:sz w:val="21"/>
          <w:szCs w:val="21"/>
        </w:rPr>
        <w:t>Will the study enrol potentially vulnerable groups (e.g. children, older persons or adults with learning difficulties for those who fall under the remit of the Mental Capacity Act 2005) participants? Vulnerability may be defined in different ways and researchers will need to assess the level of potential vulnerability within the context of the research.</w:t>
      </w:r>
    </w:p>
    <w:p w14:paraId="2B3E1211" w14:textId="55C77D4A" w:rsidR="00270B0D" w:rsidRPr="00270B0D" w:rsidRDefault="00270B0D" w:rsidP="00270B0D">
      <w:pPr>
        <w:pStyle w:val="ListParagraph"/>
        <w:numPr>
          <w:ilvl w:val="0"/>
          <w:numId w:val="2"/>
        </w:numPr>
        <w:spacing w:after="0" w:line="240" w:lineRule="auto"/>
        <w:ind w:left="425"/>
        <w:rPr>
          <w:rFonts w:ascii="Segoe UI" w:hAnsi="Segoe UI" w:cs="Segoe UI"/>
          <w:sz w:val="21"/>
          <w:szCs w:val="21"/>
        </w:rPr>
      </w:pPr>
      <w:r w:rsidRPr="00270B0D">
        <w:rPr>
          <w:rFonts w:ascii="Segoe UI" w:hAnsi="Segoe UI" w:cs="Segoe UI"/>
          <w:sz w:val="21"/>
          <w:szCs w:val="21"/>
        </w:rPr>
        <w:t>Children under 18</w:t>
      </w:r>
    </w:p>
    <w:p w14:paraId="0747DC2A" w14:textId="686CD173" w:rsidR="00270B0D" w:rsidRDefault="00270B0D" w:rsidP="00270B0D">
      <w:pPr>
        <w:spacing w:after="0" w:line="240" w:lineRule="auto"/>
        <w:rPr>
          <w:rFonts w:ascii="Segoe UI" w:hAnsi="Segoe UI" w:cs="Segoe UI"/>
          <w:sz w:val="21"/>
          <w:szCs w:val="21"/>
        </w:rPr>
      </w:pPr>
      <w:r w:rsidRPr="00270B0D">
        <w:rPr>
          <w:noProof/>
        </w:rPr>
        <w:drawing>
          <wp:inline distT="0" distB="0" distL="0" distR="0" wp14:anchorId="6AD5DD65" wp14:editId="299B56FE">
            <wp:extent cx="266400" cy="230400"/>
            <wp:effectExtent l="0" t="0" r="635"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00" cy="230400"/>
                    </a:xfrm>
                    <a:prstGeom prst="rect">
                      <a:avLst/>
                    </a:prstGeom>
                    <a:noFill/>
                  </pic:spPr>
                </pic:pic>
              </a:graphicData>
            </a:graphic>
          </wp:inline>
        </w:drawing>
      </w:r>
      <w:hyperlink r:id="rId33" w:history="1">
        <w:r w:rsidRPr="00270B0D">
          <w:rPr>
            <w:rStyle w:val="Hyperlink"/>
            <w:rFonts w:ascii="Segoe UI" w:hAnsi="Segoe UI" w:cs="Segoe UI"/>
            <w:sz w:val="21"/>
            <w:szCs w:val="21"/>
          </w:rPr>
          <w:t>Children and the UK GDPR</w:t>
        </w:r>
      </w:hyperlink>
    </w:p>
    <w:p w14:paraId="2CBB686E" w14:textId="11176296" w:rsid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115110372"/>
          <w14:checkbox>
            <w14:checked w14:val="1"/>
            <w14:checkedState w14:val="2612" w14:font="MS Gothic"/>
            <w14:uncheckedState w14:val="2610" w14:font="MS Gothic"/>
          </w14:checkbox>
        </w:sdtPr>
        <w:sdtEndPr/>
        <w:sdtContent>
          <w:r w:rsidR="00693C06">
            <w:rPr>
              <w:rFonts w:ascii="MS Gothic" w:eastAsia="MS Gothic" w:hAnsi="MS Gothic" w:cs="Segoe UI" w:hint="eastAsia"/>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2141680926"/>
          <w14:checkbox>
            <w14:checked w14:val="0"/>
            <w14:checkedState w14:val="2612" w14:font="MS Gothic"/>
            <w14:uncheckedState w14:val="2610" w14:font="MS Gothic"/>
          </w14:checkbox>
        </w:sdtPr>
        <w:sdtEndPr/>
        <w:sdtContent>
          <w:r w:rsidR="00270B0D" w:rsidRPr="00270B0D">
            <w:rPr>
              <w:rFonts w:ascii="Segoe UI Symbol" w:hAnsi="Segoe UI Symbol" w:cs="Segoe UI Symbol"/>
              <w:sz w:val="21"/>
              <w:szCs w:val="21"/>
            </w:rPr>
            <w:t>☐</w:t>
          </w:r>
        </w:sdtContent>
      </w:sdt>
      <w:r w:rsidR="00270B0D" w:rsidRPr="00270B0D">
        <w:rPr>
          <w:rFonts w:ascii="Segoe UI" w:hAnsi="Segoe UI" w:cs="Segoe UI"/>
          <w:sz w:val="21"/>
          <w:szCs w:val="21"/>
        </w:rPr>
        <w:tab/>
        <w:t>No</w:t>
      </w:r>
    </w:p>
    <w:p w14:paraId="42C55BD6" w14:textId="31F04D5E" w:rsidR="00270B0D" w:rsidRDefault="00270B0D" w:rsidP="00270B0D">
      <w:pPr>
        <w:pStyle w:val="ListParagraph"/>
        <w:numPr>
          <w:ilvl w:val="0"/>
          <w:numId w:val="2"/>
        </w:numPr>
        <w:spacing w:before="120" w:after="120" w:line="240" w:lineRule="auto"/>
        <w:ind w:left="426"/>
        <w:rPr>
          <w:rFonts w:ascii="Segoe UI" w:hAnsi="Segoe UI" w:cs="Segoe UI"/>
          <w:sz w:val="21"/>
          <w:szCs w:val="21"/>
        </w:rPr>
      </w:pPr>
      <w:r w:rsidRPr="00270B0D">
        <w:rPr>
          <w:rFonts w:ascii="Segoe UI" w:hAnsi="Segoe UI" w:cs="Segoe UI"/>
          <w:sz w:val="21"/>
          <w:szCs w:val="21"/>
        </w:rPr>
        <w:lastRenderedPageBreak/>
        <w:t xml:space="preserve">People lacking capacity (e.g. unable to understand information provided about a particular decision. Retain that information long enough to </w:t>
      </w:r>
      <w:proofErr w:type="gramStart"/>
      <w:r w:rsidRPr="00270B0D">
        <w:rPr>
          <w:rFonts w:ascii="Segoe UI" w:hAnsi="Segoe UI" w:cs="Segoe UI"/>
          <w:sz w:val="21"/>
          <w:szCs w:val="21"/>
        </w:rPr>
        <w:t>make a decision</w:t>
      </w:r>
      <w:proofErr w:type="gramEnd"/>
      <w:r w:rsidRPr="00270B0D">
        <w:rPr>
          <w:rFonts w:ascii="Segoe UI" w:hAnsi="Segoe UI" w:cs="Segoe UI"/>
          <w:sz w:val="21"/>
          <w:szCs w:val="21"/>
        </w:rPr>
        <w:t xml:space="preserve">. Consider and assess the information to </w:t>
      </w:r>
      <w:proofErr w:type="gramStart"/>
      <w:r w:rsidRPr="00270B0D">
        <w:rPr>
          <w:rFonts w:ascii="Segoe UI" w:hAnsi="Segoe UI" w:cs="Segoe UI"/>
          <w:sz w:val="21"/>
          <w:szCs w:val="21"/>
        </w:rPr>
        <w:t>make a decision</w:t>
      </w:r>
      <w:proofErr w:type="gramEnd"/>
      <w:r w:rsidRPr="00270B0D">
        <w:rPr>
          <w:rFonts w:ascii="Segoe UI" w:hAnsi="Segoe UI" w:cs="Segoe UI"/>
          <w:sz w:val="21"/>
          <w:szCs w:val="21"/>
        </w:rPr>
        <w:t>. Communicate a decision by talking through sign language or any other means.</w:t>
      </w:r>
    </w:p>
    <w:p w14:paraId="71D101C5" w14:textId="7DECD4C9" w:rsidR="00270B0D" w:rsidRDefault="00E723D7" w:rsidP="00270B0D">
      <w:pPr>
        <w:spacing w:before="120" w:after="120" w:line="240" w:lineRule="auto"/>
        <w:rPr>
          <w:rFonts w:ascii="Segoe UI" w:hAnsi="Segoe UI" w:cs="Segoe UI"/>
          <w:sz w:val="21"/>
          <w:szCs w:val="21"/>
        </w:rPr>
      </w:pPr>
      <w:sdt>
        <w:sdtPr>
          <w:rPr>
            <w:rFonts w:ascii="Segoe UI" w:hAnsi="Segoe UI" w:cs="Segoe UI"/>
            <w:sz w:val="21"/>
            <w:szCs w:val="21"/>
          </w:rPr>
          <w:id w:val="1509554212"/>
          <w14:checkbox>
            <w14:checked w14:val="0"/>
            <w14:checkedState w14:val="2612" w14:font="MS Gothic"/>
            <w14:uncheckedState w14:val="2610" w14:font="MS Gothic"/>
          </w14:checkbox>
        </w:sdtPr>
        <w:sdtEndPr/>
        <w:sdtContent>
          <w:r w:rsidR="00270B0D" w:rsidRPr="00270B0D">
            <w:rPr>
              <w:rFonts w:ascii="Segoe UI Symbol" w:hAnsi="Segoe UI Symbol" w:cs="Segoe UI Symbol"/>
              <w:sz w:val="21"/>
              <w:szCs w:val="21"/>
            </w:rPr>
            <w:t>☐</w:t>
          </w:r>
        </w:sdtContent>
      </w:sdt>
      <w:r w:rsidR="00270B0D" w:rsidRPr="00270B0D">
        <w:rPr>
          <w:rFonts w:ascii="Segoe UI" w:hAnsi="Segoe UI" w:cs="Segoe UI"/>
          <w:sz w:val="21"/>
          <w:szCs w:val="21"/>
        </w:rPr>
        <w:t xml:space="preserve"> </w:t>
      </w:r>
      <w:r w:rsidR="00270B0D" w:rsidRPr="00270B0D">
        <w:rPr>
          <w:rFonts w:ascii="Segoe UI" w:hAnsi="Segoe UI" w:cs="Segoe UI"/>
          <w:sz w:val="21"/>
          <w:szCs w:val="21"/>
        </w:rPr>
        <w:tab/>
        <w:t>Yes</w:t>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r w:rsidR="00270B0D" w:rsidRPr="00270B0D">
        <w:rPr>
          <w:rFonts w:ascii="Segoe UI" w:hAnsi="Segoe UI" w:cs="Segoe UI"/>
          <w:sz w:val="21"/>
          <w:szCs w:val="21"/>
        </w:rPr>
        <w:tab/>
      </w:r>
      <w:sdt>
        <w:sdtPr>
          <w:rPr>
            <w:rFonts w:ascii="Segoe UI" w:hAnsi="Segoe UI" w:cs="Segoe UI"/>
            <w:sz w:val="21"/>
            <w:szCs w:val="21"/>
          </w:rPr>
          <w:id w:val="-344630672"/>
          <w14:checkbox>
            <w14:checked w14:val="1"/>
            <w14:checkedState w14:val="2612" w14:font="MS Gothic"/>
            <w14:uncheckedState w14:val="2610" w14:font="MS Gothic"/>
          </w14:checkbox>
        </w:sdtPr>
        <w:sdtEndPr/>
        <w:sdtContent>
          <w:r w:rsidR="00693C06">
            <w:rPr>
              <w:rFonts w:ascii="MS Gothic" w:eastAsia="MS Gothic" w:hAnsi="MS Gothic" w:cs="Segoe UI" w:hint="eastAsia"/>
              <w:sz w:val="21"/>
              <w:szCs w:val="21"/>
            </w:rPr>
            <w:t>☒</w:t>
          </w:r>
        </w:sdtContent>
      </w:sdt>
      <w:r w:rsidR="00270B0D" w:rsidRPr="00270B0D">
        <w:rPr>
          <w:rFonts w:ascii="Segoe UI" w:hAnsi="Segoe UI" w:cs="Segoe UI"/>
          <w:sz w:val="21"/>
          <w:szCs w:val="21"/>
        </w:rPr>
        <w:tab/>
        <w:t>No</w:t>
      </w:r>
    </w:p>
    <w:p w14:paraId="6AD4D667" w14:textId="4A41AFA8" w:rsidR="00270B0D" w:rsidRDefault="00270B0D" w:rsidP="00270B0D">
      <w:pPr>
        <w:spacing w:before="120" w:after="120" w:line="240" w:lineRule="auto"/>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270B0D" w:rsidRPr="00A005AC" w14:paraId="3769B5A1" w14:textId="77777777" w:rsidTr="00842D74">
        <w:tc>
          <w:tcPr>
            <w:tcW w:w="9016" w:type="dxa"/>
            <w:shd w:val="clear" w:color="auto" w:fill="CC0099"/>
          </w:tcPr>
          <w:p w14:paraId="2FED2323" w14:textId="3A5D6630" w:rsidR="00270B0D" w:rsidRPr="00270B0D" w:rsidRDefault="00270B0D" w:rsidP="00270B0D">
            <w:pPr>
              <w:pStyle w:val="ListParagraph"/>
              <w:numPr>
                <w:ilvl w:val="0"/>
                <w:numId w:val="1"/>
              </w:numPr>
              <w:rPr>
                <w:rFonts w:ascii="Segoe UI" w:hAnsi="Segoe UI" w:cs="Segoe UI"/>
                <w:b/>
                <w:bCs/>
                <w:sz w:val="21"/>
                <w:szCs w:val="21"/>
              </w:rPr>
            </w:pPr>
            <w:r w:rsidRPr="00270B0D">
              <w:rPr>
                <w:rFonts w:ascii="Segoe UI" w:hAnsi="Segoe UI" w:cs="Segoe UI"/>
                <w:b/>
                <w:bCs/>
                <w:sz w:val="21"/>
                <w:szCs w:val="21"/>
              </w:rPr>
              <w:t>DETAILS OF PARTICIPANTS</w:t>
            </w:r>
          </w:p>
        </w:tc>
      </w:tr>
    </w:tbl>
    <w:p w14:paraId="54FC89E9" w14:textId="35D0F51C" w:rsidR="00270B0D" w:rsidRPr="00270B0D" w:rsidRDefault="00695C8D" w:rsidP="00695C8D">
      <w:pPr>
        <w:spacing w:after="120" w:line="240" w:lineRule="auto"/>
        <w:rPr>
          <w:rFonts w:ascii="Segoe UI" w:hAnsi="Segoe UI" w:cs="Segoe UI"/>
          <w:sz w:val="21"/>
          <w:szCs w:val="21"/>
        </w:rPr>
      </w:pPr>
      <w:r w:rsidRPr="00695C8D">
        <w:rPr>
          <w:rFonts w:ascii="Segoe UI" w:hAnsi="Segoe UI" w:cs="Segoe UI"/>
          <w:sz w:val="21"/>
          <w:szCs w:val="21"/>
        </w:rPr>
        <w:t>Please provide details of the participants for this project, including how they will be selected and recruited.</w:t>
      </w:r>
    </w:p>
    <w:p w14:paraId="22ED61D8" w14:textId="2C2A2E7B" w:rsidR="00695C8D" w:rsidRPr="00695C8D" w:rsidRDefault="00695C8D" w:rsidP="00695C8D">
      <w:pPr>
        <w:pStyle w:val="ListParagraph"/>
        <w:numPr>
          <w:ilvl w:val="0"/>
          <w:numId w:val="2"/>
        </w:numPr>
        <w:spacing w:after="0" w:line="240" w:lineRule="auto"/>
        <w:ind w:left="426"/>
        <w:rPr>
          <w:rFonts w:ascii="Segoe UI" w:hAnsi="Segoe UI" w:cs="Segoe UI"/>
          <w:sz w:val="21"/>
          <w:szCs w:val="21"/>
        </w:rPr>
      </w:pPr>
      <w:r w:rsidRPr="00695C8D">
        <w:rPr>
          <w:rFonts w:ascii="Segoe UI" w:hAnsi="Segoe UI" w:cs="Segoe UI"/>
          <w:sz w:val="21"/>
          <w:szCs w:val="21"/>
        </w:rPr>
        <w:t>How many participants will be involved in the research?</w:t>
      </w:r>
    </w:p>
    <w:p w14:paraId="07CF6055" w14:textId="77777777" w:rsidR="00695C8D" w:rsidRPr="00695C8D" w:rsidRDefault="00695C8D" w:rsidP="00695C8D">
      <w:pPr>
        <w:spacing w:after="0" w:line="240" w:lineRule="auto"/>
        <w:ind w:left="142"/>
        <w:rPr>
          <w:rFonts w:ascii="Segoe UI" w:hAnsi="Segoe UI" w:cs="Segoe UI"/>
          <w:sz w:val="21"/>
          <w:szCs w:val="21"/>
        </w:rPr>
      </w:pPr>
      <w:r w:rsidRPr="00695C8D">
        <w:rPr>
          <w:rFonts w:ascii="Segoe UI Symbol" w:hAnsi="Segoe UI Symbol" w:cs="Segoe UI Symbol"/>
          <w:sz w:val="21"/>
          <w:szCs w:val="21"/>
        </w:rPr>
        <w:t>☐</w:t>
      </w:r>
      <w:r w:rsidRPr="00695C8D">
        <w:rPr>
          <w:rFonts w:ascii="Segoe UI" w:hAnsi="Segoe UI" w:cs="Segoe UI"/>
          <w:sz w:val="21"/>
          <w:szCs w:val="21"/>
        </w:rPr>
        <w:tab/>
        <w:t xml:space="preserve">1 – 20 </w:t>
      </w:r>
    </w:p>
    <w:p w14:paraId="39AF4D95" w14:textId="77777777" w:rsidR="00695C8D" w:rsidRPr="00695C8D" w:rsidRDefault="00695C8D" w:rsidP="00695C8D">
      <w:pPr>
        <w:spacing w:after="0" w:line="240" w:lineRule="auto"/>
        <w:ind w:left="142"/>
        <w:rPr>
          <w:rFonts w:ascii="Segoe UI" w:hAnsi="Segoe UI" w:cs="Segoe UI"/>
          <w:sz w:val="21"/>
          <w:szCs w:val="21"/>
        </w:rPr>
      </w:pPr>
      <w:r w:rsidRPr="00695C8D">
        <w:rPr>
          <w:rFonts w:ascii="Segoe UI Symbol" w:hAnsi="Segoe UI Symbol" w:cs="Segoe UI Symbol"/>
          <w:sz w:val="21"/>
          <w:szCs w:val="21"/>
        </w:rPr>
        <w:t>☐</w:t>
      </w:r>
      <w:r w:rsidRPr="00695C8D">
        <w:rPr>
          <w:rFonts w:ascii="Segoe UI" w:hAnsi="Segoe UI" w:cs="Segoe UI"/>
          <w:sz w:val="21"/>
          <w:szCs w:val="21"/>
        </w:rPr>
        <w:tab/>
        <w:t xml:space="preserve">21 – 100 </w:t>
      </w:r>
    </w:p>
    <w:p w14:paraId="15402985" w14:textId="4DA5FA1B" w:rsidR="00695C8D" w:rsidRDefault="00E723D7" w:rsidP="00695C8D">
      <w:pPr>
        <w:spacing w:after="0" w:line="240" w:lineRule="auto"/>
        <w:ind w:left="142"/>
        <w:rPr>
          <w:rFonts w:ascii="Segoe UI" w:hAnsi="Segoe UI" w:cs="Segoe UI"/>
          <w:sz w:val="21"/>
          <w:szCs w:val="21"/>
        </w:rPr>
      </w:pPr>
      <w:sdt>
        <w:sdtPr>
          <w:rPr>
            <w:rFonts w:ascii="Segoe UI" w:hAnsi="Segoe UI" w:cs="Segoe UI"/>
            <w:sz w:val="21"/>
            <w:szCs w:val="21"/>
          </w:rPr>
          <w:id w:val="1924758948"/>
          <w14:checkbox>
            <w14:checked w14:val="0"/>
            <w14:checkedState w14:val="2612" w14:font="MS Gothic"/>
            <w14:uncheckedState w14:val="2610" w14:font="MS Gothic"/>
          </w14:checkbox>
        </w:sdtPr>
        <w:sdtEndPr/>
        <w:sdtContent>
          <w:r w:rsidR="000A198D">
            <w:rPr>
              <w:rFonts w:ascii="MS Gothic" w:eastAsia="MS Gothic" w:hAnsi="MS Gothic" w:cs="Segoe UI" w:hint="eastAsia"/>
              <w:sz w:val="21"/>
              <w:szCs w:val="21"/>
            </w:rPr>
            <w:t>☐</w:t>
          </w:r>
        </w:sdtContent>
      </w:sdt>
      <w:r w:rsidR="00695C8D" w:rsidRPr="00695C8D">
        <w:rPr>
          <w:rFonts w:ascii="Segoe UI" w:hAnsi="Segoe UI" w:cs="Segoe UI"/>
          <w:sz w:val="21"/>
          <w:szCs w:val="21"/>
        </w:rPr>
        <w:tab/>
      </w:r>
      <w:r w:rsidR="00695C8D" w:rsidRPr="00534A99">
        <w:rPr>
          <w:rFonts w:ascii="Segoe UI" w:hAnsi="Segoe UI" w:cs="Segoe UI"/>
          <w:sz w:val="21"/>
          <w:szCs w:val="21"/>
        </w:rPr>
        <w:t>101 – 1000</w:t>
      </w:r>
      <w:r w:rsidR="00695C8D" w:rsidRPr="00695C8D">
        <w:rPr>
          <w:rFonts w:ascii="Segoe UI" w:hAnsi="Segoe UI" w:cs="Segoe UI"/>
          <w:sz w:val="21"/>
          <w:szCs w:val="21"/>
        </w:rPr>
        <w:t xml:space="preserve"> </w:t>
      </w:r>
    </w:p>
    <w:p w14:paraId="7378ADDE" w14:textId="1498D84E" w:rsidR="0021530A" w:rsidRPr="00695C8D" w:rsidRDefault="00E723D7" w:rsidP="0021530A">
      <w:pPr>
        <w:spacing w:after="0" w:line="240" w:lineRule="auto"/>
        <w:ind w:left="142"/>
        <w:rPr>
          <w:rFonts w:ascii="Segoe UI" w:hAnsi="Segoe UI" w:cs="Segoe UI"/>
          <w:sz w:val="21"/>
          <w:szCs w:val="21"/>
        </w:rPr>
      </w:pPr>
      <w:sdt>
        <w:sdtPr>
          <w:rPr>
            <w:rFonts w:ascii="Segoe UI" w:hAnsi="Segoe UI" w:cs="Segoe UI"/>
            <w:sz w:val="21"/>
            <w:szCs w:val="21"/>
          </w:rPr>
          <w:id w:val="1779990889"/>
          <w14:checkbox>
            <w14:checked w14:val="1"/>
            <w14:checkedState w14:val="2612" w14:font="MS Gothic"/>
            <w14:uncheckedState w14:val="2610" w14:font="MS Gothic"/>
          </w14:checkbox>
        </w:sdtPr>
        <w:sdtContent>
          <w:r>
            <w:rPr>
              <w:rFonts w:ascii="MS Gothic" w:eastAsia="MS Gothic" w:hAnsi="MS Gothic" w:cs="Segoe UI" w:hint="eastAsia"/>
              <w:sz w:val="21"/>
              <w:szCs w:val="21"/>
            </w:rPr>
            <w:t>☒</w:t>
          </w:r>
        </w:sdtContent>
      </w:sdt>
      <w:r w:rsidR="0021530A">
        <w:rPr>
          <w:rFonts w:ascii="Segoe UI Symbol" w:hAnsi="Segoe UI Symbol" w:cs="Segoe UI Symbol"/>
          <w:sz w:val="21"/>
          <w:szCs w:val="21"/>
        </w:rPr>
        <w:tab/>
      </w:r>
      <w:r w:rsidR="0021530A" w:rsidRPr="00534A99">
        <w:rPr>
          <w:rFonts w:ascii="Segoe UI" w:hAnsi="Segoe UI" w:cs="Segoe UI"/>
          <w:sz w:val="21"/>
          <w:szCs w:val="21"/>
        </w:rPr>
        <w:t>1001 – 5000</w:t>
      </w:r>
      <w:r w:rsidR="0021530A" w:rsidRPr="00695C8D">
        <w:rPr>
          <w:rFonts w:ascii="Segoe UI" w:hAnsi="Segoe UI" w:cs="Segoe UI"/>
          <w:sz w:val="21"/>
          <w:szCs w:val="21"/>
        </w:rPr>
        <w:t xml:space="preserve"> </w:t>
      </w:r>
    </w:p>
    <w:p w14:paraId="31AC12E1" w14:textId="31F872AA" w:rsidR="00270B0D" w:rsidRDefault="00E723D7" w:rsidP="0021530A">
      <w:pPr>
        <w:spacing w:after="0" w:line="240" w:lineRule="auto"/>
        <w:ind w:left="142"/>
        <w:rPr>
          <w:rFonts w:ascii="Segoe UI" w:hAnsi="Segoe UI" w:cs="Segoe UI"/>
          <w:sz w:val="21"/>
          <w:szCs w:val="21"/>
        </w:rPr>
      </w:pPr>
      <w:sdt>
        <w:sdtPr>
          <w:rPr>
            <w:rFonts w:ascii="Segoe UI" w:hAnsi="Segoe UI" w:cs="Segoe UI"/>
            <w:sz w:val="21"/>
            <w:szCs w:val="21"/>
          </w:rPr>
          <w:id w:val="-614678874"/>
          <w14:checkbox>
            <w14:checked w14:val="0"/>
            <w14:checkedState w14:val="2612" w14:font="MS Gothic"/>
            <w14:uncheckedState w14:val="2610" w14:font="MS Gothic"/>
          </w14:checkbox>
        </w:sdtPr>
        <w:sdtEndPr/>
        <w:sdtContent>
          <w:r>
            <w:rPr>
              <w:rFonts w:ascii="MS Gothic" w:eastAsia="MS Gothic" w:hAnsi="MS Gothic" w:cs="Segoe UI" w:hint="eastAsia"/>
              <w:sz w:val="21"/>
              <w:szCs w:val="21"/>
            </w:rPr>
            <w:t>☐</w:t>
          </w:r>
        </w:sdtContent>
      </w:sdt>
      <w:r w:rsidR="00695C8D" w:rsidRPr="00695C8D">
        <w:rPr>
          <w:rFonts w:ascii="Segoe UI" w:hAnsi="Segoe UI" w:cs="Segoe UI"/>
          <w:sz w:val="21"/>
          <w:szCs w:val="21"/>
        </w:rPr>
        <w:tab/>
      </w:r>
      <w:r w:rsidR="00695C8D" w:rsidRPr="0023562F">
        <w:rPr>
          <w:rFonts w:ascii="Segoe UI" w:hAnsi="Segoe UI" w:cs="Segoe UI"/>
          <w:sz w:val="21"/>
          <w:szCs w:val="21"/>
        </w:rPr>
        <w:t>Greater than 5000</w:t>
      </w:r>
    </w:p>
    <w:p w14:paraId="019761C3" w14:textId="77777777" w:rsidR="0021530A" w:rsidRDefault="0021530A" w:rsidP="00695C8D">
      <w:pPr>
        <w:spacing w:after="0" w:line="240" w:lineRule="auto"/>
        <w:ind w:left="142"/>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695C8D" w:rsidRPr="00A005AC" w14:paraId="27A2ED97" w14:textId="77777777" w:rsidTr="00842D74">
        <w:tc>
          <w:tcPr>
            <w:tcW w:w="9016" w:type="dxa"/>
            <w:shd w:val="clear" w:color="auto" w:fill="CC0099"/>
          </w:tcPr>
          <w:p w14:paraId="321696C6" w14:textId="3000067C" w:rsidR="00695C8D" w:rsidRPr="00695C8D" w:rsidRDefault="00695C8D" w:rsidP="00695C8D">
            <w:pPr>
              <w:pStyle w:val="ListParagraph"/>
              <w:numPr>
                <w:ilvl w:val="0"/>
                <w:numId w:val="1"/>
              </w:numPr>
              <w:rPr>
                <w:rFonts w:ascii="Segoe UI" w:hAnsi="Segoe UI" w:cs="Segoe UI"/>
                <w:b/>
                <w:bCs/>
                <w:sz w:val="21"/>
                <w:szCs w:val="21"/>
              </w:rPr>
            </w:pPr>
            <w:r w:rsidRPr="00695C8D">
              <w:rPr>
                <w:rFonts w:ascii="Segoe UI" w:hAnsi="Segoe UI" w:cs="Segoe UI"/>
                <w:b/>
                <w:bCs/>
                <w:sz w:val="21"/>
                <w:szCs w:val="21"/>
              </w:rPr>
              <w:t>DATA COLLECTION</w:t>
            </w:r>
          </w:p>
        </w:tc>
      </w:tr>
    </w:tbl>
    <w:p w14:paraId="620D3829" w14:textId="6AF2D045" w:rsidR="00695C8D" w:rsidRPr="00695C8D" w:rsidRDefault="00695C8D" w:rsidP="00695C8D">
      <w:pPr>
        <w:pStyle w:val="ListParagraph"/>
        <w:numPr>
          <w:ilvl w:val="0"/>
          <w:numId w:val="2"/>
        </w:numPr>
        <w:spacing w:after="120" w:line="240" w:lineRule="auto"/>
        <w:ind w:left="425" w:hanging="357"/>
        <w:rPr>
          <w:rFonts w:ascii="Segoe UI" w:hAnsi="Segoe UI" w:cs="Segoe UI"/>
          <w:sz w:val="21"/>
          <w:szCs w:val="21"/>
        </w:rPr>
      </w:pPr>
      <w:r w:rsidRPr="00695C8D">
        <w:rPr>
          <w:rFonts w:ascii="Segoe UI" w:hAnsi="Segoe UI" w:cs="Segoe UI"/>
          <w:sz w:val="21"/>
          <w:szCs w:val="21"/>
        </w:rPr>
        <w:t>What type of information will be collected?</w:t>
      </w:r>
      <w:r w:rsidRPr="00695C8D">
        <w:rPr>
          <w:rFonts w:ascii="Segoe UI" w:hAnsi="Segoe UI" w:cs="Segoe UI"/>
          <w:sz w:val="21"/>
          <w:szCs w:val="21"/>
        </w:rPr>
        <w:br/>
      </w:r>
      <w:r w:rsidRPr="00695C8D">
        <w:rPr>
          <w:rFonts w:ascii="Segoe UI" w:hAnsi="Segoe UI" w:cs="Segoe UI"/>
          <w:i/>
          <w:iCs/>
          <w:sz w:val="21"/>
          <w:szCs w:val="21"/>
        </w:rPr>
        <w:t>If a mixture of types will be collected, select all that are applicable.</w:t>
      </w:r>
    </w:p>
    <w:p w14:paraId="53773C7A" w14:textId="77777777" w:rsidR="00695C8D" w:rsidRPr="001F105B" w:rsidRDefault="00E723D7" w:rsidP="00695C8D">
      <w:pPr>
        <w:spacing w:after="0" w:line="240" w:lineRule="auto"/>
        <w:ind w:left="426" w:hanging="426"/>
        <w:rPr>
          <w:rFonts w:ascii="Segoe UI" w:hAnsi="Segoe UI" w:cs="Segoe UI"/>
          <w:sz w:val="21"/>
          <w:szCs w:val="21"/>
        </w:rPr>
      </w:pPr>
      <w:sdt>
        <w:sdtPr>
          <w:rPr>
            <w:rFonts w:ascii="Segoe UI" w:hAnsi="Segoe UI" w:cs="Segoe UI"/>
            <w:sz w:val="21"/>
            <w:szCs w:val="21"/>
          </w:rPr>
          <w:id w:val="-679971762"/>
          <w14:checkbox>
            <w14:checked w14:val="0"/>
            <w14:checkedState w14:val="2612" w14:font="MS Gothic"/>
            <w14:uncheckedState w14:val="2610" w14:font="MS Gothic"/>
          </w14:checkbox>
        </w:sdtPr>
        <w:sdtEndPr/>
        <w:sdtContent>
          <w:r w:rsidR="00695C8D" w:rsidRPr="001F105B">
            <w:rPr>
              <w:rFonts w:ascii="Segoe UI Symbol" w:hAnsi="Segoe UI Symbol" w:cs="Segoe UI Symbol"/>
              <w:sz w:val="21"/>
              <w:szCs w:val="21"/>
            </w:rPr>
            <w:t>☐</w:t>
          </w:r>
        </w:sdtContent>
      </w:sdt>
      <w:r w:rsidR="00695C8D" w:rsidRPr="001F105B">
        <w:rPr>
          <w:rFonts w:ascii="Segoe UI" w:hAnsi="Segoe UI" w:cs="Segoe UI"/>
          <w:sz w:val="21"/>
          <w:szCs w:val="21"/>
        </w:rPr>
        <w:tab/>
      </w:r>
      <w:r w:rsidR="00695C8D" w:rsidRPr="001F105B">
        <w:rPr>
          <w:rFonts w:ascii="Segoe UI" w:hAnsi="Segoe UI" w:cs="Segoe UI"/>
          <w:b/>
          <w:bCs/>
          <w:sz w:val="21"/>
          <w:szCs w:val="21"/>
        </w:rPr>
        <w:t>Anonymised data</w:t>
      </w:r>
      <w:r w:rsidR="00695C8D" w:rsidRPr="001F105B">
        <w:rPr>
          <w:rFonts w:ascii="Segoe UI" w:hAnsi="Segoe UI" w:cs="Segoe UI"/>
          <w:sz w:val="21"/>
          <w:szCs w:val="21"/>
        </w:rPr>
        <w:t> – no personal identifiers with no link between the individual and the data.</w:t>
      </w:r>
    </w:p>
    <w:p w14:paraId="2057FBA6" w14:textId="50AAFA4D" w:rsidR="00695C8D" w:rsidRPr="001F105B" w:rsidRDefault="00E723D7" w:rsidP="00695C8D">
      <w:pPr>
        <w:spacing w:after="0" w:line="240" w:lineRule="auto"/>
        <w:ind w:left="426" w:hanging="426"/>
        <w:rPr>
          <w:rFonts w:ascii="Segoe UI" w:hAnsi="Segoe UI" w:cs="Segoe UI"/>
          <w:sz w:val="21"/>
          <w:szCs w:val="21"/>
        </w:rPr>
      </w:pPr>
      <w:sdt>
        <w:sdtPr>
          <w:rPr>
            <w:rFonts w:ascii="Segoe UI" w:hAnsi="Segoe UI" w:cs="Segoe UI"/>
            <w:sz w:val="21"/>
            <w:szCs w:val="21"/>
          </w:rPr>
          <w:id w:val="232431553"/>
          <w14:checkbox>
            <w14:checked w14:val="1"/>
            <w14:checkedState w14:val="2612" w14:font="MS Gothic"/>
            <w14:uncheckedState w14:val="2610" w14:font="MS Gothic"/>
          </w14:checkbox>
        </w:sdtPr>
        <w:sdtEndPr/>
        <w:sdtContent>
          <w:r w:rsidR="00CE0048">
            <w:rPr>
              <w:rFonts w:ascii="MS Gothic" w:eastAsia="MS Gothic" w:hAnsi="MS Gothic" w:cs="Segoe UI" w:hint="eastAsia"/>
              <w:sz w:val="21"/>
              <w:szCs w:val="21"/>
            </w:rPr>
            <w:t>☒</w:t>
          </w:r>
        </w:sdtContent>
      </w:sdt>
      <w:r w:rsidR="00695C8D" w:rsidRPr="001F105B">
        <w:rPr>
          <w:rFonts w:ascii="Segoe UI" w:hAnsi="Segoe UI" w:cs="Segoe UI"/>
          <w:sz w:val="21"/>
          <w:szCs w:val="21"/>
        </w:rPr>
        <w:tab/>
      </w:r>
      <w:r w:rsidR="00695C8D" w:rsidRPr="001F105B">
        <w:rPr>
          <w:rFonts w:ascii="Segoe UI" w:hAnsi="Segoe UI" w:cs="Segoe UI"/>
          <w:b/>
          <w:bCs/>
          <w:sz w:val="21"/>
          <w:szCs w:val="21"/>
        </w:rPr>
        <w:t>Pseudonymised personal data</w:t>
      </w:r>
      <w:r w:rsidR="00695C8D" w:rsidRPr="001F105B">
        <w:rPr>
          <w:rFonts w:ascii="Segoe UI" w:hAnsi="Segoe UI" w:cs="Segoe UI"/>
          <w:sz w:val="21"/>
          <w:szCs w:val="21"/>
        </w:rPr>
        <w:t> – e.g. key-coded data which includes some (often partial) personal identifiers (e.g. initials and DOB) thus potential for indirect identification of participants from the information in combination with other information.</w:t>
      </w:r>
    </w:p>
    <w:p w14:paraId="6A5DD549" w14:textId="3A0D83B8" w:rsidR="00695C8D" w:rsidRPr="001F105B" w:rsidRDefault="00E723D7" w:rsidP="00695C8D">
      <w:pPr>
        <w:spacing w:after="120" w:line="240" w:lineRule="auto"/>
        <w:ind w:left="425" w:hanging="425"/>
        <w:rPr>
          <w:rFonts w:ascii="Segoe UI" w:hAnsi="Segoe UI" w:cs="Segoe UI"/>
          <w:sz w:val="21"/>
          <w:szCs w:val="21"/>
        </w:rPr>
      </w:pPr>
      <w:sdt>
        <w:sdtPr>
          <w:rPr>
            <w:rFonts w:ascii="Segoe UI" w:hAnsi="Segoe UI" w:cs="Segoe UI"/>
            <w:sz w:val="21"/>
            <w:szCs w:val="21"/>
          </w:rPr>
          <w:id w:val="-1632931900"/>
          <w14:checkbox>
            <w14:checked w14:val="1"/>
            <w14:checkedState w14:val="2612" w14:font="MS Gothic"/>
            <w14:uncheckedState w14:val="2610" w14:font="MS Gothic"/>
          </w14:checkbox>
        </w:sdtPr>
        <w:sdtEndPr/>
        <w:sdtContent>
          <w:r w:rsidR="0095099F">
            <w:rPr>
              <w:rFonts w:ascii="MS Gothic" w:eastAsia="MS Gothic" w:hAnsi="MS Gothic" w:cs="Segoe UI" w:hint="eastAsia"/>
              <w:sz w:val="21"/>
              <w:szCs w:val="21"/>
            </w:rPr>
            <w:t>☒</w:t>
          </w:r>
        </w:sdtContent>
      </w:sdt>
      <w:r w:rsidR="00695C8D" w:rsidRPr="001F105B">
        <w:rPr>
          <w:rFonts w:ascii="Segoe UI" w:hAnsi="Segoe UI" w:cs="Segoe UI"/>
          <w:sz w:val="21"/>
          <w:szCs w:val="21"/>
        </w:rPr>
        <w:tab/>
      </w:r>
      <w:r w:rsidR="00695C8D" w:rsidRPr="001F105B">
        <w:rPr>
          <w:rFonts w:ascii="Segoe UI" w:hAnsi="Segoe UI" w:cs="Segoe UI"/>
          <w:b/>
          <w:bCs/>
          <w:sz w:val="21"/>
          <w:szCs w:val="21"/>
        </w:rPr>
        <w:t>Fully identifiable personal data</w:t>
      </w:r>
      <w:r w:rsidR="00695C8D" w:rsidRPr="001F105B">
        <w:rPr>
          <w:rFonts w:ascii="Segoe UI" w:hAnsi="Segoe UI" w:cs="Segoe UI"/>
          <w:sz w:val="21"/>
          <w:szCs w:val="21"/>
        </w:rPr>
        <w:t> – e.g. data with any of the following; names, addresses, hospital number, and NHS number.</w:t>
      </w:r>
    </w:p>
    <w:p w14:paraId="479F9DC9" w14:textId="372DC5AE" w:rsidR="00695C8D" w:rsidRPr="00695C8D" w:rsidRDefault="00695C8D" w:rsidP="00695C8D">
      <w:pPr>
        <w:pStyle w:val="ListParagraph"/>
        <w:numPr>
          <w:ilvl w:val="0"/>
          <w:numId w:val="2"/>
        </w:numPr>
        <w:spacing w:after="0" w:line="240" w:lineRule="auto"/>
        <w:ind w:left="426"/>
        <w:rPr>
          <w:rFonts w:ascii="Segoe UI" w:hAnsi="Segoe UI" w:cs="Segoe UI"/>
          <w:sz w:val="21"/>
          <w:szCs w:val="21"/>
        </w:rPr>
      </w:pPr>
      <w:r w:rsidRPr="00695C8D">
        <w:rPr>
          <w:rFonts w:ascii="Segoe UI" w:hAnsi="Segoe UI" w:cs="Segoe UI"/>
          <w:sz w:val="21"/>
          <w:szCs w:val="21"/>
        </w:rPr>
        <w:t xml:space="preserve">If personal identifiers (including within pseudonymised data) will be collected, please list all e.g. </w:t>
      </w:r>
      <w:r w:rsidRPr="00695C8D">
        <w:rPr>
          <w:rFonts w:ascii="Segoe UI" w:hAnsi="Segoe UI" w:cs="Segoe UI"/>
          <w:i/>
          <w:iCs/>
          <w:sz w:val="21"/>
          <w:szCs w:val="21"/>
        </w:rPr>
        <w:t>initials, DOB, names, addresses, NHS number.</w:t>
      </w:r>
    </w:p>
    <w:p w14:paraId="51750BAD" w14:textId="4DFB29B4" w:rsidR="00695C8D" w:rsidRDefault="00695C8D" w:rsidP="00695C8D">
      <w:pPr>
        <w:spacing w:after="0" w:line="240" w:lineRule="auto"/>
        <w:ind w:left="68"/>
        <w:rPr>
          <w:rFonts w:ascii="Segoe UI" w:hAnsi="Segoe UI" w:cs="Segoe UI"/>
          <w:sz w:val="21"/>
          <w:szCs w:val="21"/>
        </w:rPr>
      </w:pPr>
      <w:r w:rsidRPr="00695C8D">
        <w:rPr>
          <w:rFonts w:ascii="Segoe UI" w:hAnsi="Segoe UI" w:cs="Segoe UI"/>
          <w:noProof/>
          <w:sz w:val="21"/>
          <w:szCs w:val="21"/>
        </w:rPr>
        <w:drawing>
          <wp:inline distT="0" distB="0" distL="0" distR="0" wp14:anchorId="124DC11F" wp14:editId="4BF66A7F">
            <wp:extent cx="266400" cy="230400"/>
            <wp:effectExtent l="0" t="0" r="63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00" cy="230400"/>
                    </a:xfrm>
                    <a:prstGeom prst="rect">
                      <a:avLst/>
                    </a:prstGeom>
                    <a:noFill/>
                  </pic:spPr>
                </pic:pic>
              </a:graphicData>
            </a:graphic>
          </wp:inline>
        </w:drawing>
      </w:r>
      <w:hyperlink r:id="rId34" w:history="1">
        <w:r w:rsidRPr="00695C8D">
          <w:rPr>
            <w:rStyle w:val="Hyperlink"/>
            <w:rFonts w:ascii="Segoe UI" w:hAnsi="Segoe UI" w:cs="Segoe UI"/>
            <w:sz w:val="21"/>
            <w:szCs w:val="21"/>
          </w:rPr>
          <w:t xml:space="preserve">What </w:t>
        </w:r>
        <w:proofErr w:type="gramStart"/>
        <w:r w:rsidRPr="00695C8D">
          <w:rPr>
            <w:rStyle w:val="Hyperlink"/>
            <w:rFonts w:ascii="Segoe UI" w:hAnsi="Segoe UI" w:cs="Segoe UI"/>
            <w:sz w:val="21"/>
            <w:szCs w:val="21"/>
          </w:rPr>
          <w:t>is</w:t>
        </w:r>
        <w:proofErr w:type="gramEnd"/>
        <w:r w:rsidRPr="00695C8D">
          <w:rPr>
            <w:rStyle w:val="Hyperlink"/>
            <w:rFonts w:ascii="Segoe UI" w:hAnsi="Segoe UI" w:cs="Segoe UI"/>
            <w:sz w:val="21"/>
            <w:szCs w:val="21"/>
          </w:rPr>
          <w:t xml:space="preserve"> personal data?</w:t>
        </w:r>
      </w:hyperlink>
    </w:p>
    <w:tbl>
      <w:tblPr>
        <w:tblStyle w:val="TableGrid"/>
        <w:tblW w:w="0" w:type="auto"/>
        <w:tblLook w:val="04A0" w:firstRow="1" w:lastRow="0" w:firstColumn="1" w:lastColumn="0" w:noHBand="0" w:noVBand="1"/>
      </w:tblPr>
      <w:tblGrid>
        <w:gridCol w:w="9016"/>
      </w:tblGrid>
      <w:tr w:rsidR="00695C8D" w:rsidRPr="00A005AC" w14:paraId="1AAAA3FC" w14:textId="77777777" w:rsidTr="1F7AC372">
        <w:tc>
          <w:tcPr>
            <w:tcW w:w="9016" w:type="dxa"/>
          </w:tcPr>
          <w:p w14:paraId="0FF73B4D" w14:textId="007D73A3" w:rsidR="00695C8D" w:rsidRPr="00A005AC" w:rsidRDefault="0095099F" w:rsidP="1F7AC372">
            <w:pPr>
              <w:rPr>
                <w:rFonts w:cs="Arial"/>
                <w:shd w:val="clear" w:color="auto" w:fill="FFFFFF"/>
              </w:rPr>
            </w:pPr>
            <w:r>
              <w:rPr>
                <w:rFonts w:ascii="Segoe UI" w:hAnsi="Segoe UI" w:cs="Segoe UI"/>
                <w:color w:val="000000"/>
                <w:sz w:val="21"/>
                <w:szCs w:val="21"/>
                <w:shd w:val="clear" w:color="auto" w:fill="FFFFFF"/>
              </w:rPr>
              <w:t xml:space="preserve">Names, </w:t>
            </w:r>
            <w:r w:rsidR="00560954">
              <w:rPr>
                <w:rFonts w:ascii="Segoe UI" w:hAnsi="Segoe UI" w:cs="Segoe UI"/>
                <w:color w:val="000000"/>
                <w:sz w:val="21"/>
                <w:szCs w:val="21"/>
                <w:shd w:val="clear" w:color="auto" w:fill="FFFFFF"/>
              </w:rPr>
              <w:t xml:space="preserve">DOB, </w:t>
            </w:r>
            <w:r>
              <w:rPr>
                <w:rFonts w:ascii="Segoe UI" w:hAnsi="Segoe UI" w:cs="Segoe UI"/>
                <w:color w:val="000000"/>
                <w:sz w:val="21"/>
                <w:szCs w:val="21"/>
                <w:shd w:val="clear" w:color="auto" w:fill="FFFFFF"/>
              </w:rPr>
              <w:t>addresses</w:t>
            </w:r>
            <w:r w:rsidR="00CE0048">
              <w:rPr>
                <w:rFonts w:ascii="Segoe UI" w:hAnsi="Segoe UI" w:cs="Segoe UI"/>
                <w:color w:val="000000"/>
                <w:sz w:val="21"/>
                <w:szCs w:val="21"/>
                <w:shd w:val="clear" w:color="auto" w:fill="FFFFFF"/>
              </w:rPr>
              <w:t xml:space="preserve">, </w:t>
            </w:r>
            <w:r w:rsidR="00CE0048" w:rsidRPr="1F7AC372">
              <w:rPr>
                <w:rFonts w:cs="Arial"/>
              </w:rPr>
              <w:t>telephone numbe</w:t>
            </w:r>
            <w:r w:rsidR="158A1EBE" w:rsidRPr="1F7AC372">
              <w:rPr>
                <w:rFonts w:cs="Arial"/>
              </w:rPr>
              <w:t>rs</w:t>
            </w:r>
            <w:r w:rsidR="36940EE9" w:rsidRPr="1F7AC372">
              <w:rPr>
                <w:rFonts w:cs="Arial"/>
              </w:rPr>
              <w:t xml:space="preserve">, </w:t>
            </w:r>
            <w:r w:rsidR="43083E0B" w:rsidRPr="1F7AC372">
              <w:rPr>
                <w:rFonts w:cs="Arial"/>
                <w:highlight w:val="cyan"/>
              </w:rPr>
              <w:t>race,</w:t>
            </w:r>
            <w:r w:rsidR="43083E0B" w:rsidRPr="1F7AC372">
              <w:rPr>
                <w:rFonts w:cs="Arial"/>
              </w:rPr>
              <w:t xml:space="preserve"> </w:t>
            </w:r>
            <w:r w:rsidR="36940EE9" w:rsidRPr="1F7AC372">
              <w:rPr>
                <w:rFonts w:cs="Arial"/>
              </w:rPr>
              <w:t>ethnicity, descriptions of health diagnosis or conditions, gender, biological sex, sexual orientation</w:t>
            </w:r>
            <w:r w:rsidR="386BF5F7" w:rsidRPr="1F7AC372">
              <w:rPr>
                <w:rFonts w:cs="Arial"/>
              </w:rPr>
              <w:t>, video/audio recordings</w:t>
            </w:r>
          </w:p>
        </w:tc>
      </w:tr>
    </w:tbl>
    <w:p w14:paraId="002CE40D" w14:textId="5496D24F" w:rsidR="00695C8D" w:rsidRDefault="00695C8D" w:rsidP="00695C8D">
      <w:pPr>
        <w:pStyle w:val="ListParagraph"/>
        <w:numPr>
          <w:ilvl w:val="0"/>
          <w:numId w:val="2"/>
        </w:numPr>
        <w:spacing w:before="120" w:after="0" w:line="240" w:lineRule="auto"/>
        <w:ind w:left="425" w:hanging="357"/>
        <w:rPr>
          <w:rFonts w:ascii="Segoe UI" w:hAnsi="Segoe UI" w:cs="Segoe UI"/>
          <w:sz w:val="21"/>
          <w:szCs w:val="21"/>
        </w:rPr>
      </w:pPr>
      <w:r w:rsidRPr="00695C8D">
        <w:rPr>
          <w:rFonts w:ascii="Segoe UI" w:hAnsi="Segoe UI" w:cs="Segoe UI"/>
          <w:sz w:val="21"/>
          <w:szCs w:val="21"/>
        </w:rPr>
        <w:t>Is it intended to include participants who are prisoners or young offenders in the custody of HM Prison Service or supervised by the probation service?</w:t>
      </w:r>
    </w:p>
    <w:p w14:paraId="5A8D57B5" w14:textId="2AED4B69" w:rsidR="00695C8D" w:rsidRDefault="00E723D7" w:rsidP="00695C8D">
      <w:pPr>
        <w:spacing w:before="120" w:after="120" w:line="240" w:lineRule="auto"/>
        <w:rPr>
          <w:rFonts w:ascii="Segoe UI" w:hAnsi="Segoe UI" w:cs="Segoe UI"/>
          <w:sz w:val="21"/>
          <w:szCs w:val="21"/>
        </w:rPr>
      </w:pPr>
      <w:sdt>
        <w:sdtPr>
          <w:rPr>
            <w:rFonts w:ascii="Segoe UI" w:hAnsi="Segoe UI" w:cs="Segoe UI"/>
            <w:sz w:val="21"/>
            <w:szCs w:val="21"/>
          </w:rPr>
          <w:id w:val="-122236265"/>
          <w14:checkbox>
            <w14:checked w14:val="0"/>
            <w14:checkedState w14:val="2612" w14:font="MS Gothic"/>
            <w14:uncheckedState w14:val="2610" w14:font="MS Gothic"/>
          </w14:checkbox>
        </w:sdtPr>
        <w:sdtEndPr/>
        <w:sdtContent>
          <w:r w:rsidR="00695C8D" w:rsidRPr="00270B0D">
            <w:rPr>
              <w:rFonts w:ascii="Segoe UI Symbol" w:hAnsi="Segoe UI Symbol" w:cs="Segoe UI Symbol"/>
              <w:sz w:val="21"/>
              <w:szCs w:val="21"/>
            </w:rPr>
            <w:t>☐</w:t>
          </w:r>
        </w:sdtContent>
      </w:sdt>
      <w:r w:rsidR="00695C8D" w:rsidRPr="00270B0D">
        <w:rPr>
          <w:rFonts w:ascii="Segoe UI" w:hAnsi="Segoe UI" w:cs="Segoe UI"/>
          <w:sz w:val="21"/>
          <w:szCs w:val="21"/>
        </w:rPr>
        <w:t xml:space="preserve"> </w:t>
      </w:r>
      <w:r w:rsidR="00695C8D" w:rsidRPr="00270B0D">
        <w:rPr>
          <w:rFonts w:ascii="Segoe UI" w:hAnsi="Segoe UI" w:cs="Segoe UI"/>
          <w:sz w:val="21"/>
          <w:szCs w:val="21"/>
        </w:rPr>
        <w:tab/>
        <w:t>Yes</w:t>
      </w:r>
      <w:r w:rsidR="00695C8D" w:rsidRPr="00270B0D">
        <w:rPr>
          <w:rFonts w:ascii="Segoe UI" w:hAnsi="Segoe UI" w:cs="Segoe UI"/>
          <w:sz w:val="21"/>
          <w:szCs w:val="21"/>
        </w:rPr>
        <w:tab/>
      </w:r>
      <w:r w:rsidR="00695C8D" w:rsidRPr="00270B0D">
        <w:rPr>
          <w:rFonts w:ascii="Segoe UI" w:hAnsi="Segoe UI" w:cs="Segoe UI"/>
          <w:sz w:val="21"/>
          <w:szCs w:val="21"/>
        </w:rPr>
        <w:tab/>
      </w:r>
      <w:r w:rsidR="00695C8D" w:rsidRPr="00270B0D">
        <w:rPr>
          <w:rFonts w:ascii="Segoe UI" w:hAnsi="Segoe UI" w:cs="Segoe UI"/>
          <w:sz w:val="21"/>
          <w:szCs w:val="21"/>
        </w:rPr>
        <w:tab/>
      </w:r>
      <w:r w:rsidR="00695C8D" w:rsidRPr="00270B0D">
        <w:rPr>
          <w:rFonts w:ascii="Segoe UI" w:hAnsi="Segoe UI" w:cs="Segoe UI"/>
          <w:sz w:val="21"/>
          <w:szCs w:val="21"/>
        </w:rPr>
        <w:tab/>
      </w:r>
      <w:sdt>
        <w:sdtPr>
          <w:rPr>
            <w:rFonts w:ascii="Segoe UI" w:hAnsi="Segoe UI" w:cs="Segoe UI"/>
            <w:sz w:val="21"/>
            <w:szCs w:val="21"/>
          </w:rPr>
          <w:id w:val="1314610643"/>
          <w14:checkbox>
            <w14:checked w14:val="1"/>
            <w14:checkedState w14:val="2612" w14:font="MS Gothic"/>
            <w14:uncheckedState w14:val="2610" w14:font="MS Gothic"/>
          </w14:checkbox>
        </w:sdtPr>
        <w:sdtEndPr/>
        <w:sdtContent>
          <w:r w:rsidR="00560954">
            <w:rPr>
              <w:rFonts w:ascii="MS Gothic" w:eastAsia="MS Gothic" w:hAnsi="MS Gothic" w:cs="Segoe UI" w:hint="eastAsia"/>
              <w:sz w:val="21"/>
              <w:szCs w:val="21"/>
            </w:rPr>
            <w:t>☒</w:t>
          </w:r>
        </w:sdtContent>
      </w:sdt>
      <w:r w:rsidR="00695C8D" w:rsidRPr="00270B0D">
        <w:rPr>
          <w:rFonts w:ascii="Segoe UI" w:hAnsi="Segoe UI" w:cs="Segoe UI"/>
          <w:sz w:val="21"/>
          <w:szCs w:val="21"/>
        </w:rPr>
        <w:tab/>
        <w:t>No</w:t>
      </w:r>
    </w:p>
    <w:p w14:paraId="1961D2B9" w14:textId="555D0808" w:rsidR="00695C8D" w:rsidRPr="00695C8D" w:rsidRDefault="00695C8D" w:rsidP="00695C8D">
      <w:pPr>
        <w:pStyle w:val="ListParagraph"/>
        <w:numPr>
          <w:ilvl w:val="0"/>
          <w:numId w:val="2"/>
        </w:numPr>
        <w:spacing w:before="120" w:after="0" w:line="240" w:lineRule="auto"/>
        <w:ind w:left="426"/>
        <w:rPr>
          <w:rFonts w:ascii="Segoe UI" w:hAnsi="Segoe UI" w:cs="Segoe UI"/>
          <w:sz w:val="21"/>
          <w:szCs w:val="21"/>
        </w:rPr>
      </w:pPr>
      <w:r w:rsidRPr="009C281E">
        <w:rPr>
          <w:rFonts w:ascii="Segoe UI" w:hAnsi="Segoe UI" w:cs="Segoe UI"/>
          <w:sz w:val="21"/>
          <w:szCs w:val="21"/>
        </w:rPr>
        <w:t>Have you completed</w:t>
      </w:r>
      <w:r w:rsidRPr="00695C8D">
        <w:rPr>
          <w:rFonts w:ascii="Segoe UI" w:hAnsi="Segoe UI" w:cs="Segoe UI"/>
          <w:sz w:val="21"/>
          <w:szCs w:val="21"/>
        </w:rPr>
        <w:t xml:space="preserve"> a </w:t>
      </w:r>
      <w:hyperlink r:id="rId35" w:history="1">
        <w:r w:rsidRPr="00695C8D">
          <w:rPr>
            <w:rStyle w:val="Hyperlink"/>
            <w:rFonts w:ascii="Segoe UI" w:hAnsi="Segoe UI" w:cs="Segoe UI"/>
            <w:sz w:val="21"/>
            <w:szCs w:val="21"/>
          </w:rPr>
          <w:t>Data Protection Impact Assessment</w:t>
        </w:r>
      </w:hyperlink>
      <w:r w:rsidRPr="00695C8D">
        <w:rPr>
          <w:rFonts w:ascii="Segoe UI" w:hAnsi="Segoe UI" w:cs="Segoe UI"/>
          <w:sz w:val="21"/>
          <w:szCs w:val="21"/>
        </w:rPr>
        <w:t xml:space="preserve"> (DPIA)?</w:t>
      </w:r>
    </w:p>
    <w:p w14:paraId="414FA2FE" w14:textId="3F88CC20" w:rsidR="00695C8D" w:rsidRPr="00695C8D" w:rsidRDefault="00E723D7" w:rsidP="004C7519">
      <w:pPr>
        <w:spacing w:before="120" w:after="0" w:line="240" w:lineRule="auto"/>
        <w:rPr>
          <w:rFonts w:ascii="Segoe UI" w:hAnsi="Segoe UI" w:cs="Segoe UI"/>
          <w:sz w:val="21"/>
          <w:szCs w:val="21"/>
        </w:rPr>
      </w:pPr>
      <w:sdt>
        <w:sdtPr>
          <w:rPr>
            <w:rFonts w:ascii="Segoe UI" w:hAnsi="Segoe UI" w:cs="Segoe UI"/>
            <w:sz w:val="21"/>
            <w:szCs w:val="21"/>
          </w:rPr>
          <w:id w:val="-1997248933"/>
          <w14:checkbox>
            <w14:checked w14:val="1"/>
            <w14:checkedState w14:val="2612" w14:font="MS Gothic"/>
            <w14:uncheckedState w14:val="2610" w14:font="MS Gothic"/>
          </w14:checkbox>
        </w:sdtPr>
        <w:sdtEndPr/>
        <w:sdtContent>
          <w:r w:rsidR="00D93E5D">
            <w:rPr>
              <w:rFonts w:ascii="MS Gothic" w:eastAsia="MS Gothic" w:hAnsi="MS Gothic" w:cs="Segoe UI" w:hint="eastAsia"/>
              <w:sz w:val="21"/>
              <w:szCs w:val="21"/>
            </w:rPr>
            <w:t>☒</w:t>
          </w:r>
        </w:sdtContent>
      </w:sdt>
      <w:r w:rsidR="00695C8D" w:rsidRPr="00695C8D">
        <w:rPr>
          <w:rFonts w:ascii="Segoe UI" w:hAnsi="Segoe UI" w:cs="Segoe UI"/>
          <w:sz w:val="21"/>
          <w:szCs w:val="21"/>
        </w:rPr>
        <w:t xml:space="preserve"> </w:t>
      </w:r>
      <w:r w:rsidR="00695C8D" w:rsidRPr="00695C8D">
        <w:rPr>
          <w:rFonts w:ascii="Segoe UI" w:hAnsi="Segoe UI" w:cs="Segoe UI"/>
          <w:sz w:val="21"/>
          <w:szCs w:val="21"/>
        </w:rPr>
        <w:tab/>
        <w:t>Yes</w:t>
      </w:r>
      <w:r w:rsidR="00695C8D" w:rsidRPr="00695C8D">
        <w:rPr>
          <w:rFonts w:ascii="Segoe UI" w:hAnsi="Segoe UI" w:cs="Segoe UI"/>
          <w:sz w:val="21"/>
          <w:szCs w:val="21"/>
        </w:rPr>
        <w:tab/>
      </w:r>
      <w:r w:rsidR="00695C8D" w:rsidRPr="00695C8D">
        <w:rPr>
          <w:rFonts w:ascii="Segoe UI" w:hAnsi="Segoe UI" w:cs="Segoe UI"/>
          <w:sz w:val="21"/>
          <w:szCs w:val="21"/>
        </w:rPr>
        <w:tab/>
      </w:r>
      <w:r w:rsidR="00695C8D" w:rsidRPr="00695C8D">
        <w:rPr>
          <w:rFonts w:ascii="Segoe UI" w:hAnsi="Segoe UI" w:cs="Segoe UI"/>
          <w:sz w:val="21"/>
          <w:szCs w:val="21"/>
        </w:rPr>
        <w:tab/>
      </w:r>
      <w:r w:rsidR="00695C8D" w:rsidRPr="00695C8D">
        <w:rPr>
          <w:rFonts w:ascii="Segoe UI" w:hAnsi="Segoe UI" w:cs="Segoe UI"/>
          <w:sz w:val="21"/>
          <w:szCs w:val="21"/>
        </w:rPr>
        <w:tab/>
      </w:r>
      <w:sdt>
        <w:sdtPr>
          <w:rPr>
            <w:rFonts w:ascii="Segoe UI" w:hAnsi="Segoe UI" w:cs="Segoe UI"/>
            <w:sz w:val="21"/>
            <w:szCs w:val="21"/>
          </w:rPr>
          <w:id w:val="482659718"/>
          <w14:checkbox>
            <w14:checked w14:val="0"/>
            <w14:checkedState w14:val="2612" w14:font="MS Gothic"/>
            <w14:uncheckedState w14:val="2610" w14:font="MS Gothic"/>
          </w14:checkbox>
        </w:sdtPr>
        <w:sdtEndPr/>
        <w:sdtContent>
          <w:r w:rsidR="00695C8D" w:rsidRPr="00695C8D">
            <w:rPr>
              <w:rFonts w:ascii="Segoe UI Symbol" w:hAnsi="Segoe UI Symbol" w:cs="Segoe UI Symbol"/>
              <w:sz w:val="21"/>
              <w:szCs w:val="21"/>
            </w:rPr>
            <w:t>☐</w:t>
          </w:r>
        </w:sdtContent>
      </w:sdt>
      <w:r w:rsidR="00695C8D" w:rsidRPr="00695C8D">
        <w:rPr>
          <w:rFonts w:ascii="Segoe UI" w:hAnsi="Segoe UI" w:cs="Segoe UI"/>
          <w:sz w:val="21"/>
          <w:szCs w:val="21"/>
        </w:rPr>
        <w:tab/>
        <w:t>No</w:t>
      </w:r>
      <w:r w:rsidR="00695C8D" w:rsidRPr="00695C8D">
        <w:rPr>
          <w:rFonts w:ascii="Segoe UI" w:hAnsi="Segoe UI" w:cs="Segoe UI"/>
          <w:sz w:val="21"/>
          <w:szCs w:val="21"/>
        </w:rPr>
        <w:tab/>
      </w:r>
      <w:r w:rsidR="00695C8D" w:rsidRPr="00695C8D">
        <w:rPr>
          <w:rFonts w:ascii="Segoe UI" w:hAnsi="Segoe UI" w:cs="Segoe UI"/>
          <w:sz w:val="21"/>
          <w:szCs w:val="21"/>
        </w:rPr>
        <w:tab/>
      </w:r>
      <w:r w:rsidR="00695C8D" w:rsidRPr="00695C8D">
        <w:rPr>
          <w:rFonts w:ascii="Segoe UI" w:hAnsi="Segoe UI" w:cs="Segoe UI"/>
          <w:sz w:val="21"/>
          <w:szCs w:val="21"/>
        </w:rPr>
        <w:tab/>
      </w:r>
      <w:r w:rsidR="00695C8D" w:rsidRPr="00695C8D">
        <w:rPr>
          <w:rFonts w:ascii="Segoe UI" w:hAnsi="Segoe UI" w:cs="Segoe UI"/>
          <w:sz w:val="21"/>
          <w:szCs w:val="21"/>
        </w:rPr>
        <w:tab/>
      </w:r>
      <w:sdt>
        <w:sdtPr>
          <w:rPr>
            <w:rFonts w:ascii="Segoe UI" w:hAnsi="Segoe UI" w:cs="Segoe UI"/>
            <w:sz w:val="21"/>
            <w:szCs w:val="21"/>
          </w:rPr>
          <w:id w:val="2112463954"/>
          <w14:checkbox>
            <w14:checked w14:val="0"/>
            <w14:checkedState w14:val="2612" w14:font="MS Gothic"/>
            <w14:uncheckedState w14:val="2610" w14:font="MS Gothic"/>
          </w14:checkbox>
        </w:sdtPr>
        <w:sdtEndPr/>
        <w:sdtContent>
          <w:r w:rsidR="009C281E">
            <w:rPr>
              <w:rFonts w:ascii="MS Gothic" w:eastAsia="MS Gothic" w:hAnsi="MS Gothic" w:cs="Segoe UI" w:hint="eastAsia"/>
              <w:sz w:val="21"/>
              <w:szCs w:val="21"/>
            </w:rPr>
            <w:t>☐</w:t>
          </w:r>
        </w:sdtContent>
      </w:sdt>
      <w:r w:rsidR="00695C8D" w:rsidRPr="00695C8D">
        <w:rPr>
          <w:rFonts w:ascii="Segoe UI" w:hAnsi="Segoe UI" w:cs="Segoe UI"/>
          <w:sz w:val="21"/>
          <w:szCs w:val="21"/>
        </w:rPr>
        <w:tab/>
        <w:t>Pending</w:t>
      </w:r>
    </w:p>
    <w:p w14:paraId="2A6E5BB7" w14:textId="2EF24E90" w:rsidR="00270B0D" w:rsidRDefault="00270B0D" w:rsidP="00695C8D">
      <w:pPr>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4C7519" w:rsidRPr="00A005AC" w14:paraId="349F98F3" w14:textId="77777777" w:rsidTr="00842D74">
        <w:tc>
          <w:tcPr>
            <w:tcW w:w="9016" w:type="dxa"/>
            <w:shd w:val="clear" w:color="auto" w:fill="CC0099"/>
          </w:tcPr>
          <w:p w14:paraId="08761210" w14:textId="2BA5E614" w:rsidR="004C7519" w:rsidRPr="004C7519" w:rsidRDefault="004C7519" w:rsidP="004C7519">
            <w:pPr>
              <w:pStyle w:val="ListParagraph"/>
              <w:numPr>
                <w:ilvl w:val="0"/>
                <w:numId w:val="1"/>
              </w:numPr>
              <w:rPr>
                <w:rFonts w:ascii="Segoe UI" w:hAnsi="Segoe UI" w:cs="Segoe UI"/>
                <w:b/>
                <w:bCs/>
                <w:sz w:val="21"/>
                <w:szCs w:val="21"/>
              </w:rPr>
            </w:pPr>
            <w:r w:rsidRPr="004C7519">
              <w:rPr>
                <w:rFonts w:ascii="Segoe UI" w:hAnsi="Segoe UI" w:cs="Segoe UI"/>
                <w:b/>
                <w:bCs/>
                <w:sz w:val="21"/>
                <w:szCs w:val="21"/>
              </w:rPr>
              <w:t>DATA STORAGE</w:t>
            </w:r>
          </w:p>
        </w:tc>
      </w:tr>
    </w:tbl>
    <w:p w14:paraId="6A5AE2C8" w14:textId="56AA8CB6" w:rsidR="004C7519" w:rsidRPr="004C7519" w:rsidRDefault="004C7519" w:rsidP="004C7519">
      <w:pPr>
        <w:pStyle w:val="ListParagraph"/>
        <w:numPr>
          <w:ilvl w:val="0"/>
          <w:numId w:val="2"/>
        </w:numPr>
        <w:spacing w:after="0" w:line="240" w:lineRule="auto"/>
        <w:ind w:left="426"/>
        <w:rPr>
          <w:rFonts w:ascii="Segoe UI" w:hAnsi="Segoe UI" w:cs="Segoe UI"/>
          <w:sz w:val="21"/>
          <w:szCs w:val="21"/>
        </w:rPr>
      </w:pPr>
      <w:r w:rsidRPr="004C7519">
        <w:rPr>
          <w:rFonts w:ascii="Segoe UI" w:hAnsi="Segoe UI" w:cs="Segoe UI"/>
          <w:sz w:val="21"/>
          <w:szCs w:val="21"/>
        </w:rPr>
        <w:t xml:space="preserve">What type of information will be stored? </w:t>
      </w:r>
    </w:p>
    <w:p w14:paraId="3BBAFE7B" w14:textId="6F6EA435" w:rsidR="004C7519" w:rsidRDefault="004C7519" w:rsidP="004C7519">
      <w:pPr>
        <w:spacing w:after="0" w:line="240" w:lineRule="auto"/>
        <w:ind w:left="66"/>
        <w:rPr>
          <w:rFonts w:ascii="Segoe UI" w:hAnsi="Segoe UI" w:cs="Segoe UI"/>
          <w:i/>
          <w:iCs/>
          <w:sz w:val="21"/>
          <w:szCs w:val="21"/>
        </w:rPr>
      </w:pPr>
      <w:r w:rsidRPr="004C7519">
        <w:rPr>
          <w:rFonts w:ascii="Segoe UI" w:hAnsi="Segoe UI" w:cs="Segoe UI"/>
          <w:i/>
          <w:iCs/>
          <w:sz w:val="21"/>
          <w:szCs w:val="21"/>
        </w:rPr>
        <w:t>If a mixture of types will be collected, select the most identifiable option.</w:t>
      </w:r>
    </w:p>
    <w:p w14:paraId="5329373C" w14:textId="230950C3" w:rsidR="004C7519" w:rsidRDefault="004C7519" w:rsidP="004C7519">
      <w:pPr>
        <w:spacing w:after="120" w:line="240" w:lineRule="auto"/>
        <w:ind w:left="68"/>
        <w:rPr>
          <w:rFonts w:ascii="Segoe UI" w:hAnsi="Segoe UI" w:cs="Segoe UI"/>
          <w:sz w:val="21"/>
          <w:szCs w:val="21"/>
        </w:rPr>
      </w:pPr>
      <w:r w:rsidRPr="004C7519">
        <w:rPr>
          <w:rFonts w:ascii="Segoe UI" w:hAnsi="Segoe UI" w:cs="Segoe UI"/>
          <w:noProof/>
          <w:sz w:val="21"/>
          <w:szCs w:val="21"/>
        </w:rPr>
        <w:drawing>
          <wp:inline distT="0" distB="0" distL="0" distR="0" wp14:anchorId="6F38D45B" wp14:editId="7237A5E9">
            <wp:extent cx="266400" cy="230400"/>
            <wp:effectExtent l="0" t="0" r="635"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00" cy="230400"/>
                    </a:xfrm>
                    <a:prstGeom prst="rect">
                      <a:avLst/>
                    </a:prstGeom>
                    <a:noFill/>
                  </pic:spPr>
                </pic:pic>
              </a:graphicData>
            </a:graphic>
          </wp:inline>
        </w:drawing>
      </w:r>
      <w:hyperlink r:id="rId36" w:history="1">
        <w:r w:rsidRPr="004C7519">
          <w:rPr>
            <w:rStyle w:val="Hyperlink"/>
            <w:rFonts w:ascii="Segoe UI" w:hAnsi="Segoe UI" w:cs="Segoe UI"/>
            <w:sz w:val="21"/>
            <w:szCs w:val="21"/>
          </w:rPr>
          <w:t xml:space="preserve">What </w:t>
        </w:r>
        <w:proofErr w:type="gramStart"/>
        <w:r w:rsidRPr="004C7519">
          <w:rPr>
            <w:rStyle w:val="Hyperlink"/>
            <w:rFonts w:ascii="Segoe UI" w:hAnsi="Segoe UI" w:cs="Segoe UI"/>
            <w:sz w:val="21"/>
            <w:szCs w:val="21"/>
          </w:rPr>
          <w:t>is</w:t>
        </w:r>
        <w:proofErr w:type="gramEnd"/>
        <w:r w:rsidRPr="004C7519">
          <w:rPr>
            <w:rStyle w:val="Hyperlink"/>
            <w:rFonts w:ascii="Segoe UI" w:hAnsi="Segoe UI" w:cs="Segoe UI"/>
            <w:sz w:val="21"/>
            <w:szCs w:val="21"/>
          </w:rPr>
          <w:t xml:space="preserve"> personal data?</w:t>
        </w:r>
      </w:hyperlink>
    </w:p>
    <w:p w14:paraId="46FA673B" w14:textId="77777777" w:rsidR="004C7519" w:rsidRPr="004C7519" w:rsidRDefault="00E723D7" w:rsidP="004C7519">
      <w:pPr>
        <w:spacing w:after="0" w:line="240" w:lineRule="auto"/>
        <w:ind w:left="68"/>
        <w:rPr>
          <w:rFonts w:ascii="Segoe UI" w:hAnsi="Segoe UI" w:cs="Segoe UI"/>
          <w:sz w:val="21"/>
          <w:szCs w:val="21"/>
        </w:rPr>
      </w:pPr>
      <w:sdt>
        <w:sdtPr>
          <w:rPr>
            <w:rFonts w:ascii="Segoe UI" w:hAnsi="Segoe UI" w:cs="Segoe UI"/>
            <w:sz w:val="21"/>
            <w:szCs w:val="21"/>
          </w:rPr>
          <w:id w:val="687419115"/>
          <w14:checkbox>
            <w14:checked w14:val="0"/>
            <w14:checkedState w14:val="2612" w14:font="MS Gothic"/>
            <w14:uncheckedState w14:val="2610" w14:font="MS Gothic"/>
          </w14:checkbox>
        </w:sdtPr>
        <w:sdtEndPr/>
        <w:sdtContent>
          <w:r w:rsidR="004C7519" w:rsidRPr="004C7519">
            <w:rPr>
              <w:rFonts w:ascii="Segoe UI Symbol" w:hAnsi="Segoe UI Symbol" w:cs="Segoe UI Symbol"/>
              <w:sz w:val="21"/>
              <w:szCs w:val="21"/>
            </w:rPr>
            <w:t>☐</w:t>
          </w:r>
        </w:sdtContent>
      </w:sdt>
      <w:r w:rsidR="004C7519" w:rsidRPr="004C7519">
        <w:rPr>
          <w:rFonts w:ascii="Segoe UI" w:hAnsi="Segoe UI" w:cs="Segoe UI"/>
          <w:sz w:val="21"/>
          <w:szCs w:val="21"/>
        </w:rPr>
        <w:tab/>
        <w:t>Anonymised data</w:t>
      </w:r>
    </w:p>
    <w:p w14:paraId="0F572F9B" w14:textId="4E1DFCC6" w:rsidR="004C7519" w:rsidRPr="004C7519" w:rsidRDefault="00E723D7" w:rsidP="004C7519">
      <w:pPr>
        <w:spacing w:after="0" w:line="240" w:lineRule="auto"/>
        <w:ind w:left="68"/>
        <w:rPr>
          <w:rFonts w:ascii="Segoe UI" w:hAnsi="Segoe UI" w:cs="Segoe UI"/>
          <w:sz w:val="21"/>
          <w:szCs w:val="21"/>
        </w:rPr>
      </w:pPr>
      <w:sdt>
        <w:sdtPr>
          <w:rPr>
            <w:rFonts w:ascii="Segoe UI" w:hAnsi="Segoe UI" w:cs="Segoe UI"/>
            <w:sz w:val="21"/>
            <w:szCs w:val="21"/>
          </w:rPr>
          <w:id w:val="-779793107"/>
          <w14:checkbox>
            <w14:checked w14:val="0"/>
            <w14:checkedState w14:val="2612" w14:font="MS Gothic"/>
            <w14:uncheckedState w14:val="2610" w14:font="MS Gothic"/>
          </w14:checkbox>
        </w:sdtPr>
        <w:sdtEndPr/>
        <w:sdtContent>
          <w:r w:rsidR="00CE0048">
            <w:rPr>
              <w:rFonts w:ascii="MS Gothic" w:eastAsia="MS Gothic" w:hAnsi="MS Gothic" w:cs="Segoe UI" w:hint="eastAsia"/>
              <w:sz w:val="21"/>
              <w:szCs w:val="21"/>
            </w:rPr>
            <w:t>☐</w:t>
          </w:r>
        </w:sdtContent>
      </w:sdt>
      <w:r w:rsidR="004C7519" w:rsidRPr="004C7519">
        <w:rPr>
          <w:rFonts w:ascii="Segoe UI" w:hAnsi="Segoe UI" w:cs="Segoe UI"/>
          <w:sz w:val="21"/>
          <w:szCs w:val="21"/>
        </w:rPr>
        <w:tab/>
        <w:t>Pseudonymised personal data</w:t>
      </w:r>
    </w:p>
    <w:p w14:paraId="376C0B4D" w14:textId="7A41D4FB" w:rsidR="004C7519" w:rsidRPr="004C7519" w:rsidRDefault="00E723D7" w:rsidP="004C7519">
      <w:pPr>
        <w:spacing w:after="120" w:line="240" w:lineRule="auto"/>
        <w:ind w:left="68"/>
        <w:rPr>
          <w:rFonts w:ascii="Segoe UI" w:hAnsi="Segoe UI" w:cs="Segoe UI"/>
          <w:sz w:val="21"/>
          <w:szCs w:val="21"/>
        </w:rPr>
      </w:pPr>
      <w:sdt>
        <w:sdtPr>
          <w:rPr>
            <w:rFonts w:ascii="Segoe UI" w:hAnsi="Segoe UI" w:cs="Segoe UI"/>
            <w:sz w:val="21"/>
            <w:szCs w:val="21"/>
          </w:rPr>
          <w:id w:val="-2074336476"/>
          <w14:checkbox>
            <w14:checked w14:val="1"/>
            <w14:checkedState w14:val="2612" w14:font="MS Gothic"/>
            <w14:uncheckedState w14:val="2610" w14:font="MS Gothic"/>
          </w14:checkbox>
        </w:sdtPr>
        <w:sdtEndPr/>
        <w:sdtContent>
          <w:r w:rsidR="006159DF">
            <w:rPr>
              <w:rFonts w:ascii="MS Gothic" w:eastAsia="MS Gothic" w:hAnsi="MS Gothic" w:cs="Segoe UI" w:hint="eastAsia"/>
              <w:sz w:val="21"/>
              <w:szCs w:val="21"/>
            </w:rPr>
            <w:t>☒</w:t>
          </w:r>
        </w:sdtContent>
      </w:sdt>
      <w:r w:rsidR="004C7519" w:rsidRPr="004C7519">
        <w:rPr>
          <w:rFonts w:ascii="Segoe UI" w:hAnsi="Segoe UI" w:cs="Segoe UI"/>
          <w:sz w:val="21"/>
          <w:szCs w:val="21"/>
        </w:rPr>
        <w:tab/>
        <w:t>Fully identifiable personal data</w:t>
      </w:r>
    </w:p>
    <w:p w14:paraId="0BA8D2B5" w14:textId="6AF7C849" w:rsidR="004C7519" w:rsidRDefault="004C7519" w:rsidP="004C7519">
      <w:pPr>
        <w:pStyle w:val="ListParagraph"/>
        <w:numPr>
          <w:ilvl w:val="0"/>
          <w:numId w:val="2"/>
        </w:numPr>
        <w:spacing w:after="120" w:line="240" w:lineRule="auto"/>
        <w:ind w:left="425" w:hanging="357"/>
        <w:rPr>
          <w:rFonts w:ascii="Segoe UI" w:hAnsi="Segoe UI" w:cs="Segoe UI"/>
          <w:sz w:val="21"/>
          <w:szCs w:val="21"/>
        </w:rPr>
      </w:pPr>
      <w:r w:rsidRPr="004C7519">
        <w:rPr>
          <w:rFonts w:ascii="Segoe UI" w:hAnsi="Segoe UI" w:cs="Segoe UI"/>
          <w:sz w:val="21"/>
          <w:szCs w:val="21"/>
        </w:rPr>
        <w:lastRenderedPageBreak/>
        <w:t xml:space="preserve">Where will the data be stored by UCL? </w:t>
      </w:r>
      <w:r w:rsidRPr="004C7519">
        <w:rPr>
          <w:rFonts w:ascii="Segoe UI" w:hAnsi="Segoe UI" w:cs="Segoe UI"/>
          <w:sz w:val="21"/>
          <w:szCs w:val="21"/>
        </w:rPr>
        <w:br/>
        <w:t xml:space="preserve">For data storage outside of UCL, see </w:t>
      </w:r>
      <w:r w:rsidRPr="004C7519">
        <w:rPr>
          <w:rFonts w:ascii="Segoe UI" w:hAnsi="Segoe UI" w:cs="Segoe UI"/>
          <w:b/>
          <w:bCs/>
          <w:sz w:val="21"/>
          <w:szCs w:val="21"/>
        </w:rPr>
        <w:t>section</w:t>
      </w:r>
      <w:r w:rsidRPr="004C7519">
        <w:rPr>
          <w:rFonts w:ascii="Segoe UI" w:hAnsi="Segoe UI" w:cs="Segoe UI"/>
          <w:sz w:val="21"/>
          <w:szCs w:val="21"/>
        </w:rPr>
        <w:t xml:space="preserve"> </w:t>
      </w:r>
      <w:r w:rsidRPr="004C7519">
        <w:rPr>
          <w:rFonts w:ascii="Segoe UI" w:hAnsi="Segoe UI" w:cs="Segoe UI"/>
          <w:b/>
          <w:bCs/>
          <w:sz w:val="21"/>
          <w:szCs w:val="21"/>
        </w:rPr>
        <w:t>M</w:t>
      </w:r>
      <w:r w:rsidRPr="004C7519">
        <w:rPr>
          <w:rFonts w:ascii="Segoe UI" w:hAnsi="Segoe UI" w:cs="Segoe UI"/>
          <w:sz w:val="21"/>
          <w:szCs w:val="21"/>
        </w:rPr>
        <w:t>.</w:t>
      </w:r>
    </w:p>
    <w:p w14:paraId="03CF320C" w14:textId="1C8B59E9" w:rsidR="004C7519" w:rsidRPr="00CE0048" w:rsidRDefault="00E723D7" w:rsidP="004C7519">
      <w:pPr>
        <w:spacing w:after="0" w:line="240" w:lineRule="auto"/>
        <w:rPr>
          <w:rFonts w:ascii="Segoe UI" w:hAnsi="Segoe UI" w:cs="Segoe UI"/>
          <w:color w:val="000000"/>
          <w:sz w:val="21"/>
          <w:szCs w:val="21"/>
          <w:shd w:val="clear" w:color="auto" w:fill="FFFFFF"/>
        </w:rPr>
      </w:pPr>
      <w:sdt>
        <w:sdtPr>
          <w:rPr>
            <w:rFonts w:ascii="Segoe UI" w:hAnsi="Segoe UI" w:cs="Segoe UI"/>
            <w:sz w:val="21"/>
            <w:szCs w:val="21"/>
          </w:rPr>
          <w:id w:val="1892768727"/>
          <w14:checkbox>
            <w14:checked w14:val="1"/>
            <w14:checkedState w14:val="2612" w14:font="MS Gothic"/>
            <w14:uncheckedState w14:val="2610" w14:font="MS Gothic"/>
          </w14:checkbox>
        </w:sdtPr>
        <w:sdtEndPr/>
        <w:sdtContent>
          <w:r w:rsidR="00560954">
            <w:rPr>
              <w:rFonts w:ascii="MS Gothic" w:eastAsia="MS Gothic" w:hAnsi="MS Gothic" w:cs="Segoe UI" w:hint="eastAsia"/>
              <w:sz w:val="21"/>
              <w:szCs w:val="21"/>
            </w:rPr>
            <w:t>☒</w:t>
          </w:r>
        </w:sdtContent>
      </w:sdt>
      <w:r w:rsidR="004C7519" w:rsidRPr="00A005AC">
        <w:rPr>
          <w:rFonts w:ascii="Segoe UI" w:hAnsi="Segoe UI" w:cs="Segoe UI"/>
          <w:sz w:val="21"/>
          <w:szCs w:val="21"/>
        </w:rPr>
        <w:tab/>
      </w:r>
      <w:r w:rsidR="004C7519" w:rsidRPr="00CE0048">
        <w:rPr>
          <w:rFonts w:ascii="Segoe UI" w:hAnsi="Segoe UI" w:cs="Segoe UI"/>
          <w:sz w:val="21"/>
          <w:szCs w:val="21"/>
        </w:rPr>
        <w:t>UCL Data Safe Haven</w:t>
      </w:r>
    </w:p>
    <w:p w14:paraId="3EBF9B26" w14:textId="7CAB115D" w:rsidR="004C7519" w:rsidRPr="00CE0048" w:rsidRDefault="00E723D7" w:rsidP="004C7519">
      <w:pPr>
        <w:spacing w:after="0" w:line="240" w:lineRule="auto"/>
        <w:rPr>
          <w:rFonts w:ascii="Segoe UI" w:hAnsi="Segoe UI" w:cs="Segoe UI"/>
          <w:sz w:val="21"/>
          <w:szCs w:val="21"/>
        </w:rPr>
      </w:pPr>
      <w:sdt>
        <w:sdtPr>
          <w:rPr>
            <w:rFonts w:ascii="Segoe UI" w:hAnsi="Segoe UI" w:cs="Segoe UI"/>
            <w:sz w:val="21"/>
            <w:szCs w:val="21"/>
          </w:rPr>
          <w:id w:val="370189456"/>
          <w14:checkbox>
            <w14:checked w14:val="1"/>
            <w14:checkedState w14:val="2612" w14:font="MS Gothic"/>
            <w14:uncheckedState w14:val="2610" w14:font="MS Gothic"/>
          </w14:checkbox>
        </w:sdtPr>
        <w:sdtEndPr/>
        <w:sdtContent>
          <w:r w:rsidR="0095099F" w:rsidRPr="00CE0048">
            <w:rPr>
              <w:rFonts w:ascii="MS Gothic" w:eastAsia="MS Gothic" w:hAnsi="MS Gothic" w:cs="Segoe UI" w:hint="eastAsia"/>
              <w:sz w:val="21"/>
              <w:szCs w:val="21"/>
            </w:rPr>
            <w:t>☒</w:t>
          </w:r>
        </w:sdtContent>
      </w:sdt>
      <w:r w:rsidR="004C7519" w:rsidRPr="00CE0048">
        <w:rPr>
          <w:rFonts w:ascii="Segoe UI" w:hAnsi="Segoe UI" w:cs="Segoe UI"/>
          <w:sz w:val="21"/>
          <w:szCs w:val="21"/>
        </w:rPr>
        <w:t xml:space="preserve"> </w:t>
      </w:r>
      <w:r w:rsidR="004C7519" w:rsidRPr="00CE0048">
        <w:rPr>
          <w:rFonts w:ascii="Segoe UI" w:hAnsi="Segoe UI" w:cs="Segoe UI"/>
          <w:sz w:val="21"/>
          <w:szCs w:val="21"/>
        </w:rPr>
        <w:tab/>
        <w:t>UCL system, e.g. ‘S’ or ‘N’ drive</w:t>
      </w:r>
    </w:p>
    <w:p w14:paraId="57AFE1C3" w14:textId="74C77310" w:rsidR="004C7519" w:rsidRPr="00A005AC" w:rsidRDefault="00E723D7" w:rsidP="004C7519">
      <w:pPr>
        <w:spacing w:after="0" w:line="240" w:lineRule="auto"/>
        <w:rPr>
          <w:rFonts w:ascii="Segoe UI" w:hAnsi="Segoe UI" w:cs="Segoe UI"/>
          <w:sz w:val="21"/>
          <w:szCs w:val="21"/>
        </w:rPr>
      </w:pPr>
      <w:sdt>
        <w:sdtPr>
          <w:rPr>
            <w:rFonts w:ascii="Segoe UI" w:hAnsi="Segoe UI" w:cs="Segoe UI"/>
            <w:sz w:val="21"/>
            <w:szCs w:val="21"/>
          </w:rPr>
          <w:id w:val="745069228"/>
          <w14:checkbox>
            <w14:checked w14:val="1"/>
            <w14:checkedState w14:val="2612" w14:font="MS Gothic"/>
            <w14:uncheckedState w14:val="2610" w14:font="MS Gothic"/>
          </w14:checkbox>
        </w:sdtPr>
        <w:sdtEndPr/>
        <w:sdtContent>
          <w:r w:rsidR="0095099F" w:rsidRPr="00CE0048">
            <w:rPr>
              <w:rFonts w:ascii="MS Gothic" w:eastAsia="MS Gothic" w:hAnsi="MS Gothic" w:cs="Segoe UI" w:hint="eastAsia"/>
              <w:sz w:val="21"/>
              <w:szCs w:val="21"/>
            </w:rPr>
            <w:t>☒</w:t>
          </w:r>
        </w:sdtContent>
      </w:sdt>
      <w:r w:rsidR="004C7519" w:rsidRPr="00CE0048">
        <w:rPr>
          <w:rFonts w:ascii="Segoe UI" w:hAnsi="Segoe UI" w:cs="Segoe UI"/>
          <w:sz w:val="21"/>
          <w:szCs w:val="21"/>
        </w:rPr>
        <w:tab/>
        <w:t>Hard drive of a portable device</w:t>
      </w:r>
    </w:p>
    <w:p w14:paraId="1174D155" w14:textId="55C86194" w:rsidR="004C7519" w:rsidRPr="00A005AC" w:rsidRDefault="00E723D7" w:rsidP="004C7519">
      <w:pPr>
        <w:spacing w:after="0" w:line="240" w:lineRule="auto"/>
        <w:rPr>
          <w:rFonts w:ascii="Segoe UI" w:hAnsi="Segoe UI" w:cs="Segoe UI"/>
          <w:sz w:val="21"/>
          <w:szCs w:val="21"/>
        </w:rPr>
      </w:pPr>
      <w:sdt>
        <w:sdtPr>
          <w:rPr>
            <w:rFonts w:ascii="Segoe UI" w:hAnsi="Segoe UI" w:cs="Segoe UI"/>
            <w:sz w:val="21"/>
            <w:szCs w:val="21"/>
          </w:rPr>
          <w:id w:val="-415790035"/>
          <w14:checkbox>
            <w14:checked w14:val="0"/>
            <w14:checkedState w14:val="2612" w14:font="MS Gothic"/>
            <w14:uncheckedState w14:val="2610" w14:font="MS Gothic"/>
          </w14:checkbox>
        </w:sdtPr>
        <w:sdtEndPr/>
        <w:sdtContent>
          <w:r w:rsidR="001639BC">
            <w:rPr>
              <w:rFonts w:ascii="MS Gothic" w:eastAsia="MS Gothic" w:hAnsi="MS Gothic" w:cs="Segoe UI" w:hint="eastAsia"/>
              <w:sz w:val="21"/>
              <w:szCs w:val="21"/>
            </w:rPr>
            <w:t>☐</w:t>
          </w:r>
        </w:sdtContent>
      </w:sdt>
      <w:r w:rsidR="004C7519" w:rsidRPr="00A005AC">
        <w:rPr>
          <w:rFonts w:ascii="Segoe UI" w:hAnsi="Segoe UI" w:cs="Segoe UI"/>
          <w:sz w:val="21"/>
          <w:szCs w:val="21"/>
        </w:rPr>
        <w:tab/>
      </w:r>
      <w:r w:rsidR="004C7519" w:rsidRPr="00374632">
        <w:rPr>
          <w:rFonts w:ascii="Segoe UI" w:hAnsi="Segoe UI" w:cs="Segoe UI"/>
          <w:sz w:val="21"/>
          <w:szCs w:val="21"/>
        </w:rPr>
        <w:t>Cloud (inside EU/EEA)</w:t>
      </w:r>
    </w:p>
    <w:p w14:paraId="498F550A" w14:textId="77777777" w:rsidR="004C7519" w:rsidRPr="00A005AC" w:rsidRDefault="00E723D7" w:rsidP="004C7519">
      <w:pPr>
        <w:spacing w:after="0" w:line="240" w:lineRule="auto"/>
        <w:rPr>
          <w:rFonts w:ascii="Segoe UI" w:hAnsi="Segoe UI" w:cs="Segoe UI"/>
          <w:color w:val="000000"/>
          <w:sz w:val="21"/>
          <w:szCs w:val="21"/>
          <w:shd w:val="clear" w:color="auto" w:fill="FFFFFF"/>
        </w:rPr>
      </w:pPr>
      <w:sdt>
        <w:sdtPr>
          <w:rPr>
            <w:rFonts w:ascii="Segoe UI" w:hAnsi="Segoe UI" w:cs="Segoe UI"/>
            <w:sz w:val="21"/>
            <w:szCs w:val="21"/>
          </w:rPr>
          <w:id w:val="-1431352465"/>
          <w14:checkbox>
            <w14:checked w14:val="0"/>
            <w14:checkedState w14:val="2612" w14:font="MS Gothic"/>
            <w14:uncheckedState w14:val="2610" w14:font="MS Gothic"/>
          </w14:checkbox>
        </w:sdtPr>
        <w:sdtEndPr/>
        <w:sdtContent>
          <w:r w:rsidR="004C7519" w:rsidRPr="00A005AC">
            <w:rPr>
              <w:rFonts w:ascii="Segoe UI Symbol" w:eastAsia="MS Gothic" w:hAnsi="Segoe UI Symbol" w:cs="Segoe UI Symbol"/>
              <w:sz w:val="21"/>
              <w:szCs w:val="21"/>
            </w:rPr>
            <w:t>☐</w:t>
          </w:r>
        </w:sdtContent>
      </w:sdt>
      <w:r w:rsidR="004C7519" w:rsidRPr="00A005AC">
        <w:rPr>
          <w:rFonts w:ascii="Segoe UI" w:hAnsi="Segoe UI" w:cs="Segoe UI"/>
          <w:sz w:val="21"/>
          <w:szCs w:val="21"/>
        </w:rPr>
        <w:tab/>
      </w:r>
      <w:r w:rsidR="004C7519" w:rsidRPr="001F105B">
        <w:rPr>
          <w:rFonts w:ascii="Segoe UI" w:hAnsi="Segoe UI" w:cs="Segoe UI"/>
          <w:sz w:val="21"/>
          <w:szCs w:val="21"/>
        </w:rPr>
        <w:t>Cloud (outside EU/EEA)</w:t>
      </w:r>
    </w:p>
    <w:p w14:paraId="1ABE2C17" w14:textId="77777777" w:rsidR="004C7519" w:rsidRPr="00A005AC" w:rsidRDefault="00E723D7" w:rsidP="004C7519">
      <w:pPr>
        <w:spacing w:after="0" w:line="240" w:lineRule="auto"/>
        <w:rPr>
          <w:rFonts w:ascii="Segoe UI" w:hAnsi="Segoe UI" w:cs="Segoe UI"/>
          <w:color w:val="000000"/>
          <w:sz w:val="21"/>
          <w:szCs w:val="21"/>
          <w:shd w:val="clear" w:color="auto" w:fill="FFFFFF"/>
        </w:rPr>
      </w:pPr>
      <w:sdt>
        <w:sdtPr>
          <w:rPr>
            <w:rFonts w:ascii="Segoe UI" w:hAnsi="Segoe UI" w:cs="Segoe UI"/>
            <w:sz w:val="21"/>
            <w:szCs w:val="21"/>
          </w:rPr>
          <w:id w:val="1662112403"/>
          <w14:checkbox>
            <w14:checked w14:val="0"/>
            <w14:checkedState w14:val="2612" w14:font="MS Gothic"/>
            <w14:uncheckedState w14:val="2610" w14:font="MS Gothic"/>
          </w14:checkbox>
        </w:sdtPr>
        <w:sdtEndPr/>
        <w:sdtContent>
          <w:r w:rsidR="004C7519" w:rsidRPr="00A005AC">
            <w:rPr>
              <w:rFonts w:ascii="Segoe UI Symbol" w:eastAsia="MS Gothic" w:hAnsi="Segoe UI Symbol" w:cs="Segoe UI Symbol"/>
              <w:sz w:val="21"/>
              <w:szCs w:val="21"/>
            </w:rPr>
            <w:t>☐</w:t>
          </w:r>
        </w:sdtContent>
      </w:sdt>
      <w:r w:rsidR="004C7519" w:rsidRPr="00A005AC">
        <w:rPr>
          <w:rFonts w:ascii="Segoe UI" w:hAnsi="Segoe UI" w:cs="Segoe UI"/>
          <w:sz w:val="21"/>
          <w:szCs w:val="21"/>
        </w:rPr>
        <w:tab/>
      </w:r>
      <w:r w:rsidR="004C7519" w:rsidRPr="001F105B">
        <w:rPr>
          <w:rFonts w:ascii="Segoe UI" w:hAnsi="Segoe UI" w:cs="Segoe UI"/>
          <w:sz w:val="21"/>
          <w:szCs w:val="21"/>
        </w:rPr>
        <w:t>Manual files (e.g. paper) at UCL</w:t>
      </w:r>
    </w:p>
    <w:p w14:paraId="0CAE1E77" w14:textId="223FF020" w:rsidR="004C7519" w:rsidRDefault="00E723D7" w:rsidP="004C7519">
      <w:pPr>
        <w:spacing w:after="120" w:line="240" w:lineRule="auto"/>
        <w:rPr>
          <w:rFonts w:ascii="Segoe UI" w:hAnsi="Segoe UI" w:cs="Segoe UI"/>
          <w:sz w:val="21"/>
          <w:szCs w:val="21"/>
        </w:rPr>
      </w:pPr>
      <w:sdt>
        <w:sdtPr>
          <w:rPr>
            <w:rFonts w:ascii="Segoe UI" w:hAnsi="Segoe UI" w:cs="Segoe UI"/>
            <w:sz w:val="21"/>
            <w:szCs w:val="21"/>
          </w:rPr>
          <w:id w:val="-107355478"/>
          <w14:checkbox>
            <w14:checked w14:val="0"/>
            <w14:checkedState w14:val="2612" w14:font="MS Gothic"/>
            <w14:uncheckedState w14:val="2610" w14:font="MS Gothic"/>
          </w14:checkbox>
        </w:sdtPr>
        <w:sdtEndPr/>
        <w:sdtContent>
          <w:r w:rsidR="00CE0048">
            <w:rPr>
              <w:rFonts w:ascii="MS Gothic" w:eastAsia="MS Gothic" w:hAnsi="MS Gothic" w:cs="Segoe UI" w:hint="eastAsia"/>
              <w:sz w:val="21"/>
              <w:szCs w:val="21"/>
            </w:rPr>
            <w:t>☐</w:t>
          </w:r>
        </w:sdtContent>
      </w:sdt>
      <w:r w:rsidR="004C7519" w:rsidRPr="00A005AC">
        <w:rPr>
          <w:rFonts w:ascii="Segoe UI" w:hAnsi="Segoe UI" w:cs="Segoe UI"/>
          <w:sz w:val="21"/>
          <w:szCs w:val="21"/>
        </w:rPr>
        <w:tab/>
      </w:r>
      <w:r w:rsidR="004C7519" w:rsidRPr="00CE0048">
        <w:rPr>
          <w:rFonts w:ascii="Segoe UI" w:hAnsi="Segoe UI" w:cs="Segoe UI"/>
          <w:sz w:val="21"/>
          <w:szCs w:val="21"/>
        </w:rPr>
        <w:t>Other, please specify in Q40</w:t>
      </w:r>
    </w:p>
    <w:p w14:paraId="61086796" w14:textId="70E349BD" w:rsidR="004C7519" w:rsidRDefault="004C7519" w:rsidP="004C7519">
      <w:pPr>
        <w:pStyle w:val="ListParagraph"/>
        <w:numPr>
          <w:ilvl w:val="0"/>
          <w:numId w:val="2"/>
        </w:numPr>
        <w:spacing w:after="0" w:line="240" w:lineRule="auto"/>
        <w:ind w:left="426"/>
        <w:rPr>
          <w:rFonts w:ascii="Segoe UI" w:hAnsi="Segoe UI" w:cs="Segoe UI"/>
          <w:sz w:val="21"/>
          <w:szCs w:val="21"/>
        </w:rPr>
      </w:pPr>
      <w:r w:rsidRPr="004C7519">
        <w:rPr>
          <w:rFonts w:ascii="Segoe UI" w:hAnsi="Segoe UI" w:cs="Segoe UI"/>
          <w:sz w:val="21"/>
          <w:szCs w:val="21"/>
        </w:rPr>
        <w:t>If the data will be stored outside UCL, please provide details below. (This should include any stipulations of the security of the data, such as an encrypted storage facility, geographical location of physical servers; please also outline who will be accessing it for analysis).</w:t>
      </w:r>
      <w:r w:rsidRPr="004C7519">
        <w:rPr>
          <w:rFonts w:ascii="Segoe UI" w:hAnsi="Segoe UI" w:cs="Segoe UI"/>
          <w:sz w:val="21"/>
          <w:szCs w:val="21"/>
        </w:rPr>
        <w:br/>
      </w:r>
      <w:r w:rsidRPr="004C7519">
        <w:rPr>
          <w:rFonts w:ascii="Segoe UI" w:hAnsi="Segoe UI" w:cs="Segoe UI"/>
          <w:sz w:val="21"/>
          <w:szCs w:val="21"/>
        </w:rPr>
        <w:br/>
        <w:t>If this section does not apply, applicants are advised to insert </w:t>
      </w:r>
      <w:r w:rsidRPr="004C7519">
        <w:rPr>
          <w:rFonts w:ascii="Segoe UI" w:hAnsi="Segoe UI" w:cs="Segoe UI"/>
          <w:b/>
          <w:bCs/>
          <w:sz w:val="21"/>
          <w:szCs w:val="21"/>
        </w:rPr>
        <w:t>N/A</w:t>
      </w:r>
      <w:r w:rsidRPr="004C7519">
        <w:rPr>
          <w:rFonts w:ascii="Segoe UI" w:hAnsi="Segoe UI" w:cs="Segoe UI"/>
          <w:sz w:val="21"/>
          <w:szCs w:val="21"/>
        </w:rPr>
        <w:t> below.</w:t>
      </w:r>
    </w:p>
    <w:tbl>
      <w:tblPr>
        <w:tblStyle w:val="TableGrid"/>
        <w:tblW w:w="0" w:type="auto"/>
        <w:tblLook w:val="04A0" w:firstRow="1" w:lastRow="0" w:firstColumn="1" w:lastColumn="0" w:noHBand="0" w:noVBand="1"/>
      </w:tblPr>
      <w:tblGrid>
        <w:gridCol w:w="9016"/>
      </w:tblGrid>
      <w:tr w:rsidR="004C7519" w:rsidRPr="00A005AC" w14:paraId="6FE20DF5" w14:textId="77777777" w:rsidTr="00842D74">
        <w:tc>
          <w:tcPr>
            <w:tcW w:w="9016" w:type="dxa"/>
          </w:tcPr>
          <w:p w14:paraId="11E095DE" w14:textId="328F68CC" w:rsidR="004C7519" w:rsidRPr="00A005AC" w:rsidRDefault="00CE0048" w:rsidP="00842D74">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N/A</w:t>
            </w:r>
          </w:p>
        </w:tc>
      </w:tr>
    </w:tbl>
    <w:p w14:paraId="5A90BD43" w14:textId="450B96CA" w:rsidR="004C7519" w:rsidRDefault="004C7519" w:rsidP="004C7519">
      <w:pPr>
        <w:spacing w:after="0" w:line="240" w:lineRule="auto"/>
        <w:rPr>
          <w:rFonts w:ascii="Segoe UI" w:hAnsi="Segoe UI" w:cs="Segoe UI"/>
          <w:sz w:val="21"/>
          <w:szCs w:val="21"/>
        </w:rPr>
      </w:pPr>
    </w:p>
    <w:p w14:paraId="68A4A41D" w14:textId="77777777" w:rsidR="004C7519" w:rsidRDefault="004C7519" w:rsidP="004C7519">
      <w:pPr>
        <w:spacing w:after="0" w:line="240" w:lineRule="auto"/>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4C7519" w:rsidRPr="00A005AC" w14:paraId="3E815C99" w14:textId="77777777" w:rsidTr="00842D74">
        <w:tc>
          <w:tcPr>
            <w:tcW w:w="9016" w:type="dxa"/>
            <w:shd w:val="clear" w:color="auto" w:fill="CC0099"/>
          </w:tcPr>
          <w:p w14:paraId="0FA816DA" w14:textId="5C3CC2E2" w:rsidR="004C7519" w:rsidRPr="004C7519" w:rsidRDefault="004C7519" w:rsidP="004C7519">
            <w:pPr>
              <w:pStyle w:val="ListParagraph"/>
              <w:numPr>
                <w:ilvl w:val="0"/>
                <w:numId w:val="1"/>
              </w:numPr>
              <w:rPr>
                <w:rFonts w:ascii="Segoe UI" w:hAnsi="Segoe UI" w:cs="Segoe UI"/>
                <w:b/>
                <w:bCs/>
                <w:sz w:val="21"/>
                <w:szCs w:val="21"/>
              </w:rPr>
            </w:pPr>
            <w:r w:rsidRPr="004C7519">
              <w:rPr>
                <w:rFonts w:ascii="Segoe UI" w:hAnsi="Segoe UI" w:cs="Segoe UI"/>
                <w:b/>
                <w:bCs/>
                <w:sz w:val="21"/>
                <w:szCs w:val="21"/>
              </w:rPr>
              <w:t>PARTNERS AND DATA PROCESSORS</w:t>
            </w:r>
          </w:p>
        </w:tc>
      </w:tr>
    </w:tbl>
    <w:p w14:paraId="75F62C21" w14:textId="77777777" w:rsidR="004C7519" w:rsidRPr="004C7519" w:rsidRDefault="004C7519" w:rsidP="004C7519">
      <w:pPr>
        <w:spacing w:after="0" w:line="240" w:lineRule="auto"/>
        <w:rPr>
          <w:rFonts w:ascii="Segoe UI" w:hAnsi="Segoe UI" w:cs="Segoe UI"/>
          <w:sz w:val="21"/>
          <w:szCs w:val="21"/>
        </w:rPr>
      </w:pPr>
      <w:r w:rsidRPr="004C7519">
        <w:rPr>
          <w:rFonts w:ascii="Segoe UI" w:hAnsi="Segoe UI" w:cs="Segoe UI"/>
          <w:sz w:val="21"/>
          <w:szCs w:val="21"/>
        </w:rPr>
        <w:t>Please list all study collaborators / third parties, who will be sending / receiving personal data for study purposes or their own purposes. These can include contract research organisations, funders, other universities involved in the research or in publishing findings from the study.</w:t>
      </w:r>
    </w:p>
    <w:p w14:paraId="0007EF9E" w14:textId="77777777" w:rsidR="004C7519" w:rsidRPr="004C7519" w:rsidRDefault="004C7519" w:rsidP="004C7519">
      <w:pPr>
        <w:spacing w:after="0" w:line="240" w:lineRule="auto"/>
        <w:rPr>
          <w:rFonts w:ascii="Segoe UI" w:hAnsi="Segoe UI" w:cs="Segoe UI"/>
          <w:sz w:val="21"/>
          <w:szCs w:val="21"/>
        </w:rPr>
      </w:pPr>
      <w:r w:rsidRPr="004C7519">
        <w:rPr>
          <w:rFonts w:ascii="Segoe UI" w:hAnsi="Segoe UI" w:cs="Segoe UI"/>
          <w:noProof/>
          <w:sz w:val="21"/>
          <w:szCs w:val="21"/>
        </w:rPr>
        <w:drawing>
          <wp:inline distT="0" distB="0" distL="0" distR="0" wp14:anchorId="4B803D2A" wp14:editId="11B75A04">
            <wp:extent cx="266400" cy="230400"/>
            <wp:effectExtent l="0" t="0" r="635"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00" cy="230400"/>
                    </a:xfrm>
                    <a:prstGeom prst="rect">
                      <a:avLst/>
                    </a:prstGeom>
                    <a:noFill/>
                  </pic:spPr>
                </pic:pic>
              </a:graphicData>
            </a:graphic>
          </wp:inline>
        </w:drawing>
      </w:r>
      <w:hyperlink r:id="rId37" w:history="1">
        <w:r w:rsidRPr="004C7519">
          <w:rPr>
            <w:rStyle w:val="Hyperlink"/>
            <w:rFonts w:ascii="Segoe UI" w:hAnsi="Segoe UI" w:cs="Segoe UI"/>
            <w:sz w:val="21"/>
            <w:szCs w:val="21"/>
          </w:rPr>
          <w:t>Key definitions</w:t>
        </w:r>
      </w:hyperlink>
      <w:r w:rsidRPr="004C7519">
        <w:rPr>
          <w:rFonts w:ascii="Segoe UI" w:hAnsi="Segoe UI" w:cs="Segoe UI"/>
          <w:sz w:val="21"/>
          <w:szCs w:val="21"/>
        </w:rPr>
        <w:br/>
      </w:r>
      <w:r w:rsidRPr="004C7519">
        <w:rPr>
          <w:rFonts w:ascii="Segoe UI" w:hAnsi="Segoe UI" w:cs="Segoe UI"/>
          <w:sz w:val="21"/>
          <w:szCs w:val="21"/>
        </w:rPr>
        <w:br/>
        <w:t>If there are more than one study collaborator involved with the research, please provide details of them all.</w:t>
      </w:r>
      <w:r w:rsidRPr="004C7519">
        <w:rPr>
          <w:rFonts w:ascii="Segoe UI" w:hAnsi="Segoe UI" w:cs="Segoe UI"/>
          <w:sz w:val="21"/>
          <w:szCs w:val="21"/>
        </w:rPr>
        <w:br/>
      </w:r>
      <w:r w:rsidRPr="004C7519">
        <w:rPr>
          <w:rFonts w:ascii="Segoe UI" w:hAnsi="Segoe UI" w:cs="Segoe UI"/>
          <w:sz w:val="21"/>
          <w:szCs w:val="21"/>
        </w:rPr>
        <w:br/>
        <w:t xml:space="preserve">If this section does not apply, applicants are advised to insert </w:t>
      </w:r>
      <w:r w:rsidRPr="004C7519">
        <w:rPr>
          <w:rFonts w:ascii="Segoe UI" w:hAnsi="Segoe UI" w:cs="Segoe UI"/>
          <w:b/>
          <w:bCs/>
          <w:sz w:val="21"/>
          <w:szCs w:val="21"/>
        </w:rPr>
        <w:t>N/A</w:t>
      </w:r>
      <w:r w:rsidRPr="004C7519">
        <w:rPr>
          <w:rFonts w:ascii="Segoe UI" w:hAnsi="Segoe UI" w:cs="Segoe UI"/>
          <w:sz w:val="21"/>
          <w:szCs w:val="21"/>
        </w:rPr>
        <w:t xml:space="preserve"> below.</w:t>
      </w:r>
    </w:p>
    <w:p w14:paraId="36AFC1BC" w14:textId="77777777" w:rsidR="004C7519" w:rsidRPr="004C7519" w:rsidRDefault="004C7519" w:rsidP="004C7519">
      <w:pPr>
        <w:spacing w:after="0" w:line="240" w:lineRule="auto"/>
        <w:rPr>
          <w:rFonts w:ascii="Segoe UI" w:hAnsi="Segoe UI" w:cs="Segoe UI"/>
          <w:sz w:val="21"/>
          <w:szCs w:val="21"/>
        </w:rPr>
      </w:pPr>
    </w:p>
    <w:p w14:paraId="3ECB96ED" w14:textId="52A52A26" w:rsidR="004C7519" w:rsidRDefault="004C7519" w:rsidP="004C7519">
      <w:pPr>
        <w:pStyle w:val="ListParagraph"/>
        <w:numPr>
          <w:ilvl w:val="0"/>
          <w:numId w:val="2"/>
        </w:numPr>
        <w:spacing w:after="0" w:line="240" w:lineRule="auto"/>
        <w:ind w:left="426"/>
        <w:rPr>
          <w:rFonts w:ascii="Segoe UI" w:hAnsi="Segoe UI" w:cs="Segoe UI"/>
          <w:sz w:val="21"/>
          <w:szCs w:val="21"/>
        </w:rPr>
      </w:pPr>
      <w:r w:rsidRPr="004C7519">
        <w:rPr>
          <w:rFonts w:ascii="Segoe UI" w:hAnsi="Segoe UI" w:cs="Segoe UI"/>
          <w:sz w:val="21"/>
          <w:szCs w:val="21"/>
        </w:rPr>
        <w:t>Name of third party:</w:t>
      </w:r>
    </w:p>
    <w:tbl>
      <w:tblPr>
        <w:tblStyle w:val="TableGrid"/>
        <w:tblW w:w="0" w:type="auto"/>
        <w:tblLook w:val="04A0" w:firstRow="1" w:lastRow="0" w:firstColumn="1" w:lastColumn="0" w:noHBand="0" w:noVBand="1"/>
      </w:tblPr>
      <w:tblGrid>
        <w:gridCol w:w="9016"/>
      </w:tblGrid>
      <w:tr w:rsidR="004C7519" w:rsidRPr="00A005AC" w14:paraId="600ECCD1" w14:textId="77777777" w:rsidTr="00842D74">
        <w:tc>
          <w:tcPr>
            <w:tcW w:w="9016" w:type="dxa"/>
          </w:tcPr>
          <w:p w14:paraId="7C36DED0" w14:textId="5491F2DA" w:rsidR="004C7519" w:rsidRPr="00A005AC" w:rsidRDefault="006159DF" w:rsidP="00842D74">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N/A</w:t>
            </w:r>
          </w:p>
        </w:tc>
      </w:tr>
    </w:tbl>
    <w:p w14:paraId="254EC448" w14:textId="32D4667D" w:rsidR="004C7519" w:rsidRDefault="004C7519" w:rsidP="004C7519">
      <w:pPr>
        <w:spacing w:after="0" w:line="240" w:lineRule="auto"/>
        <w:ind w:left="66"/>
        <w:rPr>
          <w:rFonts w:ascii="Segoe UI" w:hAnsi="Segoe UI" w:cs="Segoe UI"/>
          <w:sz w:val="21"/>
          <w:szCs w:val="21"/>
        </w:rPr>
      </w:pPr>
    </w:p>
    <w:p w14:paraId="196C86DB" w14:textId="32D59440" w:rsidR="004C7519" w:rsidRDefault="004C7519" w:rsidP="004C7519">
      <w:pPr>
        <w:pStyle w:val="ListParagraph"/>
        <w:numPr>
          <w:ilvl w:val="0"/>
          <w:numId w:val="2"/>
        </w:numPr>
        <w:spacing w:after="120" w:line="240" w:lineRule="auto"/>
        <w:ind w:left="425" w:hanging="357"/>
        <w:rPr>
          <w:rFonts w:ascii="Segoe UI" w:hAnsi="Segoe UI" w:cs="Segoe UI"/>
          <w:sz w:val="21"/>
          <w:szCs w:val="21"/>
        </w:rPr>
      </w:pPr>
      <w:r w:rsidRPr="004C7519">
        <w:rPr>
          <w:rFonts w:ascii="Segoe UI" w:hAnsi="Segoe UI" w:cs="Segoe UI"/>
          <w:sz w:val="21"/>
          <w:szCs w:val="21"/>
        </w:rPr>
        <w:t>Status of party:</w:t>
      </w:r>
    </w:p>
    <w:p w14:paraId="2B5BC30D" w14:textId="7E649F9C" w:rsidR="004C7519" w:rsidRPr="004C7519" w:rsidRDefault="00E723D7" w:rsidP="004C7519">
      <w:pPr>
        <w:spacing w:after="0" w:line="240" w:lineRule="auto"/>
        <w:rPr>
          <w:rFonts w:ascii="Segoe UI" w:hAnsi="Segoe UI" w:cs="Segoe UI"/>
          <w:sz w:val="21"/>
          <w:szCs w:val="21"/>
        </w:rPr>
      </w:pPr>
      <w:sdt>
        <w:sdtPr>
          <w:rPr>
            <w:rFonts w:ascii="Segoe UI" w:hAnsi="Segoe UI" w:cs="Segoe UI"/>
            <w:sz w:val="21"/>
            <w:szCs w:val="21"/>
          </w:rPr>
          <w:id w:val="-498892042"/>
          <w14:checkbox>
            <w14:checked w14:val="0"/>
            <w14:checkedState w14:val="2612" w14:font="MS Gothic"/>
            <w14:uncheckedState w14:val="2610" w14:font="MS Gothic"/>
          </w14:checkbox>
        </w:sdtPr>
        <w:sdtEndPr/>
        <w:sdtContent>
          <w:r w:rsidR="00711034">
            <w:rPr>
              <w:rFonts w:ascii="MS Gothic" w:eastAsia="MS Gothic" w:hAnsi="MS Gothic" w:cs="Segoe UI" w:hint="eastAsia"/>
              <w:sz w:val="21"/>
              <w:szCs w:val="21"/>
            </w:rPr>
            <w:t>☐</w:t>
          </w:r>
        </w:sdtContent>
      </w:sdt>
      <w:r w:rsidR="004C7519" w:rsidRPr="004C7519">
        <w:rPr>
          <w:rFonts w:ascii="Segoe UI" w:hAnsi="Segoe UI" w:cs="Segoe UI"/>
          <w:sz w:val="21"/>
          <w:szCs w:val="21"/>
        </w:rPr>
        <w:tab/>
        <w:t>Controller</w:t>
      </w:r>
    </w:p>
    <w:p w14:paraId="7A569818" w14:textId="5786EFDB" w:rsidR="004C7519" w:rsidRPr="004C7519" w:rsidRDefault="00E723D7" w:rsidP="004C7519">
      <w:pPr>
        <w:spacing w:after="0" w:line="240" w:lineRule="auto"/>
        <w:rPr>
          <w:rFonts w:ascii="Segoe UI" w:hAnsi="Segoe UI" w:cs="Segoe UI"/>
          <w:sz w:val="21"/>
          <w:szCs w:val="21"/>
        </w:rPr>
      </w:pPr>
      <w:sdt>
        <w:sdtPr>
          <w:rPr>
            <w:rFonts w:ascii="Segoe UI" w:hAnsi="Segoe UI" w:cs="Segoe UI"/>
            <w:sz w:val="21"/>
            <w:szCs w:val="21"/>
          </w:rPr>
          <w:id w:val="950901545"/>
          <w14:checkbox>
            <w14:checked w14:val="0"/>
            <w14:checkedState w14:val="2612" w14:font="MS Gothic"/>
            <w14:uncheckedState w14:val="2610" w14:font="MS Gothic"/>
          </w14:checkbox>
        </w:sdtPr>
        <w:sdtEndPr/>
        <w:sdtContent>
          <w:r w:rsidR="00374632">
            <w:rPr>
              <w:rFonts w:ascii="MS Gothic" w:eastAsia="MS Gothic" w:hAnsi="MS Gothic" w:cs="Segoe UI" w:hint="eastAsia"/>
              <w:sz w:val="21"/>
              <w:szCs w:val="21"/>
            </w:rPr>
            <w:t>☐</w:t>
          </w:r>
        </w:sdtContent>
      </w:sdt>
      <w:r w:rsidR="004C7519" w:rsidRPr="004C7519">
        <w:rPr>
          <w:rFonts w:ascii="Segoe UI" w:hAnsi="Segoe UI" w:cs="Segoe UI"/>
          <w:sz w:val="21"/>
          <w:szCs w:val="21"/>
        </w:rPr>
        <w:tab/>
        <w:t>Processor</w:t>
      </w:r>
    </w:p>
    <w:p w14:paraId="6715D0C5" w14:textId="47E6EF61" w:rsidR="004C7519" w:rsidRDefault="00E723D7" w:rsidP="004C7519">
      <w:pPr>
        <w:spacing w:after="0" w:line="240" w:lineRule="auto"/>
        <w:rPr>
          <w:rFonts w:ascii="Segoe UI" w:hAnsi="Segoe UI" w:cs="Segoe UI"/>
          <w:sz w:val="21"/>
          <w:szCs w:val="21"/>
        </w:rPr>
      </w:pPr>
      <w:sdt>
        <w:sdtPr>
          <w:rPr>
            <w:rFonts w:ascii="Segoe UI" w:hAnsi="Segoe UI" w:cs="Segoe UI"/>
            <w:sz w:val="21"/>
            <w:szCs w:val="21"/>
          </w:rPr>
          <w:id w:val="508258557"/>
          <w14:checkbox>
            <w14:checked w14:val="0"/>
            <w14:checkedState w14:val="2612" w14:font="MS Gothic"/>
            <w14:uncheckedState w14:val="2610" w14:font="MS Gothic"/>
          </w14:checkbox>
        </w:sdtPr>
        <w:sdtEndPr/>
        <w:sdtContent>
          <w:r w:rsidR="006159DF">
            <w:rPr>
              <w:rFonts w:ascii="MS Gothic" w:eastAsia="MS Gothic" w:hAnsi="MS Gothic" w:cs="Segoe UI" w:hint="eastAsia"/>
              <w:sz w:val="21"/>
              <w:szCs w:val="21"/>
            </w:rPr>
            <w:t>☐</w:t>
          </w:r>
        </w:sdtContent>
      </w:sdt>
      <w:r w:rsidR="004C7519" w:rsidRPr="004C7519">
        <w:rPr>
          <w:rFonts w:ascii="Segoe UI" w:hAnsi="Segoe UI" w:cs="Segoe UI"/>
          <w:sz w:val="21"/>
          <w:szCs w:val="21"/>
        </w:rPr>
        <w:tab/>
        <w:t>N/A</w:t>
      </w:r>
    </w:p>
    <w:p w14:paraId="56C3D772" w14:textId="77777777" w:rsidR="004C7519" w:rsidRPr="004C7519" w:rsidRDefault="004C7519" w:rsidP="004C7519">
      <w:pPr>
        <w:spacing w:after="0" w:line="240" w:lineRule="auto"/>
        <w:rPr>
          <w:rFonts w:ascii="Segoe UI" w:hAnsi="Segoe UI" w:cs="Segoe UI"/>
          <w:sz w:val="21"/>
          <w:szCs w:val="21"/>
        </w:rPr>
      </w:pPr>
    </w:p>
    <w:p w14:paraId="029E7A98" w14:textId="4A8E871D" w:rsidR="004C7519" w:rsidRDefault="004C7519" w:rsidP="004C7519">
      <w:pPr>
        <w:pStyle w:val="ListParagraph"/>
        <w:numPr>
          <w:ilvl w:val="0"/>
          <w:numId w:val="2"/>
        </w:numPr>
        <w:spacing w:after="120" w:line="240" w:lineRule="auto"/>
        <w:ind w:left="425" w:hanging="357"/>
        <w:rPr>
          <w:rFonts w:ascii="Segoe UI" w:hAnsi="Segoe UI" w:cs="Segoe UI"/>
          <w:sz w:val="21"/>
          <w:szCs w:val="21"/>
        </w:rPr>
      </w:pPr>
      <w:r w:rsidRPr="004C7519">
        <w:rPr>
          <w:rFonts w:ascii="Segoe UI" w:hAnsi="Segoe UI" w:cs="Segoe UI"/>
          <w:sz w:val="21"/>
          <w:szCs w:val="21"/>
        </w:rPr>
        <w:t>Location of collaborator:</w:t>
      </w:r>
    </w:p>
    <w:p w14:paraId="334DA9A6" w14:textId="4AC5CF59" w:rsidR="004C7519" w:rsidRPr="001F105B" w:rsidRDefault="00E723D7" w:rsidP="004C7519">
      <w:pPr>
        <w:spacing w:after="0" w:line="240" w:lineRule="auto"/>
        <w:rPr>
          <w:rFonts w:ascii="Segoe UI" w:hAnsi="Segoe UI" w:cs="Segoe UI"/>
          <w:sz w:val="21"/>
          <w:szCs w:val="21"/>
        </w:rPr>
      </w:pPr>
      <w:sdt>
        <w:sdtPr>
          <w:rPr>
            <w:rFonts w:ascii="Segoe UI" w:hAnsi="Segoe UI" w:cs="Segoe UI"/>
            <w:sz w:val="21"/>
            <w:szCs w:val="21"/>
          </w:rPr>
          <w:id w:val="-1945684659"/>
          <w14:checkbox>
            <w14:checked w14:val="0"/>
            <w14:checkedState w14:val="2612" w14:font="MS Gothic"/>
            <w14:uncheckedState w14:val="2610" w14:font="MS Gothic"/>
          </w14:checkbox>
        </w:sdtPr>
        <w:sdtEndPr/>
        <w:sdtContent>
          <w:r w:rsidR="006159DF">
            <w:rPr>
              <w:rFonts w:ascii="MS Gothic" w:eastAsia="MS Gothic" w:hAnsi="MS Gothic" w:cs="Segoe UI" w:hint="eastAsia"/>
              <w:sz w:val="21"/>
              <w:szCs w:val="21"/>
            </w:rPr>
            <w:t>☐</w:t>
          </w:r>
        </w:sdtContent>
      </w:sdt>
      <w:r w:rsidR="004C7519" w:rsidRPr="001F105B">
        <w:rPr>
          <w:rFonts w:ascii="Segoe UI" w:hAnsi="Segoe UI" w:cs="Segoe UI"/>
          <w:sz w:val="21"/>
          <w:szCs w:val="21"/>
        </w:rPr>
        <w:tab/>
        <w:t>Inside EU/EEA</w:t>
      </w:r>
    </w:p>
    <w:p w14:paraId="45721507" w14:textId="40AC8888" w:rsidR="004C7519" w:rsidRPr="001F105B" w:rsidRDefault="00E723D7" w:rsidP="004C7519">
      <w:pPr>
        <w:spacing w:after="0" w:line="240" w:lineRule="auto"/>
        <w:rPr>
          <w:rFonts w:ascii="Segoe UI" w:hAnsi="Segoe UI" w:cs="Segoe UI"/>
          <w:sz w:val="21"/>
          <w:szCs w:val="21"/>
        </w:rPr>
      </w:pPr>
      <w:sdt>
        <w:sdtPr>
          <w:rPr>
            <w:rFonts w:ascii="Segoe UI" w:hAnsi="Segoe UI" w:cs="Segoe UI"/>
            <w:sz w:val="21"/>
            <w:szCs w:val="21"/>
          </w:rPr>
          <w:id w:val="497922641"/>
          <w14:checkbox>
            <w14:checked w14:val="0"/>
            <w14:checkedState w14:val="2612" w14:font="MS Gothic"/>
            <w14:uncheckedState w14:val="2610" w14:font="MS Gothic"/>
          </w14:checkbox>
        </w:sdtPr>
        <w:sdtEndPr/>
        <w:sdtContent>
          <w:r w:rsidR="006159DF">
            <w:rPr>
              <w:rFonts w:ascii="MS Gothic" w:eastAsia="MS Gothic" w:hAnsi="MS Gothic" w:cs="Segoe UI" w:hint="eastAsia"/>
              <w:sz w:val="21"/>
              <w:szCs w:val="21"/>
            </w:rPr>
            <w:t>☐</w:t>
          </w:r>
        </w:sdtContent>
      </w:sdt>
      <w:r w:rsidR="004C7519" w:rsidRPr="001F105B">
        <w:rPr>
          <w:rFonts w:ascii="Segoe UI" w:hAnsi="Segoe UI" w:cs="Segoe UI"/>
          <w:sz w:val="21"/>
          <w:szCs w:val="21"/>
        </w:rPr>
        <w:tab/>
        <w:t>Outside EU/EEA</w:t>
      </w:r>
    </w:p>
    <w:p w14:paraId="449D9193" w14:textId="10C4F970" w:rsidR="004C7519" w:rsidRPr="001F105B" w:rsidRDefault="00E723D7" w:rsidP="004C7519">
      <w:pPr>
        <w:spacing w:after="0" w:line="240" w:lineRule="auto"/>
        <w:rPr>
          <w:rFonts w:ascii="Segoe UI" w:hAnsi="Segoe UI" w:cs="Segoe UI"/>
          <w:sz w:val="21"/>
          <w:szCs w:val="21"/>
        </w:rPr>
      </w:pPr>
      <w:sdt>
        <w:sdtPr>
          <w:rPr>
            <w:rFonts w:ascii="Segoe UI" w:hAnsi="Segoe UI" w:cs="Segoe UI"/>
            <w:sz w:val="21"/>
            <w:szCs w:val="21"/>
          </w:rPr>
          <w:id w:val="993300617"/>
          <w14:checkbox>
            <w14:checked w14:val="0"/>
            <w14:checkedState w14:val="2612" w14:font="MS Gothic"/>
            <w14:uncheckedState w14:val="2610" w14:font="MS Gothic"/>
          </w14:checkbox>
        </w:sdtPr>
        <w:sdtEndPr/>
        <w:sdtContent>
          <w:r w:rsidR="006159DF">
            <w:rPr>
              <w:rFonts w:ascii="MS Gothic" w:eastAsia="MS Gothic" w:hAnsi="MS Gothic" w:cs="Segoe UI" w:hint="eastAsia"/>
              <w:sz w:val="21"/>
              <w:szCs w:val="21"/>
            </w:rPr>
            <w:t>☐</w:t>
          </w:r>
        </w:sdtContent>
      </w:sdt>
      <w:r w:rsidR="004C7519" w:rsidRPr="001F105B">
        <w:rPr>
          <w:rFonts w:ascii="Segoe UI" w:hAnsi="Segoe UI" w:cs="Segoe UI"/>
          <w:sz w:val="21"/>
          <w:szCs w:val="21"/>
        </w:rPr>
        <w:tab/>
      </w:r>
      <w:r w:rsidR="004C7519">
        <w:rPr>
          <w:rFonts w:ascii="Segoe UI" w:hAnsi="Segoe UI" w:cs="Segoe UI"/>
          <w:sz w:val="21"/>
          <w:szCs w:val="21"/>
        </w:rPr>
        <w:t>Inside the UK</w:t>
      </w:r>
    </w:p>
    <w:p w14:paraId="58E2349B" w14:textId="77777777" w:rsidR="004C7519" w:rsidRPr="004C7519" w:rsidRDefault="004C7519" w:rsidP="004C7519">
      <w:pPr>
        <w:spacing w:after="0" w:line="240" w:lineRule="auto"/>
        <w:rPr>
          <w:rFonts w:ascii="Segoe UI" w:hAnsi="Segoe UI" w:cs="Segoe UI"/>
          <w:sz w:val="21"/>
          <w:szCs w:val="21"/>
        </w:rPr>
      </w:pPr>
    </w:p>
    <w:p w14:paraId="40CE876F" w14:textId="6C66DD57" w:rsidR="004C7519" w:rsidRDefault="004C7519" w:rsidP="004C7519">
      <w:pPr>
        <w:pStyle w:val="ListParagraph"/>
        <w:numPr>
          <w:ilvl w:val="0"/>
          <w:numId w:val="2"/>
        </w:numPr>
        <w:spacing w:after="0" w:line="240" w:lineRule="auto"/>
        <w:ind w:left="425" w:hanging="357"/>
        <w:rPr>
          <w:rFonts w:ascii="Segoe UI" w:hAnsi="Segoe UI" w:cs="Segoe UI"/>
          <w:sz w:val="21"/>
          <w:szCs w:val="21"/>
        </w:rPr>
      </w:pPr>
      <w:r w:rsidRPr="004C7519">
        <w:rPr>
          <w:rFonts w:ascii="Segoe UI" w:hAnsi="Segoe UI" w:cs="Segoe UI"/>
          <w:sz w:val="21"/>
          <w:szCs w:val="21"/>
        </w:rPr>
        <w:t>Activity/ purpose (e.g. storage, processing, analysis):</w:t>
      </w:r>
    </w:p>
    <w:tbl>
      <w:tblPr>
        <w:tblStyle w:val="TableGrid"/>
        <w:tblW w:w="0" w:type="auto"/>
        <w:tblLook w:val="04A0" w:firstRow="1" w:lastRow="0" w:firstColumn="1" w:lastColumn="0" w:noHBand="0" w:noVBand="1"/>
      </w:tblPr>
      <w:tblGrid>
        <w:gridCol w:w="9016"/>
      </w:tblGrid>
      <w:tr w:rsidR="004C7519" w:rsidRPr="00A005AC" w14:paraId="6F0F7099" w14:textId="77777777" w:rsidTr="00842D74">
        <w:tc>
          <w:tcPr>
            <w:tcW w:w="9016" w:type="dxa"/>
          </w:tcPr>
          <w:p w14:paraId="3CED1A1C" w14:textId="77777777" w:rsidR="004C7519" w:rsidRPr="00A005AC" w:rsidRDefault="004C7519" w:rsidP="00842D74">
            <w:pPr>
              <w:rPr>
                <w:rFonts w:ascii="Segoe UI" w:hAnsi="Segoe UI" w:cs="Segoe UI"/>
                <w:color w:val="000000"/>
                <w:sz w:val="21"/>
                <w:szCs w:val="21"/>
                <w:shd w:val="clear" w:color="auto" w:fill="FFFFFF"/>
              </w:rPr>
            </w:pPr>
          </w:p>
        </w:tc>
      </w:tr>
    </w:tbl>
    <w:p w14:paraId="414631B1" w14:textId="77777777" w:rsidR="004C7519" w:rsidRPr="004C7519" w:rsidRDefault="004C7519" w:rsidP="004C7519">
      <w:pPr>
        <w:spacing w:after="0" w:line="240" w:lineRule="auto"/>
        <w:rPr>
          <w:rFonts w:ascii="Segoe UI" w:hAnsi="Segoe UI" w:cs="Segoe UI"/>
          <w:sz w:val="21"/>
          <w:szCs w:val="21"/>
        </w:rPr>
      </w:pPr>
    </w:p>
    <w:p w14:paraId="1BB8FDB2" w14:textId="3DA12A8F" w:rsidR="004C7519" w:rsidRDefault="004C7519" w:rsidP="004C7519">
      <w:pPr>
        <w:pStyle w:val="ListParagraph"/>
        <w:numPr>
          <w:ilvl w:val="0"/>
          <w:numId w:val="2"/>
        </w:numPr>
        <w:spacing w:after="0" w:line="240" w:lineRule="auto"/>
        <w:ind w:left="425" w:hanging="357"/>
        <w:rPr>
          <w:rFonts w:ascii="Segoe UI" w:hAnsi="Segoe UI" w:cs="Segoe UI"/>
          <w:sz w:val="21"/>
          <w:szCs w:val="21"/>
        </w:rPr>
      </w:pPr>
      <w:r w:rsidRPr="004C7519">
        <w:rPr>
          <w:rFonts w:ascii="Segoe UI" w:hAnsi="Segoe UI" w:cs="Segoe UI"/>
          <w:sz w:val="21"/>
          <w:szCs w:val="21"/>
        </w:rPr>
        <w:t>Method of data transfer (e.g. UCL Data Safe Haven, AES-256 encryption with password):</w:t>
      </w:r>
    </w:p>
    <w:tbl>
      <w:tblPr>
        <w:tblStyle w:val="TableGrid"/>
        <w:tblW w:w="0" w:type="auto"/>
        <w:tblLook w:val="04A0" w:firstRow="1" w:lastRow="0" w:firstColumn="1" w:lastColumn="0" w:noHBand="0" w:noVBand="1"/>
      </w:tblPr>
      <w:tblGrid>
        <w:gridCol w:w="9016"/>
      </w:tblGrid>
      <w:tr w:rsidR="004C7519" w:rsidRPr="00A005AC" w14:paraId="7EA775CE" w14:textId="77777777" w:rsidTr="00842D74">
        <w:tc>
          <w:tcPr>
            <w:tcW w:w="9016" w:type="dxa"/>
          </w:tcPr>
          <w:p w14:paraId="3FE63C63" w14:textId="77777777" w:rsidR="004C7519" w:rsidRPr="00A005AC" w:rsidRDefault="004C7519" w:rsidP="00842D74">
            <w:pPr>
              <w:rPr>
                <w:rFonts w:ascii="Segoe UI" w:hAnsi="Segoe UI" w:cs="Segoe UI"/>
                <w:color w:val="000000"/>
                <w:sz w:val="21"/>
                <w:szCs w:val="21"/>
                <w:shd w:val="clear" w:color="auto" w:fill="FFFFFF"/>
              </w:rPr>
            </w:pPr>
          </w:p>
        </w:tc>
      </w:tr>
    </w:tbl>
    <w:p w14:paraId="6639051C" w14:textId="0A1BACBF" w:rsidR="004C7519" w:rsidRDefault="004C7519" w:rsidP="004C7519">
      <w:pPr>
        <w:spacing w:after="0" w:line="240" w:lineRule="auto"/>
        <w:rPr>
          <w:rFonts w:ascii="Segoe UI" w:hAnsi="Segoe UI" w:cs="Segoe UI"/>
          <w:sz w:val="21"/>
          <w:szCs w:val="21"/>
        </w:rPr>
      </w:pPr>
    </w:p>
    <w:p w14:paraId="62BED814" w14:textId="52CA79B0" w:rsidR="004C7519" w:rsidRDefault="004C7519" w:rsidP="004C7519">
      <w:pPr>
        <w:pStyle w:val="ListParagraph"/>
        <w:numPr>
          <w:ilvl w:val="0"/>
          <w:numId w:val="2"/>
        </w:numPr>
        <w:spacing w:after="0" w:line="240" w:lineRule="auto"/>
        <w:ind w:left="425" w:hanging="357"/>
        <w:rPr>
          <w:rFonts w:ascii="Segoe UI" w:hAnsi="Segoe UI" w:cs="Segoe UI"/>
          <w:sz w:val="21"/>
          <w:szCs w:val="21"/>
        </w:rPr>
      </w:pPr>
      <w:r w:rsidRPr="004C7519">
        <w:rPr>
          <w:rFonts w:ascii="Segoe UI" w:hAnsi="Segoe UI" w:cs="Segoe UI"/>
          <w:sz w:val="21"/>
          <w:szCs w:val="21"/>
        </w:rPr>
        <w:lastRenderedPageBreak/>
        <w:t>Data storage (e.g. private company computers/ system, NHS computers/ system, home or other personal computers, cloud):</w:t>
      </w:r>
    </w:p>
    <w:tbl>
      <w:tblPr>
        <w:tblStyle w:val="TableGrid"/>
        <w:tblW w:w="0" w:type="auto"/>
        <w:tblLook w:val="04A0" w:firstRow="1" w:lastRow="0" w:firstColumn="1" w:lastColumn="0" w:noHBand="0" w:noVBand="1"/>
      </w:tblPr>
      <w:tblGrid>
        <w:gridCol w:w="9016"/>
      </w:tblGrid>
      <w:tr w:rsidR="004C7519" w:rsidRPr="00A005AC" w14:paraId="4E0EB461" w14:textId="77777777" w:rsidTr="00842D74">
        <w:tc>
          <w:tcPr>
            <w:tcW w:w="9016" w:type="dxa"/>
          </w:tcPr>
          <w:p w14:paraId="113C36CB" w14:textId="77777777" w:rsidR="004C7519" w:rsidRPr="00A005AC" w:rsidRDefault="004C7519" w:rsidP="00842D74">
            <w:pPr>
              <w:rPr>
                <w:rFonts w:ascii="Segoe UI" w:hAnsi="Segoe UI" w:cs="Segoe UI"/>
                <w:color w:val="000000"/>
                <w:sz w:val="21"/>
                <w:szCs w:val="21"/>
                <w:shd w:val="clear" w:color="auto" w:fill="FFFFFF"/>
              </w:rPr>
            </w:pPr>
          </w:p>
        </w:tc>
      </w:tr>
    </w:tbl>
    <w:p w14:paraId="3CAB4328" w14:textId="77777777" w:rsidR="004C7519" w:rsidRPr="004C7519" w:rsidRDefault="004C7519" w:rsidP="004C7519">
      <w:pPr>
        <w:pStyle w:val="ListParagraph"/>
        <w:ind w:left="426"/>
        <w:rPr>
          <w:rFonts w:ascii="Segoe UI" w:hAnsi="Segoe UI" w:cs="Segoe UI"/>
          <w:sz w:val="21"/>
          <w:szCs w:val="21"/>
        </w:rPr>
      </w:pPr>
    </w:p>
    <w:p w14:paraId="19455DE2" w14:textId="6A16244B" w:rsidR="004C7519" w:rsidRDefault="004C7519" w:rsidP="004C7519">
      <w:pPr>
        <w:pStyle w:val="ListParagraph"/>
        <w:numPr>
          <w:ilvl w:val="0"/>
          <w:numId w:val="2"/>
        </w:numPr>
        <w:spacing w:after="0" w:line="240" w:lineRule="auto"/>
        <w:ind w:left="425" w:hanging="357"/>
        <w:rPr>
          <w:rFonts w:ascii="Segoe UI" w:hAnsi="Segoe UI" w:cs="Segoe UI"/>
          <w:sz w:val="21"/>
          <w:szCs w:val="21"/>
        </w:rPr>
      </w:pPr>
      <w:r w:rsidRPr="004C7519">
        <w:rPr>
          <w:rFonts w:ascii="Segoe UI" w:hAnsi="Segoe UI" w:cs="Segoe UI"/>
          <w:sz w:val="21"/>
          <w:szCs w:val="21"/>
        </w:rPr>
        <w:t>Length of data retention (e.g. duration of trial and archive for x years):</w:t>
      </w:r>
    </w:p>
    <w:tbl>
      <w:tblPr>
        <w:tblStyle w:val="TableGrid"/>
        <w:tblW w:w="0" w:type="auto"/>
        <w:tblLook w:val="04A0" w:firstRow="1" w:lastRow="0" w:firstColumn="1" w:lastColumn="0" w:noHBand="0" w:noVBand="1"/>
      </w:tblPr>
      <w:tblGrid>
        <w:gridCol w:w="9016"/>
      </w:tblGrid>
      <w:tr w:rsidR="004C7519" w:rsidRPr="00A005AC" w14:paraId="25F9BFCF" w14:textId="77777777" w:rsidTr="00842D74">
        <w:tc>
          <w:tcPr>
            <w:tcW w:w="9016" w:type="dxa"/>
          </w:tcPr>
          <w:p w14:paraId="096C976C" w14:textId="77777777" w:rsidR="004C7519" w:rsidRPr="00A005AC" w:rsidRDefault="004C7519" w:rsidP="00842D74">
            <w:pPr>
              <w:rPr>
                <w:rFonts w:ascii="Segoe UI" w:hAnsi="Segoe UI" w:cs="Segoe UI"/>
                <w:color w:val="000000"/>
                <w:sz w:val="21"/>
                <w:szCs w:val="21"/>
                <w:shd w:val="clear" w:color="auto" w:fill="FFFFFF"/>
              </w:rPr>
            </w:pPr>
          </w:p>
        </w:tc>
      </w:tr>
    </w:tbl>
    <w:p w14:paraId="6E7B40A9" w14:textId="77777777" w:rsidR="004C7519" w:rsidRPr="004C7519" w:rsidRDefault="004C7519" w:rsidP="004C7519">
      <w:pPr>
        <w:pStyle w:val="ListParagraph"/>
        <w:spacing w:after="0" w:line="240" w:lineRule="auto"/>
        <w:ind w:left="425"/>
        <w:rPr>
          <w:rFonts w:ascii="Segoe UI" w:hAnsi="Segoe UI" w:cs="Segoe UI"/>
          <w:sz w:val="21"/>
          <w:szCs w:val="21"/>
        </w:rPr>
      </w:pPr>
    </w:p>
    <w:p w14:paraId="273F1920" w14:textId="4936DA02" w:rsidR="004C7519" w:rsidRDefault="004C7519" w:rsidP="004C7519">
      <w:pPr>
        <w:pStyle w:val="ListParagraph"/>
        <w:numPr>
          <w:ilvl w:val="0"/>
          <w:numId w:val="2"/>
        </w:numPr>
        <w:ind w:left="426"/>
        <w:rPr>
          <w:rFonts w:ascii="Segoe UI" w:hAnsi="Segoe UI" w:cs="Segoe UI"/>
          <w:sz w:val="21"/>
          <w:szCs w:val="21"/>
        </w:rPr>
      </w:pPr>
      <w:r w:rsidRPr="004C7519">
        <w:rPr>
          <w:rFonts w:ascii="Segoe UI" w:hAnsi="Segoe UI" w:cs="Segoe UI"/>
          <w:sz w:val="21"/>
          <w:szCs w:val="21"/>
        </w:rPr>
        <w:t xml:space="preserve">Is there a contract in </w:t>
      </w:r>
      <w:proofErr w:type="gramStart"/>
      <w:r w:rsidRPr="004C7519">
        <w:rPr>
          <w:rFonts w:ascii="Segoe UI" w:hAnsi="Segoe UI" w:cs="Segoe UI"/>
          <w:sz w:val="21"/>
          <w:szCs w:val="21"/>
        </w:rPr>
        <w:t>place.</w:t>
      </w:r>
      <w:proofErr w:type="gramEnd"/>
      <w:r w:rsidRPr="004C7519">
        <w:rPr>
          <w:rFonts w:ascii="Segoe UI" w:hAnsi="Segoe UI" w:cs="Segoe UI"/>
          <w:sz w:val="21"/>
          <w:szCs w:val="21"/>
        </w:rPr>
        <w:t xml:space="preserve"> If </w:t>
      </w:r>
      <w:r w:rsidRPr="004C7519">
        <w:rPr>
          <w:rFonts w:ascii="Segoe UI" w:hAnsi="Segoe UI" w:cs="Segoe UI"/>
          <w:b/>
          <w:bCs/>
          <w:sz w:val="21"/>
          <w:szCs w:val="21"/>
        </w:rPr>
        <w:t>Yes,</w:t>
      </w:r>
      <w:r w:rsidRPr="004C7519">
        <w:rPr>
          <w:rFonts w:ascii="Segoe UI" w:hAnsi="Segoe UI" w:cs="Segoe UI"/>
          <w:sz w:val="21"/>
          <w:szCs w:val="21"/>
        </w:rPr>
        <w:t> please upload below:</w:t>
      </w:r>
    </w:p>
    <w:p w14:paraId="2274A616" w14:textId="79E89411" w:rsidR="004C7519" w:rsidRDefault="00E723D7" w:rsidP="003F2C71">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882326916"/>
          <w14:checkbox>
            <w14:checked w14:val="0"/>
            <w14:checkedState w14:val="2612" w14:font="MS Gothic"/>
            <w14:uncheckedState w14:val="2610" w14:font="MS Gothic"/>
          </w14:checkbox>
        </w:sdtPr>
        <w:sdtEndPr/>
        <w:sdtContent>
          <w:r w:rsidR="004C7519" w:rsidRPr="00A005AC">
            <w:rPr>
              <w:rFonts w:ascii="Segoe UI Symbol" w:eastAsia="MS Gothic" w:hAnsi="Segoe UI Symbol" w:cs="Segoe UI Symbol"/>
              <w:color w:val="000000"/>
              <w:sz w:val="21"/>
              <w:szCs w:val="21"/>
              <w:shd w:val="clear" w:color="auto" w:fill="FFFFFF"/>
            </w:rPr>
            <w:t>☐</w:t>
          </w:r>
        </w:sdtContent>
      </w:sdt>
      <w:r w:rsidR="004C7519" w:rsidRPr="00A005AC">
        <w:rPr>
          <w:rFonts w:ascii="Segoe UI" w:hAnsi="Segoe UI" w:cs="Segoe UI"/>
          <w:color w:val="000000"/>
          <w:sz w:val="21"/>
          <w:szCs w:val="21"/>
          <w:shd w:val="clear" w:color="auto" w:fill="FFFFFF"/>
        </w:rPr>
        <w:t xml:space="preserve"> </w:t>
      </w:r>
      <w:r w:rsidR="004C7519" w:rsidRPr="00A005AC">
        <w:rPr>
          <w:rFonts w:ascii="Segoe UI" w:hAnsi="Segoe UI" w:cs="Segoe UI"/>
          <w:color w:val="000000"/>
          <w:sz w:val="21"/>
          <w:szCs w:val="21"/>
          <w:shd w:val="clear" w:color="auto" w:fill="FFFFFF"/>
        </w:rPr>
        <w:tab/>
        <w:t>Yes</w:t>
      </w:r>
      <w:r w:rsidR="004C7519" w:rsidRPr="00A005AC">
        <w:rPr>
          <w:rFonts w:ascii="Segoe UI" w:hAnsi="Segoe UI" w:cs="Segoe UI"/>
          <w:color w:val="000000"/>
          <w:sz w:val="21"/>
          <w:szCs w:val="21"/>
          <w:shd w:val="clear" w:color="auto" w:fill="FFFFFF"/>
        </w:rPr>
        <w:tab/>
      </w:r>
      <w:r w:rsidR="004C7519" w:rsidRPr="00A005AC">
        <w:rPr>
          <w:rFonts w:ascii="Segoe UI" w:hAnsi="Segoe UI" w:cs="Segoe UI"/>
          <w:color w:val="000000"/>
          <w:sz w:val="21"/>
          <w:szCs w:val="21"/>
          <w:shd w:val="clear" w:color="auto" w:fill="FFFFFF"/>
        </w:rPr>
        <w:tab/>
      </w:r>
      <w:r w:rsidR="004C7519" w:rsidRPr="00A005AC">
        <w:rPr>
          <w:rFonts w:ascii="Segoe UI" w:hAnsi="Segoe UI" w:cs="Segoe UI"/>
          <w:color w:val="000000"/>
          <w:sz w:val="21"/>
          <w:szCs w:val="21"/>
          <w:shd w:val="clear" w:color="auto" w:fill="FFFFFF"/>
        </w:rPr>
        <w:tab/>
      </w:r>
      <w:r w:rsidR="004C7519" w:rsidRPr="00A005AC">
        <w:rPr>
          <w:rFonts w:ascii="Segoe UI" w:hAnsi="Segoe UI" w:cs="Segoe UI"/>
          <w:color w:val="000000"/>
          <w:sz w:val="21"/>
          <w:szCs w:val="21"/>
          <w:shd w:val="clear" w:color="auto" w:fill="FFFFFF"/>
        </w:rPr>
        <w:tab/>
      </w:r>
      <w:sdt>
        <w:sdtPr>
          <w:rPr>
            <w:rFonts w:ascii="Segoe UI" w:hAnsi="Segoe UI" w:cs="Segoe UI"/>
            <w:sz w:val="21"/>
            <w:szCs w:val="21"/>
          </w:rPr>
          <w:id w:val="538936760"/>
          <w14:checkbox>
            <w14:checked w14:val="0"/>
            <w14:checkedState w14:val="2612" w14:font="MS Gothic"/>
            <w14:uncheckedState w14:val="2610" w14:font="MS Gothic"/>
          </w14:checkbox>
        </w:sdtPr>
        <w:sdtEndPr/>
        <w:sdtContent>
          <w:r w:rsidR="004C7519" w:rsidRPr="00A005AC">
            <w:rPr>
              <w:rFonts w:ascii="Segoe UI Symbol" w:eastAsia="MS Gothic" w:hAnsi="Segoe UI Symbol" w:cs="Segoe UI Symbol"/>
              <w:sz w:val="21"/>
              <w:szCs w:val="21"/>
            </w:rPr>
            <w:t>☐</w:t>
          </w:r>
        </w:sdtContent>
      </w:sdt>
      <w:r w:rsidR="004C7519" w:rsidRPr="00A005AC">
        <w:rPr>
          <w:rFonts w:ascii="Segoe UI" w:hAnsi="Segoe UI" w:cs="Segoe UI"/>
          <w:sz w:val="21"/>
          <w:szCs w:val="21"/>
        </w:rPr>
        <w:tab/>
        <w:t>No</w:t>
      </w:r>
      <w:r w:rsidR="004C7519" w:rsidRPr="00A005AC">
        <w:rPr>
          <w:rFonts w:ascii="Segoe UI" w:hAnsi="Segoe UI" w:cs="Segoe UI"/>
          <w:sz w:val="21"/>
          <w:szCs w:val="21"/>
        </w:rPr>
        <w:tab/>
      </w:r>
      <w:r w:rsidR="004C7519" w:rsidRPr="00A005AC">
        <w:rPr>
          <w:rFonts w:ascii="Segoe UI" w:hAnsi="Segoe UI" w:cs="Segoe UI"/>
          <w:sz w:val="21"/>
          <w:szCs w:val="21"/>
        </w:rPr>
        <w:tab/>
      </w:r>
      <w:r w:rsidR="004C7519" w:rsidRPr="00A005AC">
        <w:rPr>
          <w:rFonts w:ascii="Segoe UI" w:hAnsi="Segoe UI" w:cs="Segoe UI"/>
          <w:sz w:val="21"/>
          <w:szCs w:val="21"/>
        </w:rPr>
        <w:tab/>
      </w:r>
      <w:r w:rsidR="004C7519" w:rsidRPr="00A005AC">
        <w:rPr>
          <w:rFonts w:ascii="Segoe UI" w:hAnsi="Segoe UI" w:cs="Segoe UI"/>
          <w:sz w:val="21"/>
          <w:szCs w:val="21"/>
        </w:rPr>
        <w:tab/>
      </w:r>
      <w:sdt>
        <w:sdtPr>
          <w:rPr>
            <w:rFonts w:ascii="Segoe UI" w:hAnsi="Segoe UI" w:cs="Segoe UI"/>
            <w:sz w:val="21"/>
            <w:szCs w:val="21"/>
          </w:rPr>
          <w:id w:val="885521388"/>
          <w14:checkbox>
            <w14:checked w14:val="0"/>
            <w14:checkedState w14:val="2612" w14:font="MS Gothic"/>
            <w14:uncheckedState w14:val="2610" w14:font="MS Gothic"/>
          </w14:checkbox>
        </w:sdtPr>
        <w:sdtEndPr/>
        <w:sdtContent>
          <w:r w:rsidR="004C7519" w:rsidRPr="00A005AC">
            <w:rPr>
              <w:rFonts w:ascii="Segoe UI Symbol" w:eastAsia="MS Gothic" w:hAnsi="Segoe UI Symbol" w:cs="Segoe UI Symbol"/>
              <w:sz w:val="21"/>
              <w:szCs w:val="21"/>
            </w:rPr>
            <w:t>☐</w:t>
          </w:r>
        </w:sdtContent>
      </w:sdt>
      <w:r w:rsidR="004C7519" w:rsidRPr="00A005AC">
        <w:rPr>
          <w:rFonts w:ascii="Segoe UI" w:hAnsi="Segoe UI" w:cs="Segoe UI"/>
          <w:sz w:val="21"/>
          <w:szCs w:val="21"/>
        </w:rPr>
        <w:tab/>
        <w:t>Pending</w:t>
      </w:r>
    </w:p>
    <w:p w14:paraId="57AD3217" w14:textId="77777777" w:rsidR="004C7519" w:rsidRDefault="004C7519" w:rsidP="004C7519">
      <w:pPr>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4C7519" w:rsidRPr="00A005AC" w14:paraId="6BB8E460" w14:textId="77777777" w:rsidTr="00842D74">
        <w:tc>
          <w:tcPr>
            <w:tcW w:w="9016" w:type="dxa"/>
            <w:shd w:val="clear" w:color="auto" w:fill="CC0099"/>
          </w:tcPr>
          <w:p w14:paraId="65579340" w14:textId="5B2C4FC9" w:rsidR="004C7519" w:rsidRPr="004C7519" w:rsidRDefault="004C7519" w:rsidP="004C7519">
            <w:pPr>
              <w:pStyle w:val="ListParagraph"/>
              <w:numPr>
                <w:ilvl w:val="0"/>
                <w:numId w:val="1"/>
              </w:numPr>
              <w:rPr>
                <w:rFonts w:ascii="Segoe UI" w:hAnsi="Segoe UI" w:cs="Segoe UI"/>
                <w:b/>
                <w:bCs/>
                <w:sz w:val="21"/>
                <w:szCs w:val="21"/>
              </w:rPr>
            </w:pPr>
            <w:r w:rsidRPr="004C7519">
              <w:rPr>
                <w:rFonts w:ascii="Segoe UI" w:hAnsi="Segoe UI" w:cs="Segoe UI"/>
                <w:b/>
                <w:bCs/>
                <w:sz w:val="21"/>
                <w:szCs w:val="21"/>
              </w:rPr>
              <w:t>INTERNATIONAL TRANSFER</w:t>
            </w:r>
          </w:p>
        </w:tc>
      </w:tr>
    </w:tbl>
    <w:p w14:paraId="786C1466" w14:textId="71D6CB8E" w:rsidR="004C7519" w:rsidRDefault="004C7519" w:rsidP="004C7519">
      <w:pPr>
        <w:pStyle w:val="ListParagraph"/>
        <w:numPr>
          <w:ilvl w:val="0"/>
          <w:numId w:val="2"/>
        </w:numPr>
        <w:ind w:left="426"/>
        <w:rPr>
          <w:rFonts w:ascii="Segoe UI" w:hAnsi="Segoe UI" w:cs="Segoe UI"/>
          <w:sz w:val="21"/>
          <w:szCs w:val="21"/>
        </w:rPr>
      </w:pPr>
      <w:r w:rsidRPr="004C7519">
        <w:rPr>
          <w:rFonts w:ascii="Segoe UI" w:hAnsi="Segoe UI" w:cs="Segoe UI"/>
          <w:sz w:val="21"/>
          <w:szCs w:val="21"/>
        </w:rPr>
        <w:t>Please indicate if personal data be transferred outside the EU as part of this study:</w:t>
      </w:r>
    </w:p>
    <w:p w14:paraId="5FE2B79E" w14:textId="6F998952" w:rsidR="004C7519" w:rsidRDefault="00E723D7" w:rsidP="004C7519">
      <w:pPr>
        <w:spacing w:before="120" w:after="120" w:line="240" w:lineRule="auto"/>
        <w:rPr>
          <w:rFonts w:ascii="Segoe UI" w:hAnsi="Segoe UI" w:cs="Segoe UI"/>
          <w:sz w:val="21"/>
          <w:szCs w:val="21"/>
        </w:rPr>
      </w:pPr>
      <w:sdt>
        <w:sdtPr>
          <w:rPr>
            <w:rFonts w:ascii="Segoe UI" w:hAnsi="Segoe UI" w:cs="Segoe UI"/>
            <w:sz w:val="21"/>
            <w:szCs w:val="21"/>
          </w:rPr>
          <w:id w:val="1229190641"/>
          <w14:checkbox>
            <w14:checked w14:val="0"/>
            <w14:checkedState w14:val="2612" w14:font="MS Gothic"/>
            <w14:uncheckedState w14:val="2610" w14:font="MS Gothic"/>
          </w14:checkbox>
        </w:sdtPr>
        <w:sdtEndPr/>
        <w:sdtContent>
          <w:r w:rsidR="004C7519" w:rsidRPr="00270B0D">
            <w:rPr>
              <w:rFonts w:ascii="Segoe UI Symbol" w:hAnsi="Segoe UI Symbol" w:cs="Segoe UI Symbol"/>
              <w:sz w:val="21"/>
              <w:szCs w:val="21"/>
            </w:rPr>
            <w:t>☐</w:t>
          </w:r>
        </w:sdtContent>
      </w:sdt>
      <w:r w:rsidR="004C7519" w:rsidRPr="00270B0D">
        <w:rPr>
          <w:rFonts w:ascii="Segoe UI" w:hAnsi="Segoe UI" w:cs="Segoe UI"/>
          <w:sz w:val="21"/>
          <w:szCs w:val="21"/>
        </w:rPr>
        <w:t xml:space="preserve"> </w:t>
      </w:r>
      <w:r w:rsidR="004C7519" w:rsidRPr="00270B0D">
        <w:rPr>
          <w:rFonts w:ascii="Segoe UI" w:hAnsi="Segoe UI" w:cs="Segoe UI"/>
          <w:sz w:val="21"/>
          <w:szCs w:val="21"/>
        </w:rPr>
        <w:tab/>
        <w:t>Yes</w:t>
      </w:r>
      <w:r w:rsidR="004C7519" w:rsidRPr="00270B0D">
        <w:rPr>
          <w:rFonts w:ascii="Segoe UI" w:hAnsi="Segoe UI" w:cs="Segoe UI"/>
          <w:sz w:val="21"/>
          <w:szCs w:val="21"/>
        </w:rPr>
        <w:tab/>
      </w:r>
      <w:r w:rsidR="004C7519" w:rsidRPr="00270B0D">
        <w:rPr>
          <w:rFonts w:ascii="Segoe UI" w:hAnsi="Segoe UI" w:cs="Segoe UI"/>
          <w:sz w:val="21"/>
          <w:szCs w:val="21"/>
        </w:rPr>
        <w:tab/>
      </w:r>
      <w:r w:rsidR="004C7519" w:rsidRPr="00270B0D">
        <w:rPr>
          <w:rFonts w:ascii="Segoe UI" w:hAnsi="Segoe UI" w:cs="Segoe UI"/>
          <w:sz w:val="21"/>
          <w:szCs w:val="21"/>
        </w:rPr>
        <w:tab/>
      </w:r>
      <w:r w:rsidR="004C7519" w:rsidRPr="00270B0D">
        <w:rPr>
          <w:rFonts w:ascii="Segoe UI" w:hAnsi="Segoe UI" w:cs="Segoe UI"/>
          <w:sz w:val="21"/>
          <w:szCs w:val="21"/>
        </w:rPr>
        <w:tab/>
      </w:r>
      <w:sdt>
        <w:sdtPr>
          <w:rPr>
            <w:rFonts w:ascii="Segoe UI" w:hAnsi="Segoe UI" w:cs="Segoe UI"/>
            <w:sz w:val="21"/>
            <w:szCs w:val="21"/>
          </w:rPr>
          <w:id w:val="-1617983108"/>
          <w14:checkbox>
            <w14:checked w14:val="1"/>
            <w14:checkedState w14:val="2612" w14:font="MS Gothic"/>
            <w14:uncheckedState w14:val="2610" w14:font="MS Gothic"/>
          </w14:checkbox>
        </w:sdtPr>
        <w:sdtEndPr/>
        <w:sdtContent>
          <w:r w:rsidR="006159DF">
            <w:rPr>
              <w:rFonts w:ascii="MS Gothic" w:eastAsia="MS Gothic" w:hAnsi="MS Gothic" w:cs="Segoe UI" w:hint="eastAsia"/>
              <w:sz w:val="21"/>
              <w:szCs w:val="21"/>
            </w:rPr>
            <w:t>☒</w:t>
          </w:r>
        </w:sdtContent>
      </w:sdt>
      <w:r w:rsidR="004C7519" w:rsidRPr="00270B0D">
        <w:rPr>
          <w:rFonts w:ascii="Segoe UI" w:hAnsi="Segoe UI" w:cs="Segoe UI"/>
          <w:sz w:val="21"/>
          <w:szCs w:val="21"/>
        </w:rPr>
        <w:tab/>
        <w:t>No</w:t>
      </w:r>
    </w:p>
    <w:p w14:paraId="584BFEC5" w14:textId="154035A3" w:rsidR="004C7519" w:rsidRDefault="004C7519" w:rsidP="004C7519">
      <w:pPr>
        <w:pStyle w:val="ListParagraph"/>
        <w:numPr>
          <w:ilvl w:val="0"/>
          <w:numId w:val="2"/>
        </w:numPr>
        <w:ind w:left="426"/>
        <w:rPr>
          <w:rFonts w:ascii="Segoe UI" w:hAnsi="Segoe UI" w:cs="Segoe UI"/>
          <w:sz w:val="21"/>
          <w:szCs w:val="21"/>
        </w:rPr>
      </w:pPr>
      <w:r w:rsidRPr="004C7519">
        <w:rPr>
          <w:rFonts w:ascii="Segoe UI" w:hAnsi="Segoe UI" w:cs="Segoe UI"/>
          <w:sz w:val="21"/>
          <w:szCs w:val="21"/>
        </w:rPr>
        <w:t xml:space="preserve">If personal data is transferred outside the EU, confirm you have followed the </w:t>
      </w:r>
      <w:hyperlink r:id="rId38" w:history="1">
        <w:r w:rsidRPr="004C7519">
          <w:rPr>
            <w:rStyle w:val="Hyperlink"/>
            <w:rFonts w:ascii="Segoe UI" w:hAnsi="Segoe UI" w:cs="Segoe UI"/>
            <w:sz w:val="21"/>
            <w:szCs w:val="21"/>
          </w:rPr>
          <w:t>guidance on transfers</w:t>
        </w:r>
      </w:hyperlink>
      <w:r w:rsidRPr="004C7519">
        <w:rPr>
          <w:rFonts w:ascii="Segoe UI" w:hAnsi="Segoe UI" w:cs="Segoe UI"/>
          <w:sz w:val="21"/>
          <w:szCs w:val="21"/>
        </w:rPr>
        <w:t>:</w:t>
      </w:r>
    </w:p>
    <w:p w14:paraId="5B56636A" w14:textId="671089C2" w:rsidR="004C7519" w:rsidRDefault="00E723D7" w:rsidP="004C7519">
      <w:pPr>
        <w:spacing w:before="120" w:after="120" w:line="240" w:lineRule="auto"/>
        <w:rPr>
          <w:rFonts w:ascii="Segoe UI" w:hAnsi="Segoe UI" w:cs="Segoe UI"/>
          <w:sz w:val="21"/>
          <w:szCs w:val="21"/>
        </w:rPr>
      </w:pPr>
      <w:sdt>
        <w:sdtPr>
          <w:rPr>
            <w:rFonts w:ascii="Segoe UI" w:hAnsi="Segoe UI" w:cs="Segoe UI"/>
            <w:sz w:val="21"/>
            <w:szCs w:val="21"/>
          </w:rPr>
          <w:id w:val="599302995"/>
          <w14:checkbox>
            <w14:checked w14:val="0"/>
            <w14:checkedState w14:val="2612" w14:font="MS Gothic"/>
            <w14:uncheckedState w14:val="2610" w14:font="MS Gothic"/>
          </w14:checkbox>
        </w:sdtPr>
        <w:sdtEndPr/>
        <w:sdtContent>
          <w:r w:rsidR="004C7519" w:rsidRPr="00270B0D">
            <w:rPr>
              <w:rFonts w:ascii="Segoe UI Symbol" w:hAnsi="Segoe UI Symbol" w:cs="Segoe UI Symbol"/>
              <w:sz w:val="21"/>
              <w:szCs w:val="21"/>
            </w:rPr>
            <w:t>☐</w:t>
          </w:r>
        </w:sdtContent>
      </w:sdt>
      <w:r w:rsidR="004C7519" w:rsidRPr="00270B0D">
        <w:rPr>
          <w:rFonts w:ascii="Segoe UI" w:hAnsi="Segoe UI" w:cs="Segoe UI"/>
          <w:sz w:val="21"/>
          <w:szCs w:val="21"/>
        </w:rPr>
        <w:t xml:space="preserve"> </w:t>
      </w:r>
      <w:r w:rsidR="004C7519" w:rsidRPr="00270B0D">
        <w:rPr>
          <w:rFonts w:ascii="Segoe UI" w:hAnsi="Segoe UI" w:cs="Segoe UI"/>
          <w:sz w:val="21"/>
          <w:szCs w:val="21"/>
        </w:rPr>
        <w:tab/>
        <w:t>Yes</w:t>
      </w:r>
      <w:r w:rsidR="004C7519" w:rsidRPr="00270B0D">
        <w:rPr>
          <w:rFonts w:ascii="Segoe UI" w:hAnsi="Segoe UI" w:cs="Segoe UI"/>
          <w:sz w:val="21"/>
          <w:szCs w:val="21"/>
        </w:rPr>
        <w:tab/>
      </w:r>
      <w:r w:rsidR="004C7519" w:rsidRPr="00270B0D">
        <w:rPr>
          <w:rFonts w:ascii="Segoe UI" w:hAnsi="Segoe UI" w:cs="Segoe UI"/>
          <w:sz w:val="21"/>
          <w:szCs w:val="21"/>
        </w:rPr>
        <w:tab/>
      </w:r>
      <w:r w:rsidR="004C7519" w:rsidRPr="00270B0D">
        <w:rPr>
          <w:rFonts w:ascii="Segoe UI" w:hAnsi="Segoe UI" w:cs="Segoe UI"/>
          <w:sz w:val="21"/>
          <w:szCs w:val="21"/>
        </w:rPr>
        <w:tab/>
      </w:r>
      <w:r w:rsidR="004C7519" w:rsidRPr="00270B0D">
        <w:rPr>
          <w:rFonts w:ascii="Segoe UI" w:hAnsi="Segoe UI" w:cs="Segoe UI"/>
          <w:sz w:val="21"/>
          <w:szCs w:val="21"/>
        </w:rPr>
        <w:tab/>
      </w:r>
      <w:sdt>
        <w:sdtPr>
          <w:rPr>
            <w:rFonts w:ascii="Segoe UI" w:hAnsi="Segoe UI" w:cs="Segoe UI"/>
            <w:sz w:val="21"/>
            <w:szCs w:val="21"/>
          </w:rPr>
          <w:id w:val="410971015"/>
          <w14:checkbox>
            <w14:checked w14:val="0"/>
            <w14:checkedState w14:val="2612" w14:font="MS Gothic"/>
            <w14:uncheckedState w14:val="2610" w14:font="MS Gothic"/>
          </w14:checkbox>
        </w:sdtPr>
        <w:sdtEndPr/>
        <w:sdtContent>
          <w:r w:rsidR="004C7519" w:rsidRPr="00270B0D">
            <w:rPr>
              <w:rFonts w:ascii="Segoe UI Symbol" w:hAnsi="Segoe UI Symbol" w:cs="Segoe UI Symbol"/>
              <w:sz w:val="21"/>
              <w:szCs w:val="21"/>
            </w:rPr>
            <w:t>☐</w:t>
          </w:r>
        </w:sdtContent>
      </w:sdt>
      <w:r w:rsidR="004C7519" w:rsidRPr="00270B0D">
        <w:rPr>
          <w:rFonts w:ascii="Segoe UI" w:hAnsi="Segoe UI" w:cs="Segoe UI"/>
          <w:sz w:val="21"/>
          <w:szCs w:val="21"/>
        </w:rPr>
        <w:tab/>
        <w:t>No</w:t>
      </w:r>
    </w:p>
    <w:p w14:paraId="0081C0C2" w14:textId="77777777" w:rsidR="004C7519" w:rsidRDefault="004C7519" w:rsidP="004C7519">
      <w:pPr>
        <w:spacing w:before="120" w:after="120" w:line="240" w:lineRule="auto"/>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4C7519" w:rsidRPr="00A005AC" w14:paraId="02B08DED" w14:textId="77777777" w:rsidTr="00842D74">
        <w:tc>
          <w:tcPr>
            <w:tcW w:w="9016" w:type="dxa"/>
            <w:shd w:val="clear" w:color="auto" w:fill="CC0099"/>
          </w:tcPr>
          <w:p w14:paraId="3D766940" w14:textId="5083A5B4" w:rsidR="004C7519" w:rsidRPr="004C7519" w:rsidRDefault="004C7519" w:rsidP="004C7519">
            <w:pPr>
              <w:pStyle w:val="ListParagraph"/>
              <w:numPr>
                <w:ilvl w:val="0"/>
                <w:numId w:val="1"/>
              </w:numPr>
              <w:rPr>
                <w:rFonts w:ascii="Segoe UI" w:hAnsi="Segoe UI" w:cs="Segoe UI"/>
                <w:b/>
                <w:bCs/>
                <w:sz w:val="21"/>
                <w:szCs w:val="21"/>
              </w:rPr>
            </w:pPr>
            <w:bookmarkStart w:id="15" w:name="_Hlk111469611"/>
            <w:r w:rsidRPr="004C7519">
              <w:rPr>
                <w:rFonts w:ascii="Segoe UI" w:hAnsi="Segoe UI" w:cs="Segoe UI"/>
                <w:b/>
                <w:bCs/>
                <w:sz w:val="21"/>
                <w:szCs w:val="21"/>
              </w:rPr>
              <w:t>SPONSOR</w:t>
            </w:r>
          </w:p>
        </w:tc>
      </w:tr>
    </w:tbl>
    <w:bookmarkEnd w:id="15"/>
    <w:p w14:paraId="261CE47D" w14:textId="71B1221F" w:rsidR="004C7519" w:rsidRDefault="004C7519" w:rsidP="004C7519">
      <w:pPr>
        <w:ind w:left="66"/>
        <w:rPr>
          <w:rFonts w:ascii="Segoe UI" w:hAnsi="Segoe UI" w:cs="Segoe UI"/>
          <w:sz w:val="21"/>
          <w:szCs w:val="21"/>
        </w:rPr>
      </w:pPr>
      <w:r w:rsidRPr="004C7519">
        <w:rPr>
          <w:rFonts w:ascii="Segoe UI" w:hAnsi="Segoe UI" w:cs="Segoe UI"/>
          <w:sz w:val="21"/>
          <w:szCs w:val="21"/>
        </w:rPr>
        <w:t>Please provide details of the sponsor for this research below. This can be an individual, company, institution, funding council, or another organisation which takes responsibility for the initiation, management and/or financing of the research.</w:t>
      </w:r>
      <w:r w:rsidRPr="004C7519">
        <w:rPr>
          <w:rFonts w:ascii="Segoe UI" w:hAnsi="Segoe UI" w:cs="Segoe UI"/>
          <w:sz w:val="21"/>
          <w:szCs w:val="21"/>
        </w:rPr>
        <w:br/>
      </w:r>
      <w:r w:rsidRPr="004C7519">
        <w:rPr>
          <w:rFonts w:ascii="Segoe UI" w:hAnsi="Segoe UI" w:cs="Segoe UI"/>
          <w:sz w:val="21"/>
          <w:szCs w:val="21"/>
        </w:rPr>
        <w:br/>
        <w:t>If this section does not apply, applicants are advised to insert </w:t>
      </w:r>
      <w:r w:rsidRPr="004C7519">
        <w:rPr>
          <w:rFonts w:ascii="Segoe UI" w:hAnsi="Segoe UI" w:cs="Segoe UI"/>
          <w:b/>
          <w:bCs/>
          <w:sz w:val="21"/>
          <w:szCs w:val="21"/>
        </w:rPr>
        <w:t>N/A</w:t>
      </w:r>
      <w:r w:rsidRPr="004C7519">
        <w:rPr>
          <w:rFonts w:ascii="Segoe UI" w:hAnsi="Segoe UI" w:cs="Segoe UI"/>
          <w:sz w:val="21"/>
          <w:szCs w:val="21"/>
        </w:rPr>
        <w:t> below.</w:t>
      </w:r>
    </w:p>
    <w:p w14:paraId="3376F5B9" w14:textId="47CD6336" w:rsidR="004C7519" w:rsidRDefault="004C7519" w:rsidP="004C7519">
      <w:pPr>
        <w:pStyle w:val="ListParagraph"/>
        <w:numPr>
          <w:ilvl w:val="0"/>
          <w:numId w:val="2"/>
        </w:numPr>
        <w:spacing w:after="0" w:line="240" w:lineRule="auto"/>
        <w:ind w:left="425" w:hanging="357"/>
        <w:rPr>
          <w:rFonts w:ascii="Segoe UI" w:hAnsi="Segoe UI" w:cs="Segoe UI"/>
          <w:sz w:val="21"/>
          <w:szCs w:val="21"/>
        </w:rPr>
      </w:pPr>
      <w:r w:rsidRPr="004C7519">
        <w:rPr>
          <w:rFonts w:ascii="Segoe UI" w:hAnsi="Segoe UI" w:cs="Segoe UI"/>
          <w:sz w:val="21"/>
          <w:szCs w:val="21"/>
        </w:rPr>
        <w:t>Proposed sponsorship arrangement:</w:t>
      </w:r>
    </w:p>
    <w:tbl>
      <w:tblPr>
        <w:tblStyle w:val="TableGrid"/>
        <w:tblW w:w="0" w:type="auto"/>
        <w:tblLook w:val="04A0" w:firstRow="1" w:lastRow="0" w:firstColumn="1" w:lastColumn="0" w:noHBand="0" w:noVBand="1"/>
      </w:tblPr>
      <w:tblGrid>
        <w:gridCol w:w="9016"/>
      </w:tblGrid>
      <w:tr w:rsidR="004C7519" w:rsidRPr="00A005AC" w14:paraId="21D295CE" w14:textId="77777777" w:rsidTr="00842D74">
        <w:tc>
          <w:tcPr>
            <w:tcW w:w="9016" w:type="dxa"/>
          </w:tcPr>
          <w:p w14:paraId="2769D30E" w14:textId="28BF3F4D" w:rsidR="004C7519" w:rsidRPr="00A005AC" w:rsidRDefault="006159DF" w:rsidP="00842D74">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UCL</w:t>
            </w:r>
          </w:p>
        </w:tc>
      </w:tr>
    </w:tbl>
    <w:p w14:paraId="3D6798D3" w14:textId="0D1CD9C0" w:rsidR="004A0970" w:rsidRDefault="004A0970" w:rsidP="004A0970">
      <w:pPr>
        <w:pStyle w:val="ListParagraph"/>
        <w:numPr>
          <w:ilvl w:val="0"/>
          <w:numId w:val="2"/>
        </w:numPr>
        <w:spacing w:before="120" w:after="0" w:line="240" w:lineRule="auto"/>
        <w:ind w:left="425" w:hanging="357"/>
        <w:rPr>
          <w:rFonts w:ascii="Segoe UI" w:hAnsi="Segoe UI" w:cs="Segoe UI"/>
          <w:sz w:val="21"/>
          <w:szCs w:val="21"/>
        </w:rPr>
      </w:pPr>
      <w:r w:rsidRPr="004A0970">
        <w:rPr>
          <w:rFonts w:ascii="Segoe UI" w:hAnsi="Segoe UI" w:cs="Segoe UI"/>
          <w:sz w:val="21"/>
          <w:szCs w:val="21"/>
        </w:rPr>
        <w:t>Details of sponsor:</w:t>
      </w:r>
    </w:p>
    <w:tbl>
      <w:tblPr>
        <w:tblStyle w:val="TableGrid"/>
        <w:tblW w:w="0" w:type="auto"/>
        <w:tblLook w:val="04A0" w:firstRow="1" w:lastRow="0" w:firstColumn="1" w:lastColumn="0" w:noHBand="0" w:noVBand="1"/>
      </w:tblPr>
      <w:tblGrid>
        <w:gridCol w:w="9016"/>
      </w:tblGrid>
      <w:tr w:rsidR="004A0970" w:rsidRPr="00A005AC" w14:paraId="492922DA" w14:textId="77777777" w:rsidTr="1F7AC372">
        <w:tc>
          <w:tcPr>
            <w:tcW w:w="9016" w:type="dxa"/>
          </w:tcPr>
          <w:p w14:paraId="1FEC5943" w14:textId="15101F14" w:rsidR="004A0970" w:rsidRPr="00A005AC" w:rsidRDefault="00190514" w:rsidP="00842D74">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AS, GK, MB</w:t>
            </w:r>
            <w:r w:rsidR="0021530A">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IR</w:t>
            </w:r>
            <w:r w:rsidR="0021530A" w:rsidRPr="000F3F29">
              <w:rPr>
                <w:rFonts w:ascii="Segoe UI" w:hAnsi="Segoe UI" w:cs="Segoe UI"/>
                <w:color w:val="000000"/>
                <w:sz w:val="21"/>
                <w:szCs w:val="21"/>
                <w:shd w:val="clear" w:color="auto" w:fill="FFFFFF"/>
              </w:rPr>
              <w:t>, MP, EB</w:t>
            </w:r>
            <w:r w:rsidR="6B41A2DA">
              <w:rPr>
                <w:rFonts w:ascii="Segoe UI" w:hAnsi="Segoe UI" w:cs="Segoe UI"/>
                <w:color w:val="000000"/>
                <w:sz w:val="21"/>
                <w:szCs w:val="21"/>
                <w:shd w:val="clear" w:color="auto" w:fill="FFFFFF"/>
              </w:rPr>
              <w:t xml:space="preserve">, </w:t>
            </w:r>
            <w:r w:rsidR="0021530A" w:rsidRPr="000F3F29">
              <w:rPr>
                <w:rFonts w:ascii="Segoe UI" w:hAnsi="Segoe UI" w:cs="Segoe UI"/>
                <w:color w:val="000000"/>
                <w:sz w:val="21"/>
                <w:szCs w:val="21"/>
                <w:shd w:val="clear" w:color="auto" w:fill="FFFFFF"/>
              </w:rPr>
              <w:t>CB</w:t>
            </w:r>
            <w:r w:rsidR="6B41A2DA">
              <w:rPr>
                <w:rFonts w:ascii="Segoe UI" w:hAnsi="Segoe UI" w:cs="Segoe UI"/>
                <w:color w:val="000000"/>
                <w:sz w:val="21"/>
                <w:szCs w:val="21"/>
                <w:shd w:val="clear" w:color="auto" w:fill="FFFFFF"/>
              </w:rPr>
              <w:t xml:space="preserve">, </w:t>
            </w:r>
            <w:r w:rsidR="6B41A2DA" w:rsidRPr="1F7AC372">
              <w:rPr>
                <w:rFonts w:ascii="Segoe UI" w:hAnsi="Segoe UI" w:cs="Segoe UI"/>
                <w:color w:val="000000"/>
                <w:sz w:val="21"/>
                <w:szCs w:val="21"/>
                <w:shd w:val="clear" w:color="auto" w:fill="FFFFFF"/>
              </w:rPr>
              <w:t>MC, JS and RD</w:t>
            </w:r>
            <w:r w:rsidRPr="000F3F29">
              <w:rPr>
                <w:rFonts w:ascii="Segoe UI" w:hAnsi="Segoe UI" w:cs="Segoe UI"/>
                <w:color w:val="000000"/>
                <w:sz w:val="21"/>
                <w:szCs w:val="21"/>
                <w:shd w:val="clear" w:color="auto" w:fill="FFFFFF"/>
              </w:rPr>
              <w:t xml:space="preserve"> are</w:t>
            </w:r>
            <w:r>
              <w:rPr>
                <w:rFonts w:ascii="Segoe UI" w:hAnsi="Segoe UI" w:cs="Segoe UI"/>
                <w:color w:val="000000"/>
                <w:sz w:val="21"/>
                <w:szCs w:val="21"/>
                <w:shd w:val="clear" w:color="auto" w:fill="FFFFFF"/>
              </w:rPr>
              <w:t xml:space="preserve"> all </w:t>
            </w:r>
            <w:r w:rsidR="00257F17">
              <w:rPr>
                <w:rFonts w:ascii="Segoe UI" w:hAnsi="Segoe UI" w:cs="Segoe UI"/>
                <w:color w:val="000000"/>
                <w:sz w:val="21"/>
                <w:szCs w:val="21"/>
                <w:shd w:val="clear" w:color="auto" w:fill="FFFFFF"/>
              </w:rPr>
              <w:t xml:space="preserve">full-time </w:t>
            </w:r>
            <w:r>
              <w:rPr>
                <w:rFonts w:ascii="Segoe UI" w:hAnsi="Segoe UI" w:cs="Segoe UI"/>
                <w:color w:val="000000"/>
                <w:sz w:val="21"/>
                <w:szCs w:val="21"/>
                <w:shd w:val="clear" w:color="auto" w:fill="FFFFFF"/>
              </w:rPr>
              <w:t>employees of UCL, the university sponsoring this work.</w:t>
            </w:r>
            <w:r w:rsidR="5224A705">
              <w:rPr>
                <w:rFonts w:ascii="Segoe UI" w:hAnsi="Segoe UI" w:cs="Segoe UI"/>
                <w:color w:val="000000"/>
                <w:sz w:val="21"/>
                <w:szCs w:val="21"/>
                <w:shd w:val="clear" w:color="auto" w:fill="FFFFFF"/>
              </w:rPr>
              <w:t xml:space="preserve"> </w:t>
            </w:r>
            <w:r w:rsidR="5224A705" w:rsidRPr="1F7AC372">
              <w:rPr>
                <w:rFonts w:ascii="Segoe UI" w:hAnsi="Segoe UI" w:cs="Segoe UI"/>
                <w:color w:val="000000"/>
                <w:sz w:val="21"/>
                <w:szCs w:val="21"/>
                <w:highlight w:val="cyan"/>
                <w:shd w:val="clear" w:color="auto" w:fill="FFFFFF"/>
              </w:rPr>
              <w:t xml:space="preserve">NT </w:t>
            </w:r>
            <w:r w:rsidR="7619DF90" w:rsidRPr="1F7AC372">
              <w:rPr>
                <w:rFonts w:ascii="Segoe UI" w:hAnsi="Segoe UI" w:cs="Segoe UI"/>
                <w:color w:val="000000"/>
                <w:sz w:val="21"/>
                <w:szCs w:val="21"/>
                <w:highlight w:val="cyan"/>
                <w:shd w:val="clear" w:color="auto" w:fill="FFFFFF"/>
              </w:rPr>
              <w:t>holds</w:t>
            </w:r>
            <w:r w:rsidR="5224A705" w:rsidRPr="1F7AC372">
              <w:rPr>
                <w:rFonts w:ascii="Segoe UI" w:hAnsi="Segoe UI" w:cs="Segoe UI"/>
                <w:color w:val="000000"/>
                <w:sz w:val="21"/>
                <w:szCs w:val="21"/>
                <w:highlight w:val="cyan"/>
                <w:shd w:val="clear" w:color="auto" w:fill="FFFFFF"/>
              </w:rPr>
              <w:t xml:space="preserve"> a </w:t>
            </w:r>
            <w:r w:rsidR="6AEBCC16" w:rsidRPr="1F7AC372">
              <w:rPr>
                <w:rFonts w:ascii="Segoe UI" w:hAnsi="Segoe UI" w:cs="Segoe UI"/>
                <w:color w:val="000000"/>
                <w:sz w:val="21"/>
                <w:szCs w:val="21"/>
                <w:highlight w:val="cyan"/>
                <w:shd w:val="clear" w:color="auto" w:fill="FFFFFF"/>
              </w:rPr>
              <w:t xml:space="preserve">research </w:t>
            </w:r>
            <w:r w:rsidR="5224A705" w:rsidRPr="1F7AC372">
              <w:rPr>
                <w:rFonts w:ascii="Segoe UI" w:hAnsi="Segoe UI" w:cs="Segoe UI"/>
                <w:color w:val="000000"/>
                <w:sz w:val="21"/>
                <w:szCs w:val="21"/>
                <w:highlight w:val="cyan"/>
                <w:shd w:val="clear" w:color="auto" w:fill="FFFFFF"/>
              </w:rPr>
              <w:t>visitor</w:t>
            </w:r>
            <w:r w:rsidR="5868CE5E" w:rsidRPr="1F7AC372">
              <w:rPr>
                <w:rFonts w:ascii="Segoe UI" w:hAnsi="Segoe UI" w:cs="Segoe UI"/>
                <w:color w:val="000000"/>
                <w:sz w:val="21"/>
                <w:szCs w:val="21"/>
                <w:highlight w:val="cyan"/>
                <w:shd w:val="clear" w:color="auto" w:fill="FFFFFF"/>
              </w:rPr>
              <w:t xml:space="preserve"> contract</w:t>
            </w:r>
            <w:r w:rsidR="5224A705" w:rsidRPr="1F7AC372">
              <w:rPr>
                <w:rFonts w:ascii="Segoe UI" w:hAnsi="Segoe UI" w:cs="Segoe UI"/>
                <w:color w:val="000000"/>
                <w:sz w:val="21"/>
                <w:szCs w:val="21"/>
                <w:highlight w:val="cyan"/>
                <w:shd w:val="clear" w:color="auto" w:fill="FFFFFF"/>
              </w:rPr>
              <w:t xml:space="preserve"> </w:t>
            </w:r>
            <w:r w:rsidR="776F536B" w:rsidRPr="1F7AC372">
              <w:rPr>
                <w:rFonts w:ascii="Segoe UI" w:hAnsi="Segoe UI" w:cs="Segoe UI"/>
                <w:color w:val="000000"/>
                <w:sz w:val="21"/>
                <w:szCs w:val="21"/>
                <w:highlight w:val="cyan"/>
                <w:shd w:val="clear" w:color="auto" w:fill="FFFFFF"/>
              </w:rPr>
              <w:t>at</w:t>
            </w:r>
            <w:r w:rsidR="6674B84E" w:rsidRPr="1F7AC372">
              <w:rPr>
                <w:rFonts w:ascii="Segoe UI" w:hAnsi="Segoe UI" w:cs="Segoe UI"/>
                <w:color w:val="000000"/>
                <w:sz w:val="21"/>
                <w:szCs w:val="21"/>
                <w:highlight w:val="cyan"/>
                <w:shd w:val="clear" w:color="auto" w:fill="FFFFFF"/>
              </w:rPr>
              <w:t xml:space="preserve"> UCL</w:t>
            </w:r>
            <w:r w:rsidR="20C737D9" w:rsidRPr="1F7AC372">
              <w:rPr>
                <w:rFonts w:ascii="Segoe UI" w:hAnsi="Segoe UI" w:cs="Segoe UI"/>
                <w:color w:val="000000"/>
                <w:sz w:val="21"/>
                <w:szCs w:val="21"/>
                <w:highlight w:val="cyan"/>
                <w:shd w:val="clear" w:color="auto" w:fill="FFFFFF"/>
              </w:rPr>
              <w:t xml:space="preserve"> and is a full-time employee under the project sponsored by UCL.</w:t>
            </w:r>
          </w:p>
        </w:tc>
      </w:tr>
    </w:tbl>
    <w:p w14:paraId="26DA4DEE" w14:textId="1836DAB2" w:rsidR="004A0970" w:rsidRDefault="004A0970" w:rsidP="004A0970">
      <w:pPr>
        <w:pStyle w:val="ListParagraph"/>
        <w:numPr>
          <w:ilvl w:val="0"/>
          <w:numId w:val="2"/>
        </w:numPr>
        <w:spacing w:before="120" w:after="0" w:line="240" w:lineRule="auto"/>
        <w:ind w:left="426"/>
        <w:rPr>
          <w:rFonts w:ascii="Segoe UI" w:hAnsi="Segoe UI" w:cs="Segoe UI"/>
          <w:sz w:val="21"/>
          <w:szCs w:val="21"/>
        </w:rPr>
      </w:pPr>
      <w:r w:rsidRPr="004A0970">
        <w:rPr>
          <w:rFonts w:ascii="Segoe UI" w:hAnsi="Segoe UI" w:cs="Segoe UI"/>
          <w:sz w:val="21"/>
          <w:szCs w:val="21"/>
        </w:rPr>
        <w:t>Is there a contract in place with the sponsor? If </w:t>
      </w:r>
      <w:r w:rsidRPr="004A0970">
        <w:rPr>
          <w:rFonts w:ascii="Segoe UI" w:hAnsi="Segoe UI" w:cs="Segoe UI"/>
          <w:b/>
          <w:bCs/>
          <w:sz w:val="21"/>
          <w:szCs w:val="21"/>
        </w:rPr>
        <w:t>Yes</w:t>
      </w:r>
      <w:r w:rsidRPr="004A0970">
        <w:rPr>
          <w:rFonts w:ascii="Segoe UI" w:hAnsi="Segoe UI" w:cs="Segoe UI"/>
          <w:sz w:val="21"/>
          <w:szCs w:val="21"/>
        </w:rPr>
        <w:t>, please upload below.</w:t>
      </w:r>
    </w:p>
    <w:p w14:paraId="794C4DCB" w14:textId="714FF293" w:rsidR="004A0970" w:rsidRDefault="00E723D7" w:rsidP="004A0970">
      <w:pPr>
        <w:spacing w:before="120" w:after="120" w:line="240" w:lineRule="auto"/>
        <w:rPr>
          <w:rFonts w:ascii="Segoe UI" w:hAnsi="Segoe UI" w:cs="Segoe UI"/>
          <w:sz w:val="21"/>
          <w:szCs w:val="21"/>
        </w:rPr>
      </w:pPr>
      <w:sdt>
        <w:sdtPr>
          <w:rPr>
            <w:rFonts w:ascii="Segoe UI" w:hAnsi="Segoe UI" w:cs="Segoe UI"/>
            <w:sz w:val="21"/>
            <w:szCs w:val="21"/>
          </w:rPr>
          <w:id w:val="1851447428"/>
          <w14:checkbox>
            <w14:checked w14:val="0"/>
            <w14:checkedState w14:val="2612" w14:font="MS Gothic"/>
            <w14:uncheckedState w14:val="2610" w14:font="MS Gothic"/>
          </w14:checkbox>
        </w:sdtPr>
        <w:sdtEndPr/>
        <w:sdtContent>
          <w:r w:rsidR="004A0970" w:rsidRPr="00270B0D">
            <w:rPr>
              <w:rFonts w:ascii="Segoe UI Symbol" w:hAnsi="Segoe UI Symbol" w:cs="Segoe UI Symbol"/>
              <w:sz w:val="21"/>
              <w:szCs w:val="21"/>
            </w:rPr>
            <w:t>☐</w:t>
          </w:r>
        </w:sdtContent>
      </w:sdt>
      <w:r w:rsidR="004A0970" w:rsidRPr="00270B0D">
        <w:rPr>
          <w:rFonts w:ascii="Segoe UI" w:hAnsi="Segoe UI" w:cs="Segoe UI"/>
          <w:sz w:val="21"/>
          <w:szCs w:val="21"/>
        </w:rPr>
        <w:t xml:space="preserve"> </w:t>
      </w:r>
      <w:r w:rsidR="004A0970" w:rsidRPr="00270B0D">
        <w:rPr>
          <w:rFonts w:ascii="Segoe UI" w:hAnsi="Segoe UI" w:cs="Segoe UI"/>
          <w:sz w:val="21"/>
          <w:szCs w:val="21"/>
        </w:rPr>
        <w:tab/>
        <w:t>Yes</w:t>
      </w:r>
      <w:r w:rsidR="004A0970" w:rsidRPr="00270B0D">
        <w:rPr>
          <w:rFonts w:ascii="Segoe UI" w:hAnsi="Segoe UI" w:cs="Segoe UI"/>
          <w:sz w:val="21"/>
          <w:szCs w:val="21"/>
        </w:rPr>
        <w:tab/>
      </w:r>
      <w:r w:rsidR="004A0970" w:rsidRPr="00270B0D">
        <w:rPr>
          <w:rFonts w:ascii="Segoe UI" w:hAnsi="Segoe UI" w:cs="Segoe UI"/>
          <w:sz w:val="21"/>
          <w:szCs w:val="21"/>
        </w:rPr>
        <w:tab/>
      </w:r>
      <w:r w:rsidR="004A0970" w:rsidRPr="00270B0D">
        <w:rPr>
          <w:rFonts w:ascii="Segoe UI" w:hAnsi="Segoe UI" w:cs="Segoe UI"/>
          <w:sz w:val="21"/>
          <w:szCs w:val="21"/>
        </w:rPr>
        <w:tab/>
      </w:r>
      <w:r w:rsidR="004A0970" w:rsidRPr="00270B0D">
        <w:rPr>
          <w:rFonts w:ascii="Segoe UI" w:hAnsi="Segoe UI" w:cs="Segoe UI"/>
          <w:sz w:val="21"/>
          <w:szCs w:val="21"/>
        </w:rPr>
        <w:tab/>
      </w:r>
      <w:sdt>
        <w:sdtPr>
          <w:rPr>
            <w:rFonts w:ascii="Segoe UI" w:hAnsi="Segoe UI" w:cs="Segoe UI"/>
            <w:sz w:val="21"/>
            <w:szCs w:val="21"/>
          </w:rPr>
          <w:id w:val="-1408308893"/>
          <w14:checkbox>
            <w14:checked w14:val="1"/>
            <w14:checkedState w14:val="2612" w14:font="MS Gothic"/>
            <w14:uncheckedState w14:val="2610" w14:font="MS Gothic"/>
          </w14:checkbox>
        </w:sdtPr>
        <w:sdtEndPr/>
        <w:sdtContent>
          <w:r w:rsidR="00190514">
            <w:rPr>
              <w:rFonts w:ascii="MS Gothic" w:eastAsia="MS Gothic" w:hAnsi="MS Gothic" w:cs="Segoe UI" w:hint="eastAsia"/>
              <w:sz w:val="21"/>
              <w:szCs w:val="21"/>
            </w:rPr>
            <w:t>☒</w:t>
          </w:r>
        </w:sdtContent>
      </w:sdt>
      <w:r w:rsidR="004A0970" w:rsidRPr="00270B0D">
        <w:rPr>
          <w:rFonts w:ascii="Segoe UI" w:hAnsi="Segoe UI" w:cs="Segoe UI"/>
          <w:sz w:val="21"/>
          <w:szCs w:val="21"/>
        </w:rPr>
        <w:tab/>
        <w:t>No</w:t>
      </w:r>
    </w:p>
    <w:p w14:paraId="0B708B06" w14:textId="590E1A22" w:rsidR="004A0970" w:rsidRDefault="004A0970" w:rsidP="004A0970">
      <w:pPr>
        <w:spacing w:before="120" w:after="0" w:line="240" w:lineRule="auto"/>
        <w:rPr>
          <w:rFonts w:ascii="Segoe UI" w:hAnsi="Segoe UI" w:cs="Segoe U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0099"/>
        <w:tblLook w:val="04A0" w:firstRow="1" w:lastRow="0" w:firstColumn="1" w:lastColumn="0" w:noHBand="0" w:noVBand="1"/>
      </w:tblPr>
      <w:tblGrid>
        <w:gridCol w:w="9016"/>
      </w:tblGrid>
      <w:tr w:rsidR="007B6EC7" w:rsidRPr="00A005AC" w14:paraId="419EFBA0" w14:textId="77777777" w:rsidTr="00842D74">
        <w:tc>
          <w:tcPr>
            <w:tcW w:w="9016" w:type="dxa"/>
            <w:shd w:val="clear" w:color="auto" w:fill="CC0099"/>
          </w:tcPr>
          <w:p w14:paraId="5573415A" w14:textId="1D266AC7" w:rsidR="007B6EC7" w:rsidRPr="007B6EC7" w:rsidRDefault="007B6EC7" w:rsidP="007B6EC7">
            <w:pPr>
              <w:pStyle w:val="ListParagraph"/>
              <w:numPr>
                <w:ilvl w:val="0"/>
                <w:numId w:val="1"/>
              </w:numPr>
              <w:rPr>
                <w:rFonts w:ascii="Segoe UI" w:hAnsi="Segoe UI" w:cs="Segoe UI"/>
                <w:b/>
                <w:bCs/>
                <w:sz w:val="21"/>
                <w:szCs w:val="21"/>
              </w:rPr>
            </w:pPr>
            <w:r w:rsidRPr="007B6EC7">
              <w:rPr>
                <w:rFonts w:ascii="Segoe UI" w:hAnsi="Segoe UI" w:cs="Segoe UI"/>
                <w:b/>
                <w:bCs/>
                <w:sz w:val="21"/>
                <w:szCs w:val="21"/>
              </w:rPr>
              <w:t>SUPPORTING DOCUMENTATION AND CHECKLIST</w:t>
            </w:r>
          </w:p>
        </w:tc>
      </w:tr>
    </w:tbl>
    <w:p w14:paraId="0D0D61F2" w14:textId="42E33E39" w:rsidR="007B6EC7" w:rsidRDefault="007B6EC7" w:rsidP="007B6EC7">
      <w:pPr>
        <w:pStyle w:val="ListParagraph"/>
        <w:numPr>
          <w:ilvl w:val="0"/>
          <w:numId w:val="2"/>
        </w:numPr>
        <w:spacing w:after="0" w:line="240" w:lineRule="auto"/>
        <w:ind w:left="425" w:hanging="357"/>
        <w:rPr>
          <w:rFonts w:ascii="Segoe UI" w:hAnsi="Segoe UI" w:cs="Segoe UI"/>
          <w:sz w:val="21"/>
          <w:szCs w:val="21"/>
        </w:rPr>
      </w:pPr>
      <w:r w:rsidRPr="007B6EC7">
        <w:rPr>
          <w:rFonts w:ascii="Segoe UI" w:hAnsi="Segoe UI" w:cs="Segoe UI"/>
          <w:b/>
          <w:bCs/>
          <w:sz w:val="21"/>
          <w:szCs w:val="21"/>
        </w:rPr>
        <w:t>Please provide </w:t>
      </w:r>
      <w:r w:rsidRPr="007B6EC7">
        <w:rPr>
          <w:rFonts w:ascii="Segoe UI" w:hAnsi="Segoe UI" w:cs="Segoe UI"/>
          <w:sz w:val="21"/>
          <w:szCs w:val="21"/>
        </w:rPr>
        <w:t>a summary of the study including:</w:t>
      </w:r>
    </w:p>
    <w:p w14:paraId="22D6E5FA" w14:textId="77777777" w:rsidR="007B6EC7" w:rsidRDefault="007B6EC7" w:rsidP="007B6EC7">
      <w:pPr>
        <w:pStyle w:val="ListParagraph"/>
        <w:spacing w:after="0" w:line="240" w:lineRule="auto"/>
        <w:ind w:left="425"/>
        <w:rPr>
          <w:rFonts w:ascii="Segoe UI" w:hAnsi="Segoe UI" w:cs="Segoe UI"/>
          <w:sz w:val="21"/>
          <w:szCs w:val="21"/>
        </w:rPr>
      </w:pPr>
    </w:p>
    <w:p w14:paraId="1B8C4695" w14:textId="77777777" w:rsidR="007B6EC7" w:rsidRPr="007B6EC7" w:rsidRDefault="007B6EC7" w:rsidP="007B6EC7">
      <w:pPr>
        <w:pStyle w:val="ListParagraph"/>
        <w:numPr>
          <w:ilvl w:val="0"/>
          <w:numId w:val="17"/>
        </w:numPr>
        <w:spacing w:after="0" w:line="240" w:lineRule="auto"/>
        <w:rPr>
          <w:rFonts w:ascii="Segoe UI" w:hAnsi="Segoe UI" w:cs="Segoe UI"/>
          <w:sz w:val="21"/>
          <w:szCs w:val="21"/>
        </w:rPr>
      </w:pPr>
      <w:r w:rsidRPr="007B6EC7">
        <w:rPr>
          <w:rFonts w:ascii="Segoe UI" w:hAnsi="Segoe UI" w:cs="Segoe UI"/>
          <w:sz w:val="21"/>
          <w:szCs w:val="21"/>
        </w:rPr>
        <w:t>A description of the study and any information flows.</w:t>
      </w:r>
    </w:p>
    <w:p w14:paraId="6F7C77B3" w14:textId="77777777" w:rsidR="007B6EC7" w:rsidRPr="007B6EC7" w:rsidRDefault="007B6EC7" w:rsidP="007B6EC7">
      <w:pPr>
        <w:pStyle w:val="ListParagraph"/>
        <w:numPr>
          <w:ilvl w:val="0"/>
          <w:numId w:val="17"/>
        </w:numPr>
        <w:spacing w:after="0" w:line="240" w:lineRule="auto"/>
        <w:rPr>
          <w:rFonts w:ascii="Segoe UI" w:hAnsi="Segoe UI" w:cs="Segoe UI"/>
          <w:sz w:val="21"/>
          <w:szCs w:val="21"/>
        </w:rPr>
      </w:pPr>
      <w:r w:rsidRPr="007B6EC7">
        <w:rPr>
          <w:rFonts w:ascii="Segoe UI" w:hAnsi="Segoe UI" w:cs="Segoe UI"/>
          <w:sz w:val="21"/>
          <w:szCs w:val="21"/>
        </w:rPr>
        <w:t>Details of any personal data being collected, e.g. ‘basic identifiers’ or Special Category Data.</w:t>
      </w:r>
    </w:p>
    <w:p w14:paraId="1509095D" w14:textId="77777777" w:rsidR="007B6EC7" w:rsidRPr="007B6EC7" w:rsidRDefault="007B6EC7" w:rsidP="007B6EC7">
      <w:pPr>
        <w:pStyle w:val="ListParagraph"/>
        <w:numPr>
          <w:ilvl w:val="0"/>
          <w:numId w:val="17"/>
        </w:numPr>
        <w:spacing w:after="0" w:line="240" w:lineRule="auto"/>
        <w:rPr>
          <w:rFonts w:ascii="Segoe UI" w:hAnsi="Segoe UI" w:cs="Segoe UI"/>
          <w:sz w:val="21"/>
          <w:szCs w:val="21"/>
        </w:rPr>
      </w:pPr>
      <w:r w:rsidRPr="007B6EC7">
        <w:rPr>
          <w:rFonts w:ascii="Segoe UI" w:hAnsi="Segoe UI" w:cs="Segoe UI"/>
          <w:sz w:val="21"/>
          <w:szCs w:val="21"/>
        </w:rPr>
        <w:t>The methods of data collection and analysis.</w:t>
      </w:r>
    </w:p>
    <w:p w14:paraId="16B8E7AA" w14:textId="77777777" w:rsidR="007B6EC7" w:rsidRPr="007B6EC7" w:rsidRDefault="007B6EC7" w:rsidP="007B6EC7">
      <w:pPr>
        <w:pStyle w:val="ListParagraph"/>
        <w:numPr>
          <w:ilvl w:val="0"/>
          <w:numId w:val="17"/>
        </w:numPr>
        <w:spacing w:after="0" w:line="240" w:lineRule="auto"/>
        <w:rPr>
          <w:rFonts w:ascii="Segoe UI" w:hAnsi="Segoe UI" w:cs="Segoe UI"/>
          <w:sz w:val="21"/>
          <w:szCs w:val="21"/>
        </w:rPr>
      </w:pPr>
      <w:r w:rsidRPr="007B6EC7">
        <w:rPr>
          <w:rFonts w:ascii="Segoe UI" w:hAnsi="Segoe UI" w:cs="Segoe UI"/>
          <w:sz w:val="21"/>
          <w:szCs w:val="21"/>
        </w:rPr>
        <w:t>A diagram setting out the information flows, if available.</w:t>
      </w:r>
    </w:p>
    <w:p w14:paraId="4E9C250C" w14:textId="77777777" w:rsidR="007B6EC7" w:rsidRPr="007B6EC7" w:rsidRDefault="007B6EC7" w:rsidP="007B6EC7">
      <w:pPr>
        <w:pStyle w:val="ListParagraph"/>
        <w:numPr>
          <w:ilvl w:val="0"/>
          <w:numId w:val="17"/>
        </w:numPr>
        <w:spacing w:after="0" w:line="240" w:lineRule="auto"/>
        <w:rPr>
          <w:rFonts w:ascii="Segoe UI" w:hAnsi="Segoe UI" w:cs="Segoe UI"/>
          <w:sz w:val="21"/>
          <w:szCs w:val="21"/>
        </w:rPr>
      </w:pPr>
      <w:r w:rsidRPr="007B6EC7">
        <w:rPr>
          <w:rFonts w:ascii="Segoe UI" w:hAnsi="Segoe UI" w:cs="Segoe UI"/>
          <w:sz w:val="21"/>
          <w:szCs w:val="21"/>
        </w:rPr>
        <w:t>Details of any partners involved in the study, e.g. other universities or organisations.</w:t>
      </w:r>
    </w:p>
    <w:p w14:paraId="68A8437E" w14:textId="584E5A09" w:rsidR="007B6EC7" w:rsidRDefault="007B6EC7" w:rsidP="007B6EC7">
      <w:pPr>
        <w:pStyle w:val="ListParagraph"/>
        <w:numPr>
          <w:ilvl w:val="0"/>
          <w:numId w:val="17"/>
        </w:numPr>
        <w:spacing w:after="0" w:line="240" w:lineRule="auto"/>
        <w:rPr>
          <w:rFonts w:ascii="Segoe UI" w:hAnsi="Segoe UI" w:cs="Segoe UI"/>
          <w:sz w:val="21"/>
          <w:szCs w:val="21"/>
        </w:rPr>
      </w:pPr>
      <w:r w:rsidRPr="007B6EC7">
        <w:rPr>
          <w:rFonts w:ascii="Segoe UI" w:hAnsi="Segoe UI" w:cs="Segoe UI"/>
          <w:sz w:val="21"/>
          <w:szCs w:val="21"/>
        </w:rPr>
        <w:t>Details of any processors being used, e.g. data storage providers or transcription services.</w:t>
      </w:r>
    </w:p>
    <w:tbl>
      <w:tblPr>
        <w:tblStyle w:val="TableGrid"/>
        <w:tblW w:w="0" w:type="auto"/>
        <w:tblLook w:val="04A0" w:firstRow="1" w:lastRow="0" w:firstColumn="1" w:lastColumn="0" w:noHBand="0" w:noVBand="1"/>
      </w:tblPr>
      <w:tblGrid>
        <w:gridCol w:w="9016"/>
      </w:tblGrid>
      <w:tr w:rsidR="007B6EC7" w:rsidRPr="00A005AC" w14:paraId="4F68D577" w14:textId="77777777" w:rsidTr="30E5CE9C">
        <w:tc>
          <w:tcPr>
            <w:tcW w:w="9016" w:type="dxa"/>
          </w:tcPr>
          <w:p w14:paraId="065700BA" w14:textId="6742309D" w:rsidR="003B3D0F" w:rsidRDefault="00220D54" w:rsidP="003B3D0F">
            <w:pPr>
              <w:pStyle w:val="NormalWeb"/>
              <w:spacing w:before="0" w:beforeAutospacing="0" w:after="0" w:afterAutospacing="0"/>
              <w:rPr>
                <w:rFonts w:ascii="Segoe UI" w:hAnsi="Segoe UI" w:cs="Segoe UI"/>
                <w:b/>
                <w:bCs/>
                <w:color w:val="000000"/>
                <w:sz w:val="21"/>
                <w:szCs w:val="21"/>
                <w:shd w:val="clear" w:color="auto" w:fill="FFFFFF"/>
              </w:rPr>
            </w:pPr>
            <w:bookmarkStart w:id="16" w:name="_Hlk118728850"/>
            <w:r>
              <w:rPr>
                <w:rFonts w:ascii="Segoe UI" w:hAnsi="Segoe UI" w:cs="Segoe UI"/>
                <w:b/>
                <w:bCs/>
                <w:color w:val="000000"/>
                <w:sz w:val="21"/>
                <w:szCs w:val="21"/>
                <w:shd w:val="clear" w:color="auto" w:fill="FFFFFF"/>
              </w:rPr>
              <w:lastRenderedPageBreak/>
              <w:t>Protocol, m</w:t>
            </w:r>
            <w:r w:rsidR="005C7D1A" w:rsidRPr="005C7D1A">
              <w:rPr>
                <w:rFonts w:ascii="Segoe UI" w:hAnsi="Segoe UI" w:cs="Segoe UI"/>
                <w:b/>
                <w:bCs/>
                <w:color w:val="000000"/>
                <w:sz w:val="21"/>
                <w:szCs w:val="21"/>
                <w:shd w:val="clear" w:color="auto" w:fill="FFFFFF"/>
              </w:rPr>
              <w:t>ethods of data collection</w:t>
            </w:r>
            <w:r>
              <w:rPr>
                <w:rFonts w:ascii="Segoe UI" w:hAnsi="Segoe UI" w:cs="Segoe UI"/>
                <w:b/>
                <w:bCs/>
                <w:color w:val="000000"/>
                <w:sz w:val="21"/>
                <w:szCs w:val="21"/>
                <w:shd w:val="clear" w:color="auto" w:fill="FFFFFF"/>
              </w:rPr>
              <w:t>, type of procedure,</w:t>
            </w:r>
            <w:r w:rsidR="005C7D1A" w:rsidRPr="005C7D1A">
              <w:rPr>
                <w:rFonts w:ascii="Segoe UI" w:hAnsi="Segoe UI" w:cs="Segoe UI"/>
                <w:b/>
                <w:bCs/>
                <w:color w:val="000000"/>
                <w:sz w:val="21"/>
                <w:szCs w:val="21"/>
                <w:shd w:val="clear" w:color="auto" w:fill="FFFFFF"/>
              </w:rPr>
              <w:t xml:space="preserve"> and analysis</w:t>
            </w:r>
          </w:p>
          <w:p w14:paraId="27E675E9" w14:textId="34FC9C13" w:rsidR="00F4037C" w:rsidRDefault="00222F55" w:rsidP="003B3D0F">
            <w:pPr>
              <w:pStyle w:val="NormalWeb"/>
              <w:spacing w:before="0" w:beforeAutospacing="0" w:after="0" w:afterAutospacing="0"/>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F</w:t>
            </w:r>
            <w:r w:rsidR="00E376DD" w:rsidRPr="00464C95">
              <w:rPr>
                <w:rFonts w:ascii="Segoe UI" w:hAnsi="Segoe UI" w:cs="Segoe UI"/>
                <w:color w:val="000000"/>
                <w:sz w:val="21"/>
                <w:szCs w:val="21"/>
                <w:shd w:val="clear" w:color="auto" w:fill="FFFFFF"/>
              </w:rPr>
              <w:t xml:space="preserve">lyers </w:t>
            </w:r>
            <w:r w:rsidR="00E376DD">
              <w:rPr>
                <w:rFonts w:ascii="Segoe UI" w:hAnsi="Segoe UI" w:cs="Segoe UI"/>
                <w:color w:val="000000"/>
                <w:sz w:val="21"/>
                <w:szCs w:val="21"/>
                <w:shd w:val="clear" w:color="auto" w:fill="FFFFFF"/>
              </w:rPr>
              <w:t>(</w:t>
            </w:r>
            <w:r w:rsidR="003B3D0F">
              <w:rPr>
                <w:rFonts w:ascii="Segoe UI" w:hAnsi="Segoe UI" w:cs="Segoe UI"/>
                <w:color w:val="000000"/>
                <w:sz w:val="21"/>
                <w:szCs w:val="21"/>
                <w:shd w:val="clear" w:color="auto" w:fill="FFFFFF"/>
              </w:rPr>
              <w:t xml:space="preserve">please see </w:t>
            </w:r>
            <w:r w:rsidR="00E376DD">
              <w:rPr>
                <w:rFonts w:ascii="Segoe UI" w:hAnsi="Segoe UI" w:cs="Segoe UI"/>
                <w:color w:val="000000"/>
                <w:sz w:val="21"/>
                <w:szCs w:val="21"/>
                <w:shd w:val="clear" w:color="auto" w:fill="FFFFFF"/>
              </w:rPr>
              <w:t xml:space="preserve">attached to this application) </w:t>
            </w:r>
            <w:r w:rsidR="00E376DD" w:rsidRPr="00464C95">
              <w:rPr>
                <w:rFonts w:ascii="Segoe UI" w:hAnsi="Segoe UI" w:cs="Segoe UI"/>
                <w:color w:val="000000"/>
                <w:sz w:val="21"/>
                <w:szCs w:val="21"/>
                <w:shd w:val="clear" w:color="auto" w:fill="FFFFFF"/>
              </w:rPr>
              <w:t xml:space="preserve">and the PI’s link to the Anna Freud National Centre for Children and Families (who have a proven track record of recruiting from hundreds of schools in the UK) will enable us to liaise with young adults online and local schools. </w:t>
            </w:r>
          </w:p>
          <w:p w14:paraId="7EBE5A48" w14:textId="359E1540" w:rsidR="00E376DD" w:rsidRDefault="371F6612" w:rsidP="1F7AC372">
            <w:pPr>
              <w:pStyle w:val="NormalWeb"/>
              <w:spacing w:before="0" w:beforeAutospacing="0" w:after="0" w:afterAutospacing="0"/>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We have</w:t>
            </w:r>
            <w:r w:rsidR="757E3ECB">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 xml:space="preserve">two </w:t>
            </w:r>
            <w:r w:rsidR="757E3ECB">
              <w:rPr>
                <w:rFonts w:ascii="Segoe UI" w:hAnsi="Segoe UI" w:cs="Segoe UI"/>
                <w:color w:val="000000"/>
                <w:sz w:val="21"/>
                <w:szCs w:val="21"/>
                <w:shd w:val="clear" w:color="auto" w:fill="FFFFFF"/>
              </w:rPr>
              <w:t xml:space="preserve">main </w:t>
            </w:r>
            <w:r>
              <w:rPr>
                <w:rFonts w:ascii="Segoe UI" w:hAnsi="Segoe UI" w:cs="Segoe UI"/>
                <w:color w:val="000000"/>
                <w:sz w:val="21"/>
                <w:szCs w:val="21"/>
                <w:shd w:val="clear" w:color="auto" w:fill="FFFFFF"/>
              </w:rPr>
              <w:t>variants of flyer as we want</w:t>
            </w:r>
            <w:r w:rsidR="269CB8EB">
              <w:rPr>
                <w:rFonts w:ascii="Segoe UI" w:hAnsi="Segoe UI" w:cs="Segoe UI"/>
                <w:color w:val="000000"/>
                <w:sz w:val="21"/>
                <w:szCs w:val="21"/>
                <w:shd w:val="clear" w:color="auto" w:fill="FFFFFF"/>
              </w:rPr>
              <w:t xml:space="preserve"> a sample with high probability of social anxiety, and a contrast group </w:t>
            </w:r>
            <w:r w:rsidR="757E3ECB">
              <w:rPr>
                <w:rFonts w:ascii="Segoe UI" w:hAnsi="Segoe UI" w:cs="Segoe UI"/>
                <w:color w:val="000000"/>
                <w:sz w:val="21"/>
                <w:szCs w:val="21"/>
                <w:shd w:val="clear" w:color="auto" w:fill="FFFFFF"/>
              </w:rPr>
              <w:t xml:space="preserve">who </w:t>
            </w:r>
            <w:r w:rsidR="269CB8EB">
              <w:rPr>
                <w:rFonts w:ascii="Segoe UI" w:hAnsi="Segoe UI" w:cs="Segoe UI"/>
                <w:color w:val="000000"/>
                <w:sz w:val="21"/>
                <w:szCs w:val="21"/>
                <w:shd w:val="clear" w:color="auto" w:fill="FFFFFF"/>
              </w:rPr>
              <w:t>w</w:t>
            </w:r>
            <w:r>
              <w:rPr>
                <w:rFonts w:ascii="Segoe UI" w:hAnsi="Segoe UI" w:cs="Segoe UI"/>
                <w:color w:val="000000"/>
                <w:sz w:val="21"/>
                <w:szCs w:val="21"/>
                <w:shd w:val="clear" w:color="auto" w:fill="FFFFFF"/>
              </w:rPr>
              <w:t>e</w:t>
            </w:r>
            <w:r w:rsidR="269CB8EB">
              <w:rPr>
                <w:rFonts w:ascii="Segoe UI" w:hAnsi="Segoe UI" w:cs="Segoe UI"/>
                <w:color w:val="000000"/>
                <w:sz w:val="21"/>
                <w:szCs w:val="21"/>
                <w:shd w:val="clear" w:color="auto" w:fill="FFFFFF"/>
              </w:rPr>
              <w:t xml:space="preserve"> recruit </w:t>
            </w:r>
            <w:r>
              <w:rPr>
                <w:rFonts w:ascii="Segoe UI" w:hAnsi="Segoe UI" w:cs="Segoe UI"/>
                <w:color w:val="000000"/>
                <w:sz w:val="21"/>
                <w:szCs w:val="21"/>
                <w:shd w:val="clear" w:color="auto" w:fill="FFFFFF"/>
              </w:rPr>
              <w:t>more generally</w:t>
            </w:r>
            <w:r w:rsidR="757E3ECB">
              <w:rPr>
                <w:rFonts w:ascii="Segoe UI" w:hAnsi="Segoe UI" w:cs="Segoe UI"/>
                <w:color w:val="000000"/>
                <w:sz w:val="21"/>
                <w:szCs w:val="21"/>
                <w:shd w:val="clear" w:color="auto" w:fill="FFFFFF"/>
              </w:rPr>
              <w:t>,</w:t>
            </w:r>
            <w:r>
              <w:rPr>
                <w:rFonts w:ascii="Segoe UI" w:hAnsi="Segoe UI" w:cs="Segoe UI"/>
                <w:color w:val="000000"/>
                <w:sz w:val="21"/>
                <w:szCs w:val="21"/>
                <w:shd w:val="clear" w:color="auto" w:fill="FFFFFF"/>
              </w:rPr>
              <w:t xml:space="preserve"> who we expect to vary in terms of mood dysregulation (e.g. irritability, anhedonia). </w:t>
            </w:r>
            <w:r w:rsidR="6224E87B">
              <w:rPr>
                <w:rFonts w:ascii="Segoe UI" w:hAnsi="Segoe UI" w:cs="Segoe UI"/>
                <w:color w:val="000000"/>
                <w:sz w:val="21"/>
                <w:szCs w:val="21"/>
                <w:shd w:val="clear" w:color="auto" w:fill="FFFFFF"/>
              </w:rPr>
              <w:t xml:space="preserve">The flyers will have a QR code that links to a </w:t>
            </w:r>
            <w:r w:rsidR="35F8995D">
              <w:rPr>
                <w:rFonts w:ascii="Segoe UI" w:hAnsi="Segoe UI" w:cs="Segoe UI"/>
                <w:color w:val="000000"/>
                <w:sz w:val="21"/>
                <w:szCs w:val="21"/>
                <w:shd w:val="clear" w:color="auto" w:fill="FFFFFF"/>
              </w:rPr>
              <w:t>form</w:t>
            </w:r>
            <w:r w:rsidR="6224E87B">
              <w:rPr>
                <w:rFonts w:ascii="Segoe UI" w:hAnsi="Segoe UI" w:cs="Segoe UI"/>
                <w:color w:val="000000"/>
                <w:sz w:val="21"/>
                <w:szCs w:val="21"/>
                <w:shd w:val="clear" w:color="auto" w:fill="FFFFFF"/>
              </w:rPr>
              <w:t xml:space="preserve"> </w:t>
            </w:r>
            <w:r w:rsidR="35F8995D" w:rsidRPr="000F3F29">
              <w:rPr>
                <w:rFonts w:ascii="Segoe UI" w:hAnsi="Segoe UI" w:cs="Segoe UI"/>
                <w:color w:val="000000"/>
                <w:sz w:val="21"/>
                <w:szCs w:val="21"/>
                <w:shd w:val="clear" w:color="auto" w:fill="FFFFFF"/>
              </w:rPr>
              <w:t xml:space="preserve">placed on a secure UCL system </w:t>
            </w:r>
            <w:r w:rsidR="6224E87B" w:rsidRPr="000F3F29">
              <w:rPr>
                <w:rFonts w:ascii="Segoe UI" w:hAnsi="Segoe UI" w:cs="Segoe UI"/>
                <w:color w:val="000000"/>
                <w:sz w:val="21"/>
                <w:szCs w:val="21"/>
                <w:shd w:val="clear" w:color="auto" w:fill="FFFFFF"/>
              </w:rPr>
              <w:t xml:space="preserve">in which participants will submit their email address and be able to view the information sheet. </w:t>
            </w:r>
            <w:r w:rsidR="23225673" w:rsidRPr="000F3F29">
              <w:rPr>
                <w:rFonts w:ascii="Segoe UI" w:hAnsi="Segoe UI" w:cs="Segoe UI"/>
                <w:color w:val="000000"/>
                <w:sz w:val="21"/>
                <w:szCs w:val="21"/>
                <w:shd w:val="clear" w:color="auto" w:fill="FFFFFF"/>
              </w:rPr>
              <w:t xml:space="preserve">All participants will be able to take as long as they need to read and contemplate the study information sheet, and ask the research team questions either in person or via email. </w:t>
            </w:r>
            <w:r w:rsidR="6224E87B" w:rsidRPr="000F3F29">
              <w:rPr>
                <w:rFonts w:ascii="Segoe UI" w:hAnsi="Segoe UI" w:cs="Segoe UI"/>
                <w:color w:val="000000"/>
                <w:sz w:val="21"/>
                <w:szCs w:val="21"/>
                <w:shd w:val="clear" w:color="auto" w:fill="FFFFFF"/>
              </w:rPr>
              <w:t xml:space="preserve">After </w:t>
            </w:r>
            <w:r w:rsidR="23225673" w:rsidRPr="000F3F29">
              <w:rPr>
                <w:rFonts w:ascii="Segoe UI" w:hAnsi="Segoe UI" w:cs="Segoe UI"/>
                <w:color w:val="000000"/>
                <w:sz w:val="21"/>
                <w:szCs w:val="21"/>
                <w:shd w:val="clear" w:color="auto" w:fill="FFFFFF"/>
              </w:rPr>
              <w:t>this</w:t>
            </w:r>
            <w:r w:rsidR="14A54B68" w:rsidRPr="000F3F29">
              <w:rPr>
                <w:rFonts w:ascii="Segoe UI" w:hAnsi="Segoe UI" w:cs="Segoe UI"/>
                <w:color w:val="000000"/>
                <w:sz w:val="21"/>
                <w:szCs w:val="21"/>
                <w:shd w:val="clear" w:color="auto" w:fill="FFFFFF"/>
              </w:rPr>
              <w:t xml:space="preserve">, </w:t>
            </w:r>
            <w:r w:rsidR="3B467346" w:rsidRPr="000F3F29">
              <w:rPr>
                <w:rFonts w:ascii="Segoe UI" w:hAnsi="Segoe UI" w:cs="Segoe UI"/>
                <w:color w:val="000000"/>
                <w:sz w:val="21"/>
                <w:szCs w:val="21"/>
                <w:shd w:val="clear" w:color="auto" w:fill="FFFFFF"/>
              </w:rPr>
              <w:t xml:space="preserve">we will </w:t>
            </w:r>
            <w:r w:rsidR="642030B8" w:rsidRPr="000F3F29">
              <w:rPr>
                <w:rFonts w:ascii="Segoe UI" w:hAnsi="Segoe UI" w:cs="Segoe UI"/>
                <w:color w:val="000000"/>
                <w:sz w:val="21"/>
                <w:szCs w:val="21"/>
                <w:shd w:val="clear" w:color="auto" w:fill="FFFFFF"/>
              </w:rPr>
              <w:t xml:space="preserve">give </w:t>
            </w:r>
            <w:r w:rsidR="2DB87D28" w:rsidRPr="000F3F29">
              <w:rPr>
                <w:rFonts w:ascii="Segoe UI" w:hAnsi="Segoe UI" w:cs="Segoe UI"/>
                <w:color w:val="000000"/>
                <w:sz w:val="21"/>
                <w:szCs w:val="21"/>
                <w:shd w:val="clear" w:color="auto" w:fill="FFFFFF"/>
              </w:rPr>
              <w:t xml:space="preserve">school based </w:t>
            </w:r>
            <w:r w:rsidR="7FE4DBF1">
              <w:rPr>
                <w:rFonts w:ascii="Segoe UI" w:hAnsi="Segoe UI" w:cs="Segoe UI"/>
                <w:color w:val="000000"/>
                <w:sz w:val="21"/>
                <w:szCs w:val="21"/>
                <w:shd w:val="clear" w:color="auto" w:fill="FFFFFF"/>
              </w:rPr>
              <w:t>(</w:t>
            </w:r>
            <w:r w:rsidR="7FE4DBF1" w:rsidRPr="1F7AC372">
              <w:rPr>
                <w:rFonts w:ascii="Segoe UI" w:hAnsi="Segoe UI" w:cs="Segoe UI"/>
                <w:color w:val="000000"/>
                <w:sz w:val="21"/>
                <w:szCs w:val="21"/>
                <w:shd w:val="clear" w:color="auto" w:fill="FFFFFF"/>
              </w:rPr>
              <w:t>or school/summer camps</w:t>
            </w:r>
            <w:r w:rsidR="7FE4DBF1">
              <w:rPr>
                <w:rFonts w:ascii="Segoe UI" w:hAnsi="Segoe UI" w:cs="Segoe UI"/>
                <w:color w:val="000000"/>
                <w:sz w:val="21"/>
                <w:szCs w:val="21"/>
                <w:shd w:val="clear" w:color="auto" w:fill="FFFFFF"/>
              </w:rPr>
              <w:t xml:space="preserve">) </w:t>
            </w:r>
            <w:r w:rsidR="2DB87D28" w:rsidRPr="000F3F29">
              <w:rPr>
                <w:rFonts w:ascii="Segoe UI" w:hAnsi="Segoe UI" w:cs="Segoe UI"/>
                <w:color w:val="000000"/>
                <w:sz w:val="21"/>
                <w:szCs w:val="21"/>
                <w:shd w:val="clear" w:color="auto" w:fill="FFFFFF"/>
              </w:rPr>
              <w:t xml:space="preserve">and local community </w:t>
            </w:r>
            <w:r w:rsidR="642030B8" w:rsidRPr="000F3F29">
              <w:rPr>
                <w:rFonts w:ascii="Segoe UI" w:hAnsi="Segoe UI" w:cs="Segoe UI"/>
                <w:color w:val="000000"/>
                <w:sz w:val="21"/>
                <w:szCs w:val="21"/>
                <w:shd w:val="clear" w:color="auto" w:fill="FFFFFF"/>
              </w:rPr>
              <w:t>participants a randomly generated ID</w:t>
            </w:r>
            <w:r w:rsidR="2DB87D28" w:rsidRPr="000F3F29">
              <w:rPr>
                <w:rFonts w:ascii="Segoe UI" w:hAnsi="Segoe UI" w:cs="Segoe UI"/>
                <w:color w:val="000000"/>
                <w:sz w:val="21"/>
                <w:szCs w:val="21"/>
                <w:shd w:val="clear" w:color="auto" w:fill="FFFFFF"/>
              </w:rPr>
              <w:t xml:space="preserve"> which they will use to complete testing.</w:t>
            </w:r>
            <w:r w:rsidR="642030B8" w:rsidRPr="000F3F29">
              <w:rPr>
                <w:rFonts w:ascii="Segoe UI" w:hAnsi="Segoe UI" w:cs="Segoe UI"/>
                <w:color w:val="000000"/>
                <w:sz w:val="21"/>
                <w:szCs w:val="21"/>
                <w:shd w:val="clear" w:color="auto" w:fill="FFFFFF"/>
              </w:rPr>
              <w:t xml:space="preserve"> </w:t>
            </w:r>
            <w:r w:rsidR="2DB87D28" w:rsidRPr="000F3F29">
              <w:rPr>
                <w:rFonts w:ascii="Segoe UI" w:hAnsi="Segoe UI" w:cs="Segoe UI"/>
                <w:color w:val="000000"/>
                <w:sz w:val="21"/>
                <w:szCs w:val="21"/>
                <w:shd w:val="clear" w:color="auto" w:fill="FFFFFF"/>
              </w:rPr>
              <w:t xml:space="preserve">Participants from online platforms will be screened </w:t>
            </w:r>
            <w:r w:rsidR="3B467346" w:rsidRPr="000F3F29">
              <w:rPr>
                <w:rFonts w:ascii="Segoe UI" w:hAnsi="Segoe UI" w:cs="Segoe UI"/>
                <w:color w:val="000000"/>
                <w:sz w:val="21"/>
                <w:szCs w:val="21"/>
                <w:shd w:val="clear" w:color="auto" w:fill="FFFFFF"/>
              </w:rPr>
              <w:t xml:space="preserve">using </w:t>
            </w:r>
            <w:r w:rsidR="642030B8" w:rsidRPr="000F3F29">
              <w:rPr>
                <w:rFonts w:ascii="Segoe UI" w:hAnsi="Segoe UI" w:cs="Segoe UI"/>
                <w:color w:val="000000"/>
                <w:sz w:val="21"/>
                <w:szCs w:val="21"/>
                <w:shd w:val="clear" w:color="auto" w:fill="FFFFFF"/>
              </w:rPr>
              <w:t>Qualtrics</w:t>
            </w:r>
            <w:r w:rsidR="2DB87D28" w:rsidRPr="000F3F29">
              <w:rPr>
                <w:rFonts w:ascii="Segoe UI" w:hAnsi="Segoe UI" w:cs="Segoe UI"/>
                <w:color w:val="000000"/>
                <w:sz w:val="21"/>
                <w:szCs w:val="21"/>
                <w:shd w:val="clear" w:color="auto" w:fill="FFFFFF"/>
              </w:rPr>
              <w:t xml:space="preserve">. We will screen for </w:t>
            </w:r>
            <w:r w:rsidR="3B467346" w:rsidRPr="000F3F29">
              <w:rPr>
                <w:rFonts w:ascii="Segoe UI" w:hAnsi="Segoe UI" w:cs="Segoe UI"/>
                <w:color w:val="000000"/>
                <w:sz w:val="21"/>
                <w:szCs w:val="21"/>
                <w:shd w:val="clear" w:color="auto" w:fill="FFFFFF"/>
              </w:rPr>
              <w:t>good internet connection</w:t>
            </w:r>
            <w:r w:rsidR="2DB87D28" w:rsidRPr="000F3F29">
              <w:rPr>
                <w:rFonts w:ascii="Segoe UI" w:hAnsi="Segoe UI" w:cs="Segoe UI"/>
                <w:color w:val="000000"/>
                <w:sz w:val="21"/>
                <w:szCs w:val="21"/>
                <w:shd w:val="clear" w:color="auto" w:fill="FFFFFF"/>
              </w:rPr>
              <w:t xml:space="preserve"> and </w:t>
            </w:r>
            <w:r w:rsidR="3B467346" w:rsidRPr="000F3F29">
              <w:rPr>
                <w:rFonts w:ascii="Segoe UI" w:hAnsi="Segoe UI" w:cs="Segoe UI"/>
                <w:color w:val="000000"/>
                <w:sz w:val="21"/>
                <w:szCs w:val="21"/>
                <w:shd w:val="clear" w:color="auto" w:fill="FFFFFF"/>
              </w:rPr>
              <w:t xml:space="preserve">to ensure </w:t>
            </w:r>
            <w:r w:rsidR="4BB60E11" w:rsidRPr="000F3F29">
              <w:rPr>
                <w:rFonts w:ascii="Segoe UI" w:hAnsi="Segoe UI" w:cs="Segoe UI"/>
                <w:color w:val="000000"/>
                <w:sz w:val="21"/>
                <w:szCs w:val="21"/>
                <w:shd w:val="clear" w:color="auto" w:fill="FFFFFF"/>
              </w:rPr>
              <w:t xml:space="preserve">a percentage of </w:t>
            </w:r>
            <w:r w:rsidR="3B467346" w:rsidRPr="000F3F29">
              <w:rPr>
                <w:rFonts w:ascii="Segoe UI" w:hAnsi="Segoe UI" w:cs="Segoe UI"/>
                <w:color w:val="000000"/>
                <w:sz w:val="21"/>
                <w:szCs w:val="21"/>
                <w:shd w:val="clear" w:color="auto" w:fill="FFFFFF"/>
              </w:rPr>
              <w:t xml:space="preserve">our sample is enriched for </w:t>
            </w:r>
            <w:r w:rsidR="4BB60E11" w:rsidRPr="000F3F29">
              <w:rPr>
                <w:rFonts w:ascii="Segoe UI" w:hAnsi="Segoe UI" w:cs="Segoe UI"/>
                <w:color w:val="000000"/>
                <w:sz w:val="21"/>
                <w:szCs w:val="21"/>
                <w:shd w:val="clear" w:color="auto" w:fill="FFFFFF"/>
              </w:rPr>
              <w:t xml:space="preserve">people with </w:t>
            </w:r>
            <w:r w:rsidR="3B467346" w:rsidRPr="000F3F29">
              <w:rPr>
                <w:rFonts w:ascii="Segoe UI" w:hAnsi="Segoe UI" w:cs="Segoe UI"/>
                <w:color w:val="000000"/>
                <w:sz w:val="21"/>
                <w:szCs w:val="21"/>
                <w:shd w:val="clear" w:color="auto" w:fill="FFFFFF"/>
              </w:rPr>
              <w:t>symptoms of social anxiety</w:t>
            </w:r>
            <w:r w:rsidR="6AC5D3F5" w:rsidRPr="000F3F29">
              <w:rPr>
                <w:rFonts w:ascii="Segoe UI" w:hAnsi="Segoe UI" w:cs="Segoe UI"/>
                <w:color w:val="000000"/>
                <w:sz w:val="21"/>
                <w:szCs w:val="21"/>
                <w:shd w:val="clear" w:color="auto" w:fill="FFFFFF"/>
              </w:rPr>
              <w:t xml:space="preserve"> and mood dysregulation</w:t>
            </w:r>
            <w:r w:rsidR="3AFBE766" w:rsidRPr="000F3F29">
              <w:rPr>
                <w:rFonts w:ascii="Segoe UI" w:hAnsi="Segoe UI" w:cs="Segoe UI"/>
                <w:color w:val="000000"/>
                <w:sz w:val="21"/>
                <w:szCs w:val="21"/>
                <w:shd w:val="clear" w:color="auto" w:fill="FFFFFF"/>
              </w:rPr>
              <w:t xml:space="preserve"> above population-based thresholds</w:t>
            </w:r>
            <w:r w:rsidR="6AC5D3F5" w:rsidRPr="000F3F29">
              <w:rPr>
                <w:rFonts w:ascii="Segoe UI" w:hAnsi="Segoe UI" w:cs="Segoe UI"/>
                <w:color w:val="000000"/>
                <w:sz w:val="21"/>
                <w:szCs w:val="21"/>
                <w:shd w:val="clear" w:color="auto" w:fill="FFFFFF"/>
              </w:rPr>
              <w:t xml:space="preserve"> (please see </w:t>
            </w:r>
            <w:r w:rsidR="6AC5D3F5" w:rsidRPr="000F3F29">
              <w:rPr>
                <w:rFonts w:ascii="Segoe UI" w:hAnsi="Segoe UI" w:cs="Segoe UI"/>
                <w:b/>
                <w:bCs/>
                <w:color w:val="000000"/>
                <w:sz w:val="21"/>
                <w:szCs w:val="21"/>
                <w:shd w:val="clear" w:color="auto" w:fill="FFFFFF"/>
              </w:rPr>
              <w:t>Screening Questionnaire</w:t>
            </w:r>
            <w:r w:rsidR="6AC5D3F5" w:rsidRPr="000F3F29">
              <w:rPr>
                <w:rFonts w:ascii="Segoe UI" w:hAnsi="Segoe UI" w:cs="Segoe UI"/>
                <w:color w:val="000000"/>
                <w:sz w:val="21"/>
                <w:szCs w:val="21"/>
                <w:shd w:val="clear" w:color="auto" w:fill="FFFFFF"/>
              </w:rPr>
              <w:t xml:space="preserve"> section below).</w:t>
            </w:r>
            <w:r w:rsidR="4EB24AE1" w:rsidRPr="000F3F29">
              <w:rPr>
                <w:rFonts w:ascii="Segoe UI" w:hAnsi="Segoe UI" w:cs="Segoe UI"/>
                <w:color w:val="000000"/>
                <w:sz w:val="21"/>
                <w:szCs w:val="21"/>
                <w:shd w:val="clear" w:color="auto" w:fill="FFFFFF"/>
              </w:rPr>
              <w:t xml:space="preserve"> We will screen </w:t>
            </w:r>
            <w:r w:rsidR="642030B8" w:rsidRPr="000F3F29">
              <w:rPr>
                <w:rFonts w:ascii="Segoe UI" w:hAnsi="Segoe UI" w:cs="Segoe UI"/>
                <w:color w:val="000000"/>
                <w:sz w:val="21"/>
                <w:szCs w:val="21"/>
                <w:shd w:val="clear" w:color="auto" w:fill="FFFFFF"/>
              </w:rPr>
              <w:t xml:space="preserve">up to </w:t>
            </w:r>
            <w:r w:rsidR="2DB87D28" w:rsidRPr="000F3F29">
              <w:rPr>
                <w:rFonts w:ascii="Segoe UI" w:hAnsi="Segoe UI" w:cs="Segoe UI"/>
                <w:color w:val="000000"/>
                <w:sz w:val="21"/>
                <w:szCs w:val="21"/>
                <w:shd w:val="clear" w:color="auto" w:fill="FFFFFF"/>
              </w:rPr>
              <w:t>1</w:t>
            </w:r>
            <w:r w:rsidR="642030B8" w:rsidRPr="000F3F29">
              <w:rPr>
                <w:rFonts w:ascii="Segoe UI" w:hAnsi="Segoe UI" w:cs="Segoe UI"/>
                <w:color w:val="000000"/>
                <w:sz w:val="21"/>
                <w:szCs w:val="21"/>
                <w:shd w:val="clear" w:color="auto" w:fill="FFFFFF"/>
              </w:rPr>
              <w:t>5000</w:t>
            </w:r>
            <w:r w:rsidR="4EB24AE1" w:rsidRPr="000F3F29">
              <w:rPr>
                <w:rFonts w:ascii="Segoe UI" w:hAnsi="Segoe UI" w:cs="Segoe UI"/>
                <w:color w:val="000000"/>
                <w:sz w:val="21"/>
                <w:szCs w:val="21"/>
                <w:shd w:val="clear" w:color="auto" w:fill="FFFFFF"/>
              </w:rPr>
              <w:t xml:space="preserve"> people </w:t>
            </w:r>
            <w:r w:rsidR="4E1B9D39" w:rsidRPr="000F3F29">
              <w:rPr>
                <w:rFonts w:ascii="Segoe UI" w:hAnsi="Segoe UI" w:cs="Segoe UI"/>
                <w:color w:val="000000"/>
                <w:sz w:val="21"/>
                <w:szCs w:val="21"/>
                <w:shd w:val="clear" w:color="auto" w:fill="FFFFFF"/>
              </w:rPr>
              <w:t>aged 14–</w:t>
            </w:r>
            <w:r w:rsidR="6A43D820" w:rsidRPr="1F7AC372">
              <w:rPr>
                <w:rFonts w:ascii="Segoe UI" w:hAnsi="Segoe UI" w:cs="Segoe UI"/>
                <w:color w:val="000000"/>
                <w:sz w:val="21"/>
                <w:szCs w:val="21"/>
                <w:shd w:val="clear" w:color="auto" w:fill="FFFFFF"/>
              </w:rPr>
              <w:t>6</w:t>
            </w:r>
            <w:r w:rsidR="4E1B9D39" w:rsidRPr="1F7AC372">
              <w:rPr>
                <w:rFonts w:ascii="Segoe UI" w:hAnsi="Segoe UI" w:cs="Segoe UI"/>
                <w:color w:val="000000"/>
                <w:sz w:val="21"/>
                <w:szCs w:val="21"/>
                <w:shd w:val="clear" w:color="auto" w:fill="FFFFFF"/>
              </w:rPr>
              <w:t>5</w:t>
            </w:r>
            <w:r w:rsidR="4E1B9D39" w:rsidRPr="000F3F29">
              <w:rPr>
                <w:rFonts w:ascii="Segoe UI" w:hAnsi="Segoe UI" w:cs="Segoe UI"/>
                <w:color w:val="000000"/>
                <w:sz w:val="21"/>
                <w:szCs w:val="21"/>
                <w:shd w:val="clear" w:color="auto" w:fill="FFFFFF"/>
              </w:rPr>
              <w:t xml:space="preserve"> </w:t>
            </w:r>
            <w:r w:rsidR="4EB24AE1" w:rsidRPr="000F3F29">
              <w:rPr>
                <w:rFonts w:ascii="Segoe UI" w:hAnsi="Segoe UI" w:cs="Segoe UI"/>
                <w:color w:val="000000"/>
                <w:sz w:val="21"/>
                <w:szCs w:val="21"/>
                <w:shd w:val="clear" w:color="auto" w:fill="FFFFFF"/>
              </w:rPr>
              <w:t xml:space="preserve">until we reach a final sample of n = </w:t>
            </w:r>
            <w:r w:rsidR="2DB87D28" w:rsidRPr="000F3F29">
              <w:rPr>
                <w:rFonts w:ascii="Segoe UI" w:hAnsi="Segoe UI" w:cs="Segoe UI"/>
                <w:color w:val="000000"/>
                <w:sz w:val="21"/>
                <w:szCs w:val="21"/>
                <w:shd w:val="clear" w:color="auto" w:fill="FFFFFF"/>
              </w:rPr>
              <w:t>5</w:t>
            </w:r>
            <w:r w:rsidR="4EB24AE1" w:rsidRPr="000F3F29">
              <w:rPr>
                <w:rFonts w:ascii="Segoe UI" w:hAnsi="Segoe UI" w:cs="Segoe UI"/>
                <w:color w:val="000000"/>
                <w:sz w:val="21"/>
                <w:szCs w:val="21"/>
                <w:shd w:val="clear" w:color="auto" w:fill="FFFFFF"/>
              </w:rPr>
              <w:t>000.</w:t>
            </w:r>
            <w:r w:rsidR="6224E87B" w:rsidRPr="000F3F29">
              <w:rPr>
                <w:rFonts w:ascii="Segoe UI" w:hAnsi="Segoe UI" w:cs="Segoe UI"/>
                <w:color w:val="000000"/>
                <w:sz w:val="21"/>
                <w:szCs w:val="21"/>
                <w:shd w:val="clear" w:color="auto" w:fill="FFFFFF"/>
              </w:rPr>
              <w:t xml:space="preserve"> </w:t>
            </w:r>
            <w:r w:rsidR="6224E87B" w:rsidRPr="1F7AC372">
              <w:rPr>
                <w:rFonts w:ascii="Segoe UI" w:hAnsi="Segoe UI" w:cs="Segoe UI"/>
                <w:color w:val="000000"/>
                <w:sz w:val="21"/>
                <w:szCs w:val="21"/>
                <w:shd w:val="clear" w:color="auto" w:fill="FFFFFF"/>
              </w:rPr>
              <w:t xml:space="preserve">Some participants </w:t>
            </w:r>
            <w:r w:rsidR="14F9E5F8" w:rsidRPr="1F7AC372">
              <w:rPr>
                <w:rFonts w:ascii="Segoe UI" w:hAnsi="Segoe UI" w:cs="Segoe UI"/>
                <w:color w:val="000000"/>
                <w:sz w:val="21"/>
                <w:szCs w:val="21"/>
                <w:shd w:val="clear" w:color="auto" w:fill="FFFFFF"/>
              </w:rPr>
              <w:t>aged 14-18 will be recruited via Children Helping Science platform developed by MIT university, and</w:t>
            </w:r>
            <w:r w:rsidR="14F9E5F8">
              <w:rPr>
                <w:rFonts w:ascii="Segoe UI" w:hAnsi="Segoe UI" w:cs="Segoe UI"/>
                <w:color w:val="000000"/>
                <w:sz w:val="21"/>
                <w:szCs w:val="21"/>
                <w:shd w:val="clear" w:color="auto" w:fill="FFFFFF"/>
              </w:rPr>
              <w:t xml:space="preserve"> some adult participants </w:t>
            </w:r>
            <w:r w:rsidR="6224E87B" w:rsidRPr="000F3F29">
              <w:rPr>
                <w:rFonts w:ascii="Segoe UI" w:hAnsi="Segoe UI" w:cs="Segoe UI"/>
                <w:color w:val="000000"/>
                <w:sz w:val="21"/>
                <w:szCs w:val="21"/>
                <w:shd w:val="clear" w:color="auto" w:fill="FFFFFF"/>
              </w:rPr>
              <w:t>aged 18-</w:t>
            </w:r>
            <w:r w:rsidR="6A43D820" w:rsidRPr="1F7AC372">
              <w:rPr>
                <w:rFonts w:ascii="Segoe UI" w:hAnsi="Segoe UI" w:cs="Segoe UI"/>
                <w:color w:val="000000"/>
                <w:sz w:val="21"/>
                <w:szCs w:val="21"/>
                <w:shd w:val="clear" w:color="auto" w:fill="FFFFFF"/>
              </w:rPr>
              <w:t>6</w:t>
            </w:r>
            <w:r w:rsidR="64D3CCE6" w:rsidRPr="1F7AC372">
              <w:rPr>
                <w:rFonts w:ascii="Segoe UI" w:hAnsi="Segoe UI" w:cs="Segoe UI"/>
                <w:color w:val="000000"/>
                <w:sz w:val="21"/>
                <w:szCs w:val="21"/>
                <w:shd w:val="clear" w:color="auto" w:fill="FFFFFF"/>
              </w:rPr>
              <w:t>5</w:t>
            </w:r>
            <w:r w:rsidR="6224E87B" w:rsidRPr="000F3F29">
              <w:rPr>
                <w:rFonts w:ascii="Segoe UI" w:hAnsi="Segoe UI" w:cs="Segoe UI"/>
                <w:color w:val="000000"/>
                <w:sz w:val="21"/>
                <w:szCs w:val="21"/>
                <w:shd w:val="clear" w:color="auto" w:fill="FFFFFF"/>
              </w:rPr>
              <w:t xml:space="preserve"> years will be recruited via </w:t>
            </w:r>
            <w:r w:rsidR="7594AFD2" w:rsidRPr="000F3F29">
              <w:rPr>
                <w:rFonts w:ascii="Segoe UI" w:hAnsi="Segoe UI" w:cs="Segoe UI"/>
                <w:color w:val="000000"/>
                <w:sz w:val="21"/>
                <w:szCs w:val="21"/>
                <w:shd w:val="clear" w:color="auto" w:fill="FFFFFF"/>
              </w:rPr>
              <w:t xml:space="preserve">online platforms such as </w:t>
            </w:r>
            <w:proofErr w:type="spellStart"/>
            <w:r w:rsidR="7594AFD2" w:rsidRPr="000F3F29">
              <w:rPr>
                <w:rFonts w:ascii="Segoe UI" w:hAnsi="Segoe UI" w:cs="Segoe UI"/>
                <w:color w:val="000000"/>
                <w:sz w:val="21"/>
                <w:szCs w:val="21"/>
                <w:shd w:val="clear" w:color="auto" w:fill="FFFFFF"/>
              </w:rPr>
              <w:t>CloudResearch</w:t>
            </w:r>
            <w:proofErr w:type="spellEnd"/>
            <w:r w:rsidR="7594AFD2" w:rsidRPr="000F3F29">
              <w:rPr>
                <w:rFonts w:ascii="Segoe UI" w:hAnsi="Segoe UI" w:cs="Segoe UI"/>
                <w:color w:val="000000"/>
                <w:sz w:val="21"/>
                <w:szCs w:val="21"/>
                <w:shd w:val="clear" w:color="auto" w:fill="FFFFFF"/>
              </w:rPr>
              <w:t xml:space="preserve">, Prolific, </w:t>
            </w:r>
            <w:r w:rsidR="2C3C7917" w:rsidRPr="000F3F29">
              <w:rPr>
                <w:rFonts w:ascii="Segoe UI" w:hAnsi="Segoe UI" w:cs="Segoe UI"/>
                <w:color w:val="000000"/>
                <w:sz w:val="21"/>
                <w:szCs w:val="21"/>
                <w:shd w:val="clear" w:color="auto" w:fill="FFFFFF"/>
              </w:rPr>
              <w:t xml:space="preserve">Testable Minds, </w:t>
            </w:r>
            <w:r w:rsidR="7594AFD2" w:rsidRPr="000F3F29">
              <w:rPr>
                <w:rFonts w:ascii="Segoe UI" w:hAnsi="Segoe UI" w:cs="Segoe UI"/>
                <w:color w:val="000000"/>
                <w:sz w:val="21"/>
                <w:szCs w:val="21"/>
                <w:shd w:val="clear" w:color="auto" w:fill="FFFFFF"/>
              </w:rPr>
              <w:t>and Amazon Mechanical Turk (</w:t>
            </w:r>
            <w:proofErr w:type="spellStart"/>
            <w:r w:rsidR="7594AFD2" w:rsidRPr="000F3F29">
              <w:rPr>
                <w:rFonts w:ascii="Segoe UI" w:hAnsi="Segoe UI" w:cs="Segoe UI"/>
                <w:color w:val="000000"/>
                <w:sz w:val="21"/>
                <w:szCs w:val="21"/>
                <w:shd w:val="clear" w:color="auto" w:fill="FFFFFF"/>
              </w:rPr>
              <w:t>MTurk</w:t>
            </w:r>
            <w:proofErr w:type="spellEnd"/>
            <w:r w:rsidR="7594AFD2" w:rsidRPr="000F3F29">
              <w:rPr>
                <w:rFonts w:ascii="Segoe UI" w:hAnsi="Segoe UI" w:cs="Segoe UI"/>
                <w:color w:val="000000"/>
                <w:sz w:val="21"/>
                <w:szCs w:val="21"/>
                <w:shd w:val="clear" w:color="auto" w:fill="FFFFFF"/>
              </w:rPr>
              <w:t xml:space="preserve">), </w:t>
            </w:r>
            <w:r w:rsidR="33E55EF6" w:rsidRPr="000F3F29">
              <w:rPr>
                <w:rFonts w:ascii="Segoe UI" w:hAnsi="Segoe UI" w:cs="Segoe UI"/>
                <w:color w:val="000000"/>
                <w:sz w:val="21"/>
                <w:szCs w:val="21"/>
                <w:shd w:val="clear" w:color="auto" w:fill="FFFFFF"/>
              </w:rPr>
              <w:t>which the PI has extensive experience with</w:t>
            </w:r>
            <w:r w:rsidR="7594AFD2" w:rsidRPr="000F3F29">
              <w:rPr>
                <w:rFonts w:ascii="Segoe UI" w:hAnsi="Segoe UI" w:cs="Segoe UI"/>
                <w:color w:val="000000"/>
                <w:sz w:val="21"/>
                <w:szCs w:val="21"/>
                <w:shd w:val="clear" w:color="auto" w:fill="FFFFFF"/>
              </w:rPr>
              <w:t>.</w:t>
            </w:r>
            <w:r w:rsidR="6224E87B" w:rsidRPr="000F3F29">
              <w:rPr>
                <w:rFonts w:ascii="Segoe UI" w:hAnsi="Segoe UI" w:cs="Segoe UI"/>
                <w:color w:val="000000"/>
                <w:sz w:val="21"/>
                <w:szCs w:val="21"/>
                <w:shd w:val="clear" w:color="auto" w:fill="FFFFFF"/>
              </w:rPr>
              <w:t xml:space="preserve"> </w:t>
            </w:r>
            <w:r w:rsidR="7594AFD2" w:rsidRPr="000F3F29">
              <w:rPr>
                <w:rFonts w:ascii="Segoe UI" w:hAnsi="Segoe UI" w:cs="Segoe UI"/>
                <w:color w:val="000000"/>
                <w:sz w:val="21"/>
                <w:szCs w:val="21"/>
                <w:shd w:val="clear" w:color="auto" w:fill="FFFFFF"/>
              </w:rPr>
              <w:t>T</w:t>
            </w:r>
            <w:r w:rsidR="6224E87B" w:rsidRPr="000F3F29">
              <w:rPr>
                <w:rFonts w:ascii="Segoe UI" w:hAnsi="Segoe UI" w:cs="Segoe UI"/>
                <w:color w:val="000000"/>
                <w:sz w:val="21"/>
                <w:szCs w:val="21"/>
                <w:shd w:val="clear" w:color="auto" w:fill="FFFFFF"/>
              </w:rPr>
              <w:t>hese people will view the same information presented in the adult flyer and information sheet before proceeding to screening</w:t>
            </w:r>
            <w:r w:rsidR="23225673" w:rsidRPr="000F3F29">
              <w:rPr>
                <w:rFonts w:ascii="Segoe UI" w:hAnsi="Segoe UI" w:cs="Segoe UI"/>
                <w:color w:val="000000"/>
                <w:sz w:val="21"/>
                <w:szCs w:val="21"/>
                <w:shd w:val="clear" w:color="auto" w:fill="FFFFFF"/>
              </w:rPr>
              <w:t xml:space="preserve"> </w:t>
            </w:r>
            <w:r w:rsidR="175DDE28" w:rsidRPr="000F3F29">
              <w:rPr>
                <w:rFonts w:ascii="Segoe UI" w:hAnsi="Segoe UI" w:cs="Segoe UI"/>
                <w:color w:val="000000"/>
                <w:sz w:val="21"/>
                <w:szCs w:val="21"/>
                <w:shd w:val="clear" w:color="auto" w:fill="FFFFFF"/>
              </w:rPr>
              <w:t>on</w:t>
            </w:r>
            <w:r w:rsidR="23225673" w:rsidRPr="000F3F29">
              <w:rPr>
                <w:rFonts w:ascii="Segoe UI" w:hAnsi="Segoe UI" w:cs="Segoe UI"/>
                <w:color w:val="000000"/>
                <w:sz w:val="21"/>
                <w:szCs w:val="21"/>
                <w:shd w:val="clear" w:color="auto" w:fill="FFFFFF"/>
              </w:rPr>
              <w:t xml:space="preserve"> Qualtrics, Gorilla</w:t>
            </w:r>
            <w:r w:rsidR="175DDE28" w:rsidRPr="000F3F29">
              <w:rPr>
                <w:rFonts w:ascii="Segoe UI" w:hAnsi="Segoe UI" w:cs="Segoe UI"/>
                <w:color w:val="000000"/>
                <w:sz w:val="21"/>
                <w:szCs w:val="21"/>
                <w:shd w:val="clear" w:color="auto" w:fill="FFFFFF"/>
              </w:rPr>
              <w:t xml:space="preserve"> or via a </w:t>
            </w:r>
            <w:proofErr w:type="spellStart"/>
            <w:r w:rsidR="175DDE28" w:rsidRPr="000F3F29">
              <w:rPr>
                <w:rFonts w:ascii="Segoe UI" w:hAnsi="Segoe UI" w:cs="Segoe UI"/>
                <w:color w:val="000000"/>
                <w:sz w:val="21"/>
                <w:szCs w:val="21"/>
                <w:shd w:val="clear" w:color="auto" w:fill="FFFFFF"/>
              </w:rPr>
              <w:t>RedCap</w:t>
            </w:r>
            <w:proofErr w:type="spellEnd"/>
            <w:r w:rsidR="175DDE28" w:rsidRPr="000F3F29">
              <w:rPr>
                <w:rFonts w:ascii="Segoe UI" w:hAnsi="Segoe UI" w:cs="Segoe UI"/>
                <w:color w:val="000000"/>
                <w:sz w:val="21"/>
                <w:szCs w:val="21"/>
                <w:shd w:val="clear" w:color="auto" w:fill="FFFFFF"/>
              </w:rPr>
              <w:t xml:space="preserve"> link</w:t>
            </w:r>
            <w:r w:rsidR="6224E87B" w:rsidRPr="000F3F29">
              <w:rPr>
                <w:rFonts w:ascii="Segoe UI" w:hAnsi="Segoe UI" w:cs="Segoe UI"/>
                <w:color w:val="000000"/>
                <w:sz w:val="21"/>
                <w:szCs w:val="21"/>
                <w:shd w:val="clear" w:color="auto" w:fill="FFFFFF"/>
              </w:rPr>
              <w:t>.</w:t>
            </w:r>
          </w:p>
          <w:p w14:paraId="10F6FECC" w14:textId="77777777" w:rsidR="003B3D0F" w:rsidRPr="003B3D0F" w:rsidRDefault="003B3D0F" w:rsidP="003B3D0F">
            <w:pPr>
              <w:pStyle w:val="NormalWeb"/>
              <w:spacing w:before="0" w:beforeAutospacing="0" w:after="0" w:afterAutospacing="0"/>
              <w:rPr>
                <w:rFonts w:ascii="Segoe UI" w:hAnsi="Segoe UI" w:cs="Segoe UI"/>
                <w:b/>
                <w:bCs/>
                <w:color w:val="000000"/>
                <w:sz w:val="21"/>
                <w:szCs w:val="21"/>
                <w:shd w:val="clear" w:color="auto" w:fill="FFFFFF"/>
              </w:rPr>
            </w:pPr>
          </w:p>
          <w:p w14:paraId="061C5870" w14:textId="5BE64BB9" w:rsidR="00E376DD" w:rsidRDefault="5DC779A3" w:rsidP="30E5CE9C">
            <w:pPr>
              <w:pStyle w:val="NormalWeb"/>
              <w:spacing w:before="0" w:beforeAutospacing="0" w:after="0" w:afterAutospacing="0"/>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For p</w:t>
            </w:r>
            <w:r w:rsidR="28D4EDDB" w:rsidRPr="00E376DD">
              <w:rPr>
                <w:rFonts w:ascii="Segoe UI" w:hAnsi="Segoe UI" w:cs="Segoe UI"/>
                <w:color w:val="000000"/>
                <w:sz w:val="21"/>
                <w:szCs w:val="21"/>
                <w:shd w:val="clear" w:color="auto" w:fill="FFFFFF"/>
              </w:rPr>
              <w:t xml:space="preserve">articipants </w:t>
            </w:r>
            <w:r w:rsidR="7D17E512">
              <w:rPr>
                <w:rFonts w:ascii="Segoe UI" w:hAnsi="Segoe UI" w:cs="Segoe UI"/>
                <w:color w:val="000000"/>
                <w:sz w:val="21"/>
                <w:szCs w:val="21"/>
                <w:shd w:val="clear" w:color="auto" w:fill="FFFFFF"/>
              </w:rPr>
              <w:t>who continue past the screening stage</w:t>
            </w:r>
            <w:r>
              <w:rPr>
                <w:rFonts w:ascii="Segoe UI" w:hAnsi="Segoe UI" w:cs="Segoe UI"/>
                <w:color w:val="000000"/>
                <w:sz w:val="21"/>
                <w:szCs w:val="21"/>
                <w:shd w:val="clear" w:color="auto" w:fill="FFFFFF"/>
              </w:rPr>
              <w:t>,</w:t>
            </w:r>
            <w:r w:rsidR="7D17E512">
              <w:rPr>
                <w:rFonts w:ascii="Segoe UI" w:hAnsi="Segoe UI" w:cs="Segoe UI"/>
                <w:color w:val="000000"/>
                <w:sz w:val="21"/>
                <w:szCs w:val="21"/>
                <w:shd w:val="clear" w:color="auto" w:fill="FFFFFF"/>
              </w:rPr>
              <w:t xml:space="preserve"> </w:t>
            </w:r>
            <w:r w:rsidR="51F1C7DB">
              <w:rPr>
                <w:rFonts w:ascii="Segoe UI" w:hAnsi="Segoe UI" w:cs="Segoe UI"/>
                <w:color w:val="000000"/>
                <w:sz w:val="21"/>
                <w:szCs w:val="21"/>
                <w:shd w:val="clear" w:color="auto" w:fill="FFFFFF"/>
              </w:rPr>
              <w:t>consent will be taken</w:t>
            </w:r>
            <w:r w:rsidR="7D59C4A6">
              <w:rPr>
                <w:rFonts w:ascii="Segoe UI" w:hAnsi="Segoe UI" w:cs="Segoe UI"/>
                <w:color w:val="000000"/>
                <w:sz w:val="21"/>
                <w:szCs w:val="21"/>
                <w:shd w:val="clear" w:color="auto" w:fill="FFFFFF"/>
              </w:rPr>
              <w:t xml:space="preserve"> 1) </w:t>
            </w:r>
            <w:r w:rsidR="51F1C7DB">
              <w:rPr>
                <w:rFonts w:ascii="Segoe UI" w:hAnsi="Segoe UI" w:cs="Segoe UI"/>
                <w:color w:val="000000"/>
                <w:sz w:val="21"/>
                <w:szCs w:val="21"/>
                <w:shd w:val="clear" w:color="auto" w:fill="FFFFFF"/>
              </w:rPr>
              <w:t>in</w:t>
            </w:r>
            <w:r w:rsidR="76216516">
              <w:rPr>
                <w:rFonts w:ascii="Segoe UI" w:hAnsi="Segoe UI" w:cs="Segoe UI"/>
                <w:color w:val="000000"/>
                <w:sz w:val="21"/>
                <w:szCs w:val="21"/>
                <w:shd w:val="clear" w:color="auto" w:fill="FFFFFF"/>
              </w:rPr>
              <w:t xml:space="preserve"> </w:t>
            </w:r>
            <w:r w:rsidR="51F1C7DB">
              <w:rPr>
                <w:rFonts w:ascii="Segoe UI" w:hAnsi="Segoe UI" w:cs="Segoe UI"/>
                <w:color w:val="000000"/>
                <w:sz w:val="21"/>
                <w:szCs w:val="21"/>
                <w:shd w:val="clear" w:color="auto" w:fill="FFFFFF"/>
              </w:rPr>
              <w:t xml:space="preserve">person </w:t>
            </w:r>
            <w:r w:rsidR="09BC844D">
              <w:rPr>
                <w:rFonts w:ascii="Segoe UI" w:hAnsi="Segoe UI" w:cs="Segoe UI"/>
                <w:color w:val="000000"/>
                <w:sz w:val="21"/>
                <w:szCs w:val="21"/>
                <w:shd w:val="clear" w:color="auto" w:fill="FFFFFF"/>
              </w:rPr>
              <w:t>at schools</w:t>
            </w:r>
            <w:r w:rsidR="7D59C4A6">
              <w:rPr>
                <w:rFonts w:ascii="Segoe UI" w:hAnsi="Segoe UI" w:cs="Segoe UI"/>
                <w:color w:val="000000"/>
                <w:sz w:val="21"/>
                <w:szCs w:val="21"/>
                <w:shd w:val="clear" w:color="auto" w:fill="FFFFFF"/>
              </w:rPr>
              <w:t xml:space="preserve"> or online</w:t>
            </w:r>
            <w:r w:rsidR="09BC844D">
              <w:rPr>
                <w:rFonts w:ascii="Segoe UI" w:hAnsi="Segoe UI" w:cs="Segoe UI"/>
                <w:color w:val="000000"/>
                <w:sz w:val="21"/>
                <w:szCs w:val="21"/>
                <w:shd w:val="clear" w:color="auto" w:fill="FFFFFF"/>
              </w:rPr>
              <w:t xml:space="preserve"> for </w:t>
            </w:r>
            <w:r w:rsidR="76216516">
              <w:rPr>
                <w:rFonts w:ascii="Segoe UI" w:hAnsi="Segoe UI" w:cs="Segoe UI"/>
                <w:color w:val="000000"/>
                <w:sz w:val="21"/>
                <w:szCs w:val="21"/>
                <w:shd w:val="clear" w:color="auto" w:fill="FFFFFF"/>
              </w:rPr>
              <w:t xml:space="preserve">participants </w:t>
            </w:r>
            <w:r w:rsidR="4A88C8AB" w:rsidRPr="000F3F29">
              <w:rPr>
                <w:rFonts w:ascii="Segoe UI" w:hAnsi="Segoe UI" w:cs="Segoe UI"/>
                <w:color w:val="000000"/>
                <w:sz w:val="21"/>
                <w:szCs w:val="21"/>
                <w:shd w:val="clear" w:color="auto" w:fill="FFFFFF"/>
              </w:rPr>
              <w:t xml:space="preserve">aged </w:t>
            </w:r>
            <w:r w:rsidR="09BC844D" w:rsidRPr="000F3F29">
              <w:rPr>
                <w:rFonts w:ascii="Segoe UI" w:hAnsi="Segoe UI" w:cs="Segoe UI"/>
                <w:color w:val="000000"/>
                <w:sz w:val="21"/>
                <w:szCs w:val="21"/>
                <w:shd w:val="clear" w:color="auto" w:fill="FFFFFF"/>
              </w:rPr>
              <w:t>1</w:t>
            </w:r>
            <w:r w:rsidR="373CD709" w:rsidRPr="000F3F29">
              <w:rPr>
                <w:rFonts w:ascii="Segoe UI" w:hAnsi="Segoe UI" w:cs="Segoe UI"/>
                <w:color w:val="000000"/>
                <w:sz w:val="21"/>
                <w:szCs w:val="21"/>
                <w:shd w:val="clear" w:color="auto" w:fill="FFFFFF"/>
              </w:rPr>
              <w:t>4</w:t>
            </w:r>
            <w:r w:rsidR="09BC844D" w:rsidRPr="000F3F29">
              <w:rPr>
                <w:rFonts w:ascii="Segoe UI" w:hAnsi="Segoe UI" w:cs="Segoe UI"/>
                <w:color w:val="000000"/>
                <w:sz w:val="21"/>
                <w:szCs w:val="21"/>
                <w:shd w:val="clear" w:color="auto" w:fill="FFFFFF"/>
              </w:rPr>
              <w:t>-18 years</w:t>
            </w:r>
            <w:r w:rsidR="4A88C8AB" w:rsidRPr="000F3F29">
              <w:rPr>
                <w:rFonts w:ascii="Segoe UI" w:hAnsi="Segoe UI" w:cs="Segoe UI"/>
                <w:color w:val="000000"/>
                <w:sz w:val="21"/>
                <w:szCs w:val="21"/>
                <w:shd w:val="clear" w:color="auto" w:fill="FFFFFF"/>
              </w:rPr>
              <w:t xml:space="preserve"> old</w:t>
            </w:r>
            <w:r w:rsidR="09BC844D" w:rsidRPr="000F3F29">
              <w:rPr>
                <w:rFonts w:ascii="Segoe UI" w:hAnsi="Segoe UI" w:cs="Segoe UI"/>
                <w:color w:val="000000"/>
                <w:sz w:val="21"/>
                <w:szCs w:val="21"/>
                <w:shd w:val="clear" w:color="auto" w:fill="FFFFFF"/>
              </w:rPr>
              <w:t xml:space="preserve">; </w:t>
            </w:r>
            <w:r w:rsidR="211A8243" w:rsidRPr="000F3F29">
              <w:rPr>
                <w:rFonts w:ascii="Segoe UI" w:hAnsi="Segoe UI" w:cs="Segoe UI"/>
                <w:color w:val="000000"/>
                <w:sz w:val="21"/>
                <w:szCs w:val="21"/>
                <w:shd w:val="clear" w:color="auto" w:fill="FFFFFF"/>
              </w:rPr>
              <w:t xml:space="preserve">2) </w:t>
            </w:r>
            <w:r w:rsidR="76216516" w:rsidRPr="000F3F29">
              <w:rPr>
                <w:rFonts w:ascii="Segoe UI" w:hAnsi="Segoe UI" w:cs="Segoe UI"/>
                <w:color w:val="000000"/>
                <w:sz w:val="21"/>
                <w:szCs w:val="21"/>
                <w:shd w:val="clear" w:color="auto" w:fill="FFFFFF"/>
              </w:rPr>
              <w:t xml:space="preserve">in person </w:t>
            </w:r>
            <w:r w:rsidR="09BC844D" w:rsidRPr="000F3F29">
              <w:rPr>
                <w:rFonts w:ascii="Segoe UI" w:hAnsi="Segoe UI" w:cs="Segoe UI"/>
                <w:color w:val="000000"/>
                <w:sz w:val="21"/>
                <w:szCs w:val="21"/>
                <w:shd w:val="clear" w:color="auto" w:fill="FFFFFF"/>
              </w:rPr>
              <w:t>at the UCL Psychology and Language Sciences division 1-19 Torrington Place</w:t>
            </w:r>
            <w:r w:rsidR="76216516" w:rsidRPr="000F3F29">
              <w:rPr>
                <w:rFonts w:ascii="Segoe UI" w:hAnsi="Segoe UI" w:cs="Segoe UI"/>
                <w:color w:val="000000"/>
                <w:sz w:val="21"/>
                <w:szCs w:val="21"/>
                <w:shd w:val="clear" w:color="auto" w:fill="FFFFFF"/>
              </w:rPr>
              <w:t>,</w:t>
            </w:r>
            <w:r w:rsidR="09BC844D" w:rsidRPr="000F3F29">
              <w:rPr>
                <w:rFonts w:ascii="Segoe UI" w:hAnsi="Segoe UI" w:cs="Segoe UI"/>
                <w:color w:val="000000"/>
                <w:sz w:val="21"/>
                <w:szCs w:val="21"/>
                <w:shd w:val="clear" w:color="auto" w:fill="FFFFFF"/>
              </w:rPr>
              <w:t xml:space="preserve"> </w:t>
            </w:r>
            <w:r w:rsidR="211A8243" w:rsidRPr="000F3F29">
              <w:rPr>
                <w:rFonts w:ascii="Segoe UI" w:hAnsi="Segoe UI" w:cs="Segoe UI"/>
                <w:color w:val="000000"/>
                <w:sz w:val="21"/>
                <w:szCs w:val="21"/>
                <w:shd w:val="clear" w:color="auto" w:fill="FFFFFF"/>
              </w:rPr>
              <w:t>or online for participants aged 18-</w:t>
            </w:r>
            <w:r w:rsidR="2AC6C26C" w:rsidRPr="1F7AC372">
              <w:rPr>
                <w:rFonts w:ascii="Segoe UI" w:hAnsi="Segoe UI" w:cs="Segoe UI"/>
                <w:color w:val="000000"/>
                <w:sz w:val="21"/>
                <w:szCs w:val="21"/>
                <w:shd w:val="clear" w:color="auto" w:fill="FFFFFF"/>
              </w:rPr>
              <w:t>6</w:t>
            </w:r>
            <w:r w:rsidR="211A8243" w:rsidRPr="1F7AC372">
              <w:rPr>
                <w:rFonts w:ascii="Segoe UI" w:hAnsi="Segoe UI" w:cs="Segoe UI"/>
                <w:color w:val="000000"/>
                <w:sz w:val="21"/>
                <w:szCs w:val="21"/>
                <w:shd w:val="clear" w:color="auto" w:fill="FFFFFF"/>
              </w:rPr>
              <w:t>5</w:t>
            </w:r>
            <w:r w:rsidR="211A8243" w:rsidRPr="000F3F29">
              <w:rPr>
                <w:rFonts w:ascii="Segoe UI" w:hAnsi="Segoe UI" w:cs="Segoe UI"/>
                <w:color w:val="000000"/>
                <w:sz w:val="21"/>
                <w:szCs w:val="21"/>
                <w:shd w:val="clear" w:color="auto" w:fill="FFFFFF"/>
              </w:rPr>
              <w:t xml:space="preserve"> years old recruited via the local communities</w:t>
            </w:r>
            <w:r w:rsidR="76216516" w:rsidRPr="000F3F29">
              <w:rPr>
                <w:rFonts w:ascii="Segoe UI" w:hAnsi="Segoe UI" w:cs="Segoe UI"/>
                <w:color w:val="000000"/>
                <w:sz w:val="21"/>
                <w:szCs w:val="21"/>
                <w:shd w:val="clear" w:color="auto" w:fill="FFFFFF"/>
              </w:rPr>
              <w:t xml:space="preserve"> or online platforms</w:t>
            </w:r>
            <w:r w:rsidR="37418A89" w:rsidRPr="000F3F29">
              <w:rPr>
                <w:rFonts w:ascii="Segoe UI" w:hAnsi="Segoe UI" w:cs="Segoe UI"/>
                <w:color w:val="000000"/>
                <w:sz w:val="21"/>
                <w:szCs w:val="21"/>
                <w:shd w:val="clear" w:color="auto" w:fill="FFFFFF"/>
              </w:rPr>
              <w:t>,</w:t>
            </w:r>
            <w:r w:rsidR="211A8243" w:rsidRPr="000F3F29">
              <w:rPr>
                <w:rFonts w:ascii="Segoe UI" w:hAnsi="Segoe UI" w:cs="Segoe UI"/>
                <w:color w:val="000000"/>
                <w:sz w:val="21"/>
                <w:szCs w:val="21"/>
                <w:shd w:val="clear" w:color="auto" w:fill="FFFFFF"/>
              </w:rPr>
              <w:t xml:space="preserve"> </w:t>
            </w:r>
            <w:r w:rsidR="51F1C7DB" w:rsidRPr="000F3F29">
              <w:rPr>
                <w:rFonts w:ascii="Segoe UI" w:hAnsi="Segoe UI" w:cs="Segoe UI"/>
                <w:color w:val="000000"/>
                <w:sz w:val="21"/>
                <w:szCs w:val="21"/>
                <w:shd w:val="clear" w:color="auto" w:fill="FFFFFF"/>
              </w:rPr>
              <w:t xml:space="preserve">using consent forms. Those who consent </w:t>
            </w:r>
            <w:r w:rsidR="28D4EDDB" w:rsidRPr="000F3F29">
              <w:rPr>
                <w:rFonts w:ascii="Segoe UI" w:hAnsi="Segoe UI" w:cs="Segoe UI"/>
                <w:color w:val="000000"/>
                <w:sz w:val="21"/>
                <w:szCs w:val="21"/>
                <w:shd w:val="clear" w:color="auto" w:fill="FFFFFF"/>
              </w:rPr>
              <w:t>will be asked to complete the same questionnaires and experiments involving computer games, conversations with a virtual or real conversation partner, rest, and simple tasks. Participant</w:t>
            </w:r>
            <w:r w:rsidR="1B1C4578" w:rsidRPr="000F3F29">
              <w:rPr>
                <w:rFonts w:ascii="Segoe UI" w:hAnsi="Segoe UI" w:cs="Segoe UI"/>
                <w:color w:val="000000"/>
                <w:sz w:val="21"/>
                <w:szCs w:val="21"/>
                <w:shd w:val="clear" w:color="auto" w:fill="FFFFFF"/>
              </w:rPr>
              <w:t xml:space="preserve"> emotions</w:t>
            </w:r>
            <w:r w:rsidR="28D4EDDB" w:rsidRPr="000F3F29">
              <w:rPr>
                <w:rFonts w:ascii="Segoe UI" w:hAnsi="Segoe UI" w:cs="Segoe UI"/>
                <w:color w:val="000000"/>
                <w:sz w:val="21"/>
                <w:szCs w:val="21"/>
                <w:shd w:val="clear" w:color="auto" w:fill="FFFFFF"/>
              </w:rPr>
              <w:t xml:space="preserve"> and thoughts (including motivation, frustration</w:t>
            </w:r>
            <w:r w:rsidR="47113454" w:rsidRPr="000F3F29">
              <w:rPr>
                <w:rFonts w:ascii="Segoe UI" w:hAnsi="Segoe UI" w:cs="Segoe UI"/>
                <w:color w:val="000000"/>
                <w:sz w:val="21"/>
                <w:szCs w:val="21"/>
                <w:shd w:val="clear" w:color="auto" w:fill="FFFFFF"/>
              </w:rPr>
              <w:t>, surprise,</w:t>
            </w:r>
            <w:r w:rsidR="28D4EDDB" w:rsidRPr="000F3F29">
              <w:rPr>
                <w:rFonts w:ascii="Segoe UI" w:hAnsi="Segoe UI" w:cs="Segoe UI"/>
                <w:color w:val="000000"/>
                <w:sz w:val="21"/>
                <w:szCs w:val="21"/>
                <w:shd w:val="clear" w:color="auto" w:fill="FFFFFF"/>
              </w:rPr>
              <w:t xml:space="preserve"> and ideas about alternative things they could be doing) </w:t>
            </w:r>
            <w:r w:rsidR="2AC6C26C" w:rsidRPr="1F7AC372">
              <w:rPr>
                <w:rFonts w:ascii="Segoe UI" w:hAnsi="Segoe UI" w:cs="Segoe UI"/>
                <w:color w:val="000000"/>
                <w:sz w:val="21"/>
                <w:szCs w:val="21"/>
                <w:shd w:val="clear" w:color="auto" w:fill="FFFFFF"/>
              </w:rPr>
              <w:t>and some questions about appetite, weight and height</w:t>
            </w:r>
            <w:r w:rsidR="2AC6C26C" w:rsidRPr="003D09DC">
              <w:rPr>
                <w:rFonts w:ascii="Segoe UI" w:hAnsi="Segoe UI" w:cs="Segoe UI"/>
                <w:color w:val="000000"/>
                <w:sz w:val="21"/>
                <w:szCs w:val="21"/>
                <w:shd w:val="clear" w:color="auto" w:fill="FFFFFF"/>
              </w:rPr>
              <w:t xml:space="preserve"> </w:t>
            </w:r>
            <w:r w:rsidR="28D4EDDB" w:rsidRPr="000F3F29">
              <w:rPr>
                <w:rFonts w:ascii="Segoe UI" w:hAnsi="Segoe UI" w:cs="Segoe UI"/>
                <w:color w:val="000000"/>
                <w:sz w:val="21"/>
                <w:szCs w:val="21"/>
                <w:shd w:val="clear" w:color="auto" w:fill="FFFFFF"/>
              </w:rPr>
              <w:t>will be reported before, during and after the experiments</w:t>
            </w:r>
            <w:r w:rsidR="08DC2FEF" w:rsidRPr="000F3F29">
              <w:rPr>
                <w:rFonts w:ascii="Segoe UI" w:hAnsi="Segoe UI" w:cs="Segoe UI"/>
                <w:color w:val="000000"/>
                <w:sz w:val="21"/>
                <w:szCs w:val="21"/>
                <w:shd w:val="clear" w:color="auto" w:fill="FFFFFF"/>
              </w:rPr>
              <w:t xml:space="preserve">. </w:t>
            </w:r>
            <w:r w:rsidR="6C848221" w:rsidRPr="000F3F29">
              <w:rPr>
                <w:rFonts w:ascii="Segoe UI" w:hAnsi="Segoe UI" w:cs="Segoe UI"/>
                <w:color w:val="000000"/>
                <w:sz w:val="21"/>
                <w:szCs w:val="21"/>
                <w:shd w:val="clear" w:color="auto" w:fill="FFFFFF"/>
              </w:rPr>
              <w:t>Eye tracking, v</w:t>
            </w:r>
            <w:r w:rsidR="08DC2FEF" w:rsidRPr="000F3F29">
              <w:rPr>
                <w:rFonts w:ascii="Segoe UI" w:hAnsi="Segoe UI" w:cs="Segoe UI"/>
                <w:color w:val="000000"/>
                <w:sz w:val="21"/>
                <w:szCs w:val="21"/>
                <w:shd w:val="clear" w:color="auto" w:fill="FFFFFF"/>
              </w:rPr>
              <w:t>ideo</w:t>
            </w:r>
            <w:r w:rsidR="20C5B7EC" w:rsidRPr="000F3F29">
              <w:rPr>
                <w:rFonts w:ascii="Segoe UI" w:hAnsi="Segoe UI" w:cs="Segoe UI"/>
                <w:color w:val="000000"/>
                <w:sz w:val="21"/>
                <w:szCs w:val="21"/>
                <w:shd w:val="clear" w:color="auto" w:fill="FFFFFF"/>
              </w:rPr>
              <w:t xml:space="preserve"> and audio</w:t>
            </w:r>
            <w:r w:rsidR="08DC2FEF" w:rsidRPr="000F3F29">
              <w:rPr>
                <w:rFonts w:ascii="Segoe UI" w:hAnsi="Segoe UI" w:cs="Segoe UI"/>
                <w:color w:val="000000"/>
                <w:sz w:val="21"/>
                <w:szCs w:val="21"/>
                <w:shd w:val="clear" w:color="auto" w:fill="FFFFFF"/>
              </w:rPr>
              <w:t xml:space="preserve"> recordings will be taken throughout to </w:t>
            </w:r>
            <w:r w:rsidR="6C848221" w:rsidRPr="000F3F29">
              <w:rPr>
                <w:rFonts w:ascii="Segoe UI" w:hAnsi="Segoe UI" w:cs="Segoe UI"/>
                <w:color w:val="000000"/>
                <w:sz w:val="21"/>
                <w:szCs w:val="21"/>
                <w:shd w:val="clear" w:color="auto" w:fill="FFFFFF"/>
              </w:rPr>
              <w:t xml:space="preserve">assess self- and other-focussed attention, and to </w:t>
            </w:r>
            <w:r w:rsidR="08DC2FEF" w:rsidRPr="000F3F29">
              <w:rPr>
                <w:rFonts w:ascii="Segoe UI" w:hAnsi="Segoe UI" w:cs="Segoe UI"/>
                <w:color w:val="000000"/>
                <w:sz w:val="21"/>
                <w:szCs w:val="21"/>
                <w:shd w:val="clear" w:color="auto" w:fill="FFFFFF"/>
              </w:rPr>
              <w:t xml:space="preserve">enable </w:t>
            </w:r>
            <w:r w:rsidR="20C5B7EC" w:rsidRPr="000F3F29">
              <w:rPr>
                <w:rFonts w:ascii="Segoe UI" w:hAnsi="Segoe UI" w:cs="Segoe UI"/>
                <w:color w:val="000000"/>
                <w:sz w:val="21"/>
                <w:szCs w:val="21"/>
                <w:shd w:val="clear" w:color="auto" w:fill="FFFFFF"/>
              </w:rPr>
              <w:t>objective</w:t>
            </w:r>
            <w:r w:rsidR="08DC2FEF" w:rsidRPr="000F3F29">
              <w:rPr>
                <w:rFonts w:ascii="Segoe UI" w:hAnsi="Segoe UI" w:cs="Segoe UI"/>
                <w:color w:val="000000"/>
                <w:sz w:val="21"/>
                <w:szCs w:val="21"/>
                <w:shd w:val="clear" w:color="auto" w:fill="FFFFFF"/>
              </w:rPr>
              <w:t xml:space="preserve"> assessment of affect</w:t>
            </w:r>
            <w:r w:rsidR="6C848221" w:rsidRPr="000F3F29">
              <w:rPr>
                <w:rFonts w:ascii="Segoe UI" w:hAnsi="Segoe UI" w:cs="Segoe UI"/>
                <w:color w:val="000000"/>
                <w:sz w:val="21"/>
                <w:szCs w:val="21"/>
                <w:shd w:val="clear" w:color="auto" w:fill="FFFFFF"/>
              </w:rPr>
              <w:t>.</w:t>
            </w:r>
            <w:r w:rsidR="08DC2FEF" w:rsidRPr="000F3F29">
              <w:rPr>
                <w:rFonts w:ascii="Segoe UI" w:hAnsi="Segoe UI" w:cs="Segoe UI"/>
                <w:color w:val="000000"/>
                <w:sz w:val="21"/>
                <w:szCs w:val="21"/>
                <w:shd w:val="clear" w:color="auto" w:fill="FFFFFF"/>
              </w:rPr>
              <w:t xml:space="preserve"> </w:t>
            </w:r>
            <w:r w:rsidR="6C848221" w:rsidRPr="000F3F29">
              <w:rPr>
                <w:rFonts w:ascii="Segoe UI" w:hAnsi="Segoe UI" w:cs="Segoe UI"/>
                <w:color w:val="000000"/>
                <w:sz w:val="21"/>
                <w:szCs w:val="21"/>
                <w:shd w:val="clear" w:color="auto" w:fill="FFFFFF"/>
              </w:rPr>
              <w:t>A</w:t>
            </w:r>
            <w:r w:rsidR="08DC2FEF" w:rsidRPr="000F3F29">
              <w:rPr>
                <w:rFonts w:ascii="Segoe UI" w:hAnsi="Segoe UI" w:cs="Segoe UI"/>
                <w:color w:val="000000"/>
                <w:sz w:val="21"/>
                <w:szCs w:val="21"/>
                <w:shd w:val="clear" w:color="auto" w:fill="FFFFFF"/>
              </w:rPr>
              <w:t xml:space="preserve">udio recordings/transcriptions will </w:t>
            </w:r>
            <w:r w:rsidR="3B8FA880" w:rsidRPr="000F3F29">
              <w:rPr>
                <w:rFonts w:ascii="Segoe UI" w:hAnsi="Segoe UI" w:cs="Segoe UI"/>
                <w:color w:val="000000"/>
                <w:sz w:val="21"/>
                <w:szCs w:val="21"/>
                <w:shd w:val="clear" w:color="auto" w:fill="FFFFFF"/>
              </w:rPr>
              <w:t xml:space="preserve">also </w:t>
            </w:r>
            <w:r w:rsidR="08DC2FEF" w:rsidRPr="000F3F29">
              <w:rPr>
                <w:rFonts w:ascii="Segoe UI" w:hAnsi="Segoe UI" w:cs="Segoe UI"/>
                <w:color w:val="000000"/>
                <w:sz w:val="21"/>
                <w:szCs w:val="21"/>
                <w:shd w:val="clear" w:color="auto" w:fill="FFFFFF"/>
              </w:rPr>
              <w:t>be taken of participant descriptions of thoughts and emotions for later qualitative analysis</w:t>
            </w:r>
            <w:r w:rsidR="00E723D7">
              <w:rPr>
                <w:rFonts w:ascii="Segoe UI" w:hAnsi="Segoe UI" w:cs="Segoe UI"/>
                <w:color w:val="000000"/>
                <w:sz w:val="21"/>
                <w:szCs w:val="21"/>
                <w:shd w:val="clear" w:color="auto" w:fill="FFFFFF"/>
              </w:rPr>
              <w:t xml:space="preserve">. </w:t>
            </w:r>
            <w:r w:rsidR="28D4EDDB" w:rsidRPr="000F3F29">
              <w:rPr>
                <w:rFonts w:ascii="Segoe UI" w:hAnsi="Segoe UI" w:cs="Segoe UI"/>
                <w:color w:val="000000"/>
                <w:sz w:val="21"/>
                <w:szCs w:val="21"/>
                <w:shd w:val="clear" w:color="auto" w:fill="FFFFFF"/>
              </w:rPr>
              <w:t>The</w:t>
            </w:r>
            <w:r w:rsidR="09BC844D" w:rsidRPr="000F3F29">
              <w:rPr>
                <w:rFonts w:ascii="Segoe UI" w:hAnsi="Segoe UI" w:cs="Segoe UI"/>
                <w:color w:val="000000"/>
                <w:sz w:val="21"/>
                <w:szCs w:val="21"/>
                <w:shd w:val="clear" w:color="auto" w:fill="FFFFFF"/>
              </w:rPr>
              <w:t xml:space="preserve"> full</w:t>
            </w:r>
            <w:r w:rsidR="28D4EDDB" w:rsidRPr="000F3F29">
              <w:rPr>
                <w:rFonts w:ascii="Segoe UI" w:hAnsi="Segoe UI" w:cs="Segoe UI"/>
                <w:color w:val="000000"/>
                <w:sz w:val="21"/>
                <w:szCs w:val="21"/>
                <w:shd w:val="clear" w:color="auto" w:fill="FFFFFF"/>
              </w:rPr>
              <w:t xml:space="preserve"> </w:t>
            </w:r>
            <w:r w:rsidR="54F43B1D" w:rsidRPr="000F3F29">
              <w:rPr>
                <w:rFonts w:ascii="Segoe UI" w:hAnsi="Segoe UI" w:cs="Segoe UI"/>
                <w:color w:val="000000"/>
                <w:sz w:val="21"/>
                <w:szCs w:val="21"/>
                <w:shd w:val="clear" w:color="auto" w:fill="FFFFFF"/>
              </w:rPr>
              <w:t xml:space="preserve">session with </w:t>
            </w:r>
            <w:r w:rsidR="28D4EDDB" w:rsidRPr="000F3F29">
              <w:rPr>
                <w:rFonts w:ascii="Segoe UI" w:hAnsi="Segoe UI" w:cs="Segoe UI"/>
                <w:color w:val="000000"/>
                <w:sz w:val="21"/>
                <w:szCs w:val="21"/>
                <w:shd w:val="clear" w:color="auto" w:fill="FFFFFF"/>
              </w:rPr>
              <w:t xml:space="preserve">questionnaires and </w:t>
            </w:r>
            <w:r w:rsidR="51F1C7DB" w:rsidRPr="000F3F29">
              <w:rPr>
                <w:rFonts w:ascii="Segoe UI" w:hAnsi="Segoe UI" w:cs="Segoe UI"/>
                <w:color w:val="000000"/>
                <w:sz w:val="21"/>
                <w:szCs w:val="21"/>
                <w:shd w:val="clear" w:color="auto" w:fill="FFFFFF"/>
              </w:rPr>
              <w:t xml:space="preserve">experimental </w:t>
            </w:r>
            <w:r w:rsidR="28D4EDDB" w:rsidRPr="000F3F29">
              <w:rPr>
                <w:rFonts w:ascii="Segoe UI" w:hAnsi="Segoe UI" w:cs="Segoe UI"/>
                <w:color w:val="000000"/>
                <w:sz w:val="21"/>
                <w:szCs w:val="21"/>
                <w:shd w:val="clear" w:color="auto" w:fill="FFFFFF"/>
              </w:rPr>
              <w:t xml:space="preserve">tasks will take </w:t>
            </w:r>
            <w:r w:rsidR="4AC6B2FA" w:rsidRPr="000F3F29">
              <w:rPr>
                <w:rFonts w:ascii="Segoe UI" w:hAnsi="Segoe UI" w:cs="Segoe UI"/>
                <w:color w:val="000000"/>
                <w:sz w:val="21"/>
                <w:szCs w:val="21"/>
                <w:shd w:val="clear" w:color="auto" w:fill="FFFFFF"/>
              </w:rPr>
              <w:t xml:space="preserve">up to </w:t>
            </w:r>
            <w:r w:rsidR="28D4EDDB" w:rsidRPr="000F3F29">
              <w:rPr>
                <w:rFonts w:ascii="Segoe UI" w:hAnsi="Segoe UI" w:cs="Segoe UI"/>
                <w:color w:val="000000"/>
                <w:sz w:val="21"/>
                <w:szCs w:val="21"/>
                <w:shd w:val="clear" w:color="auto" w:fill="FFFFFF"/>
              </w:rPr>
              <w:t>90 minutes.</w:t>
            </w:r>
            <w:r w:rsidR="54F43B1D" w:rsidRPr="000F3F29">
              <w:rPr>
                <w:rFonts w:ascii="Segoe UI" w:hAnsi="Segoe UI" w:cs="Segoe UI"/>
                <w:color w:val="000000"/>
                <w:sz w:val="21"/>
                <w:szCs w:val="21"/>
                <w:shd w:val="clear" w:color="auto" w:fill="FFFFFF"/>
              </w:rPr>
              <w:t xml:space="preserve"> </w:t>
            </w:r>
            <w:r w:rsidR="37418A89" w:rsidRPr="000F3F29">
              <w:rPr>
                <w:rFonts w:ascii="Segoe UI" w:hAnsi="Segoe UI" w:cs="Segoe UI"/>
                <w:color w:val="000000"/>
                <w:sz w:val="21"/>
                <w:szCs w:val="21"/>
                <w:shd w:val="clear" w:color="auto" w:fill="FFFFFF"/>
              </w:rPr>
              <w:t>To manage fatigue in younger participants, we may complete testing with students in</w:t>
            </w:r>
            <w:r w:rsidR="54F43B1D" w:rsidRPr="000F3F29">
              <w:rPr>
                <w:rFonts w:ascii="Segoe UI" w:hAnsi="Segoe UI" w:cs="Segoe UI"/>
                <w:color w:val="000000"/>
                <w:sz w:val="21"/>
                <w:szCs w:val="21"/>
                <w:shd w:val="clear" w:color="auto" w:fill="FFFFFF"/>
              </w:rPr>
              <w:t xml:space="preserve"> two </w:t>
            </w:r>
            <w:r w:rsidR="09BC844D" w:rsidRPr="000F3F29">
              <w:rPr>
                <w:rFonts w:ascii="Segoe UI" w:hAnsi="Segoe UI" w:cs="Segoe UI"/>
                <w:color w:val="000000"/>
                <w:sz w:val="21"/>
                <w:szCs w:val="21"/>
                <w:shd w:val="clear" w:color="auto" w:fill="FFFFFF"/>
              </w:rPr>
              <w:t xml:space="preserve">experimental </w:t>
            </w:r>
            <w:r w:rsidR="54F43B1D" w:rsidRPr="000F3F29">
              <w:rPr>
                <w:rFonts w:ascii="Segoe UI" w:hAnsi="Segoe UI" w:cs="Segoe UI"/>
                <w:color w:val="000000"/>
                <w:sz w:val="21"/>
                <w:szCs w:val="21"/>
                <w:shd w:val="clear" w:color="auto" w:fill="FFFFFF"/>
              </w:rPr>
              <w:t>sessions</w:t>
            </w:r>
            <w:r w:rsidR="4FF22230" w:rsidRPr="000F3F29">
              <w:rPr>
                <w:rFonts w:ascii="Segoe UI" w:hAnsi="Segoe UI" w:cs="Segoe UI"/>
                <w:color w:val="000000"/>
                <w:sz w:val="21"/>
                <w:szCs w:val="21"/>
                <w:shd w:val="clear" w:color="auto" w:fill="FFFFFF"/>
              </w:rPr>
              <w:t>. Otherwise, participants</w:t>
            </w:r>
            <w:r w:rsidR="4FF22230">
              <w:rPr>
                <w:rFonts w:ascii="Segoe UI" w:hAnsi="Segoe UI" w:cs="Segoe UI"/>
                <w:color w:val="000000"/>
                <w:sz w:val="21"/>
                <w:szCs w:val="21"/>
                <w:shd w:val="clear" w:color="auto" w:fill="FFFFFF"/>
              </w:rPr>
              <w:t xml:space="preserve"> will be asked to </w:t>
            </w:r>
            <w:r w:rsidR="09BC844D">
              <w:rPr>
                <w:rFonts w:ascii="Segoe UI" w:hAnsi="Segoe UI" w:cs="Segoe UI"/>
                <w:color w:val="000000"/>
                <w:sz w:val="21"/>
                <w:szCs w:val="21"/>
                <w:shd w:val="clear" w:color="auto" w:fill="FFFFFF"/>
              </w:rPr>
              <w:t>complete one session.</w:t>
            </w:r>
          </w:p>
          <w:p w14:paraId="241B2086" w14:textId="3FBB6D67" w:rsidR="00566F2F" w:rsidRDefault="00566F2F" w:rsidP="00464C95">
            <w:pPr>
              <w:pStyle w:val="NormalWeb"/>
              <w:spacing w:before="0" w:beforeAutospacing="0" w:after="0" w:afterAutospacing="0"/>
              <w:rPr>
                <w:rFonts w:ascii="Segoe UI" w:hAnsi="Segoe UI" w:cs="Segoe UI"/>
                <w:color w:val="000000"/>
                <w:sz w:val="21"/>
                <w:szCs w:val="21"/>
                <w:shd w:val="clear" w:color="auto" w:fill="FFFFFF"/>
              </w:rPr>
            </w:pPr>
          </w:p>
          <w:p w14:paraId="1460CF27" w14:textId="27988F08" w:rsidR="00566F2F" w:rsidRDefault="00906E4F" w:rsidP="00464C95">
            <w:pPr>
              <w:pStyle w:val="NormalWeb"/>
              <w:spacing w:before="0" w:beforeAutospacing="0" w:after="0" w:afterAutospacing="0"/>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Quantitative d</w:t>
            </w:r>
            <w:r w:rsidR="00566F2F" w:rsidRPr="00464C95">
              <w:rPr>
                <w:rFonts w:ascii="Segoe UI" w:hAnsi="Segoe UI" w:cs="Segoe UI"/>
                <w:color w:val="000000"/>
                <w:sz w:val="21"/>
                <w:szCs w:val="21"/>
                <w:shd w:val="clear" w:color="auto" w:fill="FFFFFF"/>
              </w:rPr>
              <w:t>ata analysis will be carried out on UCL laptops and/or DSH using a mixture of R, Python and bash scripting</w:t>
            </w:r>
            <w:r w:rsidR="00566F2F">
              <w:rPr>
                <w:rFonts w:ascii="Segoe UI" w:hAnsi="Segoe UI" w:cs="Segoe UI"/>
                <w:color w:val="000000"/>
                <w:sz w:val="21"/>
                <w:szCs w:val="21"/>
                <w:shd w:val="clear" w:color="auto" w:fill="FFFFFF"/>
              </w:rPr>
              <w:t xml:space="preserve"> with the main analyses being linear regression and variants thereof (e.g. linear mixed effects models).</w:t>
            </w:r>
            <w:r>
              <w:rPr>
                <w:rFonts w:ascii="Segoe UI" w:hAnsi="Segoe UI" w:cs="Segoe UI"/>
                <w:color w:val="000000"/>
                <w:sz w:val="21"/>
                <w:szCs w:val="21"/>
                <w:shd w:val="clear" w:color="auto" w:fill="FFFFFF"/>
              </w:rPr>
              <w:t xml:space="preserve"> Qualitative data analysis will be carried out using </w:t>
            </w:r>
            <w:r w:rsidRPr="00906E4F">
              <w:rPr>
                <w:rFonts w:ascii="Segoe UI" w:hAnsi="Segoe UI" w:cs="Segoe UI"/>
                <w:color w:val="000000"/>
                <w:sz w:val="21"/>
                <w:szCs w:val="21"/>
                <w:shd w:val="clear" w:color="auto" w:fill="FFFFFF"/>
              </w:rPr>
              <w:t>GDPR compliant transcription software approved by UCL</w:t>
            </w:r>
            <w:r w:rsidR="00B00ABB">
              <w:rPr>
                <w:rFonts w:ascii="Segoe UI" w:hAnsi="Segoe UI" w:cs="Segoe UI"/>
                <w:color w:val="000000"/>
                <w:sz w:val="21"/>
                <w:szCs w:val="21"/>
                <w:shd w:val="clear" w:color="auto" w:fill="FFFFFF"/>
              </w:rPr>
              <w:t xml:space="preserve"> and, depending on the richness of data, </w:t>
            </w:r>
            <w:r w:rsidR="00456CA2">
              <w:rPr>
                <w:rFonts w:ascii="Segoe UI" w:hAnsi="Segoe UI" w:cs="Segoe UI"/>
                <w:color w:val="000000"/>
                <w:sz w:val="21"/>
                <w:szCs w:val="21"/>
                <w:shd w:val="clear" w:color="auto" w:fill="FFFFFF"/>
              </w:rPr>
              <w:t xml:space="preserve">possibly </w:t>
            </w:r>
            <w:r w:rsidR="00B00ABB">
              <w:rPr>
                <w:rFonts w:ascii="Segoe UI" w:hAnsi="Segoe UI" w:cs="Segoe UI"/>
                <w:color w:val="000000"/>
                <w:sz w:val="21"/>
                <w:szCs w:val="21"/>
                <w:shd w:val="clear" w:color="auto" w:fill="FFFFFF"/>
              </w:rPr>
              <w:t>content or thematic analysis, using a mix of open and focussed coding.</w:t>
            </w:r>
          </w:p>
          <w:p w14:paraId="1F128748" w14:textId="24DC90E0" w:rsidR="00220D54" w:rsidRDefault="00220D54" w:rsidP="00464C95">
            <w:pPr>
              <w:pStyle w:val="NormalWeb"/>
              <w:spacing w:before="0" w:beforeAutospacing="0" w:after="0" w:afterAutospacing="0"/>
              <w:rPr>
                <w:rFonts w:ascii="Segoe UI" w:hAnsi="Segoe UI" w:cs="Segoe UI"/>
                <w:sz w:val="21"/>
                <w:szCs w:val="21"/>
              </w:rPr>
            </w:pPr>
          </w:p>
          <w:p w14:paraId="3CAEB24C" w14:textId="5365B5DD" w:rsidR="00220D54" w:rsidRPr="00566F2F" w:rsidRDefault="00220D54" w:rsidP="00464C95">
            <w:pPr>
              <w:pStyle w:val="NormalWeb"/>
              <w:spacing w:before="0" w:beforeAutospacing="0" w:after="0" w:afterAutospacing="0"/>
              <w:rPr>
                <w:rFonts w:ascii="Segoe UI" w:hAnsi="Segoe UI" w:cs="Segoe UI"/>
                <w:sz w:val="21"/>
                <w:szCs w:val="21"/>
              </w:rPr>
            </w:pPr>
            <w:r w:rsidRPr="008A0FF8">
              <w:rPr>
                <w:rFonts w:ascii="Segoe UI" w:hAnsi="Segoe UI" w:cs="Segoe UI"/>
                <w:sz w:val="21"/>
                <w:szCs w:val="21"/>
              </w:rPr>
              <w:t>At the end of the study, all participants will be provided with information about how they can access mental health support via charities, NHS services, or university services.</w:t>
            </w:r>
          </w:p>
          <w:p w14:paraId="38D724FF" w14:textId="0EE1EF09" w:rsidR="00E376DD" w:rsidRDefault="00E376DD" w:rsidP="00464C95">
            <w:pPr>
              <w:pStyle w:val="NormalWeb"/>
              <w:spacing w:before="0" w:beforeAutospacing="0" w:after="0" w:afterAutospacing="0"/>
              <w:rPr>
                <w:rFonts w:ascii="Segoe UI" w:hAnsi="Segoe UI" w:cs="Segoe UI"/>
                <w:color w:val="000000"/>
                <w:sz w:val="21"/>
                <w:szCs w:val="21"/>
                <w:shd w:val="clear" w:color="auto" w:fill="FFFFFF"/>
              </w:rPr>
            </w:pPr>
          </w:p>
          <w:p w14:paraId="28FE16EE" w14:textId="4C61E010" w:rsidR="003642D6" w:rsidRDefault="005C7D1A" w:rsidP="005C7D1A">
            <w:pPr>
              <w:rPr>
                <w:rFonts w:ascii="Segoe UI" w:hAnsi="Segoe UI" w:cs="Segoe UI"/>
                <w:b/>
                <w:bCs/>
                <w:sz w:val="21"/>
                <w:szCs w:val="21"/>
              </w:rPr>
            </w:pPr>
            <w:r w:rsidRPr="005C7D1A">
              <w:rPr>
                <w:rFonts w:ascii="Segoe UI" w:hAnsi="Segoe UI" w:cs="Segoe UI"/>
                <w:b/>
                <w:bCs/>
                <w:sz w:val="21"/>
                <w:szCs w:val="21"/>
              </w:rPr>
              <w:t>Information flows</w:t>
            </w:r>
            <w:r>
              <w:rPr>
                <w:rFonts w:ascii="Segoe UI" w:hAnsi="Segoe UI" w:cs="Segoe UI"/>
                <w:b/>
                <w:bCs/>
                <w:sz w:val="21"/>
                <w:szCs w:val="21"/>
              </w:rPr>
              <w:t xml:space="preserve"> and d</w:t>
            </w:r>
            <w:r w:rsidRPr="005C7D1A">
              <w:rPr>
                <w:rFonts w:ascii="Segoe UI" w:hAnsi="Segoe UI" w:cs="Segoe UI"/>
                <w:b/>
                <w:bCs/>
                <w:sz w:val="21"/>
                <w:szCs w:val="21"/>
              </w:rPr>
              <w:t>etails of any personal data being collected</w:t>
            </w:r>
          </w:p>
          <w:p w14:paraId="5C925239" w14:textId="7A549B39" w:rsidR="003642D6" w:rsidRPr="00BA32CD" w:rsidRDefault="33485FB9" w:rsidP="00220D54">
            <w:pPr>
              <w:ind w:left="6"/>
              <w:rPr>
                <w:rFonts w:ascii="Segoe UI" w:hAnsi="Segoe UI" w:cs="Segoe UI"/>
                <w:sz w:val="21"/>
                <w:szCs w:val="21"/>
              </w:rPr>
            </w:pPr>
            <w:r w:rsidRPr="30E5CE9C">
              <w:rPr>
                <w:rFonts w:ascii="Segoe UI" w:hAnsi="Segoe UI" w:cs="Segoe UI"/>
                <w:sz w:val="21"/>
                <w:szCs w:val="21"/>
              </w:rPr>
              <w:lastRenderedPageBreak/>
              <w:t xml:space="preserve">We will collect the following types of data: basic identifiers (for example, name, date of birth, </w:t>
            </w:r>
            <w:r w:rsidR="3329DDBB" w:rsidRPr="30E5CE9C">
              <w:rPr>
                <w:rFonts w:ascii="Segoe UI" w:hAnsi="Segoe UI" w:cs="Segoe UI"/>
                <w:sz w:val="21"/>
                <w:szCs w:val="21"/>
              </w:rPr>
              <w:t xml:space="preserve">email address, </w:t>
            </w:r>
            <w:r w:rsidRPr="30E5CE9C">
              <w:rPr>
                <w:rFonts w:ascii="Segoe UI" w:hAnsi="Segoe UI" w:cs="Segoe UI"/>
                <w:sz w:val="21"/>
                <w:szCs w:val="21"/>
              </w:rPr>
              <w:t>and telephone number); mental health symptom data (special category data); experimental data</w:t>
            </w:r>
            <w:r w:rsidR="47113454" w:rsidRPr="30E5CE9C">
              <w:rPr>
                <w:rFonts w:ascii="Segoe UI" w:hAnsi="Segoe UI" w:cs="Segoe UI"/>
                <w:sz w:val="21"/>
                <w:szCs w:val="21"/>
              </w:rPr>
              <w:t xml:space="preserve"> (including cognitive task data</w:t>
            </w:r>
            <w:r w:rsidR="6C848221" w:rsidRPr="30E5CE9C">
              <w:rPr>
                <w:rFonts w:ascii="Segoe UI" w:hAnsi="Segoe UI" w:cs="Segoe UI"/>
                <w:sz w:val="21"/>
                <w:szCs w:val="21"/>
              </w:rPr>
              <w:t>,</w:t>
            </w:r>
            <w:r w:rsidR="47113454" w:rsidRPr="30E5CE9C">
              <w:rPr>
                <w:rFonts w:ascii="Segoe UI" w:hAnsi="Segoe UI" w:cs="Segoe UI"/>
                <w:sz w:val="21"/>
                <w:szCs w:val="21"/>
              </w:rPr>
              <w:t xml:space="preserve"> ratings of emotions and thoughts</w:t>
            </w:r>
            <w:r w:rsidR="6C848221" w:rsidRPr="30E5CE9C">
              <w:rPr>
                <w:rFonts w:ascii="Segoe UI" w:hAnsi="Segoe UI" w:cs="Segoe UI"/>
                <w:sz w:val="21"/>
                <w:szCs w:val="21"/>
              </w:rPr>
              <w:t>, eye tracking, video</w:t>
            </w:r>
            <w:r w:rsidR="3B8FA880" w:rsidRPr="30E5CE9C">
              <w:rPr>
                <w:rFonts w:ascii="Segoe UI" w:hAnsi="Segoe UI" w:cs="Segoe UI"/>
                <w:sz w:val="21"/>
                <w:szCs w:val="21"/>
              </w:rPr>
              <w:t>,</w:t>
            </w:r>
            <w:r w:rsidR="6C848221" w:rsidRPr="30E5CE9C">
              <w:rPr>
                <w:rFonts w:ascii="Segoe UI" w:hAnsi="Segoe UI" w:cs="Segoe UI"/>
                <w:sz w:val="21"/>
                <w:szCs w:val="21"/>
              </w:rPr>
              <w:t xml:space="preserve"> and audio recordings</w:t>
            </w:r>
            <w:r w:rsidR="00E723D7">
              <w:rPr>
                <w:rFonts w:ascii="Segoe UI" w:hAnsi="Segoe UI" w:cs="Segoe UI"/>
                <w:sz w:val="21"/>
                <w:szCs w:val="21"/>
              </w:rPr>
              <w:t>).</w:t>
            </w:r>
          </w:p>
          <w:p w14:paraId="2CD24053" w14:textId="77777777" w:rsidR="00220D54" w:rsidRPr="00220D54" w:rsidRDefault="00220D54" w:rsidP="00220D54">
            <w:pPr>
              <w:ind w:left="6"/>
              <w:rPr>
                <w:rFonts w:cs="Arial"/>
                <w:szCs w:val="20"/>
              </w:rPr>
            </w:pPr>
          </w:p>
          <w:p w14:paraId="12D6B6D2" w14:textId="3F5542A8" w:rsidR="00ED1A05" w:rsidRDefault="00464C95" w:rsidP="00464C95">
            <w:pPr>
              <w:pStyle w:val="NormalWeb"/>
              <w:spacing w:before="0" w:beforeAutospacing="0" w:after="0" w:afterAutospacing="0"/>
              <w:rPr>
                <w:rFonts w:ascii="Segoe UI" w:hAnsi="Segoe UI" w:cs="Segoe UI"/>
                <w:color w:val="000000"/>
                <w:sz w:val="21"/>
                <w:szCs w:val="21"/>
                <w:shd w:val="clear" w:color="auto" w:fill="FFFFFF"/>
              </w:rPr>
            </w:pPr>
            <w:r w:rsidRPr="00464C95">
              <w:rPr>
                <w:rFonts w:ascii="Segoe UI" w:hAnsi="Segoe UI" w:cs="Segoe UI"/>
                <w:color w:val="000000"/>
                <w:sz w:val="21"/>
                <w:szCs w:val="21"/>
                <w:shd w:val="clear" w:color="auto" w:fill="FFFFFF"/>
              </w:rPr>
              <w:t xml:space="preserve">Paper and </w:t>
            </w:r>
            <w:r w:rsidRPr="000F3F29">
              <w:rPr>
                <w:rFonts w:ascii="Segoe UI" w:hAnsi="Segoe UI" w:cs="Segoe UI"/>
                <w:color w:val="000000"/>
                <w:sz w:val="21"/>
                <w:szCs w:val="21"/>
                <w:shd w:val="clear" w:color="auto" w:fill="FFFFFF"/>
              </w:rPr>
              <w:t xml:space="preserve">digital consent forms will be stored securely by our team at UCL. </w:t>
            </w:r>
            <w:proofErr w:type="gramStart"/>
            <w:r w:rsidR="00A87F9C" w:rsidRPr="000F3F29">
              <w:rPr>
                <w:rFonts w:ascii="Segoe UI" w:hAnsi="Segoe UI" w:cs="Segoe UI"/>
                <w:color w:val="000000"/>
                <w:sz w:val="21"/>
                <w:szCs w:val="21"/>
                <w:shd w:val="clear" w:color="auto" w:fill="FFFFFF"/>
              </w:rPr>
              <w:t>Personally</w:t>
            </w:r>
            <w:proofErr w:type="gramEnd"/>
            <w:r w:rsidR="00A87F9C" w:rsidRPr="000F3F29">
              <w:rPr>
                <w:rFonts w:ascii="Segoe UI" w:hAnsi="Segoe UI" w:cs="Segoe UI"/>
                <w:color w:val="000000"/>
                <w:sz w:val="21"/>
                <w:szCs w:val="21"/>
                <w:shd w:val="clear" w:color="auto" w:fill="FFFFFF"/>
              </w:rPr>
              <w:t xml:space="preserve"> identifiable data such as names, addresses, and phone numbers will not be collected in the same testing session as questionnaire data; all questionnaires will now be completed using a randomly assigned ID </w:t>
            </w:r>
            <w:r w:rsidRPr="000F3F29">
              <w:rPr>
                <w:rFonts w:ascii="Segoe UI" w:hAnsi="Segoe UI" w:cs="Segoe UI"/>
                <w:color w:val="000000"/>
                <w:sz w:val="21"/>
                <w:szCs w:val="21"/>
                <w:shd w:val="clear" w:color="auto" w:fill="FFFFFF"/>
              </w:rPr>
              <w:t xml:space="preserve">(see </w:t>
            </w:r>
            <w:r w:rsidRPr="000F3F29">
              <w:rPr>
                <w:rFonts w:ascii="Segoe UI" w:hAnsi="Segoe UI" w:cs="Segoe UI"/>
                <w:b/>
                <w:bCs/>
                <w:color w:val="000000"/>
                <w:sz w:val="21"/>
                <w:szCs w:val="21"/>
                <w:shd w:val="clear" w:color="auto" w:fill="FFFFFF"/>
              </w:rPr>
              <w:t>Recruitment</w:t>
            </w:r>
            <w:r w:rsidRPr="000F3F29">
              <w:rPr>
                <w:rFonts w:ascii="Segoe UI" w:hAnsi="Segoe UI" w:cs="Segoe UI"/>
                <w:color w:val="000000"/>
                <w:sz w:val="21"/>
                <w:szCs w:val="21"/>
                <w:shd w:val="clear" w:color="auto" w:fill="FFFFFF"/>
              </w:rPr>
              <w:t xml:space="preserve"> section of flow diagram below). </w:t>
            </w:r>
            <w:r w:rsidR="007244C2" w:rsidRPr="000F3F29">
              <w:rPr>
                <w:rFonts w:ascii="Segoe UI" w:hAnsi="Segoe UI" w:cs="Segoe UI"/>
                <w:color w:val="000000"/>
                <w:sz w:val="21"/>
                <w:szCs w:val="21"/>
                <w:shd w:val="clear" w:color="auto" w:fill="FFFFFF"/>
              </w:rPr>
              <w:t>Eye tracking, a</w:t>
            </w:r>
            <w:r w:rsidR="00456CA2" w:rsidRPr="000F3F29">
              <w:rPr>
                <w:rFonts w:ascii="Segoe UI" w:hAnsi="Segoe UI" w:cs="Segoe UI"/>
                <w:color w:val="000000"/>
                <w:sz w:val="21"/>
                <w:szCs w:val="21"/>
                <w:shd w:val="clear" w:color="auto" w:fill="FFFFFF"/>
              </w:rPr>
              <w:t xml:space="preserve">udio and video recordings will be taken using a GDPR compliant recording device </w:t>
            </w:r>
            <w:r w:rsidR="003C12DE" w:rsidRPr="000F3F29">
              <w:rPr>
                <w:rFonts w:ascii="Segoe UI" w:hAnsi="Segoe UI" w:cs="Segoe UI"/>
                <w:color w:val="000000"/>
                <w:sz w:val="21"/>
                <w:szCs w:val="21"/>
                <w:shd w:val="clear" w:color="auto" w:fill="FFFFFF"/>
              </w:rPr>
              <w:t xml:space="preserve">or software </w:t>
            </w:r>
            <w:r w:rsidR="00456CA2" w:rsidRPr="000F3F29">
              <w:rPr>
                <w:rFonts w:ascii="Segoe UI" w:hAnsi="Segoe UI" w:cs="Segoe UI"/>
                <w:color w:val="000000"/>
                <w:sz w:val="21"/>
                <w:szCs w:val="21"/>
                <w:shd w:val="clear" w:color="auto" w:fill="FFFFFF"/>
              </w:rPr>
              <w:t xml:space="preserve">recommended by UCL and stored in DSH. </w:t>
            </w:r>
            <w:r w:rsidR="00895CEA" w:rsidRPr="000F3F29">
              <w:rPr>
                <w:rFonts w:ascii="Segoe UI" w:hAnsi="Segoe UI" w:cs="Segoe UI"/>
                <w:color w:val="000000"/>
                <w:sz w:val="21"/>
                <w:szCs w:val="21"/>
                <w:shd w:val="clear" w:color="auto" w:fill="FFFFFF"/>
              </w:rPr>
              <w:t>T</w:t>
            </w:r>
            <w:r w:rsidR="00456CA2" w:rsidRPr="000F3F29">
              <w:rPr>
                <w:rFonts w:ascii="Segoe UI" w:hAnsi="Segoe UI" w:cs="Segoe UI"/>
                <w:color w:val="000000"/>
                <w:sz w:val="21"/>
                <w:szCs w:val="21"/>
                <w:shd w:val="clear" w:color="auto" w:fill="FFFFFF"/>
              </w:rPr>
              <w:t xml:space="preserve">he </w:t>
            </w:r>
            <w:r w:rsidRPr="000F3F29">
              <w:rPr>
                <w:rFonts w:ascii="Segoe UI" w:hAnsi="Segoe UI" w:cs="Segoe UI"/>
                <w:color w:val="000000"/>
                <w:sz w:val="21"/>
                <w:szCs w:val="21"/>
                <w:shd w:val="clear" w:color="auto" w:fill="FFFFFF"/>
              </w:rPr>
              <w:t>document which contains the key linking pseudonymised data to identifiable data</w:t>
            </w:r>
            <w:r w:rsidR="00456CA2" w:rsidRPr="000F3F29">
              <w:rPr>
                <w:rFonts w:ascii="Segoe UI" w:hAnsi="Segoe UI" w:cs="Segoe UI"/>
                <w:color w:val="000000"/>
                <w:sz w:val="21"/>
                <w:szCs w:val="21"/>
                <w:shd w:val="clear" w:color="auto" w:fill="FFFFFF"/>
              </w:rPr>
              <w:t xml:space="preserve"> </w:t>
            </w:r>
            <w:r w:rsidRPr="000F3F29">
              <w:rPr>
                <w:rFonts w:ascii="Segoe UI" w:hAnsi="Segoe UI" w:cs="Segoe UI"/>
                <w:color w:val="000000"/>
                <w:sz w:val="21"/>
                <w:szCs w:val="21"/>
                <w:shd w:val="clear" w:color="auto" w:fill="FFFFFF"/>
              </w:rPr>
              <w:t xml:space="preserve">will be kept within DSH. Some online participants (a portion of those aged 18+) will be recruited and screened via </w:t>
            </w:r>
            <w:r w:rsidR="007244C2" w:rsidRPr="000F3F29">
              <w:rPr>
                <w:rFonts w:ascii="Segoe UI" w:hAnsi="Segoe UI" w:cs="Segoe UI"/>
                <w:color w:val="000000"/>
                <w:sz w:val="21"/>
                <w:szCs w:val="21"/>
                <w:shd w:val="clear" w:color="auto" w:fill="FFFFFF"/>
              </w:rPr>
              <w:t>online platforms</w:t>
            </w:r>
            <w:r w:rsidRPr="000F3F29">
              <w:rPr>
                <w:rFonts w:ascii="Segoe UI" w:hAnsi="Segoe UI" w:cs="Segoe UI"/>
                <w:color w:val="000000"/>
                <w:sz w:val="21"/>
                <w:szCs w:val="21"/>
                <w:shd w:val="clear" w:color="auto" w:fill="FFFFFF"/>
              </w:rPr>
              <w:t>,</w:t>
            </w:r>
            <w:r w:rsidR="00895CEA" w:rsidRPr="000F3F29">
              <w:rPr>
                <w:rFonts w:ascii="Segoe UI" w:hAnsi="Segoe UI" w:cs="Segoe UI"/>
                <w:color w:val="000000"/>
                <w:sz w:val="21"/>
                <w:szCs w:val="21"/>
                <w:shd w:val="clear" w:color="auto" w:fill="FFFFFF"/>
              </w:rPr>
              <w:t xml:space="preserve"> </w:t>
            </w:r>
            <w:r w:rsidR="00BA32CD" w:rsidRPr="000F3F29">
              <w:rPr>
                <w:rFonts w:ascii="Segoe UI" w:hAnsi="Segoe UI" w:cs="Segoe UI"/>
                <w:color w:val="000000"/>
                <w:sz w:val="21"/>
                <w:szCs w:val="21"/>
                <w:shd w:val="clear" w:color="auto" w:fill="FFFFFF"/>
              </w:rPr>
              <w:t>but no name or email will be collected via this route (we will only collect eye tracking, video and audio recordings, age, gender and sex).</w:t>
            </w:r>
          </w:p>
          <w:p w14:paraId="22316E60" w14:textId="77777777" w:rsidR="00ED1A05" w:rsidRDefault="00ED1A05" w:rsidP="00464C95">
            <w:pPr>
              <w:pStyle w:val="NormalWeb"/>
              <w:spacing w:before="0" w:beforeAutospacing="0" w:after="0" w:afterAutospacing="0"/>
              <w:rPr>
                <w:rFonts w:ascii="Segoe UI" w:hAnsi="Segoe UI" w:cs="Segoe UI"/>
                <w:color w:val="000000"/>
                <w:sz w:val="21"/>
                <w:szCs w:val="21"/>
                <w:shd w:val="clear" w:color="auto" w:fill="FFFFFF"/>
              </w:rPr>
            </w:pPr>
          </w:p>
          <w:p w14:paraId="7006A31A" w14:textId="52304E1C" w:rsidR="00464C95" w:rsidRPr="00464C95" w:rsidRDefault="00464C95" w:rsidP="00464C95">
            <w:pPr>
              <w:pStyle w:val="NormalWeb"/>
              <w:spacing w:before="0" w:beforeAutospacing="0" w:after="0" w:afterAutospacing="0"/>
              <w:rPr>
                <w:rFonts w:ascii="Segoe UI" w:hAnsi="Segoe UI" w:cs="Segoe UI"/>
                <w:sz w:val="21"/>
                <w:szCs w:val="21"/>
              </w:rPr>
            </w:pPr>
            <w:r w:rsidRPr="00464C95">
              <w:rPr>
                <w:rFonts w:ascii="Segoe UI" w:hAnsi="Segoe UI" w:cs="Segoe UI"/>
                <w:color w:val="000000"/>
                <w:sz w:val="21"/>
                <w:szCs w:val="21"/>
                <w:shd w:val="clear" w:color="auto" w:fill="FFFFFF"/>
              </w:rPr>
              <w:t>Since some of the data that we will collect is “special category” and confidential, such as questions concerning mental health, data will be pseudonymised using alphanumeric codes at the point of data collection. Our team will only retain a file linking the pseudonymised data with identifiable information on Data Safe Haven to minimise risk and protect the privacy of participants.</w:t>
            </w:r>
          </w:p>
          <w:p w14:paraId="49AC0040" w14:textId="594F67D7" w:rsidR="00464C95" w:rsidRDefault="00464C95" w:rsidP="00464C95">
            <w:pPr>
              <w:rPr>
                <w:rFonts w:ascii="Segoe UI" w:hAnsi="Segoe UI" w:cs="Segoe UI"/>
                <w:sz w:val="21"/>
                <w:szCs w:val="21"/>
              </w:rPr>
            </w:pPr>
          </w:p>
          <w:p w14:paraId="5A5090B7" w14:textId="05CA3F3F" w:rsidR="00787268" w:rsidRPr="000F3F29" w:rsidRDefault="33485FB9" w:rsidP="30E5CE9C">
            <w:pPr>
              <w:pStyle w:val="NormalWeb"/>
              <w:spacing w:before="0" w:beforeAutospacing="0" w:after="0" w:afterAutospacing="0"/>
              <w:rPr>
                <w:rFonts w:ascii="Segoe UI" w:hAnsi="Segoe UI" w:cs="Segoe UI"/>
                <w:color w:val="000000"/>
                <w:sz w:val="21"/>
                <w:szCs w:val="21"/>
              </w:rPr>
            </w:pPr>
            <w:r w:rsidRPr="000F3F29">
              <w:rPr>
                <w:rFonts w:ascii="Segoe UI" w:hAnsi="Segoe UI" w:cs="Segoe UI"/>
                <w:color w:val="000000"/>
                <w:sz w:val="21"/>
                <w:szCs w:val="21"/>
                <w:shd w:val="clear" w:color="auto" w:fill="FFFFFF"/>
              </w:rPr>
              <w:t>M</w:t>
            </w:r>
            <w:r w:rsidR="409BE67F" w:rsidRPr="000F3F29">
              <w:rPr>
                <w:rFonts w:ascii="Segoe UI" w:hAnsi="Segoe UI" w:cs="Segoe UI"/>
                <w:color w:val="000000"/>
                <w:sz w:val="21"/>
                <w:szCs w:val="21"/>
                <w:shd w:val="clear" w:color="auto" w:fill="FFFFFF"/>
              </w:rPr>
              <w:t xml:space="preserve">ental health </w:t>
            </w:r>
            <w:r w:rsidRPr="000F3F29">
              <w:rPr>
                <w:rFonts w:ascii="Segoe UI" w:hAnsi="Segoe UI" w:cs="Segoe UI"/>
                <w:color w:val="000000"/>
                <w:sz w:val="21"/>
                <w:szCs w:val="21"/>
                <w:shd w:val="clear" w:color="auto" w:fill="FFFFFF"/>
              </w:rPr>
              <w:t xml:space="preserve">and experimental data </w:t>
            </w:r>
            <w:r w:rsidR="409BE67F" w:rsidRPr="000F3F29">
              <w:rPr>
                <w:rFonts w:ascii="Segoe UI" w:hAnsi="Segoe UI" w:cs="Segoe UI"/>
                <w:color w:val="000000"/>
                <w:sz w:val="21"/>
                <w:szCs w:val="21"/>
                <w:shd w:val="clear" w:color="auto" w:fill="FFFFFF"/>
              </w:rPr>
              <w:t>will be collected</w:t>
            </w:r>
            <w:r w:rsidR="6CD97C85" w:rsidRPr="000F3F29">
              <w:rPr>
                <w:rFonts w:ascii="Segoe UI" w:hAnsi="Segoe UI" w:cs="Segoe UI"/>
                <w:color w:val="000000"/>
                <w:sz w:val="21"/>
                <w:szCs w:val="21"/>
                <w:shd w:val="clear" w:color="auto" w:fill="FFFFFF"/>
              </w:rPr>
              <w:t xml:space="preserve"> </w:t>
            </w:r>
            <w:r w:rsidR="409BE67F" w:rsidRPr="000F3F29">
              <w:rPr>
                <w:rFonts w:ascii="Segoe UI" w:hAnsi="Segoe UI" w:cs="Segoe UI"/>
                <w:color w:val="000000"/>
                <w:sz w:val="21"/>
                <w:szCs w:val="21"/>
              </w:rPr>
              <w:t xml:space="preserve">online using a web browser hosted on the </w:t>
            </w:r>
            <w:proofErr w:type="spellStart"/>
            <w:r w:rsidR="409BE67F" w:rsidRPr="000F3F29">
              <w:rPr>
                <w:rFonts w:ascii="Segoe UI" w:hAnsi="Segoe UI" w:cs="Segoe UI"/>
                <w:color w:val="000000"/>
                <w:sz w:val="21"/>
                <w:szCs w:val="21"/>
              </w:rPr>
              <w:t>P</w:t>
            </w:r>
            <w:r w:rsidR="6C848221" w:rsidRPr="000F3F29">
              <w:rPr>
                <w:rFonts w:ascii="Segoe UI" w:hAnsi="Segoe UI" w:cs="Segoe UI"/>
                <w:color w:val="000000"/>
                <w:sz w:val="21"/>
                <w:szCs w:val="21"/>
              </w:rPr>
              <w:t>avlovia</w:t>
            </w:r>
            <w:proofErr w:type="spellEnd"/>
            <w:r w:rsidR="409BE67F" w:rsidRPr="000F3F29">
              <w:rPr>
                <w:rFonts w:ascii="Segoe UI" w:hAnsi="Segoe UI" w:cs="Segoe UI"/>
                <w:color w:val="000000"/>
                <w:sz w:val="21"/>
                <w:szCs w:val="21"/>
              </w:rPr>
              <w:t xml:space="preserve"> or Gorilla platforms </w:t>
            </w:r>
            <w:r w:rsidR="3B8FA880" w:rsidRPr="000F3F29">
              <w:rPr>
                <w:rFonts w:ascii="Segoe UI" w:hAnsi="Segoe UI" w:cs="Segoe UI"/>
                <w:color w:val="000000"/>
                <w:sz w:val="21"/>
                <w:szCs w:val="21"/>
              </w:rPr>
              <w:t xml:space="preserve">(some recruited via </w:t>
            </w:r>
            <w:r w:rsidR="067E35D4" w:rsidRPr="000F3F29">
              <w:rPr>
                <w:rFonts w:ascii="Segoe UI" w:hAnsi="Segoe UI" w:cs="Segoe UI"/>
                <w:color w:val="000000"/>
                <w:sz w:val="21"/>
                <w:szCs w:val="21"/>
              </w:rPr>
              <w:t xml:space="preserve">online platforms such as </w:t>
            </w:r>
            <w:r w:rsidR="3B8FA880" w:rsidRPr="000F3F29">
              <w:rPr>
                <w:rFonts w:ascii="Segoe UI" w:hAnsi="Segoe UI" w:cs="Segoe UI"/>
                <w:color w:val="000000"/>
                <w:sz w:val="21"/>
                <w:szCs w:val="21"/>
              </w:rPr>
              <w:t xml:space="preserve">Prolific, </w:t>
            </w:r>
            <w:r w:rsidR="067E35D4" w:rsidRPr="000F3F29">
              <w:rPr>
                <w:rFonts w:ascii="Segoe UI" w:hAnsi="Segoe UI" w:cs="Segoe UI"/>
                <w:color w:val="000000"/>
                <w:sz w:val="21"/>
                <w:szCs w:val="21"/>
              </w:rPr>
              <w:t xml:space="preserve">Testable Minds, </w:t>
            </w:r>
            <w:proofErr w:type="spellStart"/>
            <w:r w:rsidR="3B8FA880" w:rsidRPr="000F3F29">
              <w:rPr>
                <w:rFonts w:ascii="Segoe UI" w:hAnsi="Segoe UI" w:cs="Segoe UI"/>
                <w:color w:val="000000"/>
                <w:sz w:val="21"/>
                <w:szCs w:val="21"/>
              </w:rPr>
              <w:t>MTurk</w:t>
            </w:r>
            <w:proofErr w:type="spellEnd"/>
            <w:r w:rsidR="4B891EF5" w:rsidRPr="000F3F29">
              <w:rPr>
                <w:rFonts w:ascii="Segoe UI" w:hAnsi="Segoe UI" w:cs="Segoe UI"/>
                <w:color w:val="000000"/>
                <w:sz w:val="21"/>
                <w:szCs w:val="21"/>
              </w:rPr>
              <w:t xml:space="preserve">, </w:t>
            </w:r>
            <w:proofErr w:type="spellStart"/>
            <w:r w:rsidR="4B891EF5" w:rsidRPr="000F3F29">
              <w:rPr>
                <w:rFonts w:ascii="Segoe UI" w:hAnsi="Segoe UI" w:cs="Segoe UI"/>
                <w:color w:val="000000"/>
                <w:sz w:val="21"/>
                <w:szCs w:val="21"/>
              </w:rPr>
              <w:t>CloudResearch</w:t>
            </w:r>
            <w:proofErr w:type="spellEnd"/>
            <w:r w:rsidR="4B891EF5" w:rsidRPr="000F3F29">
              <w:rPr>
                <w:rFonts w:ascii="Segoe UI" w:hAnsi="Segoe UI" w:cs="Segoe UI"/>
                <w:color w:val="000000"/>
                <w:sz w:val="21"/>
                <w:szCs w:val="21"/>
              </w:rPr>
              <w:t>)</w:t>
            </w:r>
            <w:r w:rsidR="409BE67F" w:rsidRPr="000F3F29">
              <w:rPr>
                <w:rFonts w:ascii="Segoe UI" w:hAnsi="Segoe UI" w:cs="Segoe UI"/>
                <w:color w:val="000000"/>
                <w:sz w:val="21"/>
                <w:szCs w:val="21"/>
              </w:rPr>
              <w:t xml:space="preserve">. </w:t>
            </w:r>
            <w:r w:rsidR="3DB0C320" w:rsidRPr="000F3F29">
              <w:rPr>
                <w:rFonts w:ascii="Segoe UI" w:hAnsi="Segoe UI" w:cs="Segoe UI"/>
                <w:color w:val="000000"/>
                <w:sz w:val="21"/>
                <w:szCs w:val="21"/>
              </w:rPr>
              <w:t xml:space="preserve">There will also be an option for testing </w:t>
            </w:r>
            <w:r w:rsidR="3DB0C320" w:rsidRPr="000F3F29">
              <w:rPr>
                <w:rFonts w:ascii="Segoe UI" w:hAnsi="Segoe UI" w:cs="Segoe UI"/>
                <w:color w:val="000000"/>
                <w:sz w:val="21"/>
                <w:szCs w:val="21"/>
                <w:shd w:val="clear" w:color="auto" w:fill="FFFFFF"/>
              </w:rPr>
              <w:t>in person at participating schools</w:t>
            </w:r>
            <w:r w:rsidR="5EEA3B49">
              <w:rPr>
                <w:rFonts w:ascii="Segoe UI" w:hAnsi="Segoe UI" w:cs="Segoe UI"/>
                <w:color w:val="000000"/>
                <w:sz w:val="21"/>
                <w:szCs w:val="21"/>
                <w:shd w:val="clear" w:color="auto" w:fill="FFFFFF"/>
              </w:rPr>
              <w:t xml:space="preserve"> (</w:t>
            </w:r>
            <w:r w:rsidR="5EEA3B49" w:rsidRPr="1F7AC372">
              <w:rPr>
                <w:rFonts w:ascii="Segoe UI" w:hAnsi="Segoe UI" w:cs="Segoe UI"/>
                <w:color w:val="000000"/>
                <w:sz w:val="21"/>
                <w:szCs w:val="21"/>
                <w:shd w:val="clear" w:color="auto" w:fill="FFFFFF"/>
              </w:rPr>
              <w:t>or school/</w:t>
            </w:r>
            <w:r w:rsidR="51E2D781" w:rsidRPr="1F7AC372">
              <w:rPr>
                <w:rFonts w:ascii="Segoe UI" w:hAnsi="Segoe UI" w:cs="Segoe UI"/>
                <w:color w:val="000000"/>
                <w:sz w:val="21"/>
                <w:szCs w:val="21"/>
                <w:shd w:val="clear" w:color="auto" w:fill="FFFFFF"/>
              </w:rPr>
              <w:t>summer camps</w:t>
            </w:r>
            <w:r w:rsidR="5EEA3B49">
              <w:rPr>
                <w:rFonts w:ascii="Segoe UI" w:hAnsi="Segoe UI" w:cs="Segoe UI"/>
                <w:color w:val="000000"/>
                <w:sz w:val="21"/>
                <w:szCs w:val="21"/>
                <w:shd w:val="clear" w:color="auto" w:fill="FFFFFF"/>
              </w:rPr>
              <w:t>)</w:t>
            </w:r>
            <w:r w:rsidR="3DB0C320" w:rsidRPr="000F3F29">
              <w:rPr>
                <w:rFonts w:ascii="Segoe UI" w:hAnsi="Segoe UI" w:cs="Segoe UI"/>
                <w:color w:val="000000"/>
                <w:sz w:val="21"/>
                <w:szCs w:val="21"/>
                <w:shd w:val="clear" w:color="auto" w:fill="FFFFFF"/>
              </w:rPr>
              <w:t xml:space="preserve"> for those aged 14-18 (with UCL laptops), and </w:t>
            </w:r>
            <w:r w:rsidR="3DB0C320" w:rsidRPr="000F3F29">
              <w:rPr>
                <w:rFonts w:ascii="Segoe UI" w:hAnsi="Segoe UI" w:cs="Segoe UI"/>
                <w:color w:val="000000"/>
                <w:sz w:val="21"/>
                <w:szCs w:val="21"/>
              </w:rPr>
              <w:t xml:space="preserve">in person at UCL </w:t>
            </w:r>
            <w:r w:rsidR="3DB0C320" w:rsidRPr="000F3F29">
              <w:rPr>
                <w:rFonts w:ascii="Segoe UI" w:hAnsi="Segoe UI" w:cs="Segoe UI"/>
                <w:color w:val="000000"/>
                <w:sz w:val="21"/>
                <w:szCs w:val="21"/>
                <w:shd w:val="clear" w:color="auto" w:fill="FFFFFF"/>
              </w:rPr>
              <w:t>(with UCL laptops)</w:t>
            </w:r>
            <w:r w:rsidR="590D53A4" w:rsidRPr="000F3F29">
              <w:rPr>
                <w:rFonts w:ascii="Segoe UI" w:hAnsi="Segoe UI" w:cs="Segoe UI"/>
                <w:color w:val="000000"/>
                <w:sz w:val="21"/>
                <w:szCs w:val="21"/>
                <w:shd w:val="clear" w:color="auto" w:fill="FFFFFF"/>
              </w:rPr>
              <w:t xml:space="preserve"> for local community participants over 18</w:t>
            </w:r>
            <w:r w:rsidR="3DB0C320" w:rsidRPr="000F3F29">
              <w:rPr>
                <w:rFonts w:ascii="Segoe UI" w:hAnsi="Segoe UI" w:cs="Segoe UI"/>
                <w:color w:val="000000"/>
                <w:sz w:val="21"/>
                <w:szCs w:val="21"/>
                <w:shd w:val="clear" w:color="auto" w:fill="FFFFFF"/>
              </w:rPr>
              <w:t xml:space="preserve">. </w:t>
            </w:r>
            <w:r w:rsidR="6CD97C85" w:rsidRPr="000F3F29">
              <w:rPr>
                <w:rFonts w:ascii="Segoe UI" w:hAnsi="Segoe UI" w:cs="Segoe UI"/>
                <w:color w:val="000000"/>
                <w:sz w:val="21"/>
                <w:szCs w:val="21"/>
              </w:rPr>
              <w:t xml:space="preserve">Please see the </w:t>
            </w:r>
            <w:r w:rsidR="6CD97C85" w:rsidRPr="000F3F29">
              <w:rPr>
                <w:rFonts w:ascii="Segoe UI" w:hAnsi="Segoe UI" w:cs="Segoe UI"/>
                <w:b/>
                <w:bCs/>
                <w:color w:val="000000"/>
                <w:sz w:val="21"/>
                <w:szCs w:val="21"/>
              </w:rPr>
              <w:t>Recruitment</w:t>
            </w:r>
            <w:r w:rsidR="6CD97C85" w:rsidRPr="000F3F29">
              <w:rPr>
                <w:rFonts w:ascii="Segoe UI" w:hAnsi="Segoe UI" w:cs="Segoe UI"/>
                <w:color w:val="000000"/>
                <w:sz w:val="21"/>
                <w:szCs w:val="21"/>
              </w:rPr>
              <w:t xml:space="preserve"> and </w:t>
            </w:r>
            <w:r w:rsidR="6CD97C85" w:rsidRPr="000F3F29">
              <w:rPr>
                <w:rFonts w:ascii="Segoe UI" w:hAnsi="Segoe UI" w:cs="Segoe UI"/>
                <w:b/>
                <w:bCs/>
                <w:color w:val="000000"/>
                <w:sz w:val="21"/>
                <w:szCs w:val="21"/>
              </w:rPr>
              <w:t>Participation</w:t>
            </w:r>
            <w:r w:rsidR="6CD97C85" w:rsidRPr="000F3F29">
              <w:rPr>
                <w:rFonts w:ascii="Segoe UI" w:hAnsi="Segoe UI" w:cs="Segoe UI"/>
                <w:color w:val="000000"/>
                <w:sz w:val="21"/>
                <w:szCs w:val="21"/>
              </w:rPr>
              <w:t xml:space="preserve"> sections of the flow diagram below.</w:t>
            </w:r>
          </w:p>
          <w:p w14:paraId="4CC51AC3" w14:textId="40A07E16" w:rsidR="00456CA2" w:rsidRPr="000F3F29" w:rsidRDefault="00456CA2" w:rsidP="00464C95">
            <w:pPr>
              <w:pStyle w:val="NormalWeb"/>
              <w:spacing w:before="0" w:beforeAutospacing="0" w:after="0" w:afterAutospacing="0"/>
              <w:rPr>
                <w:rFonts w:ascii="Segoe UI" w:hAnsi="Segoe UI" w:cs="Segoe UI"/>
                <w:color w:val="000000"/>
                <w:sz w:val="21"/>
                <w:szCs w:val="21"/>
              </w:rPr>
            </w:pPr>
          </w:p>
          <w:p w14:paraId="626848A9" w14:textId="01FA3CB0" w:rsidR="00787268" w:rsidRPr="000F3F29" w:rsidRDefault="7594AFD2" w:rsidP="1F7AC372">
            <w:pPr>
              <w:pStyle w:val="NormalWeb"/>
              <w:spacing w:before="0" w:beforeAutospacing="0" w:after="0" w:afterAutospacing="0"/>
              <w:rPr>
                <w:rFonts w:ascii="Segoe UI" w:hAnsi="Segoe UI" w:cs="Segoe UI"/>
                <w:color w:val="000000"/>
                <w:sz w:val="21"/>
                <w:szCs w:val="21"/>
                <w:lang w:val="en-IE"/>
              </w:rPr>
            </w:pPr>
            <w:r w:rsidRPr="1F7AC372">
              <w:rPr>
                <w:rFonts w:ascii="Segoe UI" w:hAnsi="Segoe UI" w:cs="Segoe UI"/>
                <w:color w:val="000000" w:themeColor="text1"/>
                <w:sz w:val="21"/>
                <w:szCs w:val="21"/>
              </w:rPr>
              <w:t>Eye tracking, a</w:t>
            </w:r>
            <w:r w:rsidR="249B821B" w:rsidRPr="1F7AC372">
              <w:rPr>
                <w:rFonts w:ascii="Segoe UI" w:hAnsi="Segoe UI" w:cs="Segoe UI"/>
                <w:color w:val="000000" w:themeColor="text1"/>
                <w:sz w:val="21"/>
                <w:szCs w:val="21"/>
              </w:rPr>
              <w:t>udio and video recordings will be collected in person at participating schools or at UCL</w:t>
            </w:r>
            <w:r w:rsidRPr="1F7AC372">
              <w:rPr>
                <w:rFonts w:ascii="Segoe UI" w:hAnsi="Segoe UI" w:cs="Segoe UI"/>
                <w:color w:val="000000" w:themeColor="text1"/>
                <w:sz w:val="21"/>
                <w:szCs w:val="21"/>
              </w:rPr>
              <w:t xml:space="preserve"> and online</w:t>
            </w:r>
            <w:r w:rsidR="249B821B" w:rsidRPr="1F7AC372">
              <w:rPr>
                <w:rFonts w:ascii="Segoe UI" w:hAnsi="Segoe UI" w:cs="Segoe UI"/>
                <w:color w:val="000000" w:themeColor="text1"/>
                <w:sz w:val="21"/>
                <w:szCs w:val="21"/>
              </w:rPr>
              <w:t xml:space="preserve"> using GDPR compliant devices and software. The </w:t>
            </w:r>
            <w:r w:rsidR="4E1B9D39" w:rsidRPr="1F7AC372">
              <w:rPr>
                <w:rFonts w:ascii="Segoe UI" w:hAnsi="Segoe UI" w:cs="Segoe UI"/>
                <w:color w:val="000000" w:themeColor="text1"/>
                <w:sz w:val="21"/>
                <w:szCs w:val="21"/>
              </w:rPr>
              <w:t xml:space="preserve">original </w:t>
            </w:r>
            <w:r w:rsidRPr="1F7AC372">
              <w:rPr>
                <w:rFonts w:ascii="Segoe UI" w:hAnsi="Segoe UI" w:cs="Segoe UI"/>
                <w:color w:val="000000" w:themeColor="text1"/>
                <w:sz w:val="21"/>
                <w:szCs w:val="21"/>
              </w:rPr>
              <w:t>eye-tracking</w:t>
            </w:r>
            <w:r w:rsidR="64D3CCE6" w:rsidRPr="1F7AC372">
              <w:rPr>
                <w:rFonts w:ascii="Segoe UI" w:hAnsi="Segoe UI" w:cs="Segoe UI"/>
                <w:color w:val="000000" w:themeColor="text1"/>
                <w:sz w:val="21"/>
                <w:szCs w:val="21"/>
              </w:rPr>
              <w:t xml:space="preserve">, audio </w:t>
            </w:r>
            <w:r w:rsidRPr="1F7AC372">
              <w:rPr>
                <w:rFonts w:ascii="Segoe UI" w:hAnsi="Segoe UI" w:cs="Segoe UI"/>
                <w:color w:val="000000" w:themeColor="text1"/>
                <w:sz w:val="21"/>
                <w:szCs w:val="21"/>
              </w:rPr>
              <w:t xml:space="preserve">and </w:t>
            </w:r>
            <w:r w:rsidR="249B821B" w:rsidRPr="1F7AC372">
              <w:rPr>
                <w:rFonts w:ascii="Segoe UI" w:hAnsi="Segoe UI" w:cs="Segoe UI"/>
                <w:color w:val="000000" w:themeColor="text1"/>
                <w:sz w:val="21"/>
                <w:szCs w:val="21"/>
              </w:rPr>
              <w:t xml:space="preserve">video recordings will be stored securely in DSH for the duration of the </w:t>
            </w:r>
            <w:r w:rsidR="010AC7C3" w:rsidRPr="1F7AC372">
              <w:rPr>
                <w:rFonts w:ascii="Segoe UI" w:hAnsi="Segoe UI" w:cs="Segoe UI"/>
                <w:color w:val="000000" w:themeColor="text1"/>
                <w:sz w:val="21"/>
                <w:szCs w:val="21"/>
              </w:rPr>
              <w:t>study</w:t>
            </w:r>
            <w:r w:rsidR="249B821B" w:rsidRPr="1F7AC372">
              <w:rPr>
                <w:rFonts w:ascii="Segoe UI" w:hAnsi="Segoe UI" w:cs="Segoe UI"/>
                <w:color w:val="000000" w:themeColor="text1"/>
                <w:sz w:val="21"/>
                <w:szCs w:val="21"/>
              </w:rPr>
              <w:t xml:space="preserve"> and then destroyed</w:t>
            </w:r>
            <w:r w:rsidR="3405F9C1" w:rsidRPr="1F7AC372">
              <w:rPr>
                <w:rFonts w:ascii="Segoe UI" w:hAnsi="Segoe UI" w:cs="Segoe UI"/>
                <w:color w:val="000000" w:themeColor="text1"/>
                <w:sz w:val="21"/>
                <w:szCs w:val="21"/>
              </w:rPr>
              <w:t>.</w:t>
            </w:r>
            <w:r w:rsidRPr="1F7AC372">
              <w:rPr>
                <w:rFonts w:ascii="Segoe UI" w:hAnsi="Segoe UI" w:cs="Segoe UI"/>
                <w:color w:val="000000" w:themeColor="text1"/>
                <w:sz w:val="21"/>
                <w:szCs w:val="21"/>
              </w:rPr>
              <w:t xml:space="preserve"> </w:t>
            </w:r>
            <w:r w:rsidRPr="1F7AC372">
              <w:rPr>
                <w:rFonts w:ascii="Segoe UI" w:hAnsi="Segoe UI" w:cs="Segoe UI"/>
                <w:color w:val="000000" w:themeColor="text1"/>
                <w:sz w:val="21"/>
                <w:szCs w:val="21"/>
                <w:lang w:val="en-IE"/>
              </w:rPr>
              <w:t>If it should not prove feasible to conduct eye tracking</w:t>
            </w:r>
            <w:r w:rsidR="64D3CCE6" w:rsidRPr="1F7AC372">
              <w:rPr>
                <w:rFonts w:ascii="Segoe UI" w:hAnsi="Segoe UI" w:cs="Segoe UI"/>
                <w:color w:val="000000" w:themeColor="text1"/>
                <w:sz w:val="21"/>
                <w:szCs w:val="21"/>
                <w:lang w:val="en-IE"/>
              </w:rPr>
              <w:t xml:space="preserve">, </w:t>
            </w:r>
            <w:proofErr w:type="spellStart"/>
            <w:r w:rsidR="64D3CCE6" w:rsidRPr="1F7AC372">
              <w:rPr>
                <w:rFonts w:ascii="Segoe UI" w:hAnsi="Segoe UI" w:cs="Segoe UI"/>
                <w:color w:val="000000" w:themeColor="text1"/>
                <w:sz w:val="21"/>
                <w:szCs w:val="21"/>
                <w:lang w:val="en-IE"/>
              </w:rPr>
              <w:t>audio</w:t>
            </w:r>
            <w:r w:rsidR="2BDC667F" w:rsidRPr="1F7AC372">
              <w:rPr>
                <w:rFonts w:ascii="Segoe UI" w:hAnsi="Segoe UI" w:cs="Segoe UI"/>
                <w:color w:val="000000" w:themeColor="text1"/>
                <w:sz w:val="21"/>
                <w:szCs w:val="21"/>
                <w:lang w:val="en-IE"/>
              </w:rPr>
              <w:t>,</w:t>
            </w:r>
            <w:r w:rsidRPr="1F7AC372">
              <w:rPr>
                <w:rFonts w:ascii="Segoe UI" w:hAnsi="Segoe UI" w:cs="Segoe UI"/>
                <w:color w:val="000000" w:themeColor="text1"/>
                <w:sz w:val="21"/>
                <w:szCs w:val="21"/>
                <w:lang w:val="en-IE"/>
              </w:rPr>
              <w:t>video</w:t>
            </w:r>
            <w:proofErr w:type="spellEnd"/>
            <w:r w:rsidR="03A7FBAC" w:rsidRPr="1F7AC372">
              <w:rPr>
                <w:rFonts w:ascii="Segoe UI" w:hAnsi="Segoe UI" w:cs="Segoe UI"/>
                <w:color w:val="000000" w:themeColor="text1"/>
                <w:sz w:val="21"/>
                <w:szCs w:val="21"/>
                <w:lang w:val="en-IE"/>
              </w:rPr>
              <w:t xml:space="preserve"> </w:t>
            </w:r>
            <w:r w:rsidRPr="1F7AC372">
              <w:rPr>
                <w:rFonts w:ascii="Segoe UI" w:hAnsi="Segoe UI" w:cs="Segoe UI"/>
                <w:color w:val="000000" w:themeColor="text1"/>
                <w:sz w:val="21"/>
                <w:szCs w:val="21"/>
                <w:lang w:val="en-IE"/>
              </w:rPr>
              <w:t>analysis quickly within DSH, on recommendation, we will obtain the data from DSH in a secure way by e-mailing a link to ourselves and downloading it to an encrypted hard drive, where we will then analyse the data, with the data being retained there for a limited time before deletion (the original data will stay in DSH, and a copy contained on the drive during analysis).</w:t>
            </w:r>
          </w:p>
          <w:p w14:paraId="5E011FFE" w14:textId="77777777" w:rsidR="007244C2" w:rsidRPr="000F3F29" w:rsidRDefault="007244C2" w:rsidP="00464C95">
            <w:pPr>
              <w:pStyle w:val="NormalWeb"/>
              <w:spacing w:before="0" w:beforeAutospacing="0" w:after="0" w:afterAutospacing="0"/>
              <w:rPr>
                <w:rFonts w:ascii="Segoe UI" w:hAnsi="Segoe UI" w:cs="Segoe UI"/>
                <w:color w:val="000000"/>
                <w:sz w:val="21"/>
                <w:szCs w:val="21"/>
                <w:lang w:val="en-IE"/>
              </w:rPr>
            </w:pPr>
          </w:p>
          <w:p w14:paraId="4D1665FC" w14:textId="02CC45E2" w:rsidR="00464C95" w:rsidRPr="00464C95" w:rsidRDefault="3AD024E7" w:rsidP="1F7AC372">
            <w:pPr>
              <w:pStyle w:val="NormalWeb"/>
              <w:spacing w:before="0" w:beforeAutospacing="0" w:after="0" w:afterAutospacing="0"/>
              <w:rPr>
                <w:ins w:id="17" w:author="Copps, Miranda" w:date="2024-08-13T14:25:00Z"/>
                <w:rFonts w:ascii="Segoe UI" w:hAnsi="Segoe UI" w:cs="Segoe UI"/>
                <w:color w:val="000000" w:themeColor="text1"/>
                <w:sz w:val="21"/>
                <w:szCs w:val="21"/>
              </w:rPr>
            </w:pPr>
            <w:r w:rsidRPr="000F3F29">
              <w:rPr>
                <w:rFonts w:ascii="Segoe UI" w:hAnsi="Segoe UI" w:cs="Segoe UI"/>
                <w:color w:val="000000"/>
                <w:sz w:val="21"/>
                <w:szCs w:val="21"/>
                <w:shd w:val="clear" w:color="auto" w:fill="FFFFFF"/>
              </w:rPr>
              <w:t>Th</w:t>
            </w:r>
            <w:r w:rsidR="249B821B" w:rsidRPr="000F3F29">
              <w:rPr>
                <w:rFonts w:ascii="Segoe UI" w:hAnsi="Segoe UI" w:cs="Segoe UI"/>
                <w:color w:val="000000"/>
                <w:sz w:val="21"/>
                <w:szCs w:val="21"/>
                <w:shd w:val="clear" w:color="auto" w:fill="FFFFFF"/>
              </w:rPr>
              <w:t>e</w:t>
            </w:r>
            <w:r w:rsidRPr="000F3F29">
              <w:rPr>
                <w:rFonts w:ascii="Segoe UI" w:hAnsi="Segoe UI" w:cs="Segoe UI"/>
                <w:color w:val="000000"/>
                <w:sz w:val="21"/>
                <w:szCs w:val="21"/>
                <w:shd w:val="clear" w:color="auto" w:fill="FFFFFF"/>
              </w:rPr>
              <w:t xml:space="preserve"> </w:t>
            </w:r>
            <w:r w:rsidRPr="000F3F29">
              <w:rPr>
                <w:rFonts w:ascii="Segoe UI" w:hAnsi="Segoe UI" w:cs="Segoe UI"/>
                <w:color w:val="000000"/>
                <w:sz w:val="21"/>
                <w:szCs w:val="21"/>
              </w:rPr>
              <w:t xml:space="preserve">pseudonymised data from </w:t>
            </w:r>
            <w:r w:rsidR="39C4DBBF" w:rsidRPr="000F3F29">
              <w:rPr>
                <w:rFonts w:ascii="Segoe UI" w:hAnsi="Segoe UI" w:cs="Segoe UI"/>
                <w:color w:val="000000"/>
                <w:sz w:val="21"/>
                <w:szCs w:val="21"/>
              </w:rPr>
              <w:t xml:space="preserve">questionnaires and </w:t>
            </w:r>
            <w:r w:rsidRPr="000F3F29">
              <w:rPr>
                <w:rFonts w:ascii="Segoe UI" w:hAnsi="Segoe UI" w:cs="Segoe UI"/>
                <w:color w:val="000000"/>
                <w:sz w:val="21"/>
                <w:szCs w:val="21"/>
              </w:rPr>
              <w:t xml:space="preserve">experiments will be stored on </w:t>
            </w:r>
            <w:r w:rsidR="4E1B9D39" w:rsidRPr="000F3F29">
              <w:rPr>
                <w:rFonts w:ascii="Segoe UI" w:hAnsi="Segoe UI" w:cs="Segoe UI"/>
                <w:color w:val="000000"/>
                <w:sz w:val="21"/>
                <w:szCs w:val="21"/>
              </w:rPr>
              <w:t>DSH</w:t>
            </w:r>
            <w:r w:rsidRPr="000F3F29">
              <w:rPr>
                <w:rFonts w:ascii="Segoe UI" w:hAnsi="Segoe UI" w:cs="Segoe UI"/>
                <w:color w:val="000000"/>
                <w:sz w:val="21"/>
                <w:szCs w:val="21"/>
              </w:rPr>
              <w:t xml:space="preserve"> (see </w:t>
            </w:r>
            <w:r w:rsidRPr="000F3F29">
              <w:rPr>
                <w:rFonts w:ascii="Segoe UI" w:hAnsi="Segoe UI" w:cs="Segoe UI"/>
                <w:b/>
                <w:bCs/>
                <w:color w:val="000000"/>
                <w:sz w:val="21"/>
                <w:szCs w:val="21"/>
              </w:rPr>
              <w:t>Participation</w:t>
            </w:r>
            <w:r w:rsidRPr="000F3F29">
              <w:rPr>
                <w:rFonts w:ascii="Segoe UI" w:hAnsi="Segoe UI" w:cs="Segoe UI"/>
                <w:color w:val="000000"/>
                <w:sz w:val="21"/>
                <w:szCs w:val="21"/>
              </w:rPr>
              <w:t xml:space="preserve"> </w:t>
            </w:r>
            <w:r w:rsidR="4E1B9D39" w:rsidRPr="000F3F29">
              <w:rPr>
                <w:rFonts w:ascii="Segoe UI" w:hAnsi="Segoe UI" w:cs="Segoe UI"/>
                <w:color w:val="000000"/>
                <w:sz w:val="21"/>
                <w:szCs w:val="21"/>
              </w:rPr>
              <w:t xml:space="preserve">and </w:t>
            </w:r>
            <w:r w:rsidR="4E1B9D39" w:rsidRPr="000F3F29">
              <w:rPr>
                <w:rFonts w:ascii="Segoe UI" w:hAnsi="Segoe UI" w:cs="Segoe UI"/>
                <w:b/>
                <w:bCs/>
                <w:color w:val="000000"/>
                <w:sz w:val="21"/>
                <w:szCs w:val="21"/>
              </w:rPr>
              <w:t>Analysis</w:t>
            </w:r>
            <w:r w:rsidR="4E1B9D39" w:rsidRPr="000F3F29">
              <w:rPr>
                <w:rFonts w:ascii="Segoe UI" w:hAnsi="Segoe UI" w:cs="Segoe UI"/>
                <w:color w:val="000000"/>
                <w:sz w:val="21"/>
                <w:szCs w:val="21"/>
              </w:rPr>
              <w:t xml:space="preserve"> </w:t>
            </w:r>
            <w:r w:rsidRPr="000F3F29">
              <w:rPr>
                <w:rFonts w:ascii="Segoe UI" w:hAnsi="Segoe UI" w:cs="Segoe UI"/>
                <w:color w:val="000000"/>
                <w:sz w:val="21"/>
                <w:szCs w:val="21"/>
              </w:rPr>
              <w:t>section</w:t>
            </w:r>
            <w:r w:rsidR="4E1B9D39" w:rsidRPr="000F3F29">
              <w:rPr>
                <w:rFonts w:ascii="Segoe UI" w:hAnsi="Segoe UI" w:cs="Segoe UI"/>
                <w:color w:val="000000"/>
                <w:sz w:val="21"/>
                <w:szCs w:val="21"/>
              </w:rPr>
              <w:t>s</w:t>
            </w:r>
            <w:r w:rsidRPr="000F3F29">
              <w:rPr>
                <w:rFonts w:ascii="Segoe UI" w:hAnsi="Segoe UI" w:cs="Segoe UI"/>
                <w:color w:val="000000"/>
                <w:sz w:val="21"/>
                <w:szCs w:val="21"/>
              </w:rPr>
              <w:t xml:space="preserve"> </w:t>
            </w:r>
            <w:r w:rsidR="4E1B9D39" w:rsidRPr="000F3F29">
              <w:rPr>
                <w:rFonts w:ascii="Segoe UI" w:hAnsi="Segoe UI" w:cs="Segoe UI"/>
                <w:color w:val="000000"/>
                <w:sz w:val="21"/>
                <w:szCs w:val="21"/>
              </w:rPr>
              <w:t>of</w:t>
            </w:r>
            <w:r w:rsidRPr="000F3F29">
              <w:rPr>
                <w:rFonts w:ascii="Segoe UI" w:hAnsi="Segoe UI" w:cs="Segoe UI"/>
                <w:color w:val="000000"/>
                <w:sz w:val="21"/>
                <w:szCs w:val="21"/>
              </w:rPr>
              <w:t xml:space="preserve"> flow diagram), and then securely transferred to</w:t>
            </w:r>
            <w:r w:rsidRPr="00464C95">
              <w:rPr>
                <w:rFonts w:ascii="Segoe UI" w:hAnsi="Segoe UI" w:cs="Segoe UI"/>
                <w:color w:val="000000"/>
                <w:sz w:val="21"/>
                <w:szCs w:val="21"/>
              </w:rPr>
              <w:t xml:space="preserve"> </w:t>
            </w:r>
            <w:r w:rsidR="49A3CD2A">
              <w:rPr>
                <w:rFonts w:ascii="Segoe UI" w:hAnsi="Segoe UI" w:cs="Segoe UI"/>
                <w:color w:val="000000"/>
                <w:sz w:val="21"/>
                <w:szCs w:val="21"/>
              </w:rPr>
              <w:t xml:space="preserve">encrypted hard drives of UCL laptops or </w:t>
            </w:r>
            <w:r w:rsidRPr="00464C95">
              <w:rPr>
                <w:rFonts w:ascii="Segoe UI" w:hAnsi="Segoe UI" w:cs="Segoe UI"/>
                <w:color w:val="000000"/>
                <w:sz w:val="21"/>
                <w:szCs w:val="21"/>
              </w:rPr>
              <w:t>the UCL N/S drives</w:t>
            </w:r>
            <w:r w:rsidR="49A3CD2A">
              <w:rPr>
                <w:rFonts w:ascii="Segoe UI" w:hAnsi="Segoe UI" w:cs="Segoe UI"/>
                <w:color w:val="000000"/>
                <w:sz w:val="21"/>
                <w:szCs w:val="21"/>
              </w:rPr>
              <w:t>.</w:t>
            </w:r>
            <w:r w:rsidRPr="00464C95">
              <w:rPr>
                <w:rFonts w:ascii="Segoe UI" w:hAnsi="Segoe UI" w:cs="Segoe UI"/>
                <w:color w:val="000000"/>
                <w:sz w:val="21"/>
                <w:szCs w:val="21"/>
              </w:rPr>
              <w:t xml:space="preserve"> </w:t>
            </w:r>
            <w:r w:rsidRPr="00464C95">
              <w:rPr>
                <w:rFonts w:ascii="Segoe UI" w:hAnsi="Segoe UI" w:cs="Segoe UI"/>
                <w:color w:val="000000"/>
                <w:sz w:val="21"/>
                <w:szCs w:val="21"/>
                <w:shd w:val="clear" w:color="auto" w:fill="FFFFFF"/>
              </w:rPr>
              <w:t xml:space="preserve">Personal data will be deleted at the end of the study (see </w:t>
            </w:r>
            <w:r w:rsidRPr="00464C95">
              <w:rPr>
                <w:rFonts w:ascii="Segoe UI" w:hAnsi="Segoe UI" w:cs="Segoe UI"/>
                <w:b/>
                <w:bCs/>
                <w:color w:val="000000"/>
                <w:sz w:val="21"/>
                <w:szCs w:val="21"/>
                <w:shd w:val="clear" w:color="auto" w:fill="FFFFFF"/>
              </w:rPr>
              <w:t>Publication</w:t>
            </w:r>
            <w:r w:rsidRPr="00464C95">
              <w:rPr>
                <w:rFonts w:ascii="Segoe UI" w:hAnsi="Segoe UI" w:cs="Segoe UI"/>
                <w:color w:val="000000"/>
                <w:sz w:val="21"/>
                <w:szCs w:val="21"/>
                <w:shd w:val="clear" w:color="auto" w:fill="FFFFFF"/>
              </w:rPr>
              <w:t xml:space="preserve"> section in flow diagram).</w:t>
            </w:r>
          </w:p>
          <w:p w14:paraId="5D7AB4F4" w14:textId="6D25DC0E" w:rsidR="00464C95" w:rsidRPr="00464C95" w:rsidRDefault="00464C95" w:rsidP="30E5CE9C">
            <w:pPr>
              <w:pStyle w:val="NormalWeb"/>
              <w:spacing w:before="0" w:beforeAutospacing="0" w:after="0" w:afterAutospacing="0"/>
              <w:rPr>
                <w:rFonts w:ascii="Segoe UI" w:hAnsi="Segoe UI" w:cs="Segoe UI"/>
                <w:color w:val="000000" w:themeColor="text1"/>
                <w:sz w:val="21"/>
                <w:szCs w:val="21"/>
                <w:highlight w:val="cyan"/>
              </w:rPr>
            </w:pPr>
          </w:p>
          <w:p w14:paraId="0958A845" w14:textId="4E7DCAC1" w:rsidR="1F7AC372" w:rsidRPr="00E723D7" w:rsidRDefault="1F7AC372" w:rsidP="1F7AC372">
            <w:pPr>
              <w:pStyle w:val="NormalWeb"/>
              <w:spacing w:before="0" w:beforeAutospacing="0" w:after="0" w:afterAutospacing="0"/>
              <w:rPr>
                <w:rFonts w:ascii="Segoe UI" w:hAnsi="Segoe UI" w:cs="Segoe UI"/>
                <w:color w:val="000000" w:themeColor="text1"/>
                <w:sz w:val="21"/>
                <w:szCs w:val="21"/>
              </w:rPr>
            </w:pPr>
          </w:p>
          <w:p w14:paraId="6ACA4823" w14:textId="77777777" w:rsidR="00566F2F" w:rsidRPr="00566F2F" w:rsidRDefault="00464C95" w:rsidP="00464C95">
            <w:pPr>
              <w:pStyle w:val="NormalWeb"/>
              <w:spacing w:before="0" w:beforeAutospacing="0" w:after="0" w:afterAutospacing="0"/>
              <w:rPr>
                <w:rFonts w:ascii="Segoe UI" w:hAnsi="Segoe UI" w:cs="Segoe UI"/>
                <w:b/>
                <w:bCs/>
                <w:color w:val="000000"/>
                <w:sz w:val="21"/>
                <w:szCs w:val="21"/>
              </w:rPr>
            </w:pPr>
            <w:r w:rsidRPr="00566F2F">
              <w:rPr>
                <w:rFonts w:ascii="Segoe UI" w:hAnsi="Segoe UI" w:cs="Segoe UI"/>
                <w:b/>
                <w:bCs/>
                <w:color w:val="000000"/>
                <w:sz w:val="21"/>
                <w:szCs w:val="21"/>
              </w:rPr>
              <w:t>Feasibility of sampling</w:t>
            </w:r>
          </w:p>
          <w:p w14:paraId="276E39EB" w14:textId="5BBD9EC3" w:rsidR="00464C95" w:rsidRDefault="3AD024E7" w:rsidP="1F7AC372">
            <w:pPr>
              <w:pStyle w:val="NormalWeb"/>
              <w:spacing w:before="0" w:beforeAutospacing="0" w:after="0" w:afterAutospacing="0"/>
              <w:rPr>
                <w:rFonts w:ascii="Segoe UI" w:hAnsi="Segoe UI" w:cs="Segoe UI"/>
                <w:color w:val="000000"/>
                <w:sz w:val="21"/>
                <w:szCs w:val="21"/>
                <w:shd w:val="clear" w:color="auto" w:fill="FFFFFF"/>
              </w:rPr>
            </w:pPr>
            <w:r w:rsidRPr="000F3F29">
              <w:rPr>
                <w:rFonts w:ascii="Segoe UI" w:hAnsi="Segoe UI" w:cs="Segoe UI"/>
                <w:color w:val="000000"/>
                <w:sz w:val="21"/>
                <w:szCs w:val="21"/>
              </w:rPr>
              <w:t xml:space="preserve">The PI and a Co-I (G Krebs) have extensive experience in recruiting young people with mood dysregulation and anxiety symptoms from the community via platforms such as </w:t>
            </w:r>
            <w:proofErr w:type="spellStart"/>
            <w:r w:rsidRPr="000F3F29">
              <w:rPr>
                <w:rFonts w:ascii="Segoe UI" w:hAnsi="Segoe UI" w:cs="Segoe UI"/>
                <w:color w:val="000000"/>
                <w:sz w:val="21"/>
                <w:szCs w:val="21"/>
              </w:rPr>
              <w:t>MTurk</w:t>
            </w:r>
            <w:proofErr w:type="spellEnd"/>
            <w:r w:rsidRPr="000F3F29">
              <w:rPr>
                <w:rFonts w:ascii="Segoe UI" w:hAnsi="Segoe UI" w:cs="Segoe UI"/>
                <w:color w:val="000000"/>
                <w:sz w:val="21"/>
                <w:szCs w:val="21"/>
              </w:rPr>
              <w:t xml:space="preserve">. In addition, the PI is a Senior Advisor to the Anna Freud National Centre for Children and Families, a charity linked with UCL, that has a proven track record of recruiting from hundreds </w:t>
            </w:r>
            <w:r w:rsidRPr="000F3F29">
              <w:rPr>
                <w:rFonts w:ascii="Segoe UI" w:hAnsi="Segoe UI" w:cs="Segoe UI"/>
                <w:color w:val="000000"/>
                <w:sz w:val="21"/>
                <w:szCs w:val="21"/>
              </w:rPr>
              <w:lastRenderedPageBreak/>
              <w:t>of schools in the UK (</w:t>
            </w:r>
            <w:hyperlink r:id="rId39" w:history="1">
              <w:r w:rsidRPr="000F3F29">
                <w:rPr>
                  <w:rStyle w:val="Hyperlink"/>
                  <w:rFonts w:ascii="Segoe UI" w:hAnsi="Segoe UI" w:cs="Segoe UI"/>
                  <w:color w:val="1155CC"/>
                  <w:sz w:val="21"/>
                  <w:szCs w:val="21"/>
                </w:rPr>
                <w:t>https://bmjopen.bmj.com/content/9/8/e029044.abstract</w:t>
              </w:r>
            </w:hyperlink>
            <w:r w:rsidRPr="000F3F29">
              <w:rPr>
                <w:rFonts w:ascii="Segoe UI" w:hAnsi="Segoe UI" w:cs="Segoe UI"/>
                <w:color w:val="000000"/>
                <w:sz w:val="21"/>
                <w:szCs w:val="21"/>
              </w:rPr>
              <w:t xml:space="preserve">). </w:t>
            </w:r>
            <w:r w:rsidRPr="000F3F29">
              <w:rPr>
                <w:rFonts w:ascii="Segoe UI" w:hAnsi="Segoe UI" w:cs="Segoe UI"/>
                <w:color w:val="000000"/>
                <w:sz w:val="21"/>
                <w:szCs w:val="21"/>
                <w:shd w:val="clear" w:color="auto" w:fill="FFFFFF"/>
              </w:rPr>
              <w:t xml:space="preserve">There is a general consensus that </w:t>
            </w:r>
            <w:r w:rsidR="36EA2BD1" w:rsidRPr="000F3F29">
              <w:rPr>
                <w:rFonts w:ascii="Segoe UI" w:hAnsi="Segoe UI" w:cs="Segoe UI"/>
                <w:color w:val="000000"/>
                <w:sz w:val="21"/>
                <w:szCs w:val="21"/>
                <w:shd w:val="clear" w:color="auto" w:fill="FFFFFF"/>
              </w:rPr>
              <w:t>1</w:t>
            </w:r>
            <w:r w:rsidR="7CB48175" w:rsidRPr="000F3F29">
              <w:rPr>
                <w:rFonts w:ascii="Segoe UI" w:hAnsi="Segoe UI" w:cs="Segoe UI"/>
                <w:color w:val="000000"/>
                <w:sz w:val="21"/>
                <w:szCs w:val="21"/>
                <w:shd w:val="clear" w:color="auto" w:fill="FFFFFF"/>
              </w:rPr>
              <w:t>4</w:t>
            </w:r>
            <w:r w:rsidR="36EA2BD1" w:rsidRPr="000F3F29">
              <w:rPr>
                <w:rFonts w:ascii="Segoe UI" w:hAnsi="Segoe UI" w:cs="Segoe UI"/>
                <w:color w:val="000000"/>
                <w:sz w:val="21"/>
                <w:szCs w:val="21"/>
                <w:shd w:val="clear" w:color="auto" w:fill="FFFFFF"/>
              </w:rPr>
              <w:t>–18-year-olds</w:t>
            </w:r>
            <w:r w:rsidRPr="000F3F29">
              <w:rPr>
                <w:rFonts w:ascii="Segoe UI" w:hAnsi="Segoe UI" w:cs="Segoe UI"/>
                <w:color w:val="000000"/>
                <w:sz w:val="21"/>
                <w:szCs w:val="21"/>
                <w:shd w:val="clear" w:color="auto" w:fill="FFFFFF"/>
              </w:rPr>
              <w:t xml:space="preserve"> have the capacity to provide consent and should not require parental </w:t>
            </w:r>
            <w:r w:rsidR="7CB48175" w:rsidRPr="000F3F29">
              <w:rPr>
                <w:rFonts w:ascii="Segoe UI" w:hAnsi="Segoe UI" w:cs="Segoe UI"/>
                <w:color w:val="000000"/>
                <w:sz w:val="21"/>
                <w:szCs w:val="21"/>
                <w:shd w:val="clear" w:color="auto" w:fill="FFFFFF"/>
              </w:rPr>
              <w:t xml:space="preserve">opt-in </w:t>
            </w:r>
            <w:r w:rsidRPr="000F3F29">
              <w:rPr>
                <w:rFonts w:ascii="Segoe UI" w:hAnsi="Segoe UI" w:cs="Segoe UI"/>
                <w:color w:val="000000"/>
                <w:sz w:val="21"/>
                <w:szCs w:val="21"/>
                <w:shd w:val="clear" w:color="auto" w:fill="FFFFFF"/>
              </w:rPr>
              <w:t xml:space="preserve">consent. For example, please see other more intensive studies that asked </w:t>
            </w:r>
            <w:r w:rsidR="4CD85155" w:rsidRPr="000F3F29">
              <w:rPr>
                <w:rFonts w:ascii="Segoe UI" w:hAnsi="Segoe UI" w:cs="Segoe UI"/>
                <w:color w:val="000000"/>
                <w:sz w:val="21"/>
                <w:szCs w:val="21"/>
                <w:shd w:val="clear" w:color="auto" w:fill="FFFFFF"/>
              </w:rPr>
              <w:t>adolescents</w:t>
            </w:r>
            <w:r w:rsidR="15ECC8B9" w:rsidRPr="000F3F29">
              <w:rPr>
                <w:rFonts w:ascii="Segoe UI" w:hAnsi="Segoe UI" w:cs="Segoe UI"/>
                <w:color w:val="000000"/>
                <w:sz w:val="21"/>
                <w:szCs w:val="21"/>
                <w:shd w:val="clear" w:color="auto" w:fill="FFFFFF"/>
              </w:rPr>
              <w:t xml:space="preserve"> (aged 16 and older)</w:t>
            </w:r>
            <w:r w:rsidRPr="000F3F29">
              <w:rPr>
                <w:rFonts w:ascii="Segoe UI" w:hAnsi="Segoe UI" w:cs="Segoe UI"/>
                <w:color w:val="000000"/>
                <w:sz w:val="21"/>
                <w:szCs w:val="21"/>
                <w:shd w:val="clear" w:color="auto" w:fill="FFFFFF"/>
              </w:rPr>
              <w:t xml:space="preserve"> to consent for themselves</w:t>
            </w:r>
            <w:r w:rsidR="2673BD7E" w:rsidRPr="000F3F29">
              <w:rPr>
                <w:rFonts w:ascii="Segoe UI" w:hAnsi="Segoe UI" w:cs="Segoe UI"/>
                <w:color w:val="000000"/>
                <w:sz w:val="21"/>
                <w:szCs w:val="21"/>
                <w:shd w:val="clear" w:color="auto" w:fill="FFFFFF"/>
              </w:rPr>
              <w:t>:</w:t>
            </w:r>
            <w:r w:rsidR="791FE29F" w:rsidRPr="000F3F29">
              <w:rPr>
                <w:rFonts w:ascii="Segoe UI" w:hAnsi="Segoe UI" w:cs="Segoe UI"/>
                <w:color w:val="000000"/>
                <w:sz w:val="21"/>
                <w:szCs w:val="21"/>
                <w:shd w:val="clear" w:color="auto" w:fill="FFFFFF"/>
              </w:rPr>
              <w:t xml:space="preserve"> Evans et al 2021, </w:t>
            </w:r>
            <w:hyperlink r:id="rId40" w:history="1">
              <w:r w:rsidR="791FE29F" w:rsidRPr="000F3F29">
                <w:rPr>
                  <w:rStyle w:val="Hyperlink"/>
                  <w:rFonts w:ascii="Segoe UI" w:hAnsi="Segoe UI" w:cs="Segoe UI"/>
                  <w:sz w:val="21"/>
                  <w:szCs w:val="21"/>
                  <w:shd w:val="clear" w:color="auto" w:fill="FFFFFF"/>
                </w:rPr>
                <w:t>https://www.sciencedirect.com/science/article/pii/S0005796721001303</w:t>
              </w:r>
            </w:hyperlink>
            <w:r w:rsidR="2673BD7E" w:rsidRPr="000F3F29">
              <w:rPr>
                <w:rFonts w:ascii="Segoe UI" w:hAnsi="Segoe UI" w:cs="Segoe UI"/>
                <w:color w:val="000000"/>
                <w:sz w:val="21"/>
                <w:szCs w:val="21"/>
                <w:shd w:val="clear" w:color="auto" w:fill="FFFFFF"/>
              </w:rPr>
              <w:t xml:space="preserve">; Leigh &amp; Clark 2022, </w:t>
            </w:r>
            <w:hyperlink r:id="rId41" w:history="1">
              <w:r w:rsidR="2673BD7E" w:rsidRPr="000F3F29">
                <w:rPr>
                  <w:rStyle w:val="Hyperlink"/>
                  <w:rFonts w:ascii="Segoe UI" w:hAnsi="Segoe UI" w:cs="Segoe UI"/>
                  <w:sz w:val="21"/>
                  <w:szCs w:val="21"/>
                  <w:shd w:val="clear" w:color="auto" w:fill="FFFFFF"/>
                </w:rPr>
                <w:t>https://ora.ox.ac.uk/objects/uuid:7c61d3d6-d5a4-4798-a00b-a905a01ceec4</w:t>
              </w:r>
            </w:hyperlink>
            <w:r w:rsidR="791FE29F" w:rsidRPr="000F3F29">
              <w:rPr>
                <w:rFonts w:ascii="Segoe UI" w:hAnsi="Segoe UI" w:cs="Segoe UI"/>
                <w:color w:val="000000"/>
                <w:sz w:val="21"/>
                <w:szCs w:val="21"/>
                <w:shd w:val="clear" w:color="auto" w:fill="FFFFFF"/>
              </w:rPr>
              <w:t xml:space="preserve">. </w:t>
            </w:r>
            <w:r w:rsidR="15ECC8B9" w:rsidRPr="000F3F29">
              <w:rPr>
                <w:rFonts w:ascii="Segoe UI" w:hAnsi="Segoe UI" w:cs="Segoe UI"/>
                <w:color w:val="000000"/>
                <w:sz w:val="21"/>
                <w:szCs w:val="21"/>
                <w:shd w:val="clear" w:color="auto" w:fill="FFFFFF"/>
              </w:rPr>
              <w:t>As an added safeguard, the parents of younger adolescents (aged 14 and 15) will be able to opt-out their child from participating in our study.</w:t>
            </w:r>
            <w:r w:rsidR="56EB6947" w:rsidRPr="000F3F29">
              <w:rPr>
                <w:rFonts w:ascii="Segoe UI" w:hAnsi="Segoe UI" w:cs="Segoe UI"/>
                <w:color w:val="000000"/>
                <w:sz w:val="21"/>
                <w:szCs w:val="21"/>
                <w:shd w:val="clear" w:color="auto" w:fill="FFFFFF"/>
              </w:rPr>
              <w:t xml:space="preserve"> </w:t>
            </w:r>
            <w:r w:rsidR="56EB6947" w:rsidRPr="1F7AC372">
              <w:rPr>
                <w:rFonts w:ascii="Segoe UI" w:hAnsi="Segoe UI" w:cs="Segoe UI"/>
                <w:color w:val="000000"/>
                <w:sz w:val="21"/>
                <w:szCs w:val="21"/>
                <w:highlight w:val="cyan"/>
                <w:shd w:val="clear" w:color="auto" w:fill="FFFFFF"/>
              </w:rPr>
              <w:t>Further, we also offer the option for schools to choose opt-in</w:t>
            </w:r>
            <w:r w:rsidR="40D9BC4C" w:rsidRPr="1F7AC372">
              <w:rPr>
                <w:rFonts w:ascii="Segoe UI" w:hAnsi="Segoe UI" w:cs="Segoe UI"/>
                <w:color w:val="000000"/>
                <w:sz w:val="21"/>
                <w:szCs w:val="21"/>
                <w:highlight w:val="cyan"/>
                <w:shd w:val="clear" w:color="auto" w:fill="FFFFFF"/>
              </w:rPr>
              <w:t xml:space="preserve"> parental</w:t>
            </w:r>
            <w:r w:rsidR="15ECC8B9" w:rsidRPr="1F7AC372">
              <w:rPr>
                <w:rFonts w:ascii="Segoe UI" w:hAnsi="Segoe UI" w:cs="Segoe UI"/>
                <w:color w:val="000000"/>
                <w:sz w:val="21"/>
                <w:szCs w:val="21"/>
                <w:highlight w:val="cyan"/>
                <w:shd w:val="clear" w:color="auto" w:fill="FFFFFF"/>
              </w:rPr>
              <w:t xml:space="preserve"> </w:t>
            </w:r>
            <w:r w:rsidR="2C5C3FCA" w:rsidRPr="1F7AC372">
              <w:rPr>
                <w:rFonts w:ascii="Segoe UI" w:hAnsi="Segoe UI" w:cs="Segoe UI"/>
                <w:color w:val="000000"/>
                <w:sz w:val="21"/>
                <w:szCs w:val="21"/>
                <w:highlight w:val="cyan"/>
                <w:shd w:val="clear" w:color="auto" w:fill="FFFFFF"/>
              </w:rPr>
              <w:t>consent</w:t>
            </w:r>
            <w:r w:rsidR="5D4A3D99" w:rsidRPr="1F7AC372">
              <w:rPr>
                <w:rFonts w:ascii="Segoe UI" w:hAnsi="Segoe UI" w:cs="Segoe UI"/>
                <w:color w:val="000000"/>
                <w:sz w:val="21"/>
                <w:szCs w:val="21"/>
                <w:highlight w:val="cyan"/>
                <w:shd w:val="clear" w:color="auto" w:fill="FFFFFF"/>
              </w:rPr>
              <w:t xml:space="preserve"> (for children</w:t>
            </w:r>
            <w:r w:rsidR="6571A216" w:rsidRPr="1F7AC372">
              <w:rPr>
                <w:rFonts w:ascii="Segoe UI" w:hAnsi="Segoe UI" w:cs="Segoe UI"/>
                <w:color w:val="000000"/>
                <w:sz w:val="21"/>
                <w:szCs w:val="21"/>
                <w:highlight w:val="cyan"/>
                <w:shd w:val="clear" w:color="auto" w:fill="FFFFFF"/>
              </w:rPr>
              <w:t xml:space="preserve"> aged</w:t>
            </w:r>
            <w:r w:rsidR="5D4A3D99" w:rsidRPr="1F7AC372">
              <w:rPr>
                <w:rFonts w:ascii="Segoe UI" w:hAnsi="Segoe UI" w:cs="Segoe UI"/>
                <w:color w:val="000000"/>
                <w:sz w:val="21"/>
                <w:szCs w:val="21"/>
                <w:highlight w:val="cyan"/>
                <w:shd w:val="clear" w:color="auto" w:fill="FFFFFF"/>
              </w:rPr>
              <w:t xml:space="preserve"> 14-15 years)</w:t>
            </w:r>
            <w:r w:rsidR="75653FBB" w:rsidRPr="1F7AC372">
              <w:rPr>
                <w:rFonts w:ascii="Segoe UI" w:hAnsi="Segoe UI" w:cs="Segoe UI"/>
                <w:color w:val="000000"/>
                <w:sz w:val="21"/>
                <w:szCs w:val="21"/>
                <w:highlight w:val="cyan"/>
                <w:shd w:val="clear" w:color="auto" w:fill="FFFFFF"/>
              </w:rPr>
              <w:t xml:space="preserve"> if they</w:t>
            </w:r>
            <w:r w:rsidR="171FC22F" w:rsidRPr="1F7AC372">
              <w:rPr>
                <w:rFonts w:ascii="Segoe UI" w:hAnsi="Segoe UI" w:cs="Segoe UI"/>
                <w:color w:val="000000"/>
                <w:sz w:val="21"/>
                <w:szCs w:val="21"/>
                <w:highlight w:val="cyan"/>
                <w:shd w:val="clear" w:color="auto" w:fill="FFFFFF"/>
              </w:rPr>
              <w:t xml:space="preserve"> prefer this method</w:t>
            </w:r>
            <w:r w:rsidR="75653FBB" w:rsidRPr="1F7AC372">
              <w:rPr>
                <w:rFonts w:ascii="Segoe UI" w:hAnsi="Segoe UI" w:cs="Segoe UI"/>
                <w:color w:val="000000"/>
                <w:sz w:val="21"/>
                <w:szCs w:val="21"/>
                <w:highlight w:val="cyan"/>
                <w:shd w:val="clear" w:color="auto" w:fill="FFFFFF"/>
              </w:rPr>
              <w:t>.</w:t>
            </w:r>
            <w:r w:rsidR="2C5C3FCA" w:rsidRPr="000F3F29">
              <w:rPr>
                <w:rFonts w:ascii="Segoe UI" w:hAnsi="Segoe UI" w:cs="Segoe UI"/>
                <w:color w:val="000000"/>
                <w:sz w:val="21"/>
                <w:szCs w:val="21"/>
                <w:shd w:val="clear" w:color="auto" w:fill="FFFFFF"/>
              </w:rPr>
              <w:t xml:space="preserve">  </w:t>
            </w:r>
            <w:r w:rsidRPr="000F3F29">
              <w:rPr>
                <w:rFonts w:ascii="Segoe UI" w:hAnsi="Segoe UI" w:cs="Segoe UI"/>
                <w:color w:val="000000"/>
                <w:sz w:val="21"/>
                <w:szCs w:val="21"/>
                <w:shd w:val="clear" w:color="auto" w:fill="FFFFFF"/>
              </w:rPr>
              <w:t>In order</w:t>
            </w:r>
            <w:r w:rsidRPr="00464C95">
              <w:rPr>
                <w:rFonts w:ascii="Segoe UI" w:hAnsi="Segoe UI" w:cs="Segoe UI"/>
                <w:color w:val="000000"/>
                <w:sz w:val="21"/>
                <w:szCs w:val="21"/>
                <w:shd w:val="clear" w:color="auto" w:fill="FFFFFF"/>
              </w:rPr>
              <w:t xml:space="preserve"> to raise awareness of participants, we will be transparent about the risks and safeguards involved, tell them clearly what we are doing with their personal data, let them know what to do if they are unhappy or wish to withdraw, and use clear, age-appropriate language at all times. </w:t>
            </w:r>
          </w:p>
          <w:p w14:paraId="4FEB7B18" w14:textId="77777777" w:rsidR="00053C6B" w:rsidRPr="00464C95" w:rsidRDefault="00053C6B" w:rsidP="00053C6B">
            <w:pPr>
              <w:pStyle w:val="NormalWeb"/>
              <w:spacing w:before="0" w:beforeAutospacing="0" w:after="0" w:afterAutospacing="0"/>
              <w:rPr>
                <w:rFonts w:ascii="Segoe UI" w:hAnsi="Segoe UI" w:cs="Segoe UI"/>
                <w:sz w:val="21"/>
                <w:szCs w:val="21"/>
              </w:rPr>
            </w:pPr>
          </w:p>
          <w:p w14:paraId="4AB0BF2B" w14:textId="299D5A6C" w:rsidR="00464C95" w:rsidRDefault="00464C95" w:rsidP="00464C95">
            <w:pPr>
              <w:pStyle w:val="NormalWeb"/>
              <w:spacing w:before="0" w:beforeAutospacing="0" w:after="0" w:afterAutospacing="0"/>
              <w:rPr>
                <w:rFonts w:ascii="Segoe UI" w:hAnsi="Segoe UI" w:cs="Segoe UI"/>
                <w:b/>
                <w:bCs/>
                <w:i/>
                <w:iCs/>
                <w:color w:val="000000"/>
                <w:sz w:val="21"/>
                <w:szCs w:val="21"/>
                <w:shd w:val="clear" w:color="auto" w:fill="FFFFFF"/>
              </w:rPr>
            </w:pPr>
            <w:r w:rsidRPr="00566F2F">
              <w:rPr>
                <w:rFonts w:ascii="Segoe UI" w:hAnsi="Segoe UI" w:cs="Segoe UI"/>
                <w:b/>
                <w:bCs/>
                <w:color w:val="000000"/>
                <w:sz w:val="21"/>
                <w:szCs w:val="21"/>
                <w:shd w:val="clear" w:color="auto" w:fill="FFFFFF"/>
              </w:rPr>
              <w:t>Questionnaires</w:t>
            </w:r>
          </w:p>
          <w:p w14:paraId="389EACFA" w14:textId="26631D45" w:rsidR="00CA341A" w:rsidRPr="00CA341A" w:rsidRDefault="00CA341A" w:rsidP="00464C95">
            <w:pPr>
              <w:pStyle w:val="NormalWeb"/>
              <w:spacing w:before="0" w:beforeAutospacing="0" w:after="0" w:afterAutospacing="0"/>
              <w:rPr>
                <w:rFonts w:ascii="Segoe UI" w:hAnsi="Segoe UI" w:cs="Segoe UI"/>
                <w:sz w:val="21"/>
                <w:szCs w:val="21"/>
              </w:rPr>
            </w:pPr>
            <w:r w:rsidRPr="00CA341A">
              <w:rPr>
                <w:rFonts w:ascii="Segoe UI" w:hAnsi="Segoe UI" w:cs="Segoe UI"/>
                <w:sz w:val="21"/>
                <w:szCs w:val="21"/>
              </w:rPr>
              <w:t>The following questionnaires will be used (</w:t>
            </w:r>
            <w:r>
              <w:rPr>
                <w:rFonts w:ascii="Segoe UI" w:hAnsi="Segoe UI" w:cs="Segoe UI"/>
                <w:sz w:val="21"/>
                <w:szCs w:val="21"/>
              </w:rPr>
              <w:t xml:space="preserve">they have all </w:t>
            </w:r>
            <w:r w:rsidRPr="00CA341A">
              <w:rPr>
                <w:rFonts w:ascii="Segoe UI" w:hAnsi="Segoe UI" w:cs="Segoe UI"/>
                <w:sz w:val="21"/>
                <w:szCs w:val="21"/>
              </w:rPr>
              <w:t xml:space="preserve">been extensively validated and standardised as reported in the publications linked </w:t>
            </w:r>
            <w:r w:rsidR="003B3D0F">
              <w:rPr>
                <w:rFonts w:ascii="Segoe UI" w:hAnsi="Segoe UI" w:cs="Segoe UI"/>
                <w:sz w:val="21"/>
                <w:szCs w:val="21"/>
              </w:rPr>
              <w:t>here</w:t>
            </w:r>
            <w:r w:rsidR="00E61118">
              <w:rPr>
                <w:rFonts w:ascii="Segoe UI" w:hAnsi="Segoe UI" w:cs="Segoe UI"/>
                <w:sz w:val="21"/>
                <w:szCs w:val="21"/>
              </w:rPr>
              <w:t>, and we remove any questions relating to death or suicide</w:t>
            </w:r>
            <w:r w:rsidRPr="00CA341A">
              <w:rPr>
                <w:rFonts w:ascii="Segoe UI" w:hAnsi="Segoe UI" w:cs="Segoe UI"/>
                <w:sz w:val="21"/>
                <w:szCs w:val="21"/>
              </w:rPr>
              <w:t>)</w:t>
            </w:r>
            <w:r>
              <w:rPr>
                <w:rFonts w:ascii="Segoe UI" w:hAnsi="Segoe UI" w:cs="Segoe UI"/>
                <w:sz w:val="21"/>
                <w:szCs w:val="21"/>
              </w:rPr>
              <w:t>:</w:t>
            </w:r>
          </w:p>
          <w:p w14:paraId="208FF816" w14:textId="449F95A8" w:rsidR="000A4294" w:rsidRDefault="000A4294" w:rsidP="007244C2">
            <w:pPr>
              <w:rPr>
                <w:rFonts w:ascii="Segoe UI" w:hAnsi="Segoe UI" w:cs="Segoe UI"/>
                <w:color w:val="000000"/>
                <w:sz w:val="21"/>
                <w:szCs w:val="21"/>
                <w:shd w:val="clear" w:color="auto" w:fill="FFFFFF"/>
              </w:rPr>
            </w:pPr>
          </w:p>
          <w:p w14:paraId="3F0E69C6"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Psychosis screening questions (</w:t>
            </w:r>
            <w:hyperlink r:id="rId42" w:history="1">
              <w:r w:rsidRPr="003A001A">
                <w:rPr>
                  <w:rStyle w:val="Hyperlink"/>
                  <w:rFonts w:ascii="Segoe UI" w:hAnsi="Segoe UI" w:cs="Segoe UI"/>
                  <w:color w:val="1155CC"/>
                  <w:sz w:val="21"/>
                  <w:szCs w:val="21"/>
                </w:rPr>
                <w:t>French et al (2014)</w:t>
              </w:r>
            </w:hyperlink>
            <w:r w:rsidRPr="003A001A">
              <w:rPr>
                <w:rFonts w:ascii="Segoe UI" w:hAnsi="Segoe UI" w:cs="Segoe UI"/>
                <w:color w:val="000000"/>
                <w:sz w:val="21"/>
                <w:szCs w:val="21"/>
              </w:rPr>
              <w:t>)</w:t>
            </w:r>
          </w:p>
          <w:p w14:paraId="26FCA35A"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 xml:space="preserve">Liebowitz Social Anxiety Scale (social anxiety: </w:t>
            </w:r>
            <w:hyperlink r:id="rId43" w:history="1">
              <w:r w:rsidRPr="003A001A">
                <w:rPr>
                  <w:rStyle w:val="Hyperlink"/>
                  <w:rFonts w:ascii="Segoe UI" w:hAnsi="Segoe UI" w:cs="Segoe UI"/>
                  <w:color w:val="1155CC"/>
                  <w:sz w:val="21"/>
                  <w:szCs w:val="21"/>
                </w:rPr>
                <w:t>Heimberg et al (1999)</w:t>
              </w:r>
            </w:hyperlink>
            <w:r w:rsidRPr="003A001A">
              <w:rPr>
                <w:rFonts w:ascii="Segoe UI" w:hAnsi="Segoe UI" w:cs="Segoe UI"/>
                <w:color w:val="000000"/>
                <w:sz w:val="21"/>
                <w:szCs w:val="21"/>
              </w:rPr>
              <w:t xml:space="preserve">; </w:t>
            </w:r>
            <w:hyperlink r:id="rId44" w:history="1">
              <w:proofErr w:type="spellStart"/>
              <w:r w:rsidRPr="003A001A">
                <w:rPr>
                  <w:rStyle w:val="Hyperlink"/>
                  <w:rFonts w:ascii="Segoe UI" w:hAnsi="Segoe UI" w:cs="Segoe UI"/>
                  <w:color w:val="1155CC"/>
                  <w:sz w:val="21"/>
                  <w:szCs w:val="21"/>
                </w:rPr>
                <w:t>Masia</w:t>
              </w:r>
              <w:proofErr w:type="spellEnd"/>
              <w:r w:rsidRPr="003A001A">
                <w:rPr>
                  <w:rStyle w:val="Hyperlink"/>
                  <w:rFonts w:ascii="Segoe UI" w:hAnsi="Segoe UI" w:cs="Segoe UI"/>
                  <w:color w:val="1155CC"/>
                  <w:sz w:val="21"/>
                  <w:szCs w:val="21"/>
                </w:rPr>
                <w:t>-Warner et al (2003)</w:t>
              </w:r>
            </w:hyperlink>
            <w:r w:rsidRPr="003A001A">
              <w:rPr>
                <w:rFonts w:ascii="Segoe UI" w:hAnsi="Segoe UI" w:cs="Segoe UI"/>
                <w:color w:val="000000"/>
                <w:sz w:val="21"/>
                <w:szCs w:val="21"/>
              </w:rPr>
              <w:t>)</w:t>
            </w:r>
          </w:p>
          <w:p w14:paraId="4513860B"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 xml:space="preserve">Revised Children’s Anxiety and Depression Scale for young people (depression: </w:t>
            </w:r>
            <w:hyperlink r:id="rId45" w:history="1">
              <w:r w:rsidRPr="003A001A">
                <w:rPr>
                  <w:rStyle w:val="Hyperlink"/>
                  <w:rFonts w:ascii="Segoe UI" w:hAnsi="Segoe UI" w:cs="Segoe UI"/>
                  <w:color w:val="1155CC"/>
                  <w:sz w:val="21"/>
                  <w:szCs w:val="21"/>
                </w:rPr>
                <w:t>Krause et al (2021)</w:t>
              </w:r>
            </w:hyperlink>
            <w:r w:rsidRPr="003A001A">
              <w:rPr>
                <w:rFonts w:ascii="Segoe UI" w:hAnsi="Segoe UI" w:cs="Segoe UI"/>
                <w:color w:val="000000"/>
                <w:sz w:val="21"/>
                <w:szCs w:val="21"/>
              </w:rPr>
              <w:t>)</w:t>
            </w:r>
          </w:p>
          <w:p w14:paraId="190A1F60"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proofErr w:type="spellStart"/>
            <w:r w:rsidRPr="003A001A">
              <w:rPr>
                <w:rFonts w:ascii="Segoe UI" w:hAnsi="Segoe UI" w:cs="Segoe UI"/>
                <w:color w:val="000000"/>
                <w:sz w:val="21"/>
                <w:szCs w:val="21"/>
              </w:rPr>
              <w:t>Center</w:t>
            </w:r>
            <w:proofErr w:type="spellEnd"/>
            <w:r w:rsidRPr="003A001A">
              <w:rPr>
                <w:rFonts w:ascii="Segoe UI" w:hAnsi="Segoe UI" w:cs="Segoe UI"/>
                <w:color w:val="000000"/>
                <w:sz w:val="21"/>
                <w:szCs w:val="21"/>
              </w:rPr>
              <w:t xml:space="preserve"> for Epidemiological Studies Depression Scale for adults (depression: </w:t>
            </w:r>
            <w:hyperlink r:id="rId46" w:history="1">
              <w:proofErr w:type="spellStart"/>
              <w:r w:rsidRPr="003A001A">
                <w:rPr>
                  <w:rStyle w:val="Hyperlink"/>
                  <w:rFonts w:ascii="Segoe UI" w:hAnsi="Segoe UI" w:cs="Segoe UI"/>
                  <w:color w:val="1155CC"/>
                  <w:sz w:val="21"/>
                  <w:szCs w:val="21"/>
                </w:rPr>
                <w:t>Radloff</w:t>
              </w:r>
              <w:proofErr w:type="spellEnd"/>
              <w:r w:rsidRPr="003A001A">
                <w:rPr>
                  <w:rStyle w:val="Hyperlink"/>
                  <w:rFonts w:ascii="Segoe UI" w:hAnsi="Segoe UI" w:cs="Segoe UI"/>
                  <w:color w:val="1155CC"/>
                  <w:sz w:val="21"/>
                  <w:szCs w:val="21"/>
                </w:rPr>
                <w:t xml:space="preserve"> (1977)</w:t>
              </w:r>
            </w:hyperlink>
            <w:r w:rsidRPr="003A001A">
              <w:rPr>
                <w:rFonts w:ascii="Segoe UI" w:hAnsi="Segoe UI" w:cs="Segoe UI"/>
                <w:color w:val="000000"/>
                <w:sz w:val="21"/>
                <w:szCs w:val="21"/>
              </w:rPr>
              <w:t>)</w:t>
            </w:r>
          </w:p>
          <w:p w14:paraId="34627560"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 xml:space="preserve">Anhedonia Scale for Adolescents (anhedonia: </w:t>
            </w:r>
            <w:hyperlink r:id="rId47" w:history="1">
              <w:r w:rsidRPr="003A001A">
                <w:rPr>
                  <w:rStyle w:val="Hyperlink"/>
                  <w:rFonts w:ascii="Segoe UI" w:hAnsi="Segoe UI" w:cs="Segoe UI"/>
                  <w:color w:val="1155CC"/>
                  <w:sz w:val="21"/>
                  <w:szCs w:val="21"/>
                </w:rPr>
                <w:t>Watson et al (2021)</w:t>
              </w:r>
            </w:hyperlink>
            <w:r w:rsidRPr="003A001A">
              <w:rPr>
                <w:rFonts w:ascii="Segoe UI" w:hAnsi="Segoe UI" w:cs="Segoe UI"/>
                <w:color w:val="000000"/>
                <w:sz w:val="21"/>
                <w:szCs w:val="21"/>
              </w:rPr>
              <w:t>)</w:t>
            </w:r>
          </w:p>
          <w:p w14:paraId="403DB300"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 xml:space="preserve">Affective Reactivity Index (irritability: </w:t>
            </w:r>
            <w:hyperlink r:id="rId48" w:history="1">
              <w:r w:rsidRPr="003A001A">
                <w:rPr>
                  <w:rStyle w:val="Hyperlink"/>
                  <w:rFonts w:ascii="Segoe UI" w:hAnsi="Segoe UI" w:cs="Segoe UI"/>
                  <w:color w:val="1155CC"/>
                  <w:sz w:val="21"/>
                  <w:szCs w:val="21"/>
                </w:rPr>
                <w:t>Stringaris et al (2012)</w:t>
              </w:r>
            </w:hyperlink>
            <w:r w:rsidRPr="003A001A">
              <w:rPr>
                <w:rFonts w:ascii="Segoe UI" w:hAnsi="Segoe UI" w:cs="Segoe UI"/>
                <w:color w:val="000000"/>
                <w:sz w:val="21"/>
                <w:szCs w:val="21"/>
              </w:rPr>
              <w:t>)</w:t>
            </w:r>
          </w:p>
          <w:p w14:paraId="1A08D9A6"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Strengths and Weaknesses of ADHD-symptoms and Normal-</w:t>
            </w:r>
            <w:proofErr w:type="spellStart"/>
            <w:r w:rsidRPr="003A001A">
              <w:rPr>
                <w:rFonts w:ascii="Segoe UI" w:hAnsi="Segoe UI" w:cs="Segoe UI"/>
                <w:color w:val="000000"/>
                <w:sz w:val="21"/>
                <w:szCs w:val="21"/>
              </w:rPr>
              <w:t>behavior</w:t>
            </w:r>
            <w:proofErr w:type="spellEnd"/>
            <w:r w:rsidRPr="003A001A">
              <w:rPr>
                <w:rFonts w:ascii="Segoe UI" w:hAnsi="Segoe UI" w:cs="Segoe UI"/>
                <w:color w:val="000000"/>
                <w:sz w:val="21"/>
                <w:szCs w:val="21"/>
              </w:rPr>
              <w:t xml:space="preserve"> rating scale (attention deficit hyperactivity disorder (ADHD): </w:t>
            </w:r>
            <w:hyperlink r:id="rId49" w:history="1">
              <w:r w:rsidRPr="003A001A">
                <w:rPr>
                  <w:rStyle w:val="Hyperlink"/>
                  <w:rFonts w:ascii="Segoe UI" w:hAnsi="Segoe UI" w:cs="Segoe UI"/>
                  <w:color w:val="1155CC"/>
                  <w:sz w:val="21"/>
                  <w:szCs w:val="21"/>
                </w:rPr>
                <w:t>Swanson et al (2001)</w:t>
              </w:r>
            </w:hyperlink>
            <w:r w:rsidRPr="003A001A">
              <w:rPr>
                <w:rFonts w:ascii="Segoe UI" w:hAnsi="Segoe UI" w:cs="Segoe UI"/>
                <w:color w:val="000000"/>
                <w:sz w:val="21"/>
                <w:szCs w:val="21"/>
              </w:rPr>
              <w:t>)</w:t>
            </w:r>
          </w:p>
          <w:p w14:paraId="60927631"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 xml:space="preserve">Alcohol Use Disorders Identification Test for Consumption (alcohol use: </w:t>
            </w:r>
            <w:hyperlink r:id="rId50" w:history="1">
              <w:r w:rsidRPr="003A001A">
                <w:rPr>
                  <w:rStyle w:val="Hyperlink"/>
                  <w:rFonts w:ascii="Segoe UI" w:hAnsi="Segoe UI" w:cs="Segoe UI"/>
                  <w:color w:val="1155CC"/>
                  <w:sz w:val="21"/>
                  <w:szCs w:val="21"/>
                </w:rPr>
                <w:t>National Institute for Care and Excellence (2022)</w:t>
              </w:r>
            </w:hyperlink>
            <w:r w:rsidRPr="003A001A">
              <w:rPr>
                <w:rFonts w:ascii="Segoe UI" w:hAnsi="Segoe UI" w:cs="Segoe UI"/>
                <w:color w:val="000000"/>
                <w:sz w:val="21"/>
                <w:szCs w:val="21"/>
              </w:rPr>
              <w:t>)</w:t>
            </w:r>
          </w:p>
          <w:p w14:paraId="70988455" w14:textId="455AA57B" w:rsidR="003A001A" w:rsidRPr="000F3F29" w:rsidRDefault="003A001A" w:rsidP="003A001A">
            <w:pPr>
              <w:pStyle w:val="NormalWeb"/>
              <w:spacing w:before="0" w:beforeAutospacing="0" w:after="0" w:afterAutospacing="0" w:line="360" w:lineRule="auto"/>
              <w:rPr>
                <w:rFonts w:ascii="Segoe UI" w:hAnsi="Segoe UI" w:cs="Segoe UI"/>
                <w:color w:val="000000"/>
                <w:sz w:val="21"/>
                <w:szCs w:val="21"/>
              </w:rPr>
            </w:pPr>
            <w:r w:rsidRPr="000F3F29">
              <w:rPr>
                <w:rFonts w:ascii="Segoe UI" w:hAnsi="Segoe UI" w:cs="Segoe UI"/>
                <w:color w:val="000000"/>
                <w:sz w:val="21"/>
                <w:szCs w:val="21"/>
              </w:rPr>
              <w:t xml:space="preserve">Drug Use Disorders Identification Test for Consumption (drug use: </w:t>
            </w:r>
            <w:hyperlink r:id="rId51" w:history="1">
              <w:r w:rsidRPr="000F3F29">
                <w:rPr>
                  <w:rStyle w:val="Hyperlink"/>
                  <w:rFonts w:ascii="Segoe UI" w:hAnsi="Segoe UI" w:cs="Segoe UI"/>
                  <w:color w:val="1155CC"/>
                  <w:sz w:val="21"/>
                  <w:szCs w:val="21"/>
                </w:rPr>
                <w:t>Berman et al (2005)</w:t>
              </w:r>
            </w:hyperlink>
            <w:r w:rsidRPr="000F3F29">
              <w:rPr>
                <w:rFonts w:ascii="Segoe UI" w:hAnsi="Segoe UI" w:cs="Segoe UI"/>
                <w:color w:val="000000"/>
                <w:sz w:val="21"/>
                <w:szCs w:val="21"/>
              </w:rPr>
              <w:t>)</w:t>
            </w:r>
          </w:p>
          <w:p w14:paraId="17E29CFE" w14:textId="10FC083F" w:rsidR="00361B92" w:rsidRPr="000F3F29" w:rsidRDefault="00361B92" w:rsidP="00361B92">
            <w:pPr>
              <w:spacing w:line="360" w:lineRule="auto"/>
              <w:rPr>
                <w:rFonts w:ascii="Segoe UI" w:hAnsi="Segoe UI" w:cs="Segoe UI"/>
                <w:color w:val="000000"/>
                <w:sz w:val="21"/>
                <w:szCs w:val="21"/>
              </w:rPr>
            </w:pPr>
            <w:r w:rsidRPr="000F3F29">
              <w:rPr>
                <w:rFonts w:ascii="Segoe UI" w:hAnsi="Segoe UI" w:cs="Segoe UI"/>
                <w:color w:val="000000"/>
                <w:sz w:val="21"/>
                <w:szCs w:val="21"/>
              </w:rPr>
              <w:t>Social Phobia Inventory (SPIN; social anxiety: Connor et al (2000))</w:t>
            </w:r>
          </w:p>
          <w:p w14:paraId="18A46D8D" w14:textId="77777777" w:rsidR="00361B92" w:rsidRPr="000F3F29" w:rsidRDefault="00361B92" w:rsidP="00361B92">
            <w:pPr>
              <w:spacing w:line="360" w:lineRule="auto"/>
              <w:rPr>
                <w:rFonts w:ascii="Segoe UI" w:hAnsi="Segoe UI" w:cs="Segoe UI"/>
                <w:color w:val="000000"/>
                <w:sz w:val="21"/>
                <w:szCs w:val="21"/>
              </w:rPr>
            </w:pPr>
            <w:r w:rsidRPr="000F3F29">
              <w:rPr>
                <w:rFonts w:ascii="Segoe UI" w:hAnsi="Segoe UI" w:cs="Segoe UI"/>
                <w:color w:val="000000"/>
                <w:sz w:val="21"/>
                <w:szCs w:val="21"/>
              </w:rPr>
              <w:t>mini-SPIN (brief screening assessment for social anxiety: Connor et al (2001))</w:t>
            </w:r>
          </w:p>
          <w:p w14:paraId="770B84B3" w14:textId="77777777" w:rsidR="00361B92" w:rsidRPr="000F3F29" w:rsidRDefault="00361B92" w:rsidP="00361B92">
            <w:pPr>
              <w:spacing w:line="360" w:lineRule="auto"/>
              <w:rPr>
                <w:rFonts w:ascii="Segoe UI" w:hAnsi="Segoe UI" w:cs="Segoe UI"/>
                <w:color w:val="000000"/>
                <w:sz w:val="21"/>
                <w:szCs w:val="21"/>
              </w:rPr>
            </w:pPr>
            <w:r w:rsidRPr="000F3F29">
              <w:rPr>
                <w:rFonts w:ascii="Segoe UI" w:hAnsi="Segoe UI" w:cs="Segoe UI"/>
                <w:color w:val="000000"/>
                <w:sz w:val="21"/>
                <w:szCs w:val="21"/>
              </w:rPr>
              <w:t>Generalised Anxiety Disorder (GAD-7: anxiety: Spitzer et al. (2006))</w:t>
            </w:r>
          </w:p>
          <w:p w14:paraId="22D49302" w14:textId="77777777" w:rsidR="00361B92" w:rsidRPr="000F3F29" w:rsidRDefault="00361B92" w:rsidP="00361B92">
            <w:pPr>
              <w:spacing w:line="360" w:lineRule="auto"/>
              <w:rPr>
                <w:rFonts w:ascii="Segoe UI" w:hAnsi="Segoe UI" w:cs="Segoe UI"/>
                <w:color w:val="000000"/>
                <w:sz w:val="21"/>
                <w:szCs w:val="21"/>
              </w:rPr>
            </w:pPr>
            <w:r w:rsidRPr="000F3F29">
              <w:rPr>
                <w:rFonts w:ascii="Segoe UI" w:hAnsi="Segoe UI" w:cs="Segoe UI"/>
                <w:color w:val="000000"/>
                <w:sz w:val="21"/>
                <w:szCs w:val="21"/>
              </w:rPr>
              <w:t>Patient Health Questionnaire (PHQ-9: depression: Kroenke et al. (1999))</w:t>
            </w:r>
          </w:p>
          <w:p w14:paraId="7B85DFCF" w14:textId="3773B37D" w:rsidR="003A001A" w:rsidRDefault="00361B92" w:rsidP="00361B92">
            <w:pPr>
              <w:spacing w:line="360" w:lineRule="auto"/>
              <w:rPr>
                <w:rFonts w:ascii="Segoe UI" w:hAnsi="Segoe UI" w:cs="Segoe UI"/>
                <w:color w:val="000000"/>
                <w:sz w:val="21"/>
                <w:szCs w:val="21"/>
              </w:rPr>
            </w:pPr>
            <w:r w:rsidRPr="000F3F29">
              <w:rPr>
                <w:rFonts w:ascii="Segoe UI" w:hAnsi="Segoe UI" w:cs="Segoe UI"/>
                <w:color w:val="000000"/>
                <w:sz w:val="21"/>
                <w:szCs w:val="21"/>
              </w:rPr>
              <w:t>Adult ADHD Self-Report Scale (ASRS: ADHD: Kessler et al (2005))</w:t>
            </w:r>
          </w:p>
          <w:p w14:paraId="062C73D6" w14:textId="77777777" w:rsidR="000F3F29" w:rsidRPr="00D83955" w:rsidRDefault="27828A40" w:rsidP="1F7AC372">
            <w:pPr>
              <w:spacing w:line="360" w:lineRule="auto"/>
              <w:rPr>
                <w:rFonts w:ascii="Segoe UI" w:hAnsi="Segoe UI" w:cs="Segoe UI"/>
                <w:color w:val="000000"/>
                <w:sz w:val="21"/>
                <w:szCs w:val="21"/>
              </w:rPr>
            </w:pPr>
            <w:r w:rsidRPr="1F7AC372">
              <w:rPr>
                <w:rFonts w:ascii="Segoe UI" w:hAnsi="Segoe UI" w:cs="Segoe UI"/>
                <w:color w:val="000000"/>
                <w:sz w:val="21"/>
                <w:szCs w:val="21"/>
              </w:rPr>
              <w:t>State-Trait Anxiety Inventory for Adults (</w:t>
            </w:r>
            <w:proofErr w:type="spellStart"/>
            <w:r w:rsidR="00E723D7">
              <w:fldChar w:fldCharType="begin"/>
            </w:r>
            <w:r w:rsidR="00E723D7">
              <w:instrText xml:space="preserve"> HYPERLINK "https://link.springer.com/referenceworkentry/10.1007/978-94-007-0753-</w:instrText>
            </w:r>
            <w:r w:rsidR="00E723D7">
              <w:instrText xml:space="preserve">5_2825" </w:instrText>
            </w:r>
            <w:r w:rsidR="00E723D7">
              <w:fldChar w:fldCharType="separate"/>
            </w:r>
            <w:r w:rsidRPr="00D83955">
              <w:rPr>
                <w:rFonts w:ascii="Segoe UI" w:hAnsi="Segoe UI" w:cs="Segoe UI"/>
                <w:color w:val="000000"/>
                <w:sz w:val="21"/>
                <w:szCs w:val="21"/>
                <w:highlight w:val="yellow"/>
              </w:rPr>
              <w:t>Skapinakis</w:t>
            </w:r>
            <w:proofErr w:type="spellEnd"/>
            <w:r w:rsidRPr="00D83955">
              <w:rPr>
                <w:rFonts w:ascii="Segoe UI" w:hAnsi="Segoe UI" w:cs="Segoe UI"/>
                <w:color w:val="000000"/>
                <w:sz w:val="21"/>
                <w:szCs w:val="21"/>
                <w:highlight w:val="yellow"/>
              </w:rPr>
              <w:t>, 2014</w:t>
            </w:r>
            <w:r w:rsidR="00E723D7">
              <w:rPr>
                <w:rFonts w:ascii="Segoe UI" w:hAnsi="Segoe UI" w:cs="Segoe UI"/>
                <w:color w:val="000000"/>
                <w:sz w:val="21"/>
                <w:szCs w:val="21"/>
                <w:highlight w:val="yellow"/>
              </w:rPr>
              <w:fldChar w:fldCharType="end"/>
            </w:r>
            <w:r w:rsidRPr="1F7AC372">
              <w:rPr>
                <w:rFonts w:ascii="Segoe UI" w:hAnsi="Segoe UI" w:cs="Segoe UI"/>
                <w:color w:val="000000"/>
                <w:sz w:val="21"/>
                <w:szCs w:val="21"/>
              </w:rPr>
              <w:t xml:space="preserve">) </w:t>
            </w:r>
          </w:p>
          <w:p w14:paraId="72649AD4" w14:textId="77777777" w:rsidR="000F3F29" w:rsidRPr="000F3F29" w:rsidRDefault="27828A40" w:rsidP="000F3F29">
            <w:pPr>
              <w:spacing w:line="360" w:lineRule="auto"/>
              <w:rPr>
                <w:rFonts w:ascii="Segoe UI" w:hAnsi="Segoe UI" w:cs="Segoe UI"/>
                <w:color w:val="000000"/>
                <w:sz w:val="21"/>
                <w:szCs w:val="21"/>
              </w:rPr>
            </w:pPr>
            <w:proofErr w:type="spellStart"/>
            <w:r w:rsidRPr="1F7AC372">
              <w:rPr>
                <w:rFonts w:ascii="Segoe UI" w:hAnsi="Segoe UI" w:cs="Segoe UI"/>
                <w:color w:val="000000"/>
                <w:sz w:val="21"/>
                <w:szCs w:val="21"/>
              </w:rPr>
              <w:t>Behavioral</w:t>
            </w:r>
            <w:proofErr w:type="spellEnd"/>
            <w:r w:rsidRPr="1F7AC372">
              <w:rPr>
                <w:rFonts w:ascii="Segoe UI" w:hAnsi="Segoe UI" w:cs="Segoe UI"/>
                <w:color w:val="000000"/>
                <w:sz w:val="21"/>
                <w:szCs w:val="21"/>
              </w:rPr>
              <w:t xml:space="preserve"> Anger Response Questionnaire (</w:t>
            </w:r>
            <w:proofErr w:type="spellStart"/>
            <w:r w:rsidR="00E723D7">
              <w:fldChar w:fldCharType="begin"/>
            </w:r>
            <w:r w:rsidR="00E723D7">
              <w:instrText xml:space="preserve"> HYPERLINK "https://link.springer.com/article/10.1007/s10802-007-9120-9" </w:instrText>
            </w:r>
            <w:r w:rsidR="00E723D7">
              <w:fldChar w:fldCharType="separate"/>
            </w:r>
            <w:r w:rsidRPr="00D83955">
              <w:rPr>
                <w:rFonts w:ascii="Segoe UI" w:hAnsi="Segoe UI" w:cs="Segoe UI"/>
                <w:color w:val="000000"/>
                <w:sz w:val="21"/>
                <w:szCs w:val="21"/>
                <w:highlight w:val="yellow"/>
              </w:rPr>
              <w:t>Miers</w:t>
            </w:r>
            <w:proofErr w:type="spellEnd"/>
            <w:r w:rsidRPr="00D83955">
              <w:rPr>
                <w:rFonts w:ascii="Segoe UI" w:hAnsi="Segoe UI" w:cs="Segoe UI"/>
                <w:color w:val="000000"/>
                <w:sz w:val="21"/>
                <w:szCs w:val="21"/>
                <w:highlight w:val="yellow"/>
              </w:rPr>
              <w:t xml:space="preserve"> et al., 2007</w:t>
            </w:r>
            <w:r w:rsidR="00E723D7">
              <w:rPr>
                <w:rFonts w:ascii="Segoe UI" w:hAnsi="Segoe UI" w:cs="Segoe UI"/>
                <w:color w:val="000000"/>
                <w:sz w:val="21"/>
                <w:szCs w:val="21"/>
                <w:highlight w:val="yellow"/>
              </w:rPr>
              <w:fldChar w:fldCharType="end"/>
            </w:r>
            <w:r w:rsidRPr="1F7AC372">
              <w:rPr>
                <w:rFonts w:ascii="Segoe UI" w:hAnsi="Segoe UI" w:cs="Segoe UI"/>
                <w:color w:val="000000"/>
                <w:sz w:val="21"/>
                <w:szCs w:val="21"/>
              </w:rPr>
              <w:t>)</w:t>
            </w:r>
          </w:p>
          <w:p w14:paraId="3B0A3DEC" w14:textId="24A71CC4" w:rsidR="07CBA2D7" w:rsidRDefault="3BD423B7" w:rsidP="30E5CE9C">
            <w:pPr>
              <w:spacing w:line="360" w:lineRule="auto"/>
              <w:rPr>
                <w:rFonts w:ascii="Segoe UI" w:hAnsi="Segoe UI" w:cs="Segoe UI"/>
                <w:color w:val="000000" w:themeColor="text1"/>
                <w:sz w:val="21"/>
                <w:szCs w:val="21"/>
                <w:highlight w:val="cyan"/>
              </w:rPr>
            </w:pPr>
            <w:r w:rsidRPr="30E5CE9C">
              <w:rPr>
                <w:rFonts w:ascii="Segoe UI" w:hAnsi="Segoe UI" w:cs="Segoe UI"/>
                <w:color w:val="000000" w:themeColor="text1"/>
                <w:sz w:val="21"/>
                <w:szCs w:val="21"/>
                <w:highlight w:val="cyan"/>
              </w:rPr>
              <w:t>Autism Quotient-short (AQ-28; Hoekstra et al., 2011)</w:t>
            </w:r>
          </w:p>
          <w:p w14:paraId="677252AA" w14:textId="38030D8E" w:rsidR="1F7AC372" w:rsidRDefault="1F7AC372" w:rsidP="1F7AC372">
            <w:pPr>
              <w:spacing w:line="230" w:lineRule="exact"/>
              <w:rPr>
                <w:rFonts w:ascii="Segoe UI" w:eastAsia="Segoe UI" w:hAnsi="Segoe UI" w:cs="Segoe UI"/>
                <w:color w:val="0078D4"/>
                <w:sz w:val="21"/>
                <w:szCs w:val="21"/>
                <w:highlight w:val="cyan"/>
                <w:u w:val="single"/>
              </w:rPr>
            </w:pPr>
          </w:p>
          <w:p w14:paraId="0BD3D21E" w14:textId="753C79A8" w:rsidR="07CBA2D7" w:rsidRDefault="07CBA2D7" w:rsidP="1F7AC372">
            <w:pPr>
              <w:spacing w:line="230" w:lineRule="exact"/>
              <w:rPr>
                <w:rFonts w:ascii="Segoe UI" w:eastAsia="Segoe UI" w:hAnsi="Segoe UI" w:cs="Segoe UI"/>
                <w:color w:val="000000" w:themeColor="text1"/>
                <w:sz w:val="21"/>
                <w:szCs w:val="21"/>
                <w:highlight w:val="cyan"/>
              </w:rPr>
            </w:pPr>
            <w:r w:rsidRPr="1F7AC372">
              <w:rPr>
                <w:rFonts w:ascii="Segoe UI" w:eastAsia="Segoe UI" w:hAnsi="Segoe UI" w:cs="Segoe UI"/>
                <w:color w:val="000000" w:themeColor="text1"/>
                <w:sz w:val="21"/>
                <w:szCs w:val="21"/>
                <w:highlight w:val="cyan"/>
              </w:rPr>
              <w:t>Child and Adolescent Social Behaviour Questionnaire (CASBQ; Chiu et al., 2021a)</w:t>
            </w:r>
            <w:r w:rsidRPr="1F7AC372">
              <w:rPr>
                <w:rFonts w:ascii="Segoe UI" w:eastAsia="Segoe UI" w:hAnsi="Segoe UI" w:cs="Segoe UI"/>
                <w:color w:val="000000" w:themeColor="text1"/>
                <w:sz w:val="21"/>
                <w:szCs w:val="21"/>
              </w:rPr>
              <w:t xml:space="preserve"> </w:t>
            </w:r>
          </w:p>
          <w:p w14:paraId="3C644450" w14:textId="10F084E0" w:rsidR="1F7AC372" w:rsidRDefault="1F7AC372" w:rsidP="1F7AC372">
            <w:pPr>
              <w:spacing w:line="230" w:lineRule="exact"/>
              <w:rPr>
                <w:rFonts w:ascii="Segoe UI" w:eastAsia="Segoe UI" w:hAnsi="Segoe UI" w:cs="Segoe UI"/>
                <w:color w:val="000000" w:themeColor="text1"/>
                <w:sz w:val="21"/>
                <w:szCs w:val="21"/>
                <w:highlight w:val="cyan"/>
              </w:rPr>
            </w:pPr>
          </w:p>
          <w:p w14:paraId="7E82AF27" w14:textId="333548A7" w:rsidR="07CBA2D7" w:rsidRDefault="07CBA2D7" w:rsidP="1F7AC372">
            <w:pPr>
              <w:spacing w:line="230" w:lineRule="exact"/>
              <w:rPr>
                <w:rFonts w:ascii="Segoe UI" w:eastAsia="Segoe UI" w:hAnsi="Segoe UI" w:cs="Segoe UI"/>
                <w:color w:val="000000" w:themeColor="text1"/>
                <w:sz w:val="21"/>
                <w:szCs w:val="21"/>
                <w:highlight w:val="cyan"/>
              </w:rPr>
            </w:pPr>
            <w:r w:rsidRPr="1F7AC372">
              <w:rPr>
                <w:rFonts w:ascii="Segoe UI" w:eastAsia="Segoe UI" w:hAnsi="Segoe UI" w:cs="Segoe UI"/>
                <w:color w:val="000000" w:themeColor="text1"/>
                <w:sz w:val="21"/>
                <w:szCs w:val="21"/>
                <w:highlight w:val="cyan"/>
              </w:rPr>
              <w:t>Child and Adolescent Social Cognitions Questionnaire (CASCQ; Leigh &amp; Clark, 2022)</w:t>
            </w:r>
          </w:p>
          <w:p w14:paraId="15AE85C3" w14:textId="589E937C" w:rsidR="1F7AC372" w:rsidRDefault="1F7AC372" w:rsidP="1F7AC372">
            <w:pPr>
              <w:spacing w:line="230" w:lineRule="exact"/>
              <w:rPr>
                <w:rFonts w:ascii="Segoe UI" w:eastAsia="Segoe UI" w:hAnsi="Segoe UI" w:cs="Segoe UI"/>
                <w:color w:val="000000" w:themeColor="text1"/>
                <w:sz w:val="21"/>
                <w:szCs w:val="21"/>
                <w:highlight w:val="cyan"/>
              </w:rPr>
            </w:pPr>
          </w:p>
          <w:p w14:paraId="5A3C3E9C" w14:textId="583DD047" w:rsidR="07CBA2D7" w:rsidRDefault="07CBA2D7" w:rsidP="1F7AC372">
            <w:pPr>
              <w:spacing w:line="230" w:lineRule="exact"/>
              <w:rPr>
                <w:rFonts w:ascii="Segoe UI" w:eastAsia="Segoe UI" w:hAnsi="Segoe UI" w:cs="Segoe UI"/>
                <w:color w:val="000000" w:themeColor="text1"/>
                <w:sz w:val="21"/>
                <w:szCs w:val="21"/>
                <w:highlight w:val="cyan"/>
              </w:rPr>
            </w:pPr>
            <w:r w:rsidRPr="1F7AC372">
              <w:rPr>
                <w:rFonts w:ascii="Segoe UI" w:eastAsia="Segoe UI" w:hAnsi="Segoe UI" w:cs="Segoe UI"/>
                <w:color w:val="000000" w:themeColor="text1"/>
                <w:sz w:val="21"/>
                <w:szCs w:val="21"/>
                <w:highlight w:val="cyan"/>
              </w:rPr>
              <w:t>Focus of Attention Questionnaire (FAQ; Woody, 1996)</w:t>
            </w:r>
          </w:p>
          <w:p w14:paraId="775A893C" w14:textId="54567938" w:rsidR="1F7AC372" w:rsidRDefault="1F7AC372" w:rsidP="1F7AC372">
            <w:pPr>
              <w:spacing w:line="230" w:lineRule="exact"/>
              <w:rPr>
                <w:rFonts w:ascii="Segoe UI" w:eastAsia="Segoe UI" w:hAnsi="Segoe UI" w:cs="Segoe UI"/>
                <w:color w:val="000000" w:themeColor="text1"/>
                <w:sz w:val="21"/>
                <w:szCs w:val="21"/>
                <w:highlight w:val="cyan"/>
              </w:rPr>
            </w:pPr>
          </w:p>
          <w:p w14:paraId="40F3A34F" w14:textId="70BFFBBA" w:rsidR="07CBA2D7" w:rsidRDefault="07CBA2D7" w:rsidP="1F7AC372">
            <w:pPr>
              <w:spacing w:line="230" w:lineRule="exact"/>
              <w:rPr>
                <w:rFonts w:ascii="Segoe UI" w:eastAsia="Segoe UI" w:hAnsi="Segoe UI" w:cs="Segoe UI"/>
                <w:color w:val="000000" w:themeColor="text1"/>
                <w:sz w:val="21"/>
                <w:szCs w:val="21"/>
                <w:highlight w:val="cyan"/>
                <w:lang w:val="en-US"/>
              </w:rPr>
            </w:pPr>
            <w:r w:rsidRPr="1F7AC372">
              <w:rPr>
                <w:rFonts w:ascii="Segoe UI" w:eastAsia="Segoe UI" w:hAnsi="Segoe UI" w:cs="Segoe UI"/>
                <w:color w:val="000000" w:themeColor="text1"/>
                <w:sz w:val="21"/>
                <w:szCs w:val="21"/>
                <w:highlight w:val="cyan"/>
              </w:rPr>
              <w:t>Self-Focused Attention Scale (</w:t>
            </w:r>
            <w:proofErr w:type="spellStart"/>
            <w:r w:rsidRPr="1F7AC372">
              <w:rPr>
                <w:rFonts w:ascii="Segoe UI" w:eastAsia="Segoe UI" w:hAnsi="Segoe UI" w:cs="Segoe UI"/>
                <w:color w:val="000000" w:themeColor="text1"/>
                <w:sz w:val="21"/>
                <w:szCs w:val="21"/>
                <w:highlight w:val="cyan"/>
                <w:lang w:val="en-US"/>
              </w:rPr>
              <w:t>Bögels</w:t>
            </w:r>
            <w:proofErr w:type="spellEnd"/>
            <w:r w:rsidRPr="1F7AC372">
              <w:rPr>
                <w:rFonts w:ascii="Segoe UI" w:eastAsia="Segoe UI" w:hAnsi="Segoe UI" w:cs="Segoe UI"/>
                <w:color w:val="000000" w:themeColor="text1"/>
                <w:sz w:val="21"/>
                <w:szCs w:val="21"/>
                <w:highlight w:val="cyan"/>
                <w:lang w:val="en-US"/>
              </w:rPr>
              <w:t xml:space="preserve"> et al., 1996)</w:t>
            </w:r>
          </w:p>
          <w:p w14:paraId="095EB5D1" w14:textId="3D23B73D" w:rsidR="1F7AC372" w:rsidRDefault="1F7AC372" w:rsidP="1F7AC372">
            <w:pPr>
              <w:spacing w:line="230" w:lineRule="exact"/>
              <w:rPr>
                <w:rFonts w:ascii="Segoe UI" w:eastAsia="Segoe UI" w:hAnsi="Segoe UI" w:cs="Segoe UI"/>
                <w:color w:val="000000" w:themeColor="text1"/>
                <w:sz w:val="21"/>
                <w:szCs w:val="21"/>
                <w:highlight w:val="cyan"/>
                <w:lang w:val="en-US"/>
              </w:rPr>
            </w:pPr>
          </w:p>
          <w:p w14:paraId="109B698E" w14:textId="74045B3C" w:rsidR="07CBA2D7" w:rsidRDefault="07CBA2D7" w:rsidP="1F7AC372">
            <w:pPr>
              <w:spacing w:line="230" w:lineRule="exact"/>
              <w:rPr>
                <w:rFonts w:ascii="Segoe UI" w:eastAsia="Segoe UI" w:hAnsi="Segoe UI" w:cs="Segoe UI"/>
                <w:color w:val="000000" w:themeColor="text1"/>
                <w:sz w:val="21"/>
                <w:szCs w:val="21"/>
                <w:highlight w:val="cyan"/>
                <w:lang w:val="en-US"/>
              </w:rPr>
            </w:pPr>
            <w:r w:rsidRPr="1F7AC372">
              <w:rPr>
                <w:rFonts w:ascii="Segoe UI" w:eastAsia="Segoe UI" w:hAnsi="Segoe UI" w:cs="Segoe UI"/>
                <w:color w:val="000000" w:themeColor="text1"/>
                <w:sz w:val="21"/>
                <w:szCs w:val="21"/>
                <w:highlight w:val="cyan"/>
                <w:lang w:val="en-US"/>
              </w:rPr>
              <w:t xml:space="preserve">Short Mood and Feelings Questionnaire (SMFQ; </w:t>
            </w:r>
            <w:proofErr w:type="spellStart"/>
            <w:r w:rsidRPr="1F7AC372">
              <w:rPr>
                <w:rFonts w:ascii="Segoe UI" w:eastAsia="Segoe UI" w:hAnsi="Segoe UI" w:cs="Segoe UI"/>
                <w:color w:val="000000" w:themeColor="text1"/>
                <w:sz w:val="21"/>
                <w:szCs w:val="21"/>
                <w:highlight w:val="cyan"/>
                <w:lang w:val="en-US"/>
              </w:rPr>
              <w:t>Angold</w:t>
            </w:r>
            <w:proofErr w:type="spellEnd"/>
            <w:r w:rsidRPr="1F7AC372">
              <w:rPr>
                <w:rFonts w:ascii="Segoe UI" w:eastAsia="Segoe UI" w:hAnsi="Segoe UI" w:cs="Segoe UI"/>
                <w:color w:val="000000" w:themeColor="text1"/>
                <w:sz w:val="21"/>
                <w:szCs w:val="21"/>
                <w:highlight w:val="cyan"/>
                <w:lang w:val="en-US"/>
              </w:rPr>
              <w:t xml:space="preserve"> et al., 1995)</w:t>
            </w:r>
          </w:p>
          <w:p w14:paraId="55BFA9A9" w14:textId="12FD5203" w:rsidR="1F7AC372" w:rsidRDefault="1F7AC372" w:rsidP="1F7AC372">
            <w:pPr>
              <w:spacing w:line="230" w:lineRule="exact"/>
              <w:rPr>
                <w:rFonts w:ascii="Segoe UI" w:eastAsia="Segoe UI" w:hAnsi="Segoe UI" w:cs="Segoe UI"/>
                <w:color w:val="000000" w:themeColor="text1"/>
                <w:sz w:val="21"/>
                <w:szCs w:val="21"/>
                <w:highlight w:val="cyan"/>
                <w:lang w:val="en-US"/>
              </w:rPr>
            </w:pPr>
          </w:p>
          <w:p w14:paraId="7223E9BC" w14:textId="58619723" w:rsidR="07CBA2D7" w:rsidRDefault="3BD423B7" w:rsidP="30E5CE9C">
            <w:pPr>
              <w:spacing w:line="230" w:lineRule="exact"/>
              <w:rPr>
                <w:rFonts w:ascii="Segoe UI" w:eastAsia="Segoe UI" w:hAnsi="Segoe UI" w:cs="Segoe UI"/>
                <w:color w:val="000000" w:themeColor="text1"/>
                <w:sz w:val="21"/>
                <w:szCs w:val="21"/>
                <w:highlight w:val="cyan"/>
                <w:lang w:val="en-US"/>
              </w:rPr>
            </w:pPr>
            <w:r w:rsidRPr="30E5CE9C">
              <w:rPr>
                <w:rFonts w:ascii="Segoe UI" w:eastAsia="Segoe UI" w:hAnsi="Segoe UI" w:cs="Segoe UI"/>
                <w:color w:val="000000" w:themeColor="text1"/>
                <w:sz w:val="21"/>
                <w:szCs w:val="21"/>
                <w:highlight w:val="cyan"/>
                <w:lang w:val="en-US"/>
              </w:rPr>
              <w:t>Spontaneous Use of Imagery Scale (SUIS; Reisberg et al., 2003)</w:t>
            </w:r>
          </w:p>
          <w:p w14:paraId="3A3DE345" w14:textId="019E74EE" w:rsidR="1F7AC372" w:rsidRDefault="1F7AC372" w:rsidP="30E5CE9C">
            <w:pPr>
              <w:spacing w:line="230" w:lineRule="exact"/>
              <w:rPr>
                <w:rFonts w:ascii="Segoe UI" w:eastAsia="Segoe UI" w:hAnsi="Segoe UI" w:cs="Segoe UI"/>
                <w:color w:val="000000" w:themeColor="text1"/>
                <w:sz w:val="21"/>
                <w:szCs w:val="21"/>
                <w:highlight w:val="cyan"/>
                <w:lang w:val="en-US"/>
              </w:rPr>
            </w:pPr>
          </w:p>
          <w:p w14:paraId="0CCE0398" w14:textId="4559D243" w:rsidR="07CBA2D7" w:rsidRDefault="3BD423B7" w:rsidP="30E5CE9C">
            <w:pPr>
              <w:spacing w:line="230" w:lineRule="exact"/>
              <w:rPr>
                <w:rFonts w:ascii="Segoe UI" w:eastAsia="Segoe UI" w:hAnsi="Segoe UI" w:cs="Segoe UI"/>
                <w:color w:val="000000" w:themeColor="text1"/>
                <w:sz w:val="21"/>
                <w:szCs w:val="21"/>
                <w:highlight w:val="cyan"/>
                <w:lang w:val="en-US"/>
              </w:rPr>
            </w:pPr>
            <w:r w:rsidRPr="30E5CE9C">
              <w:rPr>
                <w:rFonts w:ascii="Segoe UI" w:eastAsia="Segoe UI" w:hAnsi="Segoe UI" w:cs="Segoe UI"/>
                <w:color w:val="000000" w:themeColor="text1"/>
                <w:sz w:val="21"/>
                <w:szCs w:val="21"/>
                <w:highlight w:val="cyan"/>
                <w:lang w:val="en-US"/>
              </w:rPr>
              <w:t>Vividness of Visual Imagery Questionnaire (VVIQ; Marks, 1973)</w:t>
            </w:r>
          </w:p>
          <w:p w14:paraId="6CB98EAF" w14:textId="77777777" w:rsidR="00361B92" w:rsidRPr="000F3F29" w:rsidRDefault="00361B92" w:rsidP="00361B92">
            <w:pPr>
              <w:rPr>
                <w:rFonts w:ascii="Segoe UI" w:hAnsi="Segoe UI" w:cs="Segoe UI"/>
                <w:color w:val="000000"/>
                <w:sz w:val="21"/>
                <w:szCs w:val="21"/>
              </w:rPr>
            </w:pPr>
          </w:p>
          <w:p w14:paraId="59E7F658" w14:textId="77777777" w:rsidR="003A001A" w:rsidRPr="000F3F29" w:rsidRDefault="003A001A" w:rsidP="003A001A">
            <w:pPr>
              <w:rPr>
                <w:rFonts w:ascii="Segoe UI" w:hAnsi="Segoe UI" w:cs="Segoe UI"/>
                <w:color w:val="000000"/>
                <w:sz w:val="21"/>
                <w:szCs w:val="21"/>
              </w:rPr>
            </w:pPr>
            <w:r w:rsidRPr="000F3F29">
              <w:rPr>
                <w:rFonts w:ascii="Segoe UI" w:hAnsi="Segoe UI" w:cs="Segoe UI"/>
                <w:color w:val="000000"/>
                <w:sz w:val="21"/>
                <w:szCs w:val="21"/>
              </w:rPr>
              <w:t>Additionally, all participants will be asked about:</w:t>
            </w:r>
          </w:p>
          <w:p w14:paraId="32E26869" w14:textId="6CB1C410" w:rsidR="003A001A" w:rsidRPr="000F3F29" w:rsidRDefault="003A001A" w:rsidP="003A001A">
            <w:pPr>
              <w:pStyle w:val="ListParagraph"/>
              <w:numPr>
                <w:ilvl w:val="0"/>
                <w:numId w:val="20"/>
              </w:numPr>
              <w:spacing w:after="200" w:line="276" w:lineRule="auto"/>
              <w:rPr>
                <w:rFonts w:ascii="Segoe UI" w:hAnsi="Segoe UI" w:cs="Segoe UI"/>
                <w:color w:val="000000"/>
                <w:sz w:val="21"/>
                <w:szCs w:val="21"/>
              </w:rPr>
            </w:pPr>
            <w:r w:rsidRPr="000F3F29">
              <w:rPr>
                <w:rFonts w:ascii="Segoe UI" w:hAnsi="Segoe UI" w:cs="Segoe UI"/>
                <w:color w:val="000000"/>
                <w:sz w:val="21"/>
                <w:szCs w:val="21"/>
              </w:rPr>
              <w:t>Diagnosis of Depression, Anxiety disorders, ADHD</w:t>
            </w:r>
            <w:r w:rsidR="00A6025A" w:rsidRPr="000F3F29">
              <w:rPr>
                <w:rFonts w:ascii="Segoe UI" w:hAnsi="Segoe UI" w:cs="Segoe UI"/>
                <w:color w:val="000000"/>
                <w:sz w:val="21"/>
                <w:szCs w:val="21"/>
              </w:rPr>
              <w:t xml:space="preserve">, </w:t>
            </w:r>
            <w:r w:rsidR="008C1433" w:rsidRPr="000F3F29">
              <w:rPr>
                <w:rFonts w:ascii="Segoe UI" w:hAnsi="Segoe UI" w:cs="Segoe UI"/>
                <w:color w:val="000000"/>
                <w:sz w:val="21"/>
                <w:szCs w:val="21"/>
              </w:rPr>
              <w:t xml:space="preserve">or any </w:t>
            </w:r>
            <w:r w:rsidR="00A6025A" w:rsidRPr="000F3F29">
              <w:rPr>
                <w:rFonts w:ascii="Segoe UI" w:hAnsi="Segoe UI" w:cs="Segoe UI"/>
                <w:color w:val="000000"/>
                <w:sz w:val="21"/>
                <w:szCs w:val="21"/>
              </w:rPr>
              <w:t>other</w:t>
            </w:r>
            <w:r w:rsidR="008C1433" w:rsidRPr="000F3F29">
              <w:rPr>
                <w:rFonts w:ascii="Segoe UI" w:hAnsi="Segoe UI" w:cs="Segoe UI"/>
                <w:color w:val="000000"/>
                <w:sz w:val="21"/>
                <w:szCs w:val="21"/>
              </w:rPr>
              <w:t xml:space="preserve"> diagnosis</w:t>
            </w:r>
          </w:p>
          <w:p w14:paraId="13B27C45" w14:textId="4B909E5F" w:rsidR="003A001A" w:rsidRPr="003A001A" w:rsidRDefault="2F341ABA" w:rsidP="003A001A">
            <w:pPr>
              <w:pStyle w:val="ListParagraph"/>
              <w:numPr>
                <w:ilvl w:val="0"/>
                <w:numId w:val="20"/>
              </w:numPr>
              <w:spacing w:after="200" w:line="276" w:lineRule="auto"/>
              <w:rPr>
                <w:rFonts w:ascii="Segoe UI" w:hAnsi="Segoe UI" w:cs="Segoe UI"/>
                <w:color w:val="000000"/>
                <w:sz w:val="21"/>
                <w:szCs w:val="21"/>
              </w:rPr>
            </w:pPr>
            <w:r w:rsidRPr="1F7AC372">
              <w:rPr>
                <w:rFonts w:ascii="Segoe UI" w:hAnsi="Segoe UI" w:cs="Segoe UI"/>
                <w:color w:val="000000" w:themeColor="text1"/>
                <w:sz w:val="21"/>
                <w:szCs w:val="21"/>
              </w:rPr>
              <w:t xml:space="preserve">Medication intake (e.g. Fluoxetine, Sertraline, Prozac, Ritalin) and the dosage </w:t>
            </w:r>
          </w:p>
          <w:p w14:paraId="07B2DAC1" w14:textId="56D2800B" w:rsidR="77608206" w:rsidRDefault="60EDCFEB" w:rsidP="1F7AC372">
            <w:pPr>
              <w:pStyle w:val="ListParagraph"/>
              <w:numPr>
                <w:ilvl w:val="0"/>
                <w:numId w:val="20"/>
              </w:numPr>
              <w:spacing w:after="200" w:line="276" w:lineRule="auto"/>
              <w:rPr>
                <w:rFonts w:ascii="Segoe UI" w:hAnsi="Segoe UI" w:cs="Segoe UI"/>
                <w:color w:val="000000" w:themeColor="text1"/>
                <w:sz w:val="21"/>
                <w:szCs w:val="21"/>
                <w:highlight w:val="cyan"/>
              </w:rPr>
            </w:pPr>
            <w:r w:rsidRPr="30E5CE9C">
              <w:rPr>
                <w:rFonts w:ascii="Segoe UI" w:hAnsi="Segoe UI" w:cs="Segoe UI"/>
                <w:color w:val="000000" w:themeColor="text1"/>
                <w:sz w:val="21"/>
                <w:szCs w:val="21"/>
                <w:highlight w:val="cyan"/>
              </w:rPr>
              <w:t xml:space="preserve">Demographics (i.e. age, sex, gender, </w:t>
            </w:r>
            <w:r w:rsidR="65A7DCC6" w:rsidRPr="30E5CE9C">
              <w:rPr>
                <w:rFonts w:ascii="Segoe UI" w:hAnsi="Segoe UI" w:cs="Segoe UI"/>
                <w:color w:val="000000" w:themeColor="text1"/>
                <w:sz w:val="21"/>
                <w:szCs w:val="21"/>
                <w:highlight w:val="cyan"/>
              </w:rPr>
              <w:t xml:space="preserve">race, </w:t>
            </w:r>
            <w:r w:rsidRPr="30E5CE9C">
              <w:rPr>
                <w:rFonts w:ascii="Segoe UI" w:hAnsi="Segoe UI" w:cs="Segoe UI"/>
                <w:color w:val="000000" w:themeColor="text1"/>
                <w:sz w:val="21"/>
                <w:szCs w:val="21"/>
                <w:highlight w:val="cyan"/>
              </w:rPr>
              <w:t>ethnicity and income bracket)</w:t>
            </w:r>
          </w:p>
          <w:p w14:paraId="1E162AE5" w14:textId="59C3D2AC" w:rsidR="003A001A" w:rsidRDefault="003A001A" w:rsidP="003A001A">
            <w:pPr>
              <w:pStyle w:val="NormalWeb"/>
              <w:spacing w:before="0" w:beforeAutospacing="0" w:after="0" w:afterAutospacing="0"/>
              <w:rPr>
                <w:rFonts w:ascii="Segoe UI" w:hAnsi="Segoe UI" w:cs="Segoe UI"/>
                <w:b/>
                <w:bCs/>
                <w:color w:val="000000"/>
                <w:sz w:val="21"/>
                <w:szCs w:val="21"/>
              </w:rPr>
            </w:pPr>
            <w:r w:rsidRPr="003A001A">
              <w:rPr>
                <w:rFonts w:ascii="Segoe UI" w:hAnsi="Segoe UI" w:cs="Segoe UI"/>
                <w:b/>
                <w:bCs/>
                <w:color w:val="000000"/>
                <w:sz w:val="21"/>
                <w:szCs w:val="21"/>
              </w:rPr>
              <w:t>Additional Questions/Questionnaires</w:t>
            </w:r>
          </w:p>
          <w:p w14:paraId="28BEB831" w14:textId="77777777" w:rsidR="003A001A" w:rsidRPr="003A001A" w:rsidRDefault="003A001A" w:rsidP="003A001A">
            <w:pPr>
              <w:pStyle w:val="NormalWeb"/>
              <w:spacing w:before="0" w:beforeAutospacing="0" w:after="0" w:afterAutospacing="0"/>
              <w:rPr>
                <w:rFonts w:ascii="Segoe UI" w:hAnsi="Segoe UI" w:cs="Segoe UI"/>
                <w:color w:val="000000"/>
                <w:sz w:val="21"/>
                <w:szCs w:val="21"/>
              </w:rPr>
            </w:pPr>
            <w:bookmarkStart w:id="18" w:name="_GoBack"/>
            <w:bookmarkEnd w:id="18"/>
          </w:p>
          <w:p w14:paraId="53785CB2"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Income bracket</w:t>
            </w:r>
          </w:p>
          <w:p w14:paraId="4B88F9C5" w14:textId="77777777" w:rsidR="003A001A" w:rsidRPr="003A001A" w:rsidRDefault="003A001A" w:rsidP="003A001A">
            <w:pPr>
              <w:pStyle w:val="NormalWeb"/>
              <w:spacing w:before="0" w:beforeAutospacing="0" w:after="0" w:afterAutospacing="0" w:line="360" w:lineRule="auto"/>
              <w:rPr>
                <w:rFonts w:ascii="Segoe UI" w:hAnsi="Segoe UI" w:cs="Segoe UI"/>
                <w:color w:val="000000"/>
                <w:sz w:val="21"/>
                <w:szCs w:val="21"/>
              </w:rPr>
            </w:pPr>
            <w:r w:rsidRPr="003A001A">
              <w:rPr>
                <w:rFonts w:ascii="Segoe UI" w:hAnsi="Segoe UI" w:cs="Segoe UI"/>
                <w:color w:val="000000"/>
                <w:sz w:val="21"/>
                <w:szCs w:val="21"/>
              </w:rPr>
              <w:t xml:space="preserve">Index of multiple deprivation (measure of an individual’s living conditions: </w:t>
            </w:r>
            <w:hyperlink r:id="rId52" w:history="1">
              <w:r w:rsidRPr="003A001A">
                <w:rPr>
                  <w:rStyle w:val="Hyperlink"/>
                  <w:rFonts w:ascii="Segoe UI" w:hAnsi="Segoe UI" w:cs="Segoe UI"/>
                  <w:color w:val="1155CC"/>
                  <w:sz w:val="21"/>
                  <w:szCs w:val="21"/>
                </w:rPr>
                <w:t>McLennan et al (2019)</w:t>
              </w:r>
            </w:hyperlink>
            <w:r w:rsidRPr="003A001A">
              <w:rPr>
                <w:rFonts w:ascii="Segoe UI" w:hAnsi="Segoe UI" w:cs="Segoe UI"/>
                <w:color w:val="000000"/>
                <w:sz w:val="21"/>
                <w:szCs w:val="21"/>
              </w:rPr>
              <w:t>)</w:t>
            </w:r>
          </w:p>
          <w:p w14:paraId="60E2E3FD" w14:textId="77777777" w:rsidR="003A001A" w:rsidRPr="003A001A" w:rsidRDefault="003A001A" w:rsidP="003A001A">
            <w:pPr>
              <w:pStyle w:val="NormalWeb"/>
              <w:spacing w:before="0" w:beforeAutospacing="0" w:after="0" w:afterAutospacing="0" w:line="360" w:lineRule="auto"/>
              <w:contextualSpacing/>
              <w:rPr>
                <w:rFonts w:ascii="Segoe UI" w:hAnsi="Segoe UI" w:cs="Segoe UI"/>
                <w:color w:val="000000"/>
                <w:sz w:val="21"/>
                <w:szCs w:val="21"/>
              </w:rPr>
            </w:pPr>
            <w:r w:rsidRPr="003A001A">
              <w:rPr>
                <w:rFonts w:ascii="Segoe UI" w:hAnsi="Segoe UI" w:cs="Segoe UI"/>
                <w:color w:val="000000"/>
                <w:sz w:val="21"/>
                <w:szCs w:val="21"/>
              </w:rPr>
              <w:t xml:space="preserve">Mood Disorder Questionnaire (bipolar spectrum: </w:t>
            </w:r>
            <w:hyperlink r:id="rId53" w:history="1">
              <w:r w:rsidRPr="003A001A">
                <w:rPr>
                  <w:rStyle w:val="Hyperlink"/>
                  <w:rFonts w:ascii="Segoe UI" w:hAnsi="Segoe UI" w:cs="Segoe UI"/>
                  <w:color w:val="1155CC"/>
                  <w:sz w:val="21"/>
                  <w:szCs w:val="21"/>
                </w:rPr>
                <w:t>Hirschfeld et al (2003)</w:t>
              </w:r>
            </w:hyperlink>
            <w:r w:rsidRPr="003A001A">
              <w:rPr>
                <w:rFonts w:ascii="Segoe UI" w:hAnsi="Segoe UI" w:cs="Segoe UI"/>
                <w:color w:val="000000"/>
                <w:sz w:val="21"/>
                <w:szCs w:val="21"/>
              </w:rPr>
              <w:t>)</w:t>
            </w:r>
          </w:p>
          <w:p w14:paraId="7B51508D" w14:textId="77777777" w:rsidR="003A001A" w:rsidRPr="003A001A" w:rsidRDefault="00E723D7" w:rsidP="003A001A">
            <w:pPr>
              <w:pStyle w:val="NormalWeb"/>
              <w:spacing w:line="360" w:lineRule="auto"/>
              <w:contextualSpacing/>
              <w:rPr>
                <w:rFonts w:ascii="Segoe UI" w:hAnsi="Segoe UI" w:cs="Segoe UI"/>
                <w:sz w:val="21"/>
                <w:szCs w:val="21"/>
              </w:rPr>
            </w:pPr>
            <w:hyperlink r:id="rId54" w:tgtFrame="_blank" w:tooltip="https://www.veale.co.uk/wp-content/uploads/2022/12/33q-cops-biq-past-week.pdf" w:history="1">
              <w:r w:rsidR="003A001A" w:rsidRPr="003A001A">
                <w:rPr>
                  <w:rStyle w:val="Hyperlink"/>
                  <w:rFonts w:ascii="Segoe UI" w:hAnsi="Segoe UI" w:cs="Segoe UI"/>
                  <w:sz w:val="21"/>
                  <w:szCs w:val="21"/>
                </w:rPr>
                <w:t>Cosmetic Procedure Screening Questionnaire</w:t>
              </w:r>
            </w:hyperlink>
            <w:r w:rsidR="003A001A" w:rsidRPr="003A001A">
              <w:rPr>
                <w:rFonts w:ascii="Segoe UI" w:hAnsi="Segoe UI" w:cs="Segoe UI"/>
                <w:sz w:val="21"/>
                <w:szCs w:val="21"/>
              </w:rPr>
              <w:t xml:space="preserve"> (adults body image: </w:t>
            </w:r>
            <w:hyperlink r:id="rId55" w:tgtFrame="_blank" w:tooltip="https://www.jprasurg.com/article/s1748-6815(11)00516-x/fulltext" w:history="1">
              <w:r w:rsidR="003A001A" w:rsidRPr="003A001A">
                <w:rPr>
                  <w:rStyle w:val="Hyperlink"/>
                  <w:rFonts w:ascii="Segoe UI" w:hAnsi="Segoe UI" w:cs="Segoe UI"/>
                  <w:sz w:val="21"/>
                  <w:szCs w:val="21"/>
                </w:rPr>
                <w:t>Veale et al (2011)</w:t>
              </w:r>
            </w:hyperlink>
            <w:r w:rsidR="003A001A" w:rsidRPr="003A001A">
              <w:rPr>
                <w:rFonts w:ascii="Segoe UI" w:hAnsi="Segoe UI" w:cs="Segoe UI"/>
                <w:sz w:val="21"/>
                <w:szCs w:val="21"/>
              </w:rPr>
              <w:t>)</w:t>
            </w:r>
          </w:p>
          <w:p w14:paraId="798C23C9" w14:textId="77777777" w:rsidR="003A001A" w:rsidRPr="003A001A" w:rsidRDefault="003A001A" w:rsidP="003A001A">
            <w:pPr>
              <w:pStyle w:val="NormalWeb"/>
              <w:spacing w:line="360" w:lineRule="auto"/>
              <w:contextualSpacing/>
              <w:rPr>
                <w:rFonts w:ascii="Segoe UI" w:hAnsi="Segoe UI" w:cs="Segoe UI"/>
                <w:sz w:val="21"/>
                <w:szCs w:val="21"/>
              </w:rPr>
            </w:pPr>
            <w:r w:rsidRPr="003A001A">
              <w:rPr>
                <w:rFonts w:ascii="Segoe UI" w:hAnsi="Segoe UI" w:cs="Segoe UI"/>
                <w:sz w:val="21"/>
                <w:szCs w:val="21"/>
              </w:rPr>
              <w:t xml:space="preserve">Body Image Questionnaire (adolescents body image: </w:t>
            </w:r>
            <w:hyperlink r:id="rId56" w:tgtFrame="_blank" w:tooltip="https://pubmed.ncbi.nlm.nih.gov/27866170/" w:history="1">
              <w:r w:rsidRPr="003A001A">
                <w:rPr>
                  <w:rStyle w:val="Hyperlink"/>
                  <w:rFonts w:ascii="Segoe UI" w:hAnsi="Segoe UI" w:cs="Segoe UI"/>
                  <w:sz w:val="21"/>
                  <w:szCs w:val="21"/>
                </w:rPr>
                <w:t>Schneider et al (2018)</w:t>
              </w:r>
            </w:hyperlink>
            <w:r w:rsidRPr="003A001A">
              <w:rPr>
                <w:rFonts w:ascii="Segoe UI" w:hAnsi="Segoe UI" w:cs="Segoe UI"/>
                <w:sz w:val="21"/>
                <w:szCs w:val="21"/>
              </w:rPr>
              <w:t>)</w:t>
            </w:r>
          </w:p>
          <w:p w14:paraId="2C727C11" w14:textId="5DAA5AF8" w:rsidR="003A001A" w:rsidRDefault="0056163F" w:rsidP="00BA32CD">
            <w:pPr>
              <w:jc w:val="center"/>
              <w:rPr>
                <w:rFonts w:ascii="Segoe UI" w:hAnsi="Segoe UI" w:cs="Segoe UI"/>
                <w:color w:val="000000"/>
                <w:sz w:val="21"/>
                <w:szCs w:val="21"/>
                <w:shd w:val="clear" w:color="auto" w:fill="FFFFFF"/>
              </w:rPr>
            </w:pPr>
            <w:r w:rsidRPr="0056163F">
              <w:rPr>
                <w:rFonts w:ascii="Segoe UI" w:hAnsi="Segoe UI" w:cs="Segoe UI"/>
                <w:noProof/>
                <w:color w:val="000000"/>
                <w:sz w:val="21"/>
                <w:szCs w:val="21"/>
                <w:shd w:val="clear" w:color="auto" w:fill="FFFFFF"/>
              </w:rPr>
              <w:lastRenderedPageBreak/>
              <w:drawing>
                <wp:inline distT="0" distB="0" distL="0" distR="0" wp14:anchorId="6B70D121" wp14:editId="552BB223">
                  <wp:extent cx="5077126" cy="5989098"/>
                  <wp:effectExtent l="0" t="0" r="3175" b="5715"/>
                  <wp:docPr id="19024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9054" name=""/>
                          <pic:cNvPicPr/>
                        </pic:nvPicPr>
                        <pic:blipFill rotWithShape="1">
                          <a:blip r:embed="rId57"/>
                          <a:srcRect l="5878" r="5536"/>
                          <a:stretch/>
                        </pic:blipFill>
                        <pic:spPr bwMode="auto">
                          <a:xfrm>
                            <a:off x="0" y="0"/>
                            <a:ext cx="5077314" cy="5989320"/>
                          </a:xfrm>
                          <a:prstGeom prst="rect">
                            <a:avLst/>
                          </a:prstGeom>
                          <a:ln>
                            <a:noFill/>
                          </a:ln>
                          <a:extLst>
                            <a:ext uri="{53640926-AAD7-44D8-BBD7-CCE9431645EC}">
                              <a14:shadowObscured xmlns:a14="http://schemas.microsoft.com/office/drawing/2010/main"/>
                            </a:ext>
                          </a:extLst>
                        </pic:spPr>
                      </pic:pic>
                    </a:graphicData>
                  </a:graphic>
                </wp:inline>
              </w:drawing>
            </w:r>
          </w:p>
          <w:p w14:paraId="2941766C" w14:textId="55B875E7" w:rsidR="00787268" w:rsidRPr="00A005AC" w:rsidRDefault="00787268" w:rsidP="00BA32CD">
            <w:pPr>
              <w:rPr>
                <w:rFonts w:ascii="Segoe UI" w:hAnsi="Segoe UI" w:cs="Segoe UI"/>
                <w:color w:val="000000"/>
                <w:sz w:val="21"/>
                <w:szCs w:val="21"/>
                <w:shd w:val="clear" w:color="auto" w:fill="FFFFFF"/>
              </w:rPr>
            </w:pPr>
          </w:p>
        </w:tc>
      </w:tr>
      <w:bookmarkEnd w:id="16"/>
    </w:tbl>
    <w:p w14:paraId="50E0E46F" w14:textId="27502CE3" w:rsidR="007B6EC7" w:rsidRDefault="007B6EC7" w:rsidP="007B6EC7">
      <w:pPr>
        <w:spacing w:after="0" w:line="240" w:lineRule="auto"/>
        <w:rPr>
          <w:rFonts w:ascii="Segoe UI" w:hAnsi="Segoe UI" w:cs="Segoe UI"/>
          <w:sz w:val="21"/>
          <w:szCs w:val="21"/>
        </w:rPr>
      </w:pPr>
    </w:p>
    <w:p w14:paraId="4E266630" w14:textId="0357CB1B" w:rsidR="00355DA2" w:rsidRPr="00355DA2" w:rsidRDefault="00355DA2" w:rsidP="00355DA2">
      <w:pPr>
        <w:pStyle w:val="ListParagraph"/>
        <w:numPr>
          <w:ilvl w:val="0"/>
          <w:numId w:val="2"/>
        </w:numPr>
        <w:spacing w:after="0" w:line="240" w:lineRule="auto"/>
        <w:ind w:left="426"/>
        <w:rPr>
          <w:rFonts w:ascii="Segoe UI" w:hAnsi="Segoe UI" w:cs="Segoe UI"/>
          <w:sz w:val="21"/>
          <w:szCs w:val="21"/>
        </w:rPr>
      </w:pPr>
      <w:r w:rsidRPr="00355DA2">
        <w:rPr>
          <w:rFonts w:ascii="Segoe UI" w:hAnsi="Segoe UI" w:cs="Segoe UI"/>
          <w:sz w:val="21"/>
          <w:szCs w:val="21"/>
        </w:rPr>
        <w:t xml:space="preserve">Data Protection Impact Assessment (DPIA). If </w:t>
      </w:r>
      <w:r w:rsidRPr="00355DA2">
        <w:rPr>
          <w:rFonts w:ascii="Segoe UI" w:hAnsi="Segoe UI" w:cs="Segoe UI"/>
          <w:b/>
          <w:bCs/>
          <w:sz w:val="21"/>
          <w:szCs w:val="21"/>
        </w:rPr>
        <w:t>Yes</w:t>
      </w:r>
      <w:r w:rsidRPr="00355DA2">
        <w:rPr>
          <w:rFonts w:ascii="Segoe UI" w:hAnsi="Segoe UI" w:cs="Segoe UI"/>
          <w:sz w:val="21"/>
          <w:szCs w:val="21"/>
        </w:rPr>
        <w:t>, please attach.</w:t>
      </w:r>
    </w:p>
    <w:bookmarkStart w:id="19" w:name="_Hlk118728619"/>
    <w:p w14:paraId="302811F5" w14:textId="7C0860A7" w:rsidR="00355DA2" w:rsidRPr="00A005AC" w:rsidRDefault="00E723D7" w:rsidP="00355DA2">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786242859"/>
          <w14:checkbox>
            <w14:checked w14:val="1"/>
            <w14:checkedState w14:val="2612" w14:font="MS Gothic"/>
            <w14:uncheckedState w14:val="2610" w14:font="MS Gothic"/>
          </w14:checkbox>
        </w:sdtPr>
        <w:sdtEndPr/>
        <w:sdtContent>
          <w:r w:rsidR="00AE2C8A">
            <w:rPr>
              <w:rFonts w:ascii="MS Gothic" w:eastAsia="MS Gothic" w:hAnsi="MS Gothic" w:cs="Segoe UI" w:hint="eastAsia"/>
              <w:color w:val="000000"/>
              <w:sz w:val="21"/>
              <w:szCs w:val="21"/>
              <w:shd w:val="clear" w:color="auto" w:fill="FFFFFF"/>
            </w:rPr>
            <w:t>☒</w:t>
          </w:r>
        </w:sdtContent>
      </w:sdt>
      <w:r w:rsidR="00355DA2" w:rsidRPr="00A005AC">
        <w:rPr>
          <w:rFonts w:ascii="Segoe UI" w:hAnsi="Segoe UI" w:cs="Segoe UI"/>
          <w:color w:val="000000"/>
          <w:sz w:val="21"/>
          <w:szCs w:val="21"/>
          <w:shd w:val="clear" w:color="auto" w:fill="FFFFFF"/>
        </w:rPr>
        <w:t xml:space="preserve"> </w:t>
      </w:r>
      <w:r w:rsidR="00355DA2" w:rsidRPr="00A005AC">
        <w:rPr>
          <w:rFonts w:ascii="Segoe UI" w:hAnsi="Segoe UI" w:cs="Segoe UI"/>
          <w:color w:val="000000"/>
          <w:sz w:val="21"/>
          <w:szCs w:val="21"/>
          <w:shd w:val="clear" w:color="auto" w:fill="FFFFFF"/>
        </w:rPr>
        <w:tab/>
        <w:t>Yes</w:t>
      </w:r>
      <w:r w:rsidR="00355DA2" w:rsidRPr="00A005AC">
        <w:rPr>
          <w:rFonts w:ascii="Segoe UI" w:hAnsi="Segoe UI" w:cs="Segoe UI"/>
          <w:color w:val="000000"/>
          <w:sz w:val="21"/>
          <w:szCs w:val="21"/>
          <w:shd w:val="clear" w:color="auto" w:fill="FFFFFF"/>
        </w:rPr>
        <w:tab/>
      </w:r>
      <w:r w:rsidR="00355DA2" w:rsidRPr="00A005AC">
        <w:rPr>
          <w:rFonts w:ascii="Segoe UI" w:hAnsi="Segoe UI" w:cs="Segoe UI"/>
          <w:color w:val="000000"/>
          <w:sz w:val="21"/>
          <w:szCs w:val="21"/>
          <w:shd w:val="clear" w:color="auto" w:fill="FFFFFF"/>
        </w:rPr>
        <w:tab/>
      </w:r>
      <w:r w:rsidR="00355DA2" w:rsidRPr="00A005AC">
        <w:rPr>
          <w:rFonts w:ascii="Segoe UI" w:hAnsi="Segoe UI" w:cs="Segoe UI"/>
          <w:color w:val="000000"/>
          <w:sz w:val="21"/>
          <w:szCs w:val="21"/>
          <w:shd w:val="clear" w:color="auto" w:fill="FFFFFF"/>
        </w:rPr>
        <w:tab/>
      </w:r>
      <w:r w:rsidR="00355DA2" w:rsidRPr="00A005AC">
        <w:rPr>
          <w:rFonts w:ascii="Segoe UI" w:hAnsi="Segoe UI" w:cs="Segoe UI"/>
          <w:color w:val="000000"/>
          <w:sz w:val="21"/>
          <w:szCs w:val="21"/>
          <w:shd w:val="clear" w:color="auto" w:fill="FFFFFF"/>
        </w:rPr>
        <w:tab/>
      </w:r>
      <w:sdt>
        <w:sdtPr>
          <w:rPr>
            <w:rFonts w:ascii="Segoe UI" w:hAnsi="Segoe UI" w:cs="Segoe UI"/>
            <w:sz w:val="21"/>
            <w:szCs w:val="21"/>
          </w:rPr>
          <w:id w:val="1082417591"/>
          <w14:checkbox>
            <w14:checked w14:val="0"/>
            <w14:checkedState w14:val="2612" w14:font="MS Gothic"/>
            <w14:uncheckedState w14:val="2610" w14:font="MS Gothic"/>
          </w14:checkbox>
        </w:sdtPr>
        <w:sdtEndPr/>
        <w:sdtContent>
          <w:r w:rsidR="00355DA2" w:rsidRPr="00A005AC">
            <w:rPr>
              <w:rFonts w:ascii="Segoe UI Symbol" w:eastAsia="MS Gothic" w:hAnsi="Segoe UI Symbol" w:cs="Segoe UI Symbol"/>
              <w:sz w:val="21"/>
              <w:szCs w:val="21"/>
            </w:rPr>
            <w:t>☐</w:t>
          </w:r>
        </w:sdtContent>
      </w:sdt>
      <w:r w:rsidR="00355DA2" w:rsidRPr="00A005AC">
        <w:rPr>
          <w:rFonts w:ascii="Segoe UI" w:hAnsi="Segoe UI" w:cs="Segoe UI"/>
          <w:sz w:val="21"/>
          <w:szCs w:val="21"/>
        </w:rPr>
        <w:tab/>
        <w:t>No</w:t>
      </w:r>
      <w:r w:rsidR="00355DA2" w:rsidRPr="00A005AC">
        <w:rPr>
          <w:rFonts w:ascii="Segoe UI" w:hAnsi="Segoe UI" w:cs="Segoe UI"/>
          <w:sz w:val="21"/>
          <w:szCs w:val="21"/>
        </w:rPr>
        <w:tab/>
      </w:r>
      <w:r w:rsidR="00355DA2" w:rsidRPr="00A005AC">
        <w:rPr>
          <w:rFonts w:ascii="Segoe UI" w:hAnsi="Segoe UI" w:cs="Segoe UI"/>
          <w:sz w:val="21"/>
          <w:szCs w:val="21"/>
        </w:rPr>
        <w:tab/>
      </w:r>
      <w:r w:rsidR="00355DA2" w:rsidRPr="00A005AC">
        <w:rPr>
          <w:rFonts w:ascii="Segoe UI" w:hAnsi="Segoe UI" w:cs="Segoe UI"/>
          <w:sz w:val="21"/>
          <w:szCs w:val="21"/>
        </w:rPr>
        <w:tab/>
      </w:r>
      <w:r w:rsidR="00355DA2" w:rsidRPr="00A005AC">
        <w:rPr>
          <w:rFonts w:ascii="Segoe UI" w:hAnsi="Segoe UI" w:cs="Segoe UI"/>
          <w:sz w:val="21"/>
          <w:szCs w:val="21"/>
        </w:rPr>
        <w:tab/>
      </w:r>
      <w:sdt>
        <w:sdtPr>
          <w:rPr>
            <w:rFonts w:ascii="Segoe UI" w:hAnsi="Segoe UI" w:cs="Segoe UI"/>
            <w:sz w:val="21"/>
            <w:szCs w:val="21"/>
          </w:rPr>
          <w:id w:val="-111286821"/>
          <w14:checkbox>
            <w14:checked w14:val="0"/>
            <w14:checkedState w14:val="2612" w14:font="MS Gothic"/>
            <w14:uncheckedState w14:val="2610" w14:font="MS Gothic"/>
          </w14:checkbox>
        </w:sdtPr>
        <w:sdtEndPr/>
        <w:sdtContent>
          <w:r w:rsidR="00355DA2" w:rsidRPr="00A005AC">
            <w:rPr>
              <w:rFonts w:ascii="Segoe UI Symbol" w:eastAsia="MS Gothic" w:hAnsi="Segoe UI Symbol" w:cs="Segoe UI Symbol"/>
              <w:sz w:val="21"/>
              <w:szCs w:val="21"/>
            </w:rPr>
            <w:t>☐</w:t>
          </w:r>
        </w:sdtContent>
      </w:sdt>
      <w:r w:rsidR="00355DA2" w:rsidRPr="00A005AC">
        <w:rPr>
          <w:rFonts w:ascii="Segoe UI" w:hAnsi="Segoe UI" w:cs="Segoe UI"/>
          <w:sz w:val="21"/>
          <w:szCs w:val="21"/>
        </w:rPr>
        <w:tab/>
      </w:r>
      <w:r w:rsidR="00355DA2">
        <w:rPr>
          <w:rFonts w:ascii="Segoe UI" w:hAnsi="Segoe UI" w:cs="Segoe UI"/>
          <w:sz w:val="21"/>
          <w:szCs w:val="21"/>
        </w:rPr>
        <w:t>N/A</w:t>
      </w:r>
    </w:p>
    <w:bookmarkEnd w:id="19"/>
    <w:p w14:paraId="49D6BD3B" w14:textId="2A5A7A56" w:rsidR="00355DA2" w:rsidRDefault="00355DA2" w:rsidP="00355DA2">
      <w:pPr>
        <w:pStyle w:val="ListParagraph"/>
        <w:numPr>
          <w:ilvl w:val="0"/>
          <w:numId w:val="2"/>
        </w:numPr>
        <w:spacing w:after="0" w:line="240" w:lineRule="auto"/>
        <w:ind w:left="426"/>
        <w:rPr>
          <w:rFonts w:ascii="Segoe UI" w:hAnsi="Segoe UI" w:cs="Segoe UI"/>
          <w:sz w:val="21"/>
          <w:szCs w:val="21"/>
        </w:rPr>
      </w:pPr>
      <w:r w:rsidRPr="00355DA2">
        <w:rPr>
          <w:rFonts w:ascii="Segoe UI" w:hAnsi="Segoe UI" w:cs="Segoe UI"/>
          <w:sz w:val="21"/>
          <w:szCs w:val="21"/>
        </w:rPr>
        <w:t>Participant information sheet(s) (PIS) and Privacy Notice if separate. If </w:t>
      </w:r>
      <w:r w:rsidRPr="00355DA2">
        <w:rPr>
          <w:rFonts w:ascii="Segoe UI" w:hAnsi="Segoe UI" w:cs="Segoe UI"/>
          <w:b/>
          <w:bCs/>
          <w:sz w:val="21"/>
          <w:szCs w:val="21"/>
        </w:rPr>
        <w:t>Yes</w:t>
      </w:r>
      <w:r w:rsidRPr="00355DA2">
        <w:rPr>
          <w:rFonts w:ascii="Segoe UI" w:hAnsi="Segoe UI" w:cs="Segoe UI"/>
          <w:sz w:val="21"/>
          <w:szCs w:val="21"/>
        </w:rPr>
        <w:t>, please</w:t>
      </w:r>
      <w:r>
        <w:rPr>
          <w:rFonts w:ascii="Segoe UI" w:hAnsi="Segoe UI" w:cs="Segoe UI"/>
          <w:sz w:val="21"/>
          <w:szCs w:val="21"/>
        </w:rPr>
        <w:t xml:space="preserve"> attach.</w:t>
      </w:r>
    </w:p>
    <w:p w14:paraId="03A84D30" w14:textId="4E1C4D58" w:rsidR="00355DA2" w:rsidRPr="00A005AC" w:rsidRDefault="00E723D7" w:rsidP="00355DA2">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862310705"/>
          <w14:checkbox>
            <w14:checked w14:val="1"/>
            <w14:checkedState w14:val="2612" w14:font="MS Gothic"/>
            <w14:uncheckedState w14:val="2610" w14:font="MS Gothic"/>
          </w14:checkbox>
        </w:sdtPr>
        <w:sdtEndPr/>
        <w:sdtContent>
          <w:r w:rsidR="00AE2C8A">
            <w:rPr>
              <w:rFonts w:ascii="MS Gothic" w:eastAsia="MS Gothic" w:hAnsi="MS Gothic" w:cs="Segoe UI" w:hint="eastAsia"/>
              <w:color w:val="000000"/>
              <w:sz w:val="21"/>
              <w:szCs w:val="21"/>
              <w:shd w:val="clear" w:color="auto" w:fill="FFFFFF"/>
            </w:rPr>
            <w:t>☒</w:t>
          </w:r>
        </w:sdtContent>
      </w:sdt>
      <w:r w:rsidR="00355DA2" w:rsidRPr="00A005AC">
        <w:rPr>
          <w:rFonts w:ascii="Segoe UI" w:hAnsi="Segoe UI" w:cs="Segoe UI"/>
          <w:color w:val="000000"/>
          <w:sz w:val="21"/>
          <w:szCs w:val="21"/>
          <w:shd w:val="clear" w:color="auto" w:fill="FFFFFF"/>
        </w:rPr>
        <w:t xml:space="preserve"> </w:t>
      </w:r>
      <w:r w:rsidR="00355DA2" w:rsidRPr="00A005AC">
        <w:rPr>
          <w:rFonts w:ascii="Segoe UI" w:hAnsi="Segoe UI" w:cs="Segoe UI"/>
          <w:color w:val="000000"/>
          <w:sz w:val="21"/>
          <w:szCs w:val="21"/>
          <w:shd w:val="clear" w:color="auto" w:fill="FFFFFF"/>
        </w:rPr>
        <w:tab/>
        <w:t>Yes</w:t>
      </w:r>
      <w:r w:rsidR="00355DA2" w:rsidRPr="00A005AC">
        <w:rPr>
          <w:rFonts w:ascii="Segoe UI" w:hAnsi="Segoe UI" w:cs="Segoe UI"/>
          <w:color w:val="000000"/>
          <w:sz w:val="21"/>
          <w:szCs w:val="21"/>
          <w:shd w:val="clear" w:color="auto" w:fill="FFFFFF"/>
        </w:rPr>
        <w:tab/>
      </w:r>
      <w:r w:rsidR="00355DA2" w:rsidRPr="00A005AC">
        <w:rPr>
          <w:rFonts w:ascii="Segoe UI" w:hAnsi="Segoe UI" w:cs="Segoe UI"/>
          <w:color w:val="000000"/>
          <w:sz w:val="21"/>
          <w:szCs w:val="21"/>
          <w:shd w:val="clear" w:color="auto" w:fill="FFFFFF"/>
        </w:rPr>
        <w:tab/>
      </w:r>
      <w:r w:rsidR="00355DA2" w:rsidRPr="00A005AC">
        <w:rPr>
          <w:rFonts w:ascii="Segoe UI" w:hAnsi="Segoe UI" w:cs="Segoe UI"/>
          <w:color w:val="000000"/>
          <w:sz w:val="21"/>
          <w:szCs w:val="21"/>
          <w:shd w:val="clear" w:color="auto" w:fill="FFFFFF"/>
        </w:rPr>
        <w:tab/>
      </w:r>
      <w:r w:rsidR="00355DA2" w:rsidRPr="00A005AC">
        <w:rPr>
          <w:rFonts w:ascii="Segoe UI" w:hAnsi="Segoe UI" w:cs="Segoe UI"/>
          <w:color w:val="000000"/>
          <w:sz w:val="21"/>
          <w:szCs w:val="21"/>
          <w:shd w:val="clear" w:color="auto" w:fill="FFFFFF"/>
        </w:rPr>
        <w:tab/>
      </w:r>
      <w:sdt>
        <w:sdtPr>
          <w:rPr>
            <w:rFonts w:ascii="Segoe UI" w:hAnsi="Segoe UI" w:cs="Segoe UI"/>
            <w:sz w:val="21"/>
            <w:szCs w:val="21"/>
          </w:rPr>
          <w:id w:val="-147133124"/>
          <w14:checkbox>
            <w14:checked w14:val="0"/>
            <w14:checkedState w14:val="2612" w14:font="MS Gothic"/>
            <w14:uncheckedState w14:val="2610" w14:font="MS Gothic"/>
          </w14:checkbox>
        </w:sdtPr>
        <w:sdtEndPr/>
        <w:sdtContent>
          <w:r w:rsidR="00355DA2" w:rsidRPr="00A005AC">
            <w:rPr>
              <w:rFonts w:ascii="Segoe UI Symbol" w:eastAsia="MS Gothic" w:hAnsi="Segoe UI Symbol" w:cs="Segoe UI Symbol"/>
              <w:sz w:val="21"/>
              <w:szCs w:val="21"/>
            </w:rPr>
            <w:t>☐</w:t>
          </w:r>
        </w:sdtContent>
      </w:sdt>
      <w:r w:rsidR="00355DA2" w:rsidRPr="00A005AC">
        <w:rPr>
          <w:rFonts w:ascii="Segoe UI" w:hAnsi="Segoe UI" w:cs="Segoe UI"/>
          <w:sz w:val="21"/>
          <w:szCs w:val="21"/>
        </w:rPr>
        <w:tab/>
        <w:t>N</w:t>
      </w:r>
      <w:r w:rsidR="00355DA2">
        <w:rPr>
          <w:rFonts w:ascii="Segoe UI" w:hAnsi="Segoe UI" w:cs="Segoe UI"/>
          <w:sz w:val="21"/>
          <w:szCs w:val="21"/>
        </w:rPr>
        <w:t>/A</w:t>
      </w:r>
    </w:p>
    <w:p w14:paraId="6C13F0F5" w14:textId="5A85588C" w:rsidR="00355DA2" w:rsidRDefault="002305D5" w:rsidP="002305D5">
      <w:pPr>
        <w:pStyle w:val="ListParagraph"/>
        <w:numPr>
          <w:ilvl w:val="0"/>
          <w:numId w:val="2"/>
        </w:numPr>
        <w:spacing w:after="0" w:line="240" w:lineRule="auto"/>
        <w:ind w:left="426"/>
        <w:rPr>
          <w:rFonts w:ascii="Segoe UI" w:hAnsi="Segoe UI" w:cs="Segoe UI"/>
          <w:sz w:val="21"/>
          <w:szCs w:val="21"/>
        </w:rPr>
      </w:pPr>
      <w:r w:rsidRPr="002305D5">
        <w:rPr>
          <w:rFonts w:ascii="Segoe UI" w:hAnsi="Segoe UI" w:cs="Segoe UI"/>
          <w:sz w:val="21"/>
          <w:szCs w:val="21"/>
        </w:rPr>
        <w:t>Informed consent form(s). If </w:t>
      </w:r>
      <w:r w:rsidRPr="002305D5">
        <w:rPr>
          <w:rFonts w:ascii="Segoe UI" w:hAnsi="Segoe UI" w:cs="Segoe UI"/>
          <w:b/>
          <w:bCs/>
          <w:sz w:val="21"/>
          <w:szCs w:val="21"/>
        </w:rPr>
        <w:t>Yes, </w:t>
      </w:r>
      <w:r w:rsidRPr="002305D5">
        <w:rPr>
          <w:rFonts w:ascii="Segoe UI" w:hAnsi="Segoe UI" w:cs="Segoe UI"/>
          <w:sz w:val="21"/>
          <w:szCs w:val="21"/>
        </w:rPr>
        <w:t>please</w:t>
      </w:r>
      <w:r>
        <w:rPr>
          <w:rFonts w:ascii="Segoe UI" w:hAnsi="Segoe UI" w:cs="Segoe UI"/>
          <w:sz w:val="21"/>
          <w:szCs w:val="21"/>
        </w:rPr>
        <w:t xml:space="preserve"> attach. </w:t>
      </w:r>
    </w:p>
    <w:p w14:paraId="25F4B029" w14:textId="03800095" w:rsidR="002305D5" w:rsidRPr="00A005AC" w:rsidRDefault="00E723D7" w:rsidP="002305D5">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549533810"/>
          <w14:checkbox>
            <w14:checked w14:val="1"/>
            <w14:checkedState w14:val="2612" w14:font="MS Gothic"/>
            <w14:uncheckedState w14:val="2610" w14:font="MS Gothic"/>
          </w14:checkbox>
        </w:sdtPr>
        <w:sdtEndPr/>
        <w:sdtContent>
          <w:r w:rsidR="00AE2C8A">
            <w:rPr>
              <w:rFonts w:ascii="MS Gothic" w:eastAsia="MS Gothic" w:hAnsi="MS Gothic" w:cs="Segoe UI" w:hint="eastAsia"/>
              <w:color w:val="000000"/>
              <w:sz w:val="21"/>
              <w:szCs w:val="21"/>
              <w:shd w:val="clear" w:color="auto" w:fill="FFFFFF"/>
            </w:rPr>
            <w:t>☒</w:t>
          </w:r>
        </w:sdtContent>
      </w:sdt>
      <w:r w:rsidR="002305D5" w:rsidRPr="00A005AC">
        <w:rPr>
          <w:rFonts w:ascii="Segoe UI" w:hAnsi="Segoe UI" w:cs="Segoe UI"/>
          <w:color w:val="000000"/>
          <w:sz w:val="21"/>
          <w:szCs w:val="21"/>
          <w:shd w:val="clear" w:color="auto" w:fill="FFFFFF"/>
        </w:rPr>
        <w:t xml:space="preserve"> </w:t>
      </w:r>
      <w:r w:rsidR="002305D5" w:rsidRPr="00A005AC">
        <w:rPr>
          <w:rFonts w:ascii="Segoe UI" w:hAnsi="Segoe UI" w:cs="Segoe UI"/>
          <w:color w:val="000000"/>
          <w:sz w:val="21"/>
          <w:szCs w:val="21"/>
          <w:shd w:val="clear" w:color="auto" w:fill="FFFFFF"/>
        </w:rPr>
        <w:tab/>
        <w:t>Yes</w:t>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sdt>
        <w:sdtPr>
          <w:rPr>
            <w:rFonts w:ascii="Segoe UI" w:hAnsi="Segoe UI" w:cs="Segoe UI"/>
            <w:sz w:val="21"/>
            <w:szCs w:val="21"/>
          </w:rPr>
          <w:id w:val="66158055"/>
          <w14:checkbox>
            <w14:checked w14:val="0"/>
            <w14:checkedState w14:val="2612" w14:font="MS Gothic"/>
            <w14:uncheckedState w14:val="2610" w14:font="MS Gothic"/>
          </w14:checkbox>
        </w:sdtPr>
        <w:sdtEndPr/>
        <w:sdtContent>
          <w:r w:rsidR="002305D5" w:rsidRPr="00A005AC">
            <w:rPr>
              <w:rFonts w:ascii="Segoe UI Symbol" w:eastAsia="MS Gothic" w:hAnsi="Segoe UI Symbol" w:cs="Segoe UI Symbol"/>
              <w:sz w:val="21"/>
              <w:szCs w:val="21"/>
            </w:rPr>
            <w:t>☐</w:t>
          </w:r>
        </w:sdtContent>
      </w:sdt>
      <w:r w:rsidR="002305D5" w:rsidRPr="00A005AC">
        <w:rPr>
          <w:rFonts w:ascii="Segoe UI" w:hAnsi="Segoe UI" w:cs="Segoe UI"/>
          <w:sz w:val="21"/>
          <w:szCs w:val="21"/>
        </w:rPr>
        <w:tab/>
        <w:t>N</w:t>
      </w:r>
      <w:r w:rsidR="002305D5">
        <w:rPr>
          <w:rFonts w:ascii="Segoe UI" w:hAnsi="Segoe UI" w:cs="Segoe UI"/>
          <w:sz w:val="21"/>
          <w:szCs w:val="21"/>
        </w:rPr>
        <w:t>/A</w:t>
      </w:r>
    </w:p>
    <w:p w14:paraId="48A2E281" w14:textId="3716E5AB" w:rsidR="002305D5" w:rsidRDefault="002305D5" w:rsidP="002305D5">
      <w:pPr>
        <w:pStyle w:val="ListParagraph"/>
        <w:numPr>
          <w:ilvl w:val="0"/>
          <w:numId w:val="2"/>
        </w:numPr>
        <w:spacing w:after="0" w:line="240" w:lineRule="auto"/>
        <w:ind w:left="426"/>
        <w:rPr>
          <w:rFonts w:ascii="Segoe UI" w:hAnsi="Segoe UI" w:cs="Segoe UI"/>
          <w:sz w:val="21"/>
          <w:szCs w:val="21"/>
        </w:rPr>
      </w:pPr>
      <w:r w:rsidRPr="002305D5">
        <w:rPr>
          <w:rFonts w:ascii="Segoe UI" w:hAnsi="Segoe UI" w:cs="Segoe UI"/>
          <w:sz w:val="21"/>
          <w:szCs w:val="21"/>
        </w:rPr>
        <w:t>Other documentation being used to invite/inform participants about the research. If </w:t>
      </w:r>
      <w:r w:rsidRPr="002305D5">
        <w:rPr>
          <w:rFonts w:ascii="Segoe UI" w:hAnsi="Segoe UI" w:cs="Segoe UI"/>
          <w:b/>
          <w:bCs/>
          <w:sz w:val="21"/>
          <w:szCs w:val="21"/>
        </w:rPr>
        <w:t>Yes,</w:t>
      </w:r>
      <w:r w:rsidRPr="002305D5">
        <w:rPr>
          <w:rFonts w:ascii="Segoe UI" w:hAnsi="Segoe UI" w:cs="Segoe UI"/>
          <w:sz w:val="21"/>
          <w:szCs w:val="21"/>
        </w:rPr>
        <w:t> please</w:t>
      </w:r>
      <w:r>
        <w:rPr>
          <w:rFonts w:ascii="Segoe UI" w:hAnsi="Segoe UI" w:cs="Segoe UI"/>
          <w:sz w:val="21"/>
          <w:szCs w:val="21"/>
        </w:rPr>
        <w:t xml:space="preserve"> attach. </w:t>
      </w:r>
    </w:p>
    <w:p w14:paraId="1922ACEB" w14:textId="70311BF6" w:rsidR="002305D5" w:rsidRPr="00A005AC" w:rsidRDefault="00E723D7" w:rsidP="002305D5">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467052367"/>
          <w14:checkbox>
            <w14:checked w14:val="1"/>
            <w14:checkedState w14:val="2612" w14:font="MS Gothic"/>
            <w14:uncheckedState w14:val="2610" w14:font="MS Gothic"/>
          </w14:checkbox>
        </w:sdtPr>
        <w:sdtEndPr/>
        <w:sdtContent>
          <w:r w:rsidR="00450D0D">
            <w:rPr>
              <w:rFonts w:ascii="MS Gothic" w:eastAsia="MS Gothic" w:hAnsi="MS Gothic" w:cs="Segoe UI" w:hint="eastAsia"/>
              <w:color w:val="000000"/>
              <w:sz w:val="21"/>
              <w:szCs w:val="21"/>
              <w:shd w:val="clear" w:color="auto" w:fill="FFFFFF"/>
            </w:rPr>
            <w:t>☒</w:t>
          </w:r>
        </w:sdtContent>
      </w:sdt>
      <w:r w:rsidR="002305D5" w:rsidRPr="00A005AC">
        <w:rPr>
          <w:rFonts w:ascii="Segoe UI" w:hAnsi="Segoe UI" w:cs="Segoe UI"/>
          <w:color w:val="000000"/>
          <w:sz w:val="21"/>
          <w:szCs w:val="21"/>
          <w:shd w:val="clear" w:color="auto" w:fill="FFFFFF"/>
        </w:rPr>
        <w:t xml:space="preserve"> </w:t>
      </w:r>
      <w:r w:rsidR="002305D5" w:rsidRPr="00A005AC">
        <w:rPr>
          <w:rFonts w:ascii="Segoe UI" w:hAnsi="Segoe UI" w:cs="Segoe UI"/>
          <w:color w:val="000000"/>
          <w:sz w:val="21"/>
          <w:szCs w:val="21"/>
          <w:shd w:val="clear" w:color="auto" w:fill="FFFFFF"/>
        </w:rPr>
        <w:tab/>
        <w:t>Yes</w:t>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sdt>
        <w:sdtPr>
          <w:rPr>
            <w:rFonts w:ascii="Segoe UI" w:hAnsi="Segoe UI" w:cs="Segoe UI"/>
            <w:sz w:val="21"/>
            <w:szCs w:val="21"/>
          </w:rPr>
          <w:id w:val="-729764848"/>
          <w14:checkbox>
            <w14:checked w14:val="0"/>
            <w14:checkedState w14:val="2612" w14:font="MS Gothic"/>
            <w14:uncheckedState w14:val="2610" w14:font="MS Gothic"/>
          </w14:checkbox>
        </w:sdtPr>
        <w:sdtEndPr/>
        <w:sdtContent>
          <w:r w:rsidR="002305D5" w:rsidRPr="00A005AC">
            <w:rPr>
              <w:rFonts w:ascii="Segoe UI Symbol" w:eastAsia="MS Gothic" w:hAnsi="Segoe UI Symbol" w:cs="Segoe UI Symbol"/>
              <w:sz w:val="21"/>
              <w:szCs w:val="21"/>
            </w:rPr>
            <w:t>☐</w:t>
          </w:r>
        </w:sdtContent>
      </w:sdt>
      <w:r w:rsidR="002305D5" w:rsidRPr="00A005AC">
        <w:rPr>
          <w:rFonts w:ascii="Segoe UI" w:hAnsi="Segoe UI" w:cs="Segoe UI"/>
          <w:sz w:val="21"/>
          <w:szCs w:val="21"/>
        </w:rPr>
        <w:tab/>
        <w:t>N</w:t>
      </w:r>
      <w:r w:rsidR="002305D5">
        <w:rPr>
          <w:rFonts w:ascii="Segoe UI" w:hAnsi="Segoe UI" w:cs="Segoe UI"/>
          <w:sz w:val="21"/>
          <w:szCs w:val="21"/>
        </w:rPr>
        <w:t>/A</w:t>
      </w:r>
    </w:p>
    <w:p w14:paraId="0475A39F" w14:textId="4E3637BB" w:rsidR="002305D5" w:rsidRPr="002305D5" w:rsidRDefault="002305D5" w:rsidP="002305D5">
      <w:pPr>
        <w:pStyle w:val="ListParagraph"/>
        <w:numPr>
          <w:ilvl w:val="0"/>
          <w:numId w:val="2"/>
        </w:numPr>
        <w:spacing w:after="0" w:line="240" w:lineRule="auto"/>
        <w:ind w:left="426"/>
        <w:rPr>
          <w:rFonts w:ascii="Segoe UI" w:hAnsi="Segoe UI" w:cs="Segoe UI"/>
          <w:sz w:val="21"/>
          <w:szCs w:val="21"/>
        </w:rPr>
      </w:pPr>
      <w:r w:rsidRPr="00190514">
        <w:rPr>
          <w:rFonts w:ascii="Segoe UI" w:hAnsi="Segoe UI" w:cs="Segoe UI"/>
          <w:sz w:val="21"/>
          <w:szCs w:val="21"/>
        </w:rPr>
        <w:t>Data Sharing/Processor agreements.</w:t>
      </w:r>
      <w:r w:rsidRPr="002305D5">
        <w:rPr>
          <w:rFonts w:ascii="Segoe UI" w:hAnsi="Segoe UI" w:cs="Segoe UI"/>
          <w:sz w:val="21"/>
          <w:szCs w:val="21"/>
        </w:rPr>
        <w:t xml:space="preserve"> If </w:t>
      </w:r>
      <w:r w:rsidRPr="002305D5">
        <w:rPr>
          <w:rFonts w:ascii="Segoe UI" w:hAnsi="Segoe UI" w:cs="Segoe UI"/>
          <w:b/>
          <w:bCs/>
          <w:sz w:val="21"/>
          <w:szCs w:val="21"/>
        </w:rPr>
        <w:t>Yes</w:t>
      </w:r>
      <w:r w:rsidRPr="002305D5">
        <w:rPr>
          <w:rFonts w:ascii="Segoe UI" w:hAnsi="Segoe UI" w:cs="Segoe UI"/>
          <w:sz w:val="21"/>
          <w:szCs w:val="21"/>
        </w:rPr>
        <w:t>, please attach.</w:t>
      </w:r>
    </w:p>
    <w:p w14:paraId="354F0295" w14:textId="42628B5D" w:rsidR="002305D5" w:rsidRPr="00A005AC" w:rsidRDefault="00E723D7" w:rsidP="002305D5">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976560895"/>
          <w14:checkbox>
            <w14:checked w14:val="0"/>
            <w14:checkedState w14:val="2612" w14:font="MS Gothic"/>
            <w14:uncheckedState w14:val="2610" w14:font="MS Gothic"/>
          </w14:checkbox>
        </w:sdtPr>
        <w:sdtEndPr/>
        <w:sdtContent>
          <w:r w:rsidR="002305D5" w:rsidRPr="00A005AC">
            <w:rPr>
              <w:rFonts w:ascii="Segoe UI Symbol" w:eastAsia="MS Gothic" w:hAnsi="Segoe UI Symbol" w:cs="Segoe UI Symbol"/>
              <w:color w:val="000000"/>
              <w:sz w:val="21"/>
              <w:szCs w:val="21"/>
              <w:shd w:val="clear" w:color="auto" w:fill="FFFFFF"/>
            </w:rPr>
            <w:t>☐</w:t>
          </w:r>
        </w:sdtContent>
      </w:sdt>
      <w:r w:rsidR="002305D5" w:rsidRPr="00A005AC">
        <w:rPr>
          <w:rFonts w:ascii="Segoe UI" w:hAnsi="Segoe UI" w:cs="Segoe UI"/>
          <w:color w:val="000000"/>
          <w:sz w:val="21"/>
          <w:szCs w:val="21"/>
          <w:shd w:val="clear" w:color="auto" w:fill="FFFFFF"/>
        </w:rPr>
        <w:t xml:space="preserve"> </w:t>
      </w:r>
      <w:r w:rsidR="002305D5" w:rsidRPr="00A005AC">
        <w:rPr>
          <w:rFonts w:ascii="Segoe UI" w:hAnsi="Segoe UI" w:cs="Segoe UI"/>
          <w:color w:val="000000"/>
          <w:sz w:val="21"/>
          <w:szCs w:val="21"/>
          <w:shd w:val="clear" w:color="auto" w:fill="FFFFFF"/>
        </w:rPr>
        <w:tab/>
        <w:t>Yes</w:t>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sdt>
        <w:sdtPr>
          <w:rPr>
            <w:rFonts w:ascii="Segoe UI" w:hAnsi="Segoe UI" w:cs="Segoe UI"/>
            <w:sz w:val="21"/>
            <w:szCs w:val="21"/>
          </w:rPr>
          <w:id w:val="1649711984"/>
          <w14:checkbox>
            <w14:checked w14:val="1"/>
            <w14:checkedState w14:val="2612" w14:font="MS Gothic"/>
            <w14:uncheckedState w14:val="2610" w14:font="MS Gothic"/>
          </w14:checkbox>
        </w:sdtPr>
        <w:sdtEndPr/>
        <w:sdtContent>
          <w:r w:rsidR="006159DF">
            <w:rPr>
              <w:rFonts w:ascii="MS Gothic" w:eastAsia="MS Gothic" w:hAnsi="MS Gothic" w:cs="Segoe UI" w:hint="eastAsia"/>
              <w:sz w:val="21"/>
              <w:szCs w:val="21"/>
            </w:rPr>
            <w:t>☒</w:t>
          </w:r>
        </w:sdtContent>
      </w:sdt>
      <w:r w:rsidR="002305D5" w:rsidRPr="00A005AC">
        <w:rPr>
          <w:rFonts w:ascii="Segoe UI" w:hAnsi="Segoe UI" w:cs="Segoe UI"/>
          <w:sz w:val="21"/>
          <w:szCs w:val="21"/>
        </w:rPr>
        <w:tab/>
        <w:t>N</w:t>
      </w:r>
      <w:r w:rsidR="002305D5">
        <w:rPr>
          <w:rFonts w:ascii="Segoe UI" w:hAnsi="Segoe UI" w:cs="Segoe UI"/>
          <w:sz w:val="21"/>
          <w:szCs w:val="21"/>
        </w:rPr>
        <w:t>/A</w:t>
      </w:r>
    </w:p>
    <w:p w14:paraId="115AC336" w14:textId="27740BB2" w:rsidR="002305D5" w:rsidRPr="002305D5" w:rsidRDefault="002305D5" w:rsidP="002305D5">
      <w:pPr>
        <w:pStyle w:val="ListParagraph"/>
        <w:numPr>
          <w:ilvl w:val="0"/>
          <w:numId w:val="2"/>
        </w:numPr>
        <w:spacing w:after="0" w:line="240" w:lineRule="auto"/>
        <w:ind w:left="426"/>
        <w:rPr>
          <w:rFonts w:ascii="Segoe UI" w:hAnsi="Segoe UI" w:cs="Segoe UI"/>
          <w:sz w:val="21"/>
          <w:szCs w:val="21"/>
        </w:rPr>
      </w:pPr>
      <w:r w:rsidRPr="002305D5">
        <w:rPr>
          <w:rFonts w:ascii="Segoe UI" w:hAnsi="Segoe UI" w:cs="Segoe UI"/>
          <w:sz w:val="21"/>
          <w:szCs w:val="21"/>
        </w:rPr>
        <w:t>Local Data Protection Coordinator notified. </w:t>
      </w:r>
      <w:r w:rsidRPr="002305D5">
        <w:rPr>
          <w:rFonts w:ascii="Segoe UI" w:hAnsi="Segoe UI" w:cs="Segoe UI"/>
          <w:b/>
          <w:bCs/>
          <w:sz w:val="21"/>
          <w:szCs w:val="21"/>
        </w:rPr>
        <w:t>Please confirm.</w:t>
      </w:r>
      <w:r w:rsidRPr="002305D5">
        <w:rPr>
          <w:rFonts w:ascii="Segoe UI" w:hAnsi="Segoe UI" w:cs="Segoe UI"/>
          <w:sz w:val="21"/>
          <w:szCs w:val="21"/>
        </w:rPr>
        <w:br/>
      </w:r>
      <w:r w:rsidRPr="002305D5">
        <w:rPr>
          <w:rFonts w:ascii="Segoe UI" w:hAnsi="Segoe UI" w:cs="Segoe UI"/>
          <w:b/>
          <w:bCs/>
          <w:sz w:val="21"/>
          <w:szCs w:val="21"/>
        </w:rPr>
        <w:t>Please note: </w:t>
      </w:r>
      <w:r w:rsidRPr="002305D5">
        <w:rPr>
          <w:rFonts w:ascii="Segoe UI" w:hAnsi="Segoe UI" w:cs="Segoe UI"/>
          <w:i/>
          <w:iCs/>
          <w:sz w:val="21"/>
          <w:szCs w:val="21"/>
        </w:rPr>
        <w:t>not all departments have a local data protection coordinator. This role is different from the data protection officer (which is a centralised function) and you should check with your department whether this requirement applies to you.</w:t>
      </w:r>
    </w:p>
    <w:p w14:paraId="0DE10E47" w14:textId="552D84F7" w:rsidR="002305D5" w:rsidRPr="00A005AC" w:rsidRDefault="00E723D7" w:rsidP="002305D5">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964721280"/>
          <w14:checkbox>
            <w14:checked w14:val="1"/>
            <w14:checkedState w14:val="2612" w14:font="MS Gothic"/>
            <w14:uncheckedState w14:val="2610" w14:font="MS Gothic"/>
          </w14:checkbox>
        </w:sdtPr>
        <w:sdtEndPr/>
        <w:sdtContent>
          <w:r w:rsidR="00E61118">
            <w:rPr>
              <w:rFonts w:ascii="MS Gothic" w:eastAsia="MS Gothic" w:hAnsi="MS Gothic" w:cs="Segoe UI" w:hint="eastAsia"/>
              <w:color w:val="000000"/>
              <w:sz w:val="21"/>
              <w:szCs w:val="21"/>
              <w:shd w:val="clear" w:color="auto" w:fill="FFFFFF"/>
            </w:rPr>
            <w:t>☒</w:t>
          </w:r>
        </w:sdtContent>
      </w:sdt>
      <w:r w:rsidR="002305D5" w:rsidRPr="00A005AC">
        <w:rPr>
          <w:rFonts w:ascii="Segoe UI" w:hAnsi="Segoe UI" w:cs="Segoe UI"/>
          <w:color w:val="000000"/>
          <w:sz w:val="21"/>
          <w:szCs w:val="21"/>
          <w:shd w:val="clear" w:color="auto" w:fill="FFFFFF"/>
        </w:rPr>
        <w:t xml:space="preserve"> </w:t>
      </w:r>
      <w:r w:rsidR="002305D5" w:rsidRPr="00A005AC">
        <w:rPr>
          <w:rFonts w:ascii="Segoe UI" w:hAnsi="Segoe UI" w:cs="Segoe UI"/>
          <w:color w:val="000000"/>
          <w:sz w:val="21"/>
          <w:szCs w:val="21"/>
          <w:shd w:val="clear" w:color="auto" w:fill="FFFFFF"/>
        </w:rPr>
        <w:tab/>
        <w:t>Yes</w:t>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sdt>
        <w:sdtPr>
          <w:rPr>
            <w:rFonts w:ascii="Segoe UI" w:hAnsi="Segoe UI" w:cs="Segoe UI"/>
            <w:sz w:val="21"/>
            <w:szCs w:val="21"/>
          </w:rPr>
          <w:id w:val="-1834282728"/>
          <w14:checkbox>
            <w14:checked w14:val="0"/>
            <w14:checkedState w14:val="2612" w14:font="MS Gothic"/>
            <w14:uncheckedState w14:val="2610" w14:font="MS Gothic"/>
          </w14:checkbox>
        </w:sdtPr>
        <w:sdtEndPr/>
        <w:sdtContent>
          <w:r w:rsidR="00E61118">
            <w:rPr>
              <w:rFonts w:ascii="MS Gothic" w:eastAsia="MS Gothic" w:hAnsi="MS Gothic" w:cs="Segoe UI" w:hint="eastAsia"/>
              <w:sz w:val="21"/>
              <w:szCs w:val="21"/>
            </w:rPr>
            <w:t>☐</w:t>
          </w:r>
        </w:sdtContent>
      </w:sdt>
      <w:r w:rsidR="002305D5" w:rsidRPr="00A005AC">
        <w:rPr>
          <w:rFonts w:ascii="Segoe UI" w:hAnsi="Segoe UI" w:cs="Segoe UI"/>
          <w:sz w:val="21"/>
          <w:szCs w:val="21"/>
        </w:rPr>
        <w:tab/>
      </w:r>
      <w:r w:rsidR="002305D5" w:rsidRPr="00E61118">
        <w:rPr>
          <w:rFonts w:ascii="Segoe UI" w:hAnsi="Segoe UI" w:cs="Segoe UI"/>
          <w:sz w:val="21"/>
          <w:szCs w:val="21"/>
        </w:rPr>
        <w:t>N/A</w:t>
      </w:r>
    </w:p>
    <w:p w14:paraId="29F17386" w14:textId="4308CB7E" w:rsidR="002305D5" w:rsidRPr="002305D5" w:rsidRDefault="002305D5" w:rsidP="002305D5">
      <w:pPr>
        <w:pStyle w:val="ListParagraph"/>
        <w:numPr>
          <w:ilvl w:val="0"/>
          <w:numId w:val="2"/>
        </w:numPr>
        <w:spacing w:after="0" w:line="240" w:lineRule="auto"/>
        <w:ind w:left="426"/>
        <w:rPr>
          <w:rFonts w:ascii="Segoe UI" w:hAnsi="Segoe UI" w:cs="Segoe UI"/>
          <w:sz w:val="21"/>
          <w:szCs w:val="21"/>
        </w:rPr>
      </w:pPr>
      <w:r w:rsidRPr="002305D5">
        <w:rPr>
          <w:rFonts w:ascii="Segoe UI" w:hAnsi="Segoe UI" w:cs="Segoe UI"/>
          <w:sz w:val="21"/>
          <w:szCs w:val="21"/>
        </w:rPr>
        <w:t xml:space="preserve">Appropriate </w:t>
      </w:r>
      <w:hyperlink r:id="rId58" w:history="1">
        <w:r w:rsidRPr="002305D5">
          <w:rPr>
            <w:rStyle w:val="Hyperlink"/>
            <w:rFonts w:ascii="Segoe UI" w:hAnsi="Segoe UI" w:cs="Segoe UI"/>
            <w:sz w:val="21"/>
            <w:szCs w:val="21"/>
          </w:rPr>
          <w:t>safeguards guidance</w:t>
        </w:r>
      </w:hyperlink>
      <w:r w:rsidRPr="002305D5">
        <w:rPr>
          <w:rFonts w:ascii="Segoe UI" w:hAnsi="Segoe UI" w:cs="Segoe UI"/>
          <w:b/>
          <w:bCs/>
          <w:sz w:val="21"/>
          <w:szCs w:val="21"/>
        </w:rPr>
        <w:t> </w:t>
      </w:r>
      <w:r w:rsidRPr="002305D5">
        <w:rPr>
          <w:rFonts w:ascii="Segoe UI" w:hAnsi="Segoe UI" w:cs="Segoe UI"/>
          <w:sz w:val="21"/>
          <w:szCs w:val="21"/>
        </w:rPr>
        <w:t>read and implemented. </w:t>
      </w:r>
      <w:r w:rsidRPr="002305D5">
        <w:rPr>
          <w:rFonts w:ascii="Segoe UI" w:hAnsi="Segoe UI" w:cs="Segoe UI"/>
          <w:b/>
          <w:bCs/>
          <w:sz w:val="21"/>
          <w:szCs w:val="21"/>
        </w:rPr>
        <w:t>Please confirm.</w:t>
      </w:r>
    </w:p>
    <w:p w14:paraId="5986754E" w14:textId="61CE2D0F" w:rsidR="002305D5" w:rsidRPr="00A005AC" w:rsidRDefault="00E723D7" w:rsidP="002305D5">
      <w:pPr>
        <w:spacing w:before="120" w:after="120" w:line="240" w:lineRule="auto"/>
        <w:rPr>
          <w:rFonts w:ascii="Segoe UI" w:hAnsi="Segoe UI" w:cs="Segoe UI"/>
          <w:sz w:val="21"/>
          <w:szCs w:val="21"/>
        </w:rPr>
      </w:pPr>
      <w:sdt>
        <w:sdtPr>
          <w:rPr>
            <w:rFonts w:ascii="Segoe UI" w:hAnsi="Segoe UI" w:cs="Segoe UI"/>
            <w:color w:val="000000"/>
            <w:sz w:val="21"/>
            <w:szCs w:val="21"/>
            <w:shd w:val="clear" w:color="auto" w:fill="FFFFFF"/>
          </w:rPr>
          <w:id w:val="-1201088505"/>
          <w14:checkbox>
            <w14:checked w14:val="1"/>
            <w14:checkedState w14:val="2612" w14:font="MS Gothic"/>
            <w14:uncheckedState w14:val="2610" w14:font="MS Gothic"/>
          </w14:checkbox>
        </w:sdtPr>
        <w:sdtEndPr/>
        <w:sdtContent>
          <w:r w:rsidR="00257F17">
            <w:rPr>
              <w:rFonts w:ascii="MS Gothic" w:eastAsia="MS Gothic" w:hAnsi="MS Gothic" w:cs="Segoe UI" w:hint="eastAsia"/>
              <w:color w:val="000000"/>
              <w:sz w:val="21"/>
              <w:szCs w:val="21"/>
              <w:shd w:val="clear" w:color="auto" w:fill="FFFFFF"/>
            </w:rPr>
            <w:t>☒</w:t>
          </w:r>
        </w:sdtContent>
      </w:sdt>
      <w:r w:rsidR="002305D5" w:rsidRPr="00A005AC">
        <w:rPr>
          <w:rFonts w:ascii="Segoe UI" w:hAnsi="Segoe UI" w:cs="Segoe UI"/>
          <w:color w:val="000000"/>
          <w:sz w:val="21"/>
          <w:szCs w:val="21"/>
          <w:shd w:val="clear" w:color="auto" w:fill="FFFFFF"/>
        </w:rPr>
        <w:t xml:space="preserve"> </w:t>
      </w:r>
      <w:r w:rsidR="002305D5" w:rsidRPr="00A005AC">
        <w:rPr>
          <w:rFonts w:ascii="Segoe UI" w:hAnsi="Segoe UI" w:cs="Segoe UI"/>
          <w:color w:val="000000"/>
          <w:sz w:val="21"/>
          <w:szCs w:val="21"/>
          <w:shd w:val="clear" w:color="auto" w:fill="FFFFFF"/>
        </w:rPr>
        <w:tab/>
        <w:t>Yes</w:t>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r w:rsidR="002305D5" w:rsidRPr="00A005AC">
        <w:rPr>
          <w:rFonts w:ascii="Segoe UI" w:hAnsi="Segoe UI" w:cs="Segoe UI"/>
          <w:color w:val="000000"/>
          <w:sz w:val="21"/>
          <w:szCs w:val="21"/>
          <w:shd w:val="clear" w:color="auto" w:fill="FFFFFF"/>
        </w:rPr>
        <w:tab/>
      </w:r>
      <w:sdt>
        <w:sdtPr>
          <w:rPr>
            <w:rFonts w:ascii="Segoe UI" w:hAnsi="Segoe UI" w:cs="Segoe UI"/>
            <w:sz w:val="21"/>
            <w:szCs w:val="21"/>
          </w:rPr>
          <w:id w:val="-554547312"/>
          <w14:checkbox>
            <w14:checked w14:val="0"/>
            <w14:checkedState w14:val="2612" w14:font="MS Gothic"/>
            <w14:uncheckedState w14:val="2610" w14:font="MS Gothic"/>
          </w14:checkbox>
        </w:sdtPr>
        <w:sdtEndPr/>
        <w:sdtContent>
          <w:r w:rsidR="002305D5" w:rsidRPr="00A005AC">
            <w:rPr>
              <w:rFonts w:ascii="Segoe UI Symbol" w:eastAsia="MS Gothic" w:hAnsi="Segoe UI Symbol" w:cs="Segoe UI Symbol"/>
              <w:sz w:val="21"/>
              <w:szCs w:val="21"/>
            </w:rPr>
            <w:t>☐</w:t>
          </w:r>
        </w:sdtContent>
      </w:sdt>
      <w:r w:rsidR="002305D5" w:rsidRPr="00A005AC">
        <w:rPr>
          <w:rFonts w:ascii="Segoe UI" w:hAnsi="Segoe UI" w:cs="Segoe UI"/>
          <w:sz w:val="21"/>
          <w:szCs w:val="21"/>
        </w:rPr>
        <w:tab/>
        <w:t>N</w:t>
      </w:r>
      <w:r w:rsidR="002305D5">
        <w:rPr>
          <w:rFonts w:ascii="Segoe UI" w:hAnsi="Segoe UI" w:cs="Segoe UI"/>
          <w:sz w:val="21"/>
          <w:szCs w:val="21"/>
        </w:rPr>
        <w:t>/A</w:t>
      </w:r>
    </w:p>
    <w:p w14:paraId="43738866" w14:textId="45863F6E" w:rsidR="002305D5" w:rsidRDefault="002305D5" w:rsidP="002305D5">
      <w:pPr>
        <w:pStyle w:val="ListParagraph"/>
        <w:numPr>
          <w:ilvl w:val="0"/>
          <w:numId w:val="2"/>
        </w:numPr>
        <w:spacing w:after="0" w:line="240" w:lineRule="auto"/>
        <w:ind w:left="426"/>
        <w:rPr>
          <w:rFonts w:ascii="Segoe UI" w:hAnsi="Segoe UI" w:cs="Segoe UI"/>
          <w:sz w:val="21"/>
          <w:szCs w:val="21"/>
        </w:rPr>
      </w:pPr>
      <w:r w:rsidRPr="002305D5">
        <w:rPr>
          <w:rFonts w:ascii="Segoe UI" w:hAnsi="Segoe UI" w:cs="Segoe UI"/>
          <w:sz w:val="21"/>
          <w:szCs w:val="21"/>
        </w:rPr>
        <w:t>If this application is linked to a previously approved research registration, please provide the number issued.</w:t>
      </w:r>
      <w:r w:rsidRPr="002305D5">
        <w:rPr>
          <w:rFonts w:ascii="Segoe UI" w:hAnsi="Segoe UI" w:cs="Segoe UI"/>
          <w:sz w:val="21"/>
          <w:szCs w:val="21"/>
        </w:rPr>
        <w:br/>
      </w:r>
      <w:r w:rsidRPr="002305D5">
        <w:rPr>
          <w:rFonts w:ascii="Segoe UI" w:hAnsi="Segoe UI" w:cs="Segoe UI"/>
          <w:sz w:val="21"/>
          <w:szCs w:val="21"/>
        </w:rPr>
        <w:br/>
        <w:t>If this question does not apply, applicants are advised to insert </w:t>
      </w:r>
      <w:r w:rsidRPr="002305D5">
        <w:rPr>
          <w:rFonts w:ascii="Segoe UI" w:hAnsi="Segoe UI" w:cs="Segoe UI"/>
          <w:b/>
          <w:bCs/>
          <w:sz w:val="21"/>
          <w:szCs w:val="21"/>
        </w:rPr>
        <w:t>N/A</w:t>
      </w:r>
      <w:r w:rsidRPr="002305D5">
        <w:rPr>
          <w:rFonts w:ascii="Segoe UI" w:hAnsi="Segoe UI" w:cs="Segoe UI"/>
          <w:sz w:val="21"/>
          <w:szCs w:val="21"/>
        </w:rPr>
        <w:t> below.</w:t>
      </w:r>
    </w:p>
    <w:tbl>
      <w:tblPr>
        <w:tblStyle w:val="TableGrid"/>
        <w:tblW w:w="0" w:type="auto"/>
        <w:tblLook w:val="04A0" w:firstRow="1" w:lastRow="0" w:firstColumn="1" w:lastColumn="0" w:noHBand="0" w:noVBand="1"/>
      </w:tblPr>
      <w:tblGrid>
        <w:gridCol w:w="9016"/>
      </w:tblGrid>
      <w:tr w:rsidR="002305D5" w:rsidRPr="00A005AC" w14:paraId="6EAE50E1" w14:textId="77777777" w:rsidTr="00842D74">
        <w:tc>
          <w:tcPr>
            <w:tcW w:w="9016" w:type="dxa"/>
          </w:tcPr>
          <w:p w14:paraId="2080223D" w14:textId="214F78E4" w:rsidR="002305D5" w:rsidRPr="00A005AC" w:rsidRDefault="00257F17" w:rsidP="00842D74">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N/A</w:t>
            </w:r>
          </w:p>
        </w:tc>
      </w:tr>
    </w:tbl>
    <w:p w14:paraId="4A3C37E7" w14:textId="0EC29A2C" w:rsidR="002305D5" w:rsidRDefault="002305D5" w:rsidP="002305D5">
      <w:pPr>
        <w:spacing w:after="0" w:line="240" w:lineRule="auto"/>
        <w:ind w:left="66"/>
        <w:rPr>
          <w:rFonts w:ascii="Segoe UI" w:hAnsi="Segoe UI" w:cs="Segoe UI"/>
          <w:sz w:val="21"/>
          <w:szCs w:val="21"/>
        </w:rPr>
      </w:pPr>
    </w:p>
    <w:p w14:paraId="39930916" w14:textId="4944F9E2" w:rsidR="002305D5" w:rsidRPr="002305D5" w:rsidRDefault="002305D5" w:rsidP="002305D5">
      <w:pPr>
        <w:pStyle w:val="ListParagraph"/>
        <w:numPr>
          <w:ilvl w:val="0"/>
          <w:numId w:val="2"/>
        </w:numPr>
        <w:spacing w:after="0" w:line="240" w:lineRule="auto"/>
        <w:ind w:left="426"/>
        <w:rPr>
          <w:rFonts w:ascii="Segoe UI" w:hAnsi="Segoe UI" w:cs="Segoe UI"/>
          <w:sz w:val="21"/>
          <w:szCs w:val="21"/>
        </w:rPr>
      </w:pPr>
      <w:r w:rsidRPr="002305D5">
        <w:rPr>
          <w:rFonts w:ascii="Segoe UI" w:hAnsi="Segoe UI" w:cs="Segoe UI"/>
          <w:sz w:val="21"/>
          <w:szCs w:val="21"/>
        </w:rPr>
        <w:t>If you have answered </w:t>
      </w:r>
      <w:r w:rsidRPr="002305D5">
        <w:rPr>
          <w:rFonts w:ascii="Segoe UI" w:hAnsi="Segoe UI" w:cs="Segoe UI"/>
          <w:b/>
          <w:bCs/>
          <w:sz w:val="21"/>
          <w:szCs w:val="21"/>
        </w:rPr>
        <w:t>Yes,</w:t>
      </w:r>
      <w:r w:rsidRPr="002305D5">
        <w:rPr>
          <w:rFonts w:ascii="Segoe UI" w:hAnsi="Segoe UI" w:cs="Segoe UI"/>
          <w:sz w:val="21"/>
          <w:szCs w:val="21"/>
        </w:rPr>
        <w:t xml:space="preserve"> to Q48, Q53, Q55 - Q59, please </w:t>
      </w:r>
      <w:r>
        <w:rPr>
          <w:rFonts w:ascii="Segoe UI" w:hAnsi="Segoe UI" w:cs="Segoe UI"/>
          <w:sz w:val="21"/>
          <w:szCs w:val="21"/>
        </w:rPr>
        <w:t>attach</w:t>
      </w:r>
      <w:r w:rsidRPr="002305D5">
        <w:rPr>
          <w:rFonts w:ascii="Segoe UI" w:hAnsi="Segoe UI" w:cs="Segoe UI"/>
          <w:sz w:val="21"/>
          <w:szCs w:val="21"/>
        </w:rPr>
        <w:t xml:space="preserve"> relevant documentation </w:t>
      </w:r>
      <w:r>
        <w:rPr>
          <w:rFonts w:ascii="Segoe UI" w:hAnsi="Segoe UI" w:cs="Segoe UI"/>
          <w:sz w:val="21"/>
          <w:szCs w:val="21"/>
        </w:rPr>
        <w:t xml:space="preserve">to your email to </w:t>
      </w:r>
      <w:hyperlink r:id="rId59" w:history="1">
        <w:r w:rsidRPr="001A5E8D">
          <w:rPr>
            <w:rStyle w:val="Hyperlink"/>
            <w:rFonts w:ascii="Segoe UI" w:hAnsi="Segoe UI" w:cs="Segoe UI"/>
            <w:sz w:val="21"/>
            <w:szCs w:val="21"/>
          </w:rPr>
          <w:t>data-protection@ucl.ac.uk</w:t>
        </w:r>
      </w:hyperlink>
      <w:r>
        <w:rPr>
          <w:rFonts w:ascii="Segoe UI" w:hAnsi="Segoe UI" w:cs="Segoe UI"/>
          <w:sz w:val="21"/>
          <w:szCs w:val="21"/>
        </w:rPr>
        <w:t xml:space="preserve">. </w:t>
      </w:r>
    </w:p>
    <w:p w14:paraId="5AA1500B" w14:textId="77777777" w:rsidR="002305D5" w:rsidRPr="002305D5" w:rsidRDefault="002305D5" w:rsidP="002305D5">
      <w:pPr>
        <w:spacing w:after="0" w:line="240" w:lineRule="auto"/>
        <w:ind w:left="66"/>
        <w:rPr>
          <w:rFonts w:ascii="Segoe UI" w:hAnsi="Segoe UI" w:cs="Segoe UI"/>
          <w:sz w:val="21"/>
          <w:szCs w:val="21"/>
        </w:rPr>
      </w:pPr>
    </w:p>
    <w:sectPr w:rsidR="002305D5" w:rsidRPr="00230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Mangal"/>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KBX4KsSO1EaJE" int2:id="n4pVYpM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F27"/>
    <w:multiLevelType w:val="hybridMultilevel"/>
    <w:tmpl w:val="F52E9720"/>
    <w:lvl w:ilvl="0" w:tplc="1C74D32E">
      <w:start w:val="1"/>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316F7"/>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84195F"/>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CF33B2"/>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8B0AD3"/>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3A60FF"/>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BE2340"/>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44202D"/>
    <w:multiLevelType w:val="hybridMultilevel"/>
    <w:tmpl w:val="2C2AA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801F0D"/>
    <w:multiLevelType w:val="hybridMultilevel"/>
    <w:tmpl w:val="A022D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5B4380"/>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DC621A"/>
    <w:multiLevelType w:val="hybridMultilevel"/>
    <w:tmpl w:val="8CBA59E4"/>
    <w:lvl w:ilvl="0" w:tplc="99642AD4">
      <w:start w:val="20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7430EE"/>
    <w:multiLevelType w:val="hybridMultilevel"/>
    <w:tmpl w:val="8DFA12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C94B3F"/>
    <w:multiLevelType w:val="hybridMultilevel"/>
    <w:tmpl w:val="2C148460"/>
    <w:lvl w:ilvl="0" w:tplc="4FD88942">
      <w:start w:val="1"/>
      <w:numFmt w:val="upperLetter"/>
      <w:lvlText w:val="%1."/>
      <w:lvlJc w:val="left"/>
      <w:pPr>
        <w:ind w:left="720" w:hanging="360"/>
      </w:pPr>
      <w:rPr>
        <w:rFonts w:hint="default"/>
      </w:rPr>
    </w:lvl>
    <w:lvl w:ilvl="1" w:tplc="DCF641B2">
      <w:numFmt w:val="bullet"/>
      <w:lvlText w:val="•"/>
      <w:lvlJc w:val="left"/>
      <w:pPr>
        <w:ind w:left="643" w:hanging="360"/>
      </w:pPr>
      <w:rPr>
        <w:rFonts w:ascii="Arial" w:eastAsia="Times New Roman" w:hAnsi="Arial" w:cs="Arial" w:hint="default"/>
        <w:color w:val="000000"/>
        <w:sz w:val="22"/>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3571F6"/>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7A50E1"/>
    <w:multiLevelType w:val="hybridMultilevel"/>
    <w:tmpl w:val="8DFA12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6F4322"/>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2C6C30"/>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262153"/>
    <w:multiLevelType w:val="hybridMultilevel"/>
    <w:tmpl w:val="2664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324BE1"/>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3E2D0C"/>
    <w:multiLevelType w:val="hybridMultilevel"/>
    <w:tmpl w:val="1F3C8A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1813C2"/>
    <w:multiLevelType w:val="hybridMultilevel"/>
    <w:tmpl w:val="41D2704A"/>
    <w:lvl w:ilvl="0" w:tplc="FFFFFFF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4"/>
  </w:num>
  <w:num w:numId="3">
    <w:abstractNumId w:val="15"/>
  </w:num>
  <w:num w:numId="4">
    <w:abstractNumId w:val="18"/>
  </w:num>
  <w:num w:numId="5">
    <w:abstractNumId w:val="11"/>
  </w:num>
  <w:num w:numId="6">
    <w:abstractNumId w:val="3"/>
  </w:num>
  <w:num w:numId="7">
    <w:abstractNumId w:val="9"/>
  </w:num>
  <w:num w:numId="8">
    <w:abstractNumId w:val="0"/>
  </w:num>
  <w:num w:numId="9">
    <w:abstractNumId w:val="5"/>
  </w:num>
  <w:num w:numId="10">
    <w:abstractNumId w:val="4"/>
  </w:num>
  <w:num w:numId="11">
    <w:abstractNumId w:val="19"/>
  </w:num>
  <w:num w:numId="12">
    <w:abstractNumId w:val="6"/>
  </w:num>
  <w:num w:numId="13">
    <w:abstractNumId w:val="2"/>
  </w:num>
  <w:num w:numId="14">
    <w:abstractNumId w:val="16"/>
  </w:num>
  <w:num w:numId="15">
    <w:abstractNumId w:val="13"/>
  </w:num>
  <w:num w:numId="16">
    <w:abstractNumId w:val="1"/>
  </w:num>
  <w:num w:numId="17">
    <w:abstractNumId w:val="17"/>
  </w:num>
  <w:num w:numId="18">
    <w:abstractNumId w:val="7"/>
  </w:num>
  <w:num w:numId="19">
    <w:abstractNumId w:val="8"/>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E1"/>
    <w:rsid w:val="00014613"/>
    <w:rsid w:val="000328F6"/>
    <w:rsid w:val="00036594"/>
    <w:rsid w:val="00037613"/>
    <w:rsid w:val="000462DA"/>
    <w:rsid w:val="00053C6B"/>
    <w:rsid w:val="000A198D"/>
    <w:rsid w:val="000A4294"/>
    <w:rsid w:val="000B2BD9"/>
    <w:rsid w:val="000C058B"/>
    <w:rsid w:val="000C3042"/>
    <w:rsid w:val="000C58C9"/>
    <w:rsid w:val="000D338A"/>
    <w:rsid w:val="000F3F29"/>
    <w:rsid w:val="0011675C"/>
    <w:rsid w:val="00143469"/>
    <w:rsid w:val="001639BC"/>
    <w:rsid w:val="00190514"/>
    <w:rsid w:val="001C13E3"/>
    <w:rsid w:val="001C7D4F"/>
    <w:rsid w:val="001F1881"/>
    <w:rsid w:val="001F23BF"/>
    <w:rsid w:val="00201007"/>
    <w:rsid w:val="00207EEA"/>
    <w:rsid w:val="0021530A"/>
    <w:rsid w:val="00220D54"/>
    <w:rsid w:val="00222F55"/>
    <w:rsid w:val="002305D5"/>
    <w:rsid w:val="0023562F"/>
    <w:rsid w:val="00257F14"/>
    <w:rsid w:val="00257F17"/>
    <w:rsid w:val="00270B0D"/>
    <w:rsid w:val="00275FD7"/>
    <w:rsid w:val="002D2A10"/>
    <w:rsid w:val="00305DC9"/>
    <w:rsid w:val="00322CC8"/>
    <w:rsid w:val="00345ED9"/>
    <w:rsid w:val="00355DA2"/>
    <w:rsid w:val="00361B92"/>
    <w:rsid w:val="003642D6"/>
    <w:rsid w:val="00374632"/>
    <w:rsid w:val="00394B2F"/>
    <w:rsid w:val="00396147"/>
    <w:rsid w:val="003A001A"/>
    <w:rsid w:val="003A13B0"/>
    <w:rsid w:val="003B3D0F"/>
    <w:rsid w:val="003B7AE6"/>
    <w:rsid w:val="003C12DE"/>
    <w:rsid w:val="003D09DC"/>
    <w:rsid w:val="003E75E1"/>
    <w:rsid w:val="003F2C71"/>
    <w:rsid w:val="0042655D"/>
    <w:rsid w:val="004508F8"/>
    <w:rsid w:val="00450D0D"/>
    <w:rsid w:val="00456CA2"/>
    <w:rsid w:val="00464C95"/>
    <w:rsid w:val="00484060"/>
    <w:rsid w:val="00492FD3"/>
    <w:rsid w:val="004932C5"/>
    <w:rsid w:val="004A0970"/>
    <w:rsid w:val="004A17CB"/>
    <w:rsid w:val="004A6C3B"/>
    <w:rsid w:val="004C7519"/>
    <w:rsid w:val="004C7589"/>
    <w:rsid w:val="004D515A"/>
    <w:rsid w:val="004E026D"/>
    <w:rsid w:val="005083A8"/>
    <w:rsid w:val="00510C9D"/>
    <w:rsid w:val="00526CB8"/>
    <w:rsid w:val="00527DD4"/>
    <w:rsid w:val="00532C05"/>
    <w:rsid w:val="00534A99"/>
    <w:rsid w:val="00560954"/>
    <w:rsid w:val="0056163F"/>
    <w:rsid w:val="00566F2F"/>
    <w:rsid w:val="005C7D1A"/>
    <w:rsid w:val="006159DF"/>
    <w:rsid w:val="00620116"/>
    <w:rsid w:val="006629E1"/>
    <w:rsid w:val="00686519"/>
    <w:rsid w:val="00693C06"/>
    <w:rsid w:val="00695C8D"/>
    <w:rsid w:val="006C7285"/>
    <w:rsid w:val="006D78EC"/>
    <w:rsid w:val="006F1BB3"/>
    <w:rsid w:val="006F5869"/>
    <w:rsid w:val="00711034"/>
    <w:rsid w:val="007244C2"/>
    <w:rsid w:val="007247D4"/>
    <w:rsid w:val="00732F45"/>
    <w:rsid w:val="00744CE7"/>
    <w:rsid w:val="00750A91"/>
    <w:rsid w:val="007677D7"/>
    <w:rsid w:val="00777F04"/>
    <w:rsid w:val="00787268"/>
    <w:rsid w:val="0079231D"/>
    <w:rsid w:val="007B6EC7"/>
    <w:rsid w:val="007E1BD3"/>
    <w:rsid w:val="007F255A"/>
    <w:rsid w:val="008212FB"/>
    <w:rsid w:val="008266D2"/>
    <w:rsid w:val="00842D74"/>
    <w:rsid w:val="00844DAF"/>
    <w:rsid w:val="00847E3C"/>
    <w:rsid w:val="00864971"/>
    <w:rsid w:val="008669FB"/>
    <w:rsid w:val="00884FBE"/>
    <w:rsid w:val="008955F9"/>
    <w:rsid w:val="00895CEA"/>
    <w:rsid w:val="008A0FF8"/>
    <w:rsid w:val="008B3856"/>
    <w:rsid w:val="008C1433"/>
    <w:rsid w:val="008C398E"/>
    <w:rsid w:val="008C477E"/>
    <w:rsid w:val="008C5258"/>
    <w:rsid w:val="008E1243"/>
    <w:rsid w:val="008F2C51"/>
    <w:rsid w:val="008F7896"/>
    <w:rsid w:val="00906E4F"/>
    <w:rsid w:val="009271E6"/>
    <w:rsid w:val="00935FBD"/>
    <w:rsid w:val="009450E5"/>
    <w:rsid w:val="0095099F"/>
    <w:rsid w:val="00971224"/>
    <w:rsid w:val="009C281E"/>
    <w:rsid w:val="009D6448"/>
    <w:rsid w:val="00A05225"/>
    <w:rsid w:val="00A0599F"/>
    <w:rsid w:val="00A248A4"/>
    <w:rsid w:val="00A6025A"/>
    <w:rsid w:val="00A82BE2"/>
    <w:rsid w:val="00A87F9C"/>
    <w:rsid w:val="00A93904"/>
    <w:rsid w:val="00A965AF"/>
    <w:rsid w:val="00AB6A8C"/>
    <w:rsid w:val="00AD7350"/>
    <w:rsid w:val="00AE2C28"/>
    <w:rsid w:val="00AE2C8A"/>
    <w:rsid w:val="00B00ABB"/>
    <w:rsid w:val="00B00CEA"/>
    <w:rsid w:val="00B0151C"/>
    <w:rsid w:val="00B82E8E"/>
    <w:rsid w:val="00BA32CD"/>
    <w:rsid w:val="00BB0122"/>
    <w:rsid w:val="00BB3F7B"/>
    <w:rsid w:val="00BB7B85"/>
    <w:rsid w:val="00BC47DD"/>
    <w:rsid w:val="00BC6AD6"/>
    <w:rsid w:val="00BF0DEC"/>
    <w:rsid w:val="00C2135B"/>
    <w:rsid w:val="00C23FD7"/>
    <w:rsid w:val="00C30C6D"/>
    <w:rsid w:val="00C55EBA"/>
    <w:rsid w:val="00C66993"/>
    <w:rsid w:val="00C9577D"/>
    <w:rsid w:val="00CA341A"/>
    <w:rsid w:val="00CC55BC"/>
    <w:rsid w:val="00CD0F73"/>
    <w:rsid w:val="00CE0048"/>
    <w:rsid w:val="00D061AE"/>
    <w:rsid w:val="00D53F9E"/>
    <w:rsid w:val="00D65F89"/>
    <w:rsid w:val="00D75AF4"/>
    <w:rsid w:val="00D83955"/>
    <w:rsid w:val="00D93E5D"/>
    <w:rsid w:val="00DA22D2"/>
    <w:rsid w:val="00DA33C7"/>
    <w:rsid w:val="00DC0544"/>
    <w:rsid w:val="00DC5CE9"/>
    <w:rsid w:val="00DF045F"/>
    <w:rsid w:val="00E03E04"/>
    <w:rsid w:val="00E05780"/>
    <w:rsid w:val="00E33300"/>
    <w:rsid w:val="00E344DA"/>
    <w:rsid w:val="00E376DD"/>
    <w:rsid w:val="00E44004"/>
    <w:rsid w:val="00E44A5B"/>
    <w:rsid w:val="00E61118"/>
    <w:rsid w:val="00E723D7"/>
    <w:rsid w:val="00E87EA3"/>
    <w:rsid w:val="00E909F3"/>
    <w:rsid w:val="00ED1A05"/>
    <w:rsid w:val="00ED7CF2"/>
    <w:rsid w:val="00EE32BF"/>
    <w:rsid w:val="00F00D33"/>
    <w:rsid w:val="00F0262F"/>
    <w:rsid w:val="00F044EA"/>
    <w:rsid w:val="00F32ECB"/>
    <w:rsid w:val="00F4037C"/>
    <w:rsid w:val="00F81FB0"/>
    <w:rsid w:val="00F87355"/>
    <w:rsid w:val="00FA3EDD"/>
    <w:rsid w:val="00FC5A71"/>
    <w:rsid w:val="00FF4E9E"/>
    <w:rsid w:val="00FF544B"/>
    <w:rsid w:val="010AC7C3"/>
    <w:rsid w:val="01602556"/>
    <w:rsid w:val="01C17764"/>
    <w:rsid w:val="02BA458A"/>
    <w:rsid w:val="02FB2D65"/>
    <w:rsid w:val="03279C04"/>
    <w:rsid w:val="03A7FBAC"/>
    <w:rsid w:val="041364A4"/>
    <w:rsid w:val="04A41E30"/>
    <w:rsid w:val="04AFC353"/>
    <w:rsid w:val="04B80635"/>
    <w:rsid w:val="05D96B1A"/>
    <w:rsid w:val="06782BE9"/>
    <w:rsid w:val="067E35D4"/>
    <w:rsid w:val="0721FB17"/>
    <w:rsid w:val="07CBA2D7"/>
    <w:rsid w:val="07F089FB"/>
    <w:rsid w:val="07F90A42"/>
    <w:rsid w:val="0876B7AF"/>
    <w:rsid w:val="08DC2FEF"/>
    <w:rsid w:val="09BC844D"/>
    <w:rsid w:val="0BB22541"/>
    <w:rsid w:val="0C604DAD"/>
    <w:rsid w:val="0CCAD400"/>
    <w:rsid w:val="0E085E90"/>
    <w:rsid w:val="0E29B01A"/>
    <w:rsid w:val="0EF5C0BD"/>
    <w:rsid w:val="0F031310"/>
    <w:rsid w:val="0FEED7F2"/>
    <w:rsid w:val="1027858A"/>
    <w:rsid w:val="10B47823"/>
    <w:rsid w:val="11AB924D"/>
    <w:rsid w:val="122B8BEF"/>
    <w:rsid w:val="124AE90A"/>
    <w:rsid w:val="12634EEA"/>
    <w:rsid w:val="12D427AF"/>
    <w:rsid w:val="131C1F08"/>
    <w:rsid w:val="13562F3A"/>
    <w:rsid w:val="1446115B"/>
    <w:rsid w:val="14A54B68"/>
    <w:rsid w:val="14F9E5F8"/>
    <w:rsid w:val="158A1EBE"/>
    <w:rsid w:val="15ECC8B9"/>
    <w:rsid w:val="15FD980B"/>
    <w:rsid w:val="166A1F17"/>
    <w:rsid w:val="1701ED7C"/>
    <w:rsid w:val="171FC22F"/>
    <w:rsid w:val="175DDE28"/>
    <w:rsid w:val="176530D8"/>
    <w:rsid w:val="197BE57B"/>
    <w:rsid w:val="19938E15"/>
    <w:rsid w:val="19E905C4"/>
    <w:rsid w:val="1A0D13C5"/>
    <w:rsid w:val="1A383741"/>
    <w:rsid w:val="1A623EF5"/>
    <w:rsid w:val="1B1C4578"/>
    <w:rsid w:val="1BB6FF49"/>
    <w:rsid w:val="1D6E8C96"/>
    <w:rsid w:val="1DA4E9CF"/>
    <w:rsid w:val="1E0D105A"/>
    <w:rsid w:val="1EB75903"/>
    <w:rsid w:val="1F4506C1"/>
    <w:rsid w:val="1F6DB3B2"/>
    <w:rsid w:val="1F7AC372"/>
    <w:rsid w:val="20034F64"/>
    <w:rsid w:val="20C5B7EC"/>
    <w:rsid w:val="20C737D9"/>
    <w:rsid w:val="211173AA"/>
    <w:rsid w:val="211A8243"/>
    <w:rsid w:val="217BFD22"/>
    <w:rsid w:val="223BE7B1"/>
    <w:rsid w:val="22B3CDD7"/>
    <w:rsid w:val="22E4F3B9"/>
    <w:rsid w:val="23225673"/>
    <w:rsid w:val="241E6F60"/>
    <w:rsid w:val="249B821B"/>
    <w:rsid w:val="25009F8F"/>
    <w:rsid w:val="2673BD7E"/>
    <w:rsid w:val="269B6B9A"/>
    <w:rsid w:val="269CB8EB"/>
    <w:rsid w:val="26D0473A"/>
    <w:rsid w:val="27322587"/>
    <w:rsid w:val="27828A40"/>
    <w:rsid w:val="279C5417"/>
    <w:rsid w:val="284769F4"/>
    <w:rsid w:val="28834734"/>
    <w:rsid w:val="28991837"/>
    <w:rsid w:val="28D4EDDB"/>
    <w:rsid w:val="29412BD2"/>
    <w:rsid w:val="29D8392A"/>
    <w:rsid w:val="2AC6C26C"/>
    <w:rsid w:val="2AFD99D7"/>
    <w:rsid w:val="2BDC667F"/>
    <w:rsid w:val="2C3C7917"/>
    <w:rsid w:val="2C5C3FCA"/>
    <w:rsid w:val="2C928A60"/>
    <w:rsid w:val="2D5A3DBD"/>
    <w:rsid w:val="2DB87D28"/>
    <w:rsid w:val="2DDD2892"/>
    <w:rsid w:val="2E05F57D"/>
    <w:rsid w:val="2E389190"/>
    <w:rsid w:val="2EAC37C0"/>
    <w:rsid w:val="2F341ABA"/>
    <w:rsid w:val="2FE5DE68"/>
    <w:rsid w:val="3031C9B6"/>
    <w:rsid w:val="30E5CE9C"/>
    <w:rsid w:val="3191A202"/>
    <w:rsid w:val="31D766A0"/>
    <w:rsid w:val="3329DDBB"/>
    <w:rsid w:val="33485FB9"/>
    <w:rsid w:val="33573F78"/>
    <w:rsid w:val="337134B8"/>
    <w:rsid w:val="33B7952D"/>
    <w:rsid w:val="33E55EF6"/>
    <w:rsid w:val="3405F9C1"/>
    <w:rsid w:val="350D4D55"/>
    <w:rsid w:val="35E4465A"/>
    <w:rsid w:val="35F1A833"/>
    <w:rsid w:val="35F8995D"/>
    <w:rsid w:val="36940EE9"/>
    <w:rsid w:val="36ACA212"/>
    <w:rsid w:val="36D023D7"/>
    <w:rsid w:val="36EA2BD1"/>
    <w:rsid w:val="36FD7306"/>
    <w:rsid w:val="371F6612"/>
    <w:rsid w:val="373CD709"/>
    <w:rsid w:val="37418A89"/>
    <w:rsid w:val="37863FD7"/>
    <w:rsid w:val="379EF9C0"/>
    <w:rsid w:val="37B086DB"/>
    <w:rsid w:val="37BC8B7D"/>
    <w:rsid w:val="37C6C8FB"/>
    <w:rsid w:val="37ED20BF"/>
    <w:rsid w:val="381AFD39"/>
    <w:rsid w:val="386BF5F7"/>
    <w:rsid w:val="3886462C"/>
    <w:rsid w:val="39C4DBBF"/>
    <w:rsid w:val="39ED1533"/>
    <w:rsid w:val="3AD024E7"/>
    <w:rsid w:val="3AFBE766"/>
    <w:rsid w:val="3B467346"/>
    <w:rsid w:val="3B8FA880"/>
    <w:rsid w:val="3BD423B7"/>
    <w:rsid w:val="3C99BAE9"/>
    <w:rsid w:val="3CEDD9D6"/>
    <w:rsid w:val="3D5F979B"/>
    <w:rsid w:val="3D7550DA"/>
    <w:rsid w:val="3DAE424C"/>
    <w:rsid w:val="3DB0C320"/>
    <w:rsid w:val="3DDFF082"/>
    <w:rsid w:val="409BE67F"/>
    <w:rsid w:val="40D9BC4C"/>
    <w:rsid w:val="416E7769"/>
    <w:rsid w:val="419157AD"/>
    <w:rsid w:val="43078EA0"/>
    <w:rsid w:val="43083E0B"/>
    <w:rsid w:val="43D5A5A3"/>
    <w:rsid w:val="43E80662"/>
    <w:rsid w:val="45C291E7"/>
    <w:rsid w:val="462A2274"/>
    <w:rsid w:val="47113454"/>
    <w:rsid w:val="475294DA"/>
    <w:rsid w:val="47EB4591"/>
    <w:rsid w:val="48D7738B"/>
    <w:rsid w:val="49A3CD2A"/>
    <w:rsid w:val="4A88C8AB"/>
    <w:rsid w:val="4AC6B2FA"/>
    <w:rsid w:val="4B891EF5"/>
    <w:rsid w:val="4B9DDDC2"/>
    <w:rsid w:val="4BB60E11"/>
    <w:rsid w:val="4BCF89E1"/>
    <w:rsid w:val="4CD85155"/>
    <w:rsid w:val="4CFC2C4A"/>
    <w:rsid w:val="4D3C01C8"/>
    <w:rsid w:val="4D623F9E"/>
    <w:rsid w:val="4E1B9D39"/>
    <w:rsid w:val="4EB24AE1"/>
    <w:rsid w:val="4EC6EF50"/>
    <w:rsid w:val="4F52E5D9"/>
    <w:rsid w:val="4FB44550"/>
    <w:rsid w:val="4FF22230"/>
    <w:rsid w:val="5012CD30"/>
    <w:rsid w:val="510F8C29"/>
    <w:rsid w:val="51377539"/>
    <w:rsid w:val="51386B75"/>
    <w:rsid w:val="5167FB28"/>
    <w:rsid w:val="51AC129E"/>
    <w:rsid w:val="51E2D781"/>
    <w:rsid w:val="51F1C7DB"/>
    <w:rsid w:val="5224A705"/>
    <w:rsid w:val="52D78C34"/>
    <w:rsid w:val="53885013"/>
    <w:rsid w:val="53EFC39C"/>
    <w:rsid w:val="54F43B1D"/>
    <w:rsid w:val="5571944F"/>
    <w:rsid w:val="55B8AF52"/>
    <w:rsid w:val="55EE7BCC"/>
    <w:rsid w:val="56394A25"/>
    <w:rsid w:val="563F72A2"/>
    <w:rsid w:val="56BA3632"/>
    <w:rsid w:val="56EB6947"/>
    <w:rsid w:val="582F1EE1"/>
    <w:rsid w:val="5868CE5E"/>
    <w:rsid w:val="590D53A4"/>
    <w:rsid w:val="598F0820"/>
    <w:rsid w:val="59C8B3EC"/>
    <w:rsid w:val="5A63E37C"/>
    <w:rsid w:val="5AE21FB2"/>
    <w:rsid w:val="5D4A3D99"/>
    <w:rsid w:val="5DC779A3"/>
    <w:rsid w:val="5E9F02B0"/>
    <w:rsid w:val="5EEA3B49"/>
    <w:rsid w:val="5FE2FDAF"/>
    <w:rsid w:val="6044E7B2"/>
    <w:rsid w:val="60EDCFEB"/>
    <w:rsid w:val="613FCA07"/>
    <w:rsid w:val="61921F43"/>
    <w:rsid w:val="6224E87B"/>
    <w:rsid w:val="62AF9F75"/>
    <w:rsid w:val="631D24E7"/>
    <w:rsid w:val="636B0181"/>
    <w:rsid w:val="642030B8"/>
    <w:rsid w:val="64D3CCE6"/>
    <w:rsid w:val="6571A216"/>
    <w:rsid w:val="65A7DCC6"/>
    <w:rsid w:val="6674B84E"/>
    <w:rsid w:val="669942FD"/>
    <w:rsid w:val="6867A10E"/>
    <w:rsid w:val="6958F5E4"/>
    <w:rsid w:val="6A43D820"/>
    <w:rsid w:val="6A698710"/>
    <w:rsid w:val="6A6D8EB8"/>
    <w:rsid w:val="6AC5D3F5"/>
    <w:rsid w:val="6AEBCC16"/>
    <w:rsid w:val="6B41A2DA"/>
    <w:rsid w:val="6BD6AC83"/>
    <w:rsid w:val="6BD82D0C"/>
    <w:rsid w:val="6C32D29B"/>
    <w:rsid w:val="6C848221"/>
    <w:rsid w:val="6C895963"/>
    <w:rsid w:val="6CA27422"/>
    <w:rsid w:val="6CD97C85"/>
    <w:rsid w:val="6D21C1E5"/>
    <w:rsid w:val="6D46D0CD"/>
    <w:rsid w:val="6DC86A37"/>
    <w:rsid w:val="6E0C4229"/>
    <w:rsid w:val="6EE734CF"/>
    <w:rsid w:val="6F46CC58"/>
    <w:rsid w:val="6F8E23E8"/>
    <w:rsid w:val="6FAE7E76"/>
    <w:rsid w:val="6FB17C8A"/>
    <w:rsid w:val="6FB8EDCF"/>
    <w:rsid w:val="7022EFE5"/>
    <w:rsid w:val="7059796F"/>
    <w:rsid w:val="71348DD8"/>
    <w:rsid w:val="71A9BD09"/>
    <w:rsid w:val="71C0CD12"/>
    <w:rsid w:val="723584F4"/>
    <w:rsid w:val="733F61DF"/>
    <w:rsid w:val="734D6CBB"/>
    <w:rsid w:val="74300116"/>
    <w:rsid w:val="7455180D"/>
    <w:rsid w:val="74B95F99"/>
    <w:rsid w:val="7511E42D"/>
    <w:rsid w:val="75653FBB"/>
    <w:rsid w:val="757E3ECB"/>
    <w:rsid w:val="758D40EA"/>
    <w:rsid w:val="7594AFD2"/>
    <w:rsid w:val="75A6DB1C"/>
    <w:rsid w:val="75A9A0F1"/>
    <w:rsid w:val="7612F81F"/>
    <w:rsid w:val="7613D823"/>
    <w:rsid w:val="7619DF90"/>
    <w:rsid w:val="76216516"/>
    <w:rsid w:val="76E6EC65"/>
    <w:rsid w:val="76EEB655"/>
    <w:rsid w:val="7739ED1A"/>
    <w:rsid w:val="774F32EB"/>
    <w:rsid w:val="77608206"/>
    <w:rsid w:val="776F536B"/>
    <w:rsid w:val="7781AB10"/>
    <w:rsid w:val="7808886D"/>
    <w:rsid w:val="785940AD"/>
    <w:rsid w:val="78644422"/>
    <w:rsid w:val="791FE29F"/>
    <w:rsid w:val="7A36D79E"/>
    <w:rsid w:val="7B013D6C"/>
    <w:rsid w:val="7B9507FE"/>
    <w:rsid w:val="7C7C33C7"/>
    <w:rsid w:val="7CB48175"/>
    <w:rsid w:val="7D17E512"/>
    <w:rsid w:val="7D49ED7A"/>
    <w:rsid w:val="7D59C4A6"/>
    <w:rsid w:val="7D7FEF08"/>
    <w:rsid w:val="7DA72C4A"/>
    <w:rsid w:val="7DAA686E"/>
    <w:rsid w:val="7DFFD646"/>
    <w:rsid w:val="7ED8BDE7"/>
    <w:rsid w:val="7F640401"/>
    <w:rsid w:val="7FE4DBF1"/>
    <w:rsid w:val="7FF33B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F79F"/>
  <w15:chartTrackingRefBased/>
  <w15:docId w15:val="{9354AE99-1899-462F-BFCD-AE525194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147"/>
    <w:rPr>
      <w:color w:val="0563C1" w:themeColor="hyperlink"/>
      <w:u w:val="single"/>
    </w:rPr>
  </w:style>
  <w:style w:type="character" w:styleId="UnresolvedMention">
    <w:name w:val="Unresolved Mention"/>
    <w:basedOn w:val="DefaultParagraphFont"/>
    <w:uiPriority w:val="99"/>
    <w:semiHidden/>
    <w:unhideWhenUsed/>
    <w:rsid w:val="00396147"/>
    <w:rPr>
      <w:color w:val="605E5C"/>
      <w:shd w:val="clear" w:color="auto" w:fill="E1DFDD"/>
    </w:rPr>
  </w:style>
  <w:style w:type="paragraph" w:styleId="ListParagraph">
    <w:name w:val="List Paragraph"/>
    <w:basedOn w:val="Normal"/>
    <w:uiPriority w:val="34"/>
    <w:qFormat/>
    <w:rsid w:val="00270B0D"/>
    <w:pPr>
      <w:ind w:left="720"/>
      <w:contextualSpacing/>
    </w:pPr>
  </w:style>
  <w:style w:type="table" w:styleId="TableGrid">
    <w:name w:val="Table Grid"/>
    <w:basedOn w:val="TableNormal"/>
    <w:uiPriority w:val="39"/>
    <w:rsid w:val="00270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7896"/>
    <w:rPr>
      <w:color w:val="954F72" w:themeColor="followedHyperlink"/>
      <w:u w:val="single"/>
    </w:rPr>
  </w:style>
  <w:style w:type="paragraph" w:styleId="NormalWeb">
    <w:name w:val="Normal (Web)"/>
    <w:basedOn w:val="Normal"/>
    <w:uiPriority w:val="99"/>
    <w:unhideWhenUsed/>
    <w:rsid w:val="00464C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64C95"/>
  </w:style>
  <w:style w:type="paragraph" w:styleId="Revision">
    <w:name w:val="Revision"/>
    <w:hidden/>
    <w:uiPriority w:val="99"/>
    <w:semiHidden/>
    <w:rsid w:val="001F23BF"/>
    <w:pPr>
      <w:spacing w:after="0" w:line="240" w:lineRule="auto"/>
    </w:pPr>
  </w:style>
  <w:style w:type="character" w:styleId="CommentReference">
    <w:name w:val="annotation reference"/>
    <w:basedOn w:val="DefaultParagraphFont"/>
    <w:unhideWhenUsed/>
    <w:rsid w:val="001F23BF"/>
    <w:rPr>
      <w:sz w:val="16"/>
      <w:szCs w:val="16"/>
    </w:rPr>
  </w:style>
  <w:style w:type="paragraph" w:styleId="CommentText">
    <w:name w:val="annotation text"/>
    <w:basedOn w:val="Normal"/>
    <w:link w:val="CommentTextChar"/>
    <w:unhideWhenUsed/>
    <w:rsid w:val="001F23BF"/>
    <w:pPr>
      <w:spacing w:line="240" w:lineRule="auto"/>
    </w:pPr>
    <w:rPr>
      <w:sz w:val="20"/>
      <w:szCs w:val="20"/>
    </w:rPr>
  </w:style>
  <w:style w:type="character" w:customStyle="1" w:styleId="CommentTextChar">
    <w:name w:val="Comment Text Char"/>
    <w:basedOn w:val="DefaultParagraphFont"/>
    <w:link w:val="CommentText"/>
    <w:rsid w:val="001F23BF"/>
    <w:rPr>
      <w:sz w:val="20"/>
      <w:szCs w:val="20"/>
    </w:rPr>
  </w:style>
  <w:style w:type="paragraph" w:styleId="CommentSubject">
    <w:name w:val="annotation subject"/>
    <w:basedOn w:val="CommentText"/>
    <w:next w:val="CommentText"/>
    <w:link w:val="CommentSubjectChar"/>
    <w:uiPriority w:val="99"/>
    <w:semiHidden/>
    <w:unhideWhenUsed/>
    <w:rsid w:val="001F23BF"/>
    <w:rPr>
      <w:b/>
      <w:bCs/>
    </w:rPr>
  </w:style>
  <w:style w:type="character" w:customStyle="1" w:styleId="CommentSubjectChar">
    <w:name w:val="Comment Subject Char"/>
    <w:basedOn w:val="CommentTextChar"/>
    <w:link w:val="CommentSubject"/>
    <w:uiPriority w:val="99"/>
    <w:semiHidden/>
    <w:rsid w:val="001F23BF"/>
    <w:rPr>
      <w:b/>
      <w:bCs/>
      <w:sz w:val="20"/>
      <w:szCs w:val="20"/>
    </w:rPr>
  </w:style>
  <w:style w:type="paragraph" w:styleId="BalloonText">
    <w:name w:val="Balloon Text"/>
    <w:basedOn w:val="Normal"/>
    <w:link w:val="BalloonTextChar"/>
    <w:uiPriority w:val="99"/>
    <w:semiHidden/>
    <w:unhideWhenUsed/>
    <w:rsid w:val="00E72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3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5810">
      <w:bodyDiv w:val="1"/>
      <w:marLeft w:val="0"/>
      <w:marRight w:val="0"/>
      <w:marTop w:val="0"/>
      <w:marBottom w:val="0"/>
      <w:divBdr>
        <w:top w:val="none" w:sz="0" w:space="0" w:color="auto"/>
        <w:left w:val="none" w:sz="0" w:space="0" w:color="auto"/>
        <w:bottom w:val="none" w:sz="0" w:space="0" w:color="auto"/>
        <w:right w:val="none" w:sz="0" w:space="0" w:color="auto"/>
      </w:divBdr>
      <w:divsChild>
        <w:div w:id="1556314811">
          <w:marLeft w:val="0"/>
          <w:marRight w:val="0"/>
          <w:marTop w:val="0"/>
          <w:marBottom w:val="0"/>
          <w:divBdr>
            <w:top w:val="none" w:sz="0" w:space="0" w:color="auto"/>
            <w:left w:val="none" w:sz="0" w:space="0" w:color="auto"/>
            <w:bottom w:val="none" w:sz="0" w:space="0" w:color="auto"/>
            <w:right w:val="none" w:sz="0" w:space="0" w:color="auto"/>
          </w:divBdr>
          <w:divsChild>
            <w:div w:id="939680861">
              <w:marLeft w:val="0"/>
              <w:marRight w:val="0"/>
              <w:marTop w:val="0"/>
              <w:marBottom w:val="0"/>
              <w:divBdr>
                <w:top w:val="none" w:sz="0" w:space="0" w:color="auto"/>
                <w:left w:val="none" w:sz="0" w:space="0" w:color="auto"/>
                <w:bottom w:val="none" w:sz="0" w:space="0" w:color="auto"/>
                <w:right w:val="none" w:sz="0" w:space="0" w:color="auto"/>
              </w:divBdr>
              <w:divsChild>
                <w:div w:id="10006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6480">
      <w:bodyDiv w:val="1"/>
      <w:marLeft w:val="0"/>
      <w:marRight w:val="0"/>
      <w:marTop w:val="0"/>
      <w:marBottom w:val="0"/>
      <w:divBdr>
        <w:top w:val="none" w:sz="0" w:space="0" w:color="auto"/>
        <w:left w:val="none" w:sz="0" w:space="0" w:color="auto"/>
        <w:bottom w:val="none" w:sz="0" w:space="0" w:color="auto"/>
        <w:right w:val="none" w:sz="0" w:space="0" w:color="auto"/>
      </w:divBdr>
    </w:div>
    <w:div w:id="435178347">
      <w:bodyDiv w:val="1"/>
      <w:marLeft w:val="0"/>
      <w:marRight w:val="0"/>
      <w:marTop w:val="0"/>
      <w:marBottom w:val="0"/>
      <w:divBdr>
        <w:top w:val="none" w:sz="0" w:space="0" w:color="auto"/>
        <w:left w:val="none" w:sz="0" w:space="0" w:color="auto"/>
        <w:bottom w:val="none" w:sz="0" w:space="0" w:color="auto"/>
        <w:right w:val="none" w:sz="0" w:space="0" w:color="auto"/>
      </w:divBdr>
    </w:div>
    <w:div w:id="1573731410">
      <w:bodyDiv w:val="1"/>
      <w:marLeft w:val="0"/>
      <w:marRight w:val="0"/>
      <w:marTop w:val="0"/>
      <w:marBottom w:val="0"/>
      <w:divBdr>
        <w:top w:val="none" w:sz="0" w:space="0" w:color="auto"/>
        <w:left w:val="none" w:sz="0" w:space="0" w:color="auto"/>
        <w:bottom w:val="none" w:sz="0" w:space="0" w:color="auto"/>
        <w:right w:val="none" w:sz="0" w:space="0" w:color="auto"/>
      </w:divBdr>
    </w:div>
    <w:div w:id="1985622314">
      <w:bodyDiv w:val="1"/>
      <w:marLeft w:val="0"/>
      <w:marRight w:val="0"/>
      <w:marTop w:val="0"/>
      <w:marBottom w:val="0"/>
      <w:divBdr>
        <w:top w:val="none" w:sz="0" w:space="0" w:color="auto"/>
        <w:left w:val="none" w:sz="0" w:space="0" w:color="auto"/>
        <w:bottom w:val="none" w:sz="0" w:space="0" w:color="auto"/>
        <w:right w:val="none" w:sz="0" w:space="0" w:color="auto"/>
      </w:divBdr>
    </w:div>
    <w:div w:id="2048021487">
      <w:bodyDiv w:val="1"/>
      <w:marLeft w:val="0"/>
      <w:marRight w:val="0"/>
      <w:marTop w:val="0"/>
      <w:marBottom w:val="0"/>
      <w:divBdr>
        <w:top w:val="none" w:sz="0" w:space="0" w:color="auto"/>
        <w:left w:val="none" w:sz="0" w:space="0" w:color="auto"/>
        <w:bottom w:val="none" w:sz="0" w:space="0" w:color="auto"/>
        <w:right w:val="none" w:sz="0" w:space="0" w:color="auto"/>
      </w:divBdr>
    </w:div>
    <w:div w:id="2068725046">
      <w:bodyDiv w:val="1"/>
      <w:marLeft w:val="0"/>
      <w:marRight w:val="0"/>
      <w:marTop w:val="0"/>
      <w:marBottom w:val="0"/>
      <w:divBdr>
        <w:top w:val="none" w:sz="0" w:space="0" w:color="auto"/>
        <w:left w:val="none" w:sz="0" w:space="0" w:color="auto"/>
        <w:bottom w:val="none" w:sz="0" w:space="0" w:color="auto"/>
        <w:right w:val="none" w:sz="0" w:space="0" w:color="auto"/>
      </w:divBdr>
      <w:divsChild>
        <w:div w:id="197174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krebs@ucl.ac.uk" TargetMode="External"/><Relationship Id="rId18" Type="http://schemas.openxmlformats.org/officeDocument/2006/relationships/hyperlink" Target="mailto:jessica.norman.21@ucl.ac.uk" TargetMode="External"/><Relationship Id="rId26" Type="http://schemas.openxmlformats.org/officeDocument/2006/relationships/hyperlink" Target="mailto:jessica.norman.21@ucl.ac.uk" TargetMode="External"/><Relationship Id="rId39" Type="http://schemas.openxmlformats.org/officeDocument/2006/relationships/hyperlink" Target="https://bmjopen.bmj.com/content/9/8/e029044.abstract" TargetMode="External"/><Relationship Id="rId21" Type="http://schemas.openxmlformats.org/officeDocument/2006/relationships/hyperlink" Target="mailto:g.krebs@ucl.ac.uk" TargetMode="External"/><Relationship Id="rId34" Type="http://schemas.openxmlformats.org/officeDocument/2006/relationships/hyperlink" Target="https://ico.org.uk/for-organisations/guide-to-data-protection/guide-to-the-general-data-protection-regulation-gdpr/key-definitions/what-is-personal-data/" TargetMode="External"/><Relationship Id="rId42" Type="http://schemas.openxmlformats.org/officeDocument/2006/relationships/hyperlink" Target="http://iris-initiative.org.uk/wordpress/wp-content/uploads/2018/03/2-Early-Detection-of-Emerging-Psychosis-guidance-2014.pdf" TargetMode="External"/><Relationship Id="rId47" Type="http://schemas.openxmlformats.org/officeDocument/2006/relationships/hyperlink" Target="https://psycnet.apa.org/record/2021-31031-001" TargetMode="External"/><Relationship Id="rId50" Type="http://schemas.openxmlformats.org/officeDocument/2006/relationships/hyperlink" Target="https://cks.nice.org.uk/topics/alcohol-problem-drinking/diagnosis/how-to-screen/" TargetMode="External"/><Relationship Id="rId55" Type="http://schemas.openxmlformats.org/officeDocument/2006/relationships/hyperlink" Target="https://www.jprasurg.com/article/S1748-6815(11)00516-X/fulltex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charlotte.burman@ucl.ac.uk" TargetMode="External"/><Relationship Id="rId29" Type="http://schemas.openxmlformats.org/officeDocument/2006/relationships/hyperlink" Target="https://ico.org.uk/for-organisations/guide-to-data-protection/guide-to-the-general-data-protection-regulation-gdpr/key-definitions/what-is-personal-data/" TargetMode="External"/><Relationship Id="rId11" Type="http://schemas.openxmlformats.org/officeDocument/2006/relationships/hyperlink" Target="mailto:i.ridler@ucl.ac.uk" TargetMode="External"/><Relationship Id="rId24" Type="http://schemas.openxmlformats.org/officeDocument/2006/relationships/hyperlink" Target="mailto:charlotte.burman@ucl.ac.uk" TargetMode="External"/><Relationship Id="rId32" Type="http://schemas.openxmlformats.org/officeDocument/2006/relationships/hyperlink" Target="https://ico.org.uk/for-organisations/guide-to-data-protection/guide-to-the-general-data-protection-regulation-gdpr/children-and-the-uk-gdpr/" TargetMode="External"/><Relationship Id="rId37" Type="http://schemas.openxmlformats.org/officeDocument/2006/relationships/hyperlink" Target="https://ico.org.uk/for-organisations/guide-to-data-protection/guide-to-the-general-data-protection-regulation-gdpr/key-definitions/what-is-personal-data/" TargetMode="External"/><Relationship Id="rId40" Type="http://schemas.openxmlformats.org/officeDocument/2006/relationships/hyperlink" Target="https://www.sciencedirect.com/science/article/pii/S0005796721001303" TargetMode="External"/><Relationship Id="rId45" Type="http://schemas.openxmlformats.org/officeDocument/2006/relationships/hyperlink" Target="https://www.thelancet.com/journals/lanpsy/article/PIIS2215-0366(20)30356-4/fulltext" TargetMode="External"/><Relationship Id="rId53" Type="http://schemas.openxmlformats.org/officeDocument/2006/relationships/hyperlink" Target="https://ajp.psychiatryonline.org/doi/full/10.1176/appi.ajp.160.1.178" TargetMode="External"/><Relationship Id="rId58" Type="http://schemas.openxmlformats.org/officeDocument/2006/relationships/hyperlink" Target="https://bit.ly/3yZqo3u"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mailto:i.ridler@ucl.ac.uk" TargetMode="External"/><Relationship Id="rId14" Type="http://schemas.openxmlformats.org/officeDocument/2006/relationships/hyperlink" Target="mailto:m.payne@ucl.ac.uk" TargetMode="External"/><Relationship Id="rId22" Type="http://schemas.openxmlformats.org/officeDocument/2006/relationships/hyperlink" Target="mailto:m.payne@ucl.ac.uk" TargetMode="External"/><Relationship Id="rId27" Type="http://schemas.openxmlformats.org/officeDocument/2006/relationships/hyperlink" Target="https://www.ucl.ac.uk/data-protection/guidance-staff-students-and-researchers/practical-data-protection-guidance-notices/data-protection" TargetMode="External"/><Relationship Id="rId30" Type="http://schemas.openxmlformats.org/officeDocument/2006/relationships/hyperlink" Target="https://ico.org.uk/for-organisations/guide-to-data-protection/guide-to-the-general-data-protection-regulation-gdpr/lawful-basis-for-processing/special-category-data/" TargetMode="External"/><Relationship Id="rId35" Type="http://schemas.openxmlformats.org/officeDocument/2006/relationships/hyperlink" Target="https://www.ucl.ac.uk/data-protection/guidance-staff-students-and-researchers/practical-data-protection-guidance-notices/data-protection" TargetMode="External"/><Relationship Id="rId43" Type="http://schemas.openxmlformats.org/officeDocument/2006/relationships/hyperlink" Target="https://www.cambridge.org/core/journals/psychological-medicine/article/psychometric-properties-of-the-liebowitz-social-anxiety-scale/6891D37D00A9BEC179E61C8BFF30F08A" TargetMode="External"/><Relationship Id="rId48" Type="http://schemas.openxmlformats.org/officeDocument/2006/relationships/hyperlink" Target="https://www.ncbi.nlm.nih.gov/pmc/articles/PMC3484687/" TargetMode="External"/><Relationship Id="rId56" Type="http://schemas.openxmlformats.org/officeDocument/2006/relationships/hyperlink" Target="https://pubmed.ncbi.nlm.nih.gov/27866170/" TargetMode="External"/><Relationship Id="rId64" Type="http://schemas.microsoft.com/office/2020/10/relationships/intelligence" Target="intelligence2.xml"/><Relationship Id="rId8" Type="http://schemas.openxmlformats.org/officeDocument/2006/relationships/hyperlink" Target="mailto:data-protection@ucl.ac.uk" TargetMode="External"/><Relationship Id="rId51" Type="http://schemas.openxmlformats.org/officeDocument/2006/relationships/hyperlink" Target="https://pubmed.ncbi.nlm.nih.gov/15608468/" TargetMode="External"/><Relationship Id="rId3" Type="http://schemas.openxmlformats.org/officeDocument/2006/relationships/customXml" Target="../customXml/item3.xml"/><Relationship Id="rId12" Type="http://schemas.openxmlformats.org/officeDocument/2006/relationships/hyperlink" Target="mailto:m.biria@ucl.ac.uk" TargetMode="External"/><Relationship Id="rId17" Type="http://schemas.openxmlformats.org/officeDocument/2006/relationships/hyperlink" Target="mailto:raphaelle.delpech.18@ucl.ac.uk" TargetMode="External"/><Relationship Id="rId25" Type="http://schemas.openxmlformats.org/officeDocument/2006/relationships/hyperlink" Target="mailto:raphaelle.delpech.18@ucl.ac.uk" TargetMode="External"/><Relationship Id="rId33" Type="http://schemas.openxmlformats.org/officeDocument/2006/relationships/hyperlink" Target="https://ico.org.uk/for-organisations/guide-to-data-protection/guide-to-the-general-data-protection-regulation-gdpr/children-and-the-uk-gdpr/" TargetMode="External"/><Relationship Id="rId38" Type="http://schemas.openxmlformats.org/officeDocument/2006/relationships/hyperlink" Target="https://www.ucl.ac.uk/legal-services/sites/legal-services/files/ucl_guidance_note_-_transfers_outside_the_eea.pdf" TargetMode="External"/><Relationship Id="rId46" Type="http://schemas.openxmlformats.org/officeDocument/2006/relationships/hyperlink" Target="https://journals.sagepub.com/doi/pdf/10.1177/014662167700100306" TargetMode="External"/><Relationship Id="rId59" Type="http://schemas.openxmlformats.org/officeDocument/2006/relationships/hyperlink" Target="mailto:data-protection@ucl.ac.uk" TargetMode="External"/><Relationship Id="rId20" Type="http://schemas.openxmlformats.org/officeDocument/2006/relationships/hyperlink" Target="mailto:m.biria@ucl.ac.uk" TargetMode="External"/><Relationship Id="rId41" Type="http://schemas.openxmlformats.org/officeDocument/2006/relationships/hyperlink" Target="https://ora.ox.ac.uk/objects/uuid:7c61d3d6-d5a4-4798-a00b-a905a01ceec4" TargetMode="External"/><Relationship Id="rId54" Type="http://schemas.openxmlformats.org/officeDocument/2006/relationships/hyperlink" Target="https://www.veale.co.uk/wp-content/uploads/2022/12/33Q-COPS-BIQ-past-week.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elena.bagdades.21@ucl.ac.uk" TargetMode="External"/><Relationship Id="rId23" Type="http://schemas.openxmlformats.org/officeDocument/2006/relationships/hyperlink" Target="mailto:elena.bagdades.21@ucl.ac.uk" TargetMode="External"/><Relationship Id="rId28" Type="http://schemas.openxmlformats.org/officeDocument/2006/relationships/image" Target="media/image1.png"/><Relationship Id="rId36" Type="http://schemas.openxmlformats.org/officeDocument/2006/relationships/hyperlink" Target="https://ico.org.uk/for-organisations/guide-to-data-protection/guide-to-the-general-data-protection-regulation-gdpr/key-definitions/what-is-personal-data/" TargetMode="External"/><Relationship Id="rId49" Type="http://schemas.openxmlformats.org/officeDocument/2006/relationships/hyperlink" Target="https://www.sciencedirect.com/science/article/pii/S156627720100007X" TargetMode="External"/><Relationship Id="rId57" Type="http://schemas.openxmlformats.org/officeDocument/2006/relationships/image" Target="media/image2.png"/><Relationship Id="rId10" Type="http://schemas.openxmlformats.org/officeDocument/2006/relationships/hyperlink" Target="mailto:data-protection@ucl.ac.uk" TargetMode="External"/><Relationship Id="rId31" Type="http://schemas.openxmlformats.org/officeDocument/2006/relationships/hyperlink" Target="https://ico.org.uk/for-organisations/guide-to-data-protection/guide-to-the-general-data-protection-regulation-gdpr/lawful-basis-for-processing/special-category-data/" TargetMode="External"/><Relationship Id="rId44" Type="http://schemas.openxmlformats.org/officeDocument/2006/relationships/hyperlink" Target="https://www.sciencedirect.com/science/article/pii/S0890856709610042" TargetMode="External"/><Relationship Id="rId52" Type="http://schemas.openxmlformats.org/officeDocument/2006/relationships/hyperlink" Target="https://assets.publishing.service.gov.uk/government/uploads/system/uploads/attachment_data/file/833951/IoD2019_Technical_Report.pdf"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protection@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C00E1E-D277-4204-87BA-6326281FE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8C2FA5-B381-4A0B-A892-4A5A1041F045}">
  <ds:schemaRefs>
    <ds:schemaRef ds:uri="http://schemas.microsoft.com/sharepoint/v3/contenttype/forms"/>
  </ds:schemaRefs>
</ds:datastoreItem>
</file>

<file path=customXml/itemProps3.xml><?xml version="1.0" encoding="utf-8"?>
<ds:datastoreItem xmlns:ds="http://schemas.openxmlformats.org/officeDocument/2006/customXml" ds:itemID="{CFE0BF9B-9FA7-4790-8D41-E6E6BAD201FF}">
  <ds:schemaRefs>
    <ds:schemaRef ds:uri="http://purl.org/dc/terms/"/>
    <ds:schemaRef ds:uri="http://schemas.microsoft.com/office/2006/metadata/properties"/>
    <ds:schemaRef ds:uri="4348492b-e9b9-4378-a305-62c00e8a29a4"/>
    <ds:schemaRef ds:uri="http://www.w3.org/XML/1998/namespace"/>
    <ds:schemaRef ds:uri="http://purl.org/dc/elements/1.1/"/>
    <ds:schemaRef ds:uri="http://schemas.microsoft.com/office/2006/documentManagement/types"/>
    <ds:schemaRef ds:uri="0763c31d-b620-4564-b4f6-3579c2336d47"/>
    <ds:schemaRef ds:uri="http://schemas.microsoft.com/office/infopath/2007/PartnerControls"/>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5360</Words>
  <Characters>30556</Characters>
  <Application>Microsoft Office Word</Application>
  <DocSecurity>0</DocSecurity>
  <Lines>254</Lines>
  <Paragraphs>71</Paragraphs>
  <ScaleCrop>false</ScaleCrop>
  <Company>University College London</Company>
  <LinksUpToDate>false</LinksUpToDate>
  <CharactersWithSpaces>35845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Blaszczyk, Agata</dc:creator>
  <cp:keywords/>
  <dc:description/>
  <cp:lastModifiedBy>Delpech, Raphaelle</cp:lastModifiedBy>
  <cp:revision>24</cp:revision>
  <dcterms:created xsi:type="dcterms:W3CDTF">2024-08-21T11:37:00Z</dcterms:created>
  <dcterms:modified xsi:type="dcterms:W3CDTF">2024-09-13T13:41:00Z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