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09131" w14:textId="12694CCA" w:rsidR="005C5EE8" w:rsidRPr="00200885" w:rsidRDefault="005C5EE8" w:rsidP="00676F95">
      <w:pPr>
        <w:spacing w:after="0" w:line="240" w:lineRule="auto"/>
        <w:jc w:val="center"/>
        <w:rPr>
          <w:rFonts w:ascii="Helvetica" w:hAnsi="Helvetica"/>
          <w:b/>
          <w:sz w:val="24"/>
          <w:szCs w:val="24"/>
          <w:u w:val="single"/>
        </w:rPr>
      </w:pPr>
      <w:r w:rsidRPr="00200885">
        <w:rPr>
          <w:rFonts w:ascii="Helvetica" w:hAnsi="Helvetica"/>
          <w:noProof/>
          <w:sz w:val="24"/>
        </w:rPr>
        <w:drawing>
          <wp:anchor distT="0" distB="0" distL="114300" distR="114300" simplePos="0" relativeHeight="251659264" behindDoc="1" locked="1" layoutInCell="1" allowOverlap="0" wp14:anchorId="6CB3A62A" wp14:editId="471C8A91">
            <wp:simplePos x="0" y="0"/>
            <wp:positionH relativeFrom="column">
              <wp:posOffset>-914400</wp:posOffset>
            </wp:positionH>
            <wp:positionV relativeFrom="page">
              <wp:posOffset>98425</wp:posOffset>
            </wp:positionV>
            <wp:extent cx="7513955" cy="984885"/>
            <wp:effectExtent l="0" t="0" r="3810" b="1270"/>
            <wp:wrapNone/>
            <wp:docPr id="20" name="Picture 20" descr="a4%20openface%20header%20sml%20use%20600dpi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4%20openface%20header%20sml%20use%20600dpi_pc"/>
                    <pic:cNvPicPr>
                      <a:picLocks noChangeAspect="1" noChangeArrowheads="1"/>
                    </pic:cNvPicPr>
                  </pic:nvPicPr>
                  <pic:blipFill rotWithShape="1">
                    <a:blip r:embed="rId11">
                      <a:extLst>
                        <a:ext uri="{28A0092B-C50C-407E-A947-70E740481C1C}">
                          <a14:useLocalDpi xmlns:a14="http://schemas.microsoft.com/office/drawing/2010/main" val="0"/>
                        </a:ext>
                      </a:extLst>
                    </a:blip>
                    <a:srcRect l="5012" t="12962" r="226"/>
                    <a:stretch/>
                  </pic:blipFill>
                  <pic:spPr bwMode="auto">
                    <a:xfrm>
                      <a:off x="0" y="0"/>
                      <a:ext cx="7513955" cy="984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1AE8FF" w14:textId="7AB187EE" w:rsidR="005C5EE8" w:rsidRPr="00200885" w:rsidRDefault="005C5EE8" w:rsidP="00676F95">
      <w:pPr>
        <w:spacing w:after="0" w:line="240" w:lineRule="auto"/>
        <w:jc w:val="center"/>
        <w:rPr>
          <w:rFonts w:ascii="Helvetica" w:hAnsi="Helvetica"/>
          <w:b/>
          <w:sz w:val="24"/>
          <w:szCs w:val="24"/>
          <w:u w:val="single"/>
        </w:rPr>
      </w:pPr>
    </w:p>
    <w:p w14:paraId="2638C203" w14:textId="192A6431" w:rsidR="008162D4" w:rsidRPr="00200885" w:rsidRDefault="003F5529" w:rsidP="003F5529">
      <w:pPr>
        <w:spacing w:after="0" w:line="240" w:lineRule="auto"/>
        <w:rPr>
          <w:rFonts w:ascii="Helvetica" w:hAnsi="Helvetica"/>
        </w:rPr>
      </w:pPr>
      <w:bookmarkStart w:id="0" w:name="_Hlk115356758"/>
      <w:r w:rsidRPr="00200885">
        <w:rPr>
          <w:rFonts w:ascii="Helvetica" w:hAnsi="Helvetica"/>
        </w:rPr>
        <w:t xml:space="preserve">Department </w:t>
      </w:r>
      <w:r w:rsidR="009D2FE8" w:rsidRPr="00200885">
        <w:rPr>
          <w:rFonts w:ascii="Helvetica" w:hAnsi="Helvetica"/>
        </w:rPr>
        <w:t>of Psychiatry</w:t>
      </w:r>
      <w:r w:rsidR="00301F7A" w:rsidRPr="00200885">
        <w:rPr>
          <w:rFonts w:ascii="Helvetica" w:hAnsi="Helvetica"/>
        </w:rPr>
        <w:t xml:space="preserve">, </w:t>
      </w:r>
      <w:r w:rsidR="008162D4" w:rsidRPr="00200885">
        <w:rPr>
          <w:rFonts w:ascii="Helvetica" w:hAnsi="Helvetica"/>
        </w:rPr>
        <w:t>149 Tottenham Ct Rd, London W1T 7BN</w:t>
      </w:r>
    </w:p>
    <w:p w14:paraId="09AA8BA8" w14:textId="0AD07438" w:rsidR="008162D4" w:rsidRPr="00200885" w:rsidRDefault="003F5529" w:rsidP="003F5529">
      <w:pPr>
        <w:spacing w:after="0" w:line="240" w:lineRule="auto"/>
        <w:rPr>
          <w:rFonts w:ascii="Helvetica" w:hAnsi="Helvetica"/>
        </w:rPr>
      </w:pPr>
      <w:r w:rsidRPr="00200885">
        <w:rPr>
          <w:rFonts w:ascii="Helvetica" w:hAnsi="Helvetica"/>
        </w:rPr>
        <w:t>Department</w:t>
      </w:r>
      <w:r w:rsidR="00301F7A" w:rsidRPr="00200885">
        <w:rPr>
          <w:rFonts w:ascii="Helvetica" w:hAnsi="Helvetica"/>
        </w:rPr>
        <w:t xml:space="preserve"> of </w:t>
      </w:r>
      <w:r w:rsidR="009D2FE8" w:rsidRPr="00200885">
        <w:rPr>
          <w:rFonts w:ascii="Helvetica" w:hAnsi="Helvetica"/>
        </w:rPr>
        <w:t>Psychology and Language Sciences</w:t>
      </w:r>
      <w:r w:rsidR="00301F7A" w:rsidRPr="00200885">
        <w:rPr>
          <w:rFonts w:ascii="Helvetica" w:hAnsi="Helvetica"/>
        </w:rPr>
        <w:t>,</w:t>
      </w:r>
      <w:r w:rsidR="009D2FE8" w:rsidRPr="00200885">
        <w:rPr>
          <w:rFonts w:ascii="Helvetica" w:hAnsi="Helvetica"/>
        </w:rPr>
        <w:t xml:space="preserve"> </w:t>
      </w:r>
      <w:bookmarkEnd w:id="0"/>
      <w:r w:rsidR="007F65A7" w:rsidRPr="00200885">
        <w:rPr>
          <w:rFonts w:ascii="Helvetica" w:hAnsi="Helvetica"/>
        </w:rPr>
        <w:t xml:space="preserve">Research Department of Clinical, Educational &amp; Health Psychology, </w:t>
      </w:r>
      <w:r w:rsidR="008162D4" w:rsidRPr="00200885">
        <w:rPr>
          <w:rFonts w:ascii="Helvetica" w:hAnsi="Helvetica"/>
        </w:rPr>
        <w:t>26 Bedford Way, London, WC1H 0AP</w:t>
      </w:r>
    </w:p>
    <w:p w14:paraId="5D716AF3" w14:textId="77777777" w:rsidR="008162D4" w:rsidRPr="00200885" w:rsidRDefault="008162D4" w:rsidP="003F5529">
      <w:pPr>
        <w:spacing w:after="0" w:line="240" w:lineRule="auto"/>
        <w:rPr>
          <w:rFonts w:ascii="Helvetica" w:hAnsi="Helvetica"/>
          <w:b/>
        </w:rPr>
      </w:pPr>
    </w:p>
    <w:p w14:paraId="4248A723" w14:textId="77777777" w:rsidR="00C36356" w:rsidRPr="00200885" w:rsidRDefault="00C36356" w:rsidP="00C36356">
      <w:pPr>
        <w:spacing w:after="0" w:line="240" w:lineRule="auto"/>
        <w:rPr>
          <w:rFonts w:ascii="Helvetica" w:hAnsi="Helvetica"/>
          <w:bCs/>
        </w:rPr>
      </w:pPr>
    </w:p>
    <w:p w14:paraId="7840CFEA" w14:textId="77777777" w:rsidR="00C36356" w:rsidRPr="00200885" w:rsidRDefault="00C36356" w:rsidP="00C36356">
      <w:pPr>
        <w:spacing w:after="0" w:line="240" w:lineRule="auto"/>
        <w:rPr>
          <w:rFonts w:ascii="Helvetica" w:hAnsi="Helvetica"/>
          <w:bCs/>
        </w:rPr>
      </w:pPr>
      <w:r w:rsidRPr="00200885">
        <w:rPr>
          <w:rFonts w:ascii="Helvetica" w:hAnsi="Helvetica"/>
          <w:b/>
        </w:rPr>
        <w:t>Name and Contact Details of the UCL Data Protection Officer:</w:t>
      </w:r>
      <w:r w:rsidRPr="00200885">
        <w:rPr>
          <w:rFonts w:ascii="Helvetica" w:hAnsi="Helvetica"/>
          <w:bCs/>
        </w:rPr>
        <w:t xml:space="preserve"> </w:t>
      </w:r>
    </w:p>
    <w:p w14:paraId="69753AEB" w14:textId="77777777" w:rsidR="00C36356" w:rsidRPr="00200885" w:rsidRDefault="00C36356" w:rsidP="00C36356">
      <w:pPr>
        <w:spacing w:after="0" w:line="240" w:lineRule="auto"/>
        <w:rPr>
          <w:rFonts w:ascii="Helvetica" w:hAnsi="Helvetica"/>
          <w:bCs/>
        </w:rPr>
      </w:pPr>
      <w:r w:rsidRPr="00200885">
        <w:rPr>
          <w:rFonts w:ascii="Helvetica" w:hAnsi="Helvetica"/>
          <w:bCs/>
        </w:rPr>
        <w:t>Alexandra Potts: </w:t>
      </w:r>
      <w:hyperlink r:id="rId12" w:tooltip="mailto:data-protection@ucl.ac.uk" w:history="1">
        <w:r w:rsidRPr="00200885">
          <w:rPr>
            <w:rStyle w:val="Hyperlink"/>
            <w:rFonts w:ascii="Helvetica" w:hAnsi="Helvetica"/>
            <w:bCs/>
          </w:rPr>
          <w:t>data-protection@ucl.ac.uk</w:t>
        </w:r>
      </w:hyperlink>
    </w:p>
    <w:p w14:paraId="3EF7D0F4" w14:textId="77777777" w:rsidR="001C12D5" w:rsidRPr="00200885" w:rsidRDefault="001C12D5" w:rsidP="00676F95">
      <w:pPr>
        <w:spacing w:after="0" w:line="240" w:lineRule="auto"/>
        <w:jc w:val="center"/>
        <w:rPr>
          <w:rFonts w:ascii="Helvetica" w:hAnsi="Helvetica"/>
          <w:b/>
          <w:sz w:val="26"/>
          <w:szCs w:val="26"/>
        </w:rPr>
      </w:pPr>
    </w:p>
    <w:p w14:paraId="060912EC" w14:textId="77777777" w:rsidR="006502BD" w:rsidRPr="00200885" w:rsidRDefault="006502BD" w:rsidP="006502BD">
      <w:pPr>
        <w:spacing w:after="0" w:line="240" w:lineRule="auto"/>
        <w:jc w:val="center"/>
        <w:rPr>
          <w:rFonts w:ascii="Helvetica" w:hAnsi="Helvetica"/>
          <w:b/>
          <w:sz w:val="30"/>
          <w:szCs w:val="30"/>
        </w:rPr>
      </w:pPr>
      <w:r w:rsidRPr="00200885">
        <w:rPr>
          <w:rFonts w:ascii="Helvetica" w:hAnsi="Helvetica"/>
          <w:b/>
          <w:sz w:val="30"/>
          <w:szCs w:val="30"/>
        </w:rPr>
        <w:t>Social Emotions</w:t>
      </w:r>
    </w:p>
    <w:p w14:paraId="63906941" w14:textId="77777777" w:rsidR="001C12D5" w:rsidRPr="00200885" w:rsidRDefault="001C12D5" w:rsidP="00676F95">
      <w:pPr>
        <w:spacing w:after="0" w:line="240" w:lineRule="auto"/>
        <w:jc w:val="center"/>
        <w:rPr>
          <w:rFonts w:ascii="Helvetica" w:hAnsi="Helvetica"/>
          <w:b/>
          <w:sz w:val="24"/>
          <w:szCs w:val="24"/>
          <w:u w:val="single"/>
        </w:rPr>
      </w:pPr>
    </w:p>
    <w:p w14:paraId="3E3C1F56" w14:textId="47C07E93" w:rsidR="00676F95" w:rsidRPr="00200885" w:rsidRDefault="00676F95" w:rsidP="00676F95">
      <w:pPr>
        <w:spacing w:after="0" w:line="240" w:lineRule="auto"/>
        <w:jc w:val="center"/>
        <w:rPr>
          <w:rFonts w:ascii="Helvetica" w:hAnsi="Helvetica"/>
          <w:b/>
          <w:sz w:val="24"/>
          <w:szCs w:val="24"/>
        </w:rPr>
      </w:pPr>
      <w:r w:rsidRPr="00200885">
        <w:rPr>
          <w:rFonts w:ascii="Helvetica" w:hAnsi="Helvetica"/>
          <w:b/>
          <w:sz w:val="24"/>
          <w:szCs w:val="24"/>
        </w:rPr>
        <w:t>Participant</w:t>
      </w:r>
      <w:r w:rsidR="00094387" w:rsidRPr="00200885">
        <w:rPr>
          <w:rFonts w:ascii="Helvetica" w:hAnsi="Helvetica"/>
          <w:b/>
          <w:sz w:val="24"/>
          <w:szCs w:val="24"/>
        </w:rPr>
        <w:t xml:space="preserve"> Information Sheet</w:t>
      </w:r>
      <w:r w:rsidRPr="00200885">
        <w:rPr>
          <w:rFonts w:ascii="Helvetica" w:hAnsi="Helvetica"/>
          <w:b/>
          <w:sz w:val="24"/>
          <w:szCs w:val="24"/>
        </w:rPr>
        <w:t xml:space="preserve"> </w:t>
      </w:r>
    </w:p>
    <w:p w14:paraId="53B1C176" w14:textId="77777777" w:rsidR="00166DB5" w:rsidRPr="00200885" w:rsidRDefault="00166DB5" w:rsidP="00676F95">
      <w:pPr>
        <w:spacing w:after="0" w:line="240" w:lineRule="auto"/>
        <w:jc w:val="center"/>
        <w:rPr>
          <w:rFonts w:ascii="Helvetica" w:hAnsi="Helvetica"/>
        </w:rPr>
      </w:pPr>
    </w:p>
    <w:p w14:paraId="6BDDD61B" w14:textId="77777777" w:rsidR="00C65E8D" w:rsidRPr="00200885" w:rsidRDefault="00C65E8D" w:rsidP="00676F95">
      <w:pPr>
        <w:spacing w:after="0" w:line="240" w:lineRule="auto"/>
        <w:jc w:val="center"/>
        <w:rPr>
          <w:rFonts w:ascii="Helvetica" w:hAnsi="Helvetica"/>
        </w:rPr>
      </w:pPr>
      <w:r w:rsidRPr="00200885">
        <w:rPr>
          <w:rFonts w:ascii="Helvetica" w:hAnsi="Helvetica"/>
        </w:rPr>
        <w:t xml:space="preserve">This research has been approved by </w:t>
      </w:r>
      <w:r w:rsidR="00676F95" w:rsidRPr="00200885">
        <w:rPr>
          <w:rFonts w:ascii="Helvetica" w:hAnsi="Helvetica"/>
        </w:rPr>
        <w:t>UCL Research Ethics Committee</w:t>
      </w:r>
    </w:p>
    <w:p w14:paraId="238B0C4C" w14:textId="3D48C28C" w:rsidR="00676F95" w:rsidRPr="00200885" w:rsidRDefault="00676F95" w:rsidP="00676F95">
      <w:pPr>
        <w:spacing w:after="0" w:line="240" w:lineRule="auto"/>
        <w:jc w:val="center"/>
        <w:rPr>
          <w:rFonts w:ascii="Helvetica" w:hAnsi="Helvetica"/>
        </w:rPr>
      </w:pPr>
      <w:r w:rsidRPr="00200885">
        <w:rPr>
          <w:rFonts w:ascii="Helvetica" w:hAnsi="Helvetica"/>
        </w:rPr>
        <w:t xml:space="preserve"> </w:t>
      </w:r>
      <w:r w:rsidR="00C65E8D" w:rsidRPr="00200885">
        <w:rPr>
          <w:rFonts w:ascii="Helvetica" w:hAnsi="Helvetica"/>
        </w:rPr>
        <w:t>(</w:t>
      </w:r>
      <w:r w:rsidRPr="00200885">
        <w:rPr>
          <w:rFonts w:ascii="Helvetica" w:hAnsi="Helvetica"/>
        </w:rPr>
        <w:t xml:space="preserve">Approval ID Number: </w:t>
      </w:r>
      <w:r w:rsidR="00C826AB" w:rsidRPr="00200885">
        <w:rPr>
          <w:rFonts w:ascii="Helvetica" w:hAnsi="Helvetica"/>
        </w:rPr>
        <w:t>24867/001</w:t>
      </w:r>
      <w:r w:rsidR="00C65E8D" w:rsidRPr="00200885">
        <w:rPr>
          <w:rFonts w:ascii="Helvetica" w:hAnsi="Helvetica"/>
        </w:rPr>
        <w:t>)</w:t>
      </w:r>
    </w:p>
    <w:p w14:paraId="28638239" w14:textId="2DA8FE16" w:rsidR="00676F95" w:rsidRPr="00200885" w:rsidRDefault="00676F95" w:rsidP="00676F95">
      <w:pPr>
        <w:spacing w:after="0" w:line="240" w:lineRule="auto"/>
        <w:jc w:val="center"/>
        <w:rPr>
          <w:rFonts w:ascii="Helvetica" w:hAnsi="Helvetica"/>
          <w:b/>
        </w:rPr>
      </w:pPr>
    </w:p>
    <w:p w14:paraId="2F3A57EC" w14:textId="77777777" w:rsidR="00CE6238" w:rsidRPr="00200885" w:rsidRDefault="00CE6238" w:rsidP="00A4713D">
      <w:pPr>
        <w:spacing w:after="0" w:line="240" w:lineRule="auto"/>
        <w:jc w:val="both"/>
        <w:rPr>
          <w:rFonts w:ascii="Helvetica" w:hAnsi="Helvetica"/>
          <w:i/>
        </w:rPr>
      </w:pPr>
    </w:p>
    <w:p w14:paraId="03BFA373" w14:textId="734ACCBB" w:rsidR="005922AD" w:rsidRPr="00200885" w:rsidRDefault="00A4713D" w:rsidP="00D271D2">
      <w:pPr>
        <w:spacing w:after="0" w:line="240" w:lineRule="auto"/>
        <w:jc w:val="both"/>
        <w:rPr>
          <w:rFonts w:ascii="Helvetica" w:hAnsi="Helvetica"/>
        </w:rPr>
      </w:pPr>
      <w:r w:rsidRPr="00200885">
        <w:rPr>
          <w:rFonts w:ascii="Helvetica" w:hAnsi="Helvetica"/>
        </w:rPr>
        <w:t>You are being invited to take part in a research study. Before you make a decision,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whether or not you wish to take part. Deciding not to participate will not affect you now or in the future in any way. Thank you for reading this.</w:t>
      </w:r>
    </w:p>
    <w:p w14:paraId="01CA83FF" w14:textId="77777777" w:rsidR="00296BA0" w:rsidRPr="00200885" w:rsidRDefault="00296BA0" w:rsidP="00A4713D">
      <w:pPr>
        <w:spacing w:after="0" w:line="240" w:lineRule="auto"/>
        <w:jc w:val="both"/>
        <w:rPr>
          <w:rFonts w:ascii="Helvetica" w:hAnsi="Helvetica"/>
        </w:rPr>
      </w:pPr>
    </w:p>
    <w:p w14:paraId="73632CA7" w14:textId="77777777" w:rsidR="00044F4C" w:rsidRPr="00200885" w:rsidRDefault="00044F4C" w:rsidP="00044F4C">
      <w:pPr>
        <w:pStyle w:val="ListParagraph"/>
        <w:spacing w:after="0" w:line="240" w:lineRule="auto"/>
        <w:ind w:left="360"/>
        <w:rPr>
          <w:rFonts w:ascii="Helvetica" w:hAnsi="Helvetica"/>
        </w:rPr>
      </w:pPr>
    </w:p>
    <w:p w14:paraId="3EB4FE86" w14:textId="58909F25" w:rsidR="00094387" w:rsidRPr="00200885" w:rsidRDefault="001E1E32" w:rsidP="00E52D32">
      <w:pPr>
        <w:spacing w:after="120" w:line="240" w:lineRule="auto"/>
        <w:contextualSpacing/>
        <w:rPr>
          <w:rFonts w:ascii="Helvetica" w:hAnsi="Helvetica"/>
        </w:rPr>
      </w:pPr>
      <w:r w:rsidRPr="00200885">
        <w:rPr>
          <w:rFonts w:ascii="Helvetica" w:hAnsi="Helvetica"/>
          <w:b/>
        </w:rPr>
        <w:t>What is the purpose of this study?</w:t>
      </w:r>
    </w:p>
    <w:p w14:paraId="3882532D" w14:textId="21F318F5" w:rsidR="00044F4C" w:rsidRPr="00200885" w:rsidRDefault="00CE6238" w:rsidP="00F67EC6">
      <w:pPr>
        <w:spacing w:after="0" w:line="240" w:lineRule="auto"/>
        <w:rPr>
          <w:rFonts w:ascii="Helvetica" w:hAnsi="Helvetica"/>
        </w:rPr>
      </w:pPr>
      <w:r w:rsidRPr="00200885">
        <w:rPr>
          <w:rFonts w:ascii="Helvetica" w:hAnsi="Helvetica"/>
        </w:rPr>
        <w:t>The purpose of th</w:t>
      </w:r>
      <w:r w:rsidR="00D0249D" w:rsidRPr="00200885">
        <w:rPr>
          <w:rFonts w:ascii="Helvetica" w:hAnsi="Helvetica"/>
        </w:rPr>
        <w:t>is</w:t>
      </w:r>
      <w:r w:rsidRPr="00200885">
        <w:rPr>
          <w:rFonts w:ascii="Helvetica" w:hAnsi="Helvetica"/>
        </w:rPr>
        <w:t xml:space="preserve"> study is to </w:t>
      </w:r>
      <w:r w:rsidR="00BA7BA0" w:rsidRPr="00200885">
        <w:rPr>
          <w:rFonts w:ascii="Helvetica" w:hAnsi="Helvetica"/>
        </w:rPr>
        <w:t xml:space="preserve">improve our understanding of mood and </w:t>
      </w:r>
      <w:r w:rsidR="00F67EC6" w:rsidRPr="00200885">
        <w:rPr>
          <w:rFonts w:ascii="Helvetica" w:hAnsi="Helvetica"/>
        </w:rPr>
        <w:t xml:space="preserve">emotion fluctuations and </w:t>
      </w:r>
      <w:r w:rsidR="00482339" w:rsidRPr="00200885">
        <w:rPr>
          <w:rFonts w:ascii="Helvetica" w:hAnsi="Helvetica"/>
        </w:rPr>
        <w:t xml:space="preserve">investigate what causes them </w:t>
      </w:r>
      <w:r w:rsidR="00F67EC6" w:rsidRPr="00200885">
        <w:rPr>
          <w:rFonts w:ascii="Helvetica" w:hAnsi="Helvetica"/>
        </w:rPr>
        <w:t xml:space="preserve">in </w:t>
      </w:r>
      <w:r w:rsidR="00632AE9" w:rsidRPr="00200885">
        <w:rPr>
          <w:rFonts w:ascii="Helvetica" w:hAnsi="Helvetica"/>
        </w:rPr>
        <w:t xml:space="preserve">adolescents and </w:t>
      </w:r>
      <w:r w:rsidR="00F67EC6" w:rsidRPr="00200885">
        <w:rPr>
          <w:rFonts w:ascii="Helvetica" w:hAnsi="Helvetica"/>
        </w:rPr>
        <w:t>young adults.</w:t>
      </w:r>
      <w:r w:rsidR="00D05C8E" w:rsidRPr="00200885">
        <w:rPr>
          <w:rFonts w:ascii="Helvetica" w:hAnsi="Helvetica"/>
        </w:rPr>
        <w:t xml:space="preserve"> </w:t>
      </w:r>
    </w:p>
    <w:p w14:paraId="082D103A" w14:textId="77777777" w:rsidR="00F67EC6" w:rsidRPr="00200885" w:rsidRDefault="00F67EC6" w:rsidP="00F67EC6">
      <w:pPr>
        <w:spacing w:after="0" w:line="240" w:lineRule="auto"/>
        <w:rPr>
          <w:rFonts w:ascii="Helvetica" w:hAnsi="Helvetica"/>
          <w:b/>
        </w:rPr>
      </w:pPr>
    </w:p>
    <w:p w14:paraId="69A2B6A1" w14:textId="77777777" w:rsidR="00D865C6" w:rsidRPr="00200885" w:rsidRDefault="00D865C6" w:rsidP="00D865C6">
      <w:pPr>
        <w:spacing w:after="120" w:line="240" w:lineRule="auto"/>
        <w:contextualSpacing/>
        <w:rPr>
          <w:rFonts w:ascii="Helvetica" w:hAnsi="Helvetica"/>
        </w:rPr>
      </w:pPr>
      <w:r w:rsidRPr="00200885">
        <w:rPr>
          <w:rFonts w:ascii="Helvetica" w:hAnsi="Helvetica"/>
          <w:b/>
        </w:rPr>
        <w:t>Why have I been invited to take part?</w:t>
      </w:r>
    </w:p>
    <w:p w14:paraId="224533AE" w14:textId="61C7DDA5" w:rsidR="00D865C6" w:rsidRPr="00200885" w:rsidRDefault="00D865C6" w:rsidP="00D865C6">
      <w:pPr>
        <w:spacing w:after="0" w:line="240" w:lineRule="auto"/>
        <w:jc w:val="both"/>
        <w:rPr>
          <w:rFonts w:ascii="Helvetica" w:hAnsi="Helvetica"/>
        </w:rPr>
      </w:pPr>
      <w:r w:rsidRPr="00200885">
        <w:rPr>
          <w:rFonts w:ascii="Helvetica" w:hAnsi="Helvetica"/>
        </w:rPr>
        <w:t xml:space="preserve">You have been </w:t>
      </w:r>
      <w:r w:rsidR="00AB0EC6" w:rsidRPr="00200885">
        <w:rPr>
          <w:rFonts w:ascii="Helvetica" w:hAnsi="Helvetica"/>
        </w:rPr>
        <w:t xml:space="preserve">invited </w:t>
      </w:r>
      <w:r w:rsidRPr="00200885">
        <w:rPr>
          <w:rFonts w:ascii="Helvetica" w:hAnsi="Helvetica"/>
        </w:rPr>
        <w:t xml:space="preserve">because you were interested in participating in a study investigating mood and emotions. </w:t>
      </w:r>
      <w:r w:rsidR="00A20D3E" w:rsidRPr="00200885">
        <w:rPr>
          <w:rFonts w:ascii="Helvetica" w:hAnsi="Helvetica"/>
        </w:rPr>
        <w:t xml:space="preserve">To take part you </w:t>
      </w:r>
      <w:r w:rsidRPr="00200885">
        <w:rPr>
          <w:rFonts w:ascii="Helvetica" w:hAnsi="Helvetica"/>
        </w:rPr>
        <w:t xml:space="preserve">must be </w:t>
      </w:r>
      <w:r w:rsidRPr="00D813EA">
        <w:rPr>
          <w:rFonts w:ascii="Helvetica" w:hAnsi="Helvetica"/>
        </w:rPr>
        <w:t xml:space="preserve">between </w:t>
      </w:r>
      <w:r w:rsidR="00260A26" w:rsidRPr="00D813EA">
        <w:rPr>
          <w:rFonts w:ascii="Helvetica" w:hAnsi="Helvetica"/>
        </w:rPr>
        <w:t>[any range between 1</w:t>
      </w:r>
      <w:ins w:id="1" w:author="Keil, Johannes (Stud. FPN)" w:date="2025-03-31T16:00:00Z" w16du:dateUtc="2025-03-31T15:00:00Z">
        <w:r w:rsidR="007572AA">
          <w:rPr>
            <w:rFonts w:ascii="Helvetica" w:hAnsi="Helvetica"/>
          </w:rPr>
          <w:t>6</w:t>
        </w:r>
      </w:ins>
      <w:del w:id="2" w:author="Keil, Johannes (Stud. FPN)" w:date="2025-03-31T16:00:00Z" w16du:dateUtc="2025-03-31T15:00:00Z">
        <w:r w:rsidR="00260A26" w:rsidRPr="00D813EA" w:rsidDel="007572AA">
          <w:rPr>
            <w:rFonts w:ascii="Helvetica" w:hAnsi="Helvetica"/>
          </w:rPr>
          <w:delText>8</w:delText>
        </w:r>
      </w:del>
      <w:r w:rsidR="00260A26" w:rsidRPr="00D813EA">
        <w:rPr>
          <w:rFonts w:ascii="Helvetica" w:hAnsi="Helvetica"/>
        </w:rPr>
        <w:t xml:space="preserve"> and 65 years old]</w:t>
      </w:r>
      <w:r w:rsidR="000326AD" w:rsidRPr="00D813EA">
        <w:rPr>
          <w:rFonts w:ascii="Helvetica" w:hAnsi="Helvetica"/>
        </w:rPr>
        <w:t>, speak fluent English,</w:t>
      </w:r>
      <w:r w:rsidR="007A5EA0" w:rsidRPr="00D813EA">
        <w:rPr>
          <w:rFonts w:ascii="Helvetica" w:hAnsi="Helvetica"/>
        </w:rPr>
        <w:t xml:space="preserve"> and </w:t>
      </w:r>
      <w:r w:rsidRPr="00D813EA">
        <w:rPr>
          <w:rFonts w:ascii="Helvetica" w:hAnsi="Helvetica"/>
        </w:rPr>
        <w:t xml:space="preserve">have </w:t>
      </w:r>
      <w:r w:rsidR="000326AD" w:rsidRPr="00D813EA">
        <w:rPr>
          <w:rFonts w:ascii="Helvetica" w:hAnsi="Helvetica"/>
        </w:rPr>
        <w:t xml:space="preserve">a </w:t>
      </w:r>
      <w:r w:rsidRPr="00D813EA">
        <w:rPr>
          <w:rFonts w:ascii="Helvetica" w:hAnsi="Helvetica"/>
        </w:rPr>
        <w:t>good internet connectio</w:t>
      </w:r>
      <w:ins w:id="3" w:author="Keil, Johannes (Stud. FPN)" w:date="2025-03-31T15:51:00Z" w16du:dateUtc="2025-03-31T14:51:00Z">
        <w:r w:rsidR="00C811A9">
          <w:rPr>
            <w:rFonts w:ascii="Helvetica" w:hAnsi="Helvetica"/>
          </w:rPr>
          <w:t>n.</w:t>
        </w:r>
      </w:ins>
      <w:del w:id="4" w:author="Keil, Johannes (Stud. FPN)" w:date="2025-03-31T15:51:00Z" w16du:dateUtc="2025-03-31T14:51:00Z">
        <w:r w:rsidRPr="00D813EA" w:rsidDel="00C811A9">
          <w:rPr>
            <w:rFonts w:ascii="Helvetica" w:hAnsi="Helvetica"/>
          </w:rPr>
          <w:delText>n</w:delText>
        </w:r>
      </w:del>
      <w:del w:id="5" w:author="Keil, Johannes (Stud. FPN)" w:date="2025-03-28T14:51:00Z" w16du:dateUtc="2025-03-28T14:51:00Z">
        <w:r w:rsidRPr="00D813EA" w:rsidDel="00D261F5">
          <w:rPr>
            <w:rFonts w:ascii="Helvetica" w:hAnsi="Helvetica"/>
          </w:rPr>
          <w:delText>.</w:delText>
        </w:r>
      </w:del>
    </w:p>
    <w:p w14:paraId="39D23992" w14:textId="77777777" w:rsidR="005A3CF8" w:rsidRPr="00200885" w:rsidRDefault="005A3CF8" w:rsidP="00E52D32">
      <w:pPr>
        <w:spacing w:after="120" w:line="240" w:lineRule="auto"/>
        <w:contextualSpacing/>
        <w:rPr>
          <w:rFonts w:ascii="Helvetica" w:hAnsi="Helvetica"/>
          <w:strike/>
        </w:rPr>
      </w:pPr>
    </w:p>
    <w:p w14:paraId="7568F9B6" w14:textId="5D99DB18" w:rsidR="00094387" w:rsidRPr="00200885" w:rsidRDefault="00094387" w:rsidP="00E52D32">
      <w:pPr>
        <w:spacing w:after="120" w:line="240" w:lineRule="auto"/>
        <w:contextualSpacing/>
        <w:rPr>
          <w:rFonts w:ascii="Helvetica" w:hAnsi="Helvetica"/>
          <w:b/>
        </w:rPr>
      </w:pPr>
      <w:r w:rsidRPr="00200885">
        <w:rPr>
          <w:rFonts w:ascii="Helvetica" w:hAnsi="Helvetica"/>
          <w:b/>
        </w:rPr>
        <w:t>Do I have to take part?</w:t>
      </w:r>
    </w:p>
    <w:p w14:paraId="6BA7F61A" w14:textId="1CF5BD0C" w:rsidR="002C058E" w:rsidRPr="00200885" w:rsidRDefault="001E1E32" w:rsidP="000326AD">
      <w:pPr>
        <w:spacing w:after="0" w:line="240" w:lineRule="auto"/>
        <w:jc w:val="both"/>
        <w:rPr>
          <w:rFonts w:ascii="Helvetica" w:hAnsi="Helvetica"/>
        </w:rPr>
      </w:pPr>
      <w:r w:rsidRPr="00200885">
        <w:rPr>
          <w:rFonts w:ascii="Helvetica" w:hAnsi="Helvetica"/>
        </w:rPr>
        <w:t xml:space="preserve">It is </w:t>
      </w:r>
      <w:r w:rsidR="00315F68" w:rsidRPr="00200885">
        <w:rPr>
          <w:rFonts w:ascii="Helvetica" w:hAnsi="Helvetica"/>
        </w:rPr>
        <w:t xml:space="preserve">completely </w:t>
      </w:r>
      <w:r w:rsidRPr="00200885">
        <w:rPr>
          <w:rFonts w:ascii="Helvetica" w:hAnsi="Helvetica"/>
        </w:rPr>
        <w:t>up to you to decide</w:t>
      </w:r>
      <w:r w:rsidR="00315F68" w:rsidRPr="00200885">
        <w:rPr>
          <w:rFonts w:ascii="Helvetica" w:hAnsi="Helvetica"/>
        </w:rPr>
        <w:t xml:space="preserve"> whether or not to take part in this study</w:t>
      </w:r>
      <w:r w:rsidRPr="00200885">
        <w:rPr>
          <w:rFonts w:ascii="Helvetica" w:hAnsi="Helvetica"/>
        </w:rPr>
        <w:t>. We will describe what will happen during this study in this information sheet</w:t>
      </w:r>
      <w:r w:rsidR="006C40CA" w:rsidRPr="00200885">
        <w:rPr>
          <w:rFonts w:ascii="Helvetica" w:hAnsi="Helvetica"/>
        </w:rPr>
        <w:t xml:space="preserve"> </w:t>
      </w:r>
      <w:r w:rsidR="00E415DF" w:rsidRPr="00200885">
        <w:rPr>
          <w:rFonts w:ascii="Helvetica" w:hAnsi="Helvetica"/>
        </w:rPr>
        <w:t>for which you can take as much time as needed to make sure you understand everything</w:t>
      </w:r>
      <w:r w:rsidRPr="00200885">
        <w:rPr>
          <w:rFonts w:ascii="Helvetica" w:hAnsi="Helvetica"/>
        </w:rPr>
        <w:t xml:space="preserve">. </w:t>
      </w:r>
      <w:r w:rsidR="00EF46D4" w:rsidRPr="00200885">
        <w:rPr>
          <w:rFonts w:ascii="Helvetica" w:hAnsi="Helvetica"/>
        </w:rPr>
        <w:t xml:space="preserve">If you have questions, you can contact the research team using the emails provided. If you are happy to proceed you can then </w:t>
      </w:r>
      <w:r w:rsidRPr="00200885">
        <w:rPr>
          <w:rFonts w:ascii="Helvetica" w:hAnsi="Helvetica"/>
        </w:rPr>
        <w:t>sign a consent form</w:t>
      </w:r>
      <w:r w:rsidR="00EF46D4" w:rsidRPr="00200885">
        <w:rPr>
          <w:rFonts w:ascii="Helvetica" w:hAnsi="Helvetica"/>
        </w:rPr>
        <w:t xml:space="preserve"> and continue on to the </w:t>
      </w:r>
      <w:r w:rsidR="007A5EA0" w:rsidRPr="00200885">
        <w:rPr>
          <w:rFonts w:ascii="Helvetica" w:hAnsi="Helvetica"/>
        </w:rPr>
        <w:t>screening questionnaire</w:t>
      </w:r>
      <w:r w:rsidRPr="00200885">
        <w:rPr>
          <w:rFonts w:ascii="Helvetica" w:hAnsi="Helvetica"/>
        </w:rPr>
        <w:t xml:space="preserve">. You are free to withdraw at any time, without giving a reason and without it affecting any benefits that you are entitled to. If you decide to withdraw you will be asked what you wish to happen to the data you have provided up that point. </w:t>
      </w:r>
    </w:p>
    <w:p w14:paraId="4730AA5A" w14:textId="77777777" w:rsidR="001E03D4" w:rsidRPr="00200885" w:rsidRDefault="001E03D4" w:rsidP="002D6195">
      <w:pPr>
        <w:spacing w:after="120" w:line="240" w:lineRule="auto"/>
        <w:contextualSpacing/>
        <w:rPr>
          <w:rFonts w:ascii="Helvetica" w:hAnsi="Helvetica"/>
          <w:b/>
        </w:rPr>
      </w:pPr>
    </w:p>
    <w:p w14:paraId="5C66F608" w14:textId="36C53936" w:rsidR="00094387" w:rsidRPr="00200885" w:rsidRDefault="00094387" w:rsidP="002D6195">
      <w:pPr>
        <w:spacing w:after="120" w:line="240" w:lineRule="auto"/>
        <w:contextualSpacing/>
        <w:rPr>
          <w:rFonts w:ascii="Helvetica" w:hAnsi="Helvetica"/>
          <w:b/>
        </w:rPr>
      </w:pPr>
      <w:r w:rsidRPr="00200885">
        <w:rPr>
          <w:rFonts w:ascii="Helvetica" w:hAnsi="Helvetica"/>
          <w:b/>
        </w:rPr>
        <w:t>What will happen if I take part?</w:t>
      </w:r>
    </w:p>
    <w:p w14:paraId="33755672" w14:textId="00336911" w:rsidR="000050F6" w:rsidRPr="00200885" w:rsidRDefault="004F4ECA" w:rsidP="00D271D2">
      <w:pPr>
        <w:spacing w:after="120" w:line="240" w:lineRule="auto"/>
        <w:contextualSpacing/>
        <w:jc w:val="both"/>
        <w:rPr>
          <w:rFonts w:ascii="Helvetica" w:hAnsi="Helvetica"/>
          <w:bCs/>
        </w:rPr>
      </w:pPr>
      <w:r w:rsidRPr="00200885">
        <w:rPr>
          <w:rFonts w:ascii="Helvetica" w:hAnsi="Helvetica"/>
          <w:bCs/>
        </w:rPr>
        <w:t xml:space="preserve">You will first start </w:t>
      </w:r>
      <w:r w:rsidR="00A65A0E" w:rsidRPr="00200885">
        <w:rPr>
          <w:rFonts w:ascii="Helvetica" w:hAnsi="Helvetica"/>
          <w:bCs/>
        </w:rPr>
        <w:t xml:space="preserve">with </w:t>
      </w:r>
      <w:r w:rsidRPr="00200885">
        <w:rPr>
          <w:rFonts w:ascii="Helvetica" w:hAnsi="Helvetica"/>
          <w:bCs/>
        </w:rPr>
        <w:t xml:space="preserve">an initial screening </w:t>
      </w:r>
      <w:r w:rsidR="00A65A0E" w:rsidRPr="00200885">
        <w:rPr>
          <w:rFonts w:ascii="Helvetica" w:hAnsi="Helvetica"/>
          <w:bCs/>
        </w:rPr>
        <w:t xml:space="preserve">questionnaire </w:t>
      </w:r>
      <w:r w:rsidR="009F0D56" w:rsidRPr="00200885">
        <w:rPr>
          <w:rFonts w:ascii="Helvetica" w:hAnsi="Helvetica"/>
          <w:bCs/>
        </w:rPr>
        <w:t xml:space="preserve">which takes about </w:t>
      </w:r>
      <w:ins w:id="6" w:author="Keil, Johannes (Stud. FPN)" w:date="2025-03-31T16:01:00Z" w16du:dateUtc="2025-03-31T15:01:00Z">
        <w:r w:rsidR="007572AA">
          <w:rPr>
            <w:rFonts w:ascii="Helvetica" w:hAnsi="Helvetica"/>
            <w:bCs/>
          </w:rPr>
          <w:t>5</w:t>
        </w:r>
      </w:ins>
      <w:del w:id="7" w:author="Keil, Johannes (Stud. FPN)" w:date="2025-03-31T16:00:00Z" w16du:dateUtc="2025-03-31T15:00:00Z">
        <w:r w:rsidR="009F0D56" w:rsidRPr="00200885" w:rsidDel="007572AA">
          <w:rPr>
            <w:rFonts w:ascii="Helvetica" w:hAnsi="Helvetica"/>
            <w:bCs/>
          </w:rPr>
          <w:delText>5</w:delText>
        </w:r>
      </w:del>
      <w:r w:rsidR="009F0D56" w:rsidRPr="00200885">
        <w:rPr>
          <w:rFonts w:ascii="Helvetica" w:hAnsi="Helvetica"/>
          <w:bCs/>
        </w:rPr>
        <w:t xml:space="preserve"> minutes to complete</w:t>
      </w:r>
      <w:r w:rsidR="00A65A0E" w:rsidRPr="00200885">
        <w:rPr>
          <w:rFonts w:ascii="Helvetica" w:hAnsi="Helvetica"/>
          <w:bCs/>
        </w:rPr>
        <w:t>,</w:t>
      </w:r>
      <w:r w:rsidR="009F0D56" w:rsidRPr="00200885">
        <w:rPr>
          <w:rFonts w:ascii="Helvetica" w:hAnsi="Helvetica"/>
          <w:bCs/>
        </w:rPr>
        <w:t xml:space="preserve"> </w:t>
      </w:r>
      <w:r w:rsidRPr="00200885">
        <w:rPr>
          <w:rFonts w:ascii="Helvetica" w:hAnsi="Helvetica"/>
          <w:bCs/>
        </w:rPr>
        <w:t xml:space="preserve">and if the study </w:t>
      </w:r>
      <w:r w:rsidR="00A65A0E" w:rsidRPr="00200885">
        <w:rPr>
          <w:rFonts w:ascii="Helvetica" w:hAnsi="Helvetica"/>
          <w:bCs/>
        </w:rPr>
        <w:t xml:space="preserve">is </w:t>
      </w:r>
      <w:r w:rsidRPr="00200885">
        <w:rPr>
          <w:rFonts w:ascii="Helvetica" w:hAnsi="Helvetica"/>
          <w:bCs/>
        </w:rPr>
        <w:t xml:space="preserve">suitable for you, you will </w:t>
      </w:r>
      <w:r w:rsidR="007A5EA0" w:rsidRPr="00200885">
        <w:rPr>
          <w:rFonts w:ascii="Helvetica" w:hAnsi="Helvetica"/>
          <w:bCs/>
        </w:rPr>
        <w:t>be invited to</w:t>
      </w:r>
      <w:r w:rsidRPr="00200885">
        <w:rPr>
          <w:rFonts w:ascii="Helvetica" w:hAnsi="Helvetica"/>
          <w:bCs/>
        </w:rPr>
        <w:t xml:space="preserve"> the actual study </w:t>
      </w:r>
      <w:r w:rsidR="007A5EA0" w:rsidRPr="00200885">
        <w:rPr>
          <w:rFonts w:ascii="Helvetica" w:hAnsi="Helvetica"/>
          <w:bCs/>
        </w:rPr>
        <w:t xml:space="preserve">which involves completing </w:t>
      </w:r>
      <w:r w:rsidRPr="00200885">
        <w:rPr>
          <w:rFonts w:ascii="Helvetica" w:hAnsi="Helvetica"/>
          <w:bCs/>
        </w:rPr>
        <w:t xml:space="preserve">some questionnaires and computer tasks. </w:t>
      </w:r>
      <w:r w:rsidR="00C56395" w:rsidRPr="00200885">
        <w:rPr>
          <w:rFonts w:ascii="Helvetica" w:hAnsi="Helvetica"/>
          <w:bCs/>
        </w:rPr>
        <w:t>During the s</w:t>
      </w:r>
      <w:r w:rsidR="00A01AA6" w:rsidRPr="00200885">
        <w:rPr>
          <w:rFonts w:ascii="Helvetica" w:hAnsi="Helvetica"/>
          <w:bCs/>
        </w:rPr>
        <w:t>creening</w:t>
      </w:r>
      <w:r w:rsidR="00C56395" w:rsidRPr="00200885">
        <w:rPr>
          <w:rFonts w:ascii="Helvetica" w:hAnsi="Helvetica"/>
          <w:bCs/>
        </w:rPr>
        <w:t xml:space="preserve">, you will be asked to answer </w:t>
      </w:r>
      <w:r w:rsidR="00A01AA6" w:rsidRPr="00200885">
        <w:rPr>
          <w:rFonts w:ascii="Helvetica" w:hAnsi="Helvetica"/>
          <w:bCs/>
        </w:rPr>
        <w:t>some questions to decide whether this study would be suitable for you.</w:t>
      </w:r>
      <w:r w:rsidR="00EF46D4" w:rsidRPr="00200885">
        <w:rPr>
          <w:rFonts w:ascii="Helvetica" w:hAnsi="Helvetica"/>
          <w:bCs/>
        </w:rPr>
        <w:t xml:space="preserve"> </w:t>
      </w:r>
    </w:p>
    <w:p w14:paraId="4844E83B" w14:textId="77777777" w:rsidR="00BE5F3F" w:rsidRPr="00200885" w:rsidRDefault="00BE5F3F" w:rsidP="00D271D2">
      <w:pPr>
        <w:pStyle w:val="ListParagraph"/>
        <w:spacing w:after="0" w:line="240" w:lineRule="auto"/>
        <w:ind w:left="360"/>
        <w:jc w:val="both"/>
        <w:rPr>
          <w:rFonts w:ascii="Helvetica" w:hAnsi="Helvetica"/>
        </w:rPr>
      </w:pPr>
    </w:p>
    <w:p w14:paraId="62C6FB0C" w14:textId="2F72F169" w:rsidR="00EE1E33" w:rsidRPr="00200885" w:rsidRDefault="00CB1552" w:rsidP="00081F9A">
      <w:pPr>
        <w:spacing w:after="0" w:line="240" w:lineRule="auto"/>
        <w:ind w:left="284"/>
        <w:jc w:val="both"/>
        <w:rPr>
          <w:rFonts w:ascii="Helvetica" w:hAnsi="Helvetica"/>
          <w:bCs/>
        </w:rPr>
      </w:pPr>
      <w:r w:rsidRPr="000F7990">
        <w:rPr>
          <w:rFonts w:ascii="Helvetica" w:hAnsi="Helvetica"/>
          <w:b/>
        </w:rPr>
        <w:t>S</w:t>
      </w:r>
      <w:r w:rsidR="00357059" w:rsidRPr="000F7990">
        <w:rPr>
          <w:rFonts w:ascii="Helvetica" w:hAnsi="Helvetica"/>
          <w:b/>
        </w:rPr>
        <w:t>tudy</w:t>
      </w:r>
      <w:r w:rsidR="00C43197" w:rsidRPr="000F7990">
        <w:rPr>
          <w:rFonts w:ascii="Helvetica" w:hAnsi="Helvetica"/>
          <w:b/>
        </w:rPr>
        <w:t xml:space="preserve"> summary</w:t>
      </w:r>
      <w:r w:rsidR="00357059" w:rsidRPr="00200885">
        <w:rPr>
          <w:rFonts w:ascii="Helvetica" w:hAnsi="Helvetica"/>
        </w:rPr>
        <w:t xml:space="preserve">: </w:t>
      </w:r>
      <w:r w:rsidR="00264EB3" w:rsidRPr="00200885">
        <w:rPr>
          <w:rFonts w:ascii="Helvetica" w:hAnsi="Helvetica"/>
          <w:bCs/>
        </w:rPr>
        <w:t>This is a study about how people</w:t>
      </w:r>
      <w:ins w:id="8" w:author="Keil, Johannes (Stud. FPN)" w:date="2025-03-28T14:51:00Z" w16du:dateUtc="2025-03-28T14:51:00Z">
        <w:r w:rsidR="00D261F5">
          <w:rPr>
            <w:rFonts w:ascii="Helvetica" w:hAnsi="Helvetica"/>
            <w:bCs/>
          </w:rPr>
          <w:t xml:space="preserve"> </w:t>
        </w:r>
      </w:ins>
      <w:ins w:id="9" w:author="Keil, Johannes (Stud. FPN)" w:date="2025-03-28T14:52:00Z" w16du:dateUtc="2025-03-28T14:52:00Z">
        <w:r w:rsidR="00D261F5">
          <w:rPr>
            <w:rFonts w:ascii="Helvetica" w:hAnsi="Helvetica"/>
            <w:bCs/>
          </w:rPr>
          <w:t xml:space="preserve">think </w:t>
        </w:r>
        <w:commentRangeStart w:id="10"/>
        <w:r w:rsidR="00D261F5">
          <w:rPr>
            <w:rFonts w:ascii="Helvetica" w:hAnsi="Helvetica"/>
            <w:bCs/>
          </w:rPr>
          <w:t>about, and want to change, their experiences</w:t>
        </w:r>
      </w:ins>
      <w:ins w:id="11" w:author="Keil, Johannes (Stud. FPN)" w:date="2025-03-28T15:10:00Z" w16du:dateUtc="2025-03-28T15:10:00Z">
        <w:del w:id="12" w:author="Stringaris, Argyris" w:date="2025-03-29T16:54:00Z" w16du:dateUtc="2025-03-29T16:54:00Z">
          <w:r w:rsidR="00632509" w:rsidDel="008C7918">
            <w:rPr>
              <w:rFonts w:ascii="Helvetica" w:hAnsi="Helvetica"/>
              <w:bCs/>
            </w:rPr>
            <w:delText xml:space="preserve">, </w:delText>
          </w:r>
        </w:del>
      </w:ins>
      <w:ins w:id="13" w:author="Keil, Johannes (Stud. FPN)" w:date="2025-03-28T14:52:00Z" w16du:dateUtc="2025-03-28T14:52:00Z">
        <w:del w:id="14" w:author="Stringaris, Argyris" w:date="2025-03-29T16:54:00Z" w16du:dateUtc="2025-03-29T16:54:00Z">
          <w:r w:rsidR="00D261F5" w:rsidDel="008C7918">
            <w:rPr>
              <w:rFonts w:ascii="Helvetica" w:hAnsi="Helvetica"/>
              <w:bCs/>
            </w:rPr>
            <w:delText>emotions</w:delText>
          </w:r>
        </w:del>
      </w:ins>
      <w:ins w:id="15" w:author="Keil, Johannes (Stud. FPN)" w:date="2025-03-28T15:10:00Z" w16du:dateUtc="2025-03-28T15:10:00Z">
        <w:del w:id="16" w:author="Stringaris, Argyris" w:date="2025-03-29T16:54:00Z" w16du:dateUtc="2025-03-29T16:54:00Z">
          <w:r w:rsidR="00632509" w:rsidDel="008C7918">
            <w:rPr>
              <w:rFonts w:ascii="Helvetica" w:hAnsi="Helvetica"/>
              <w:bCs/>
            </w:rPr>
            <w:delText xml:space="preserve"> </w:delText>
          </w:r>
        </w:del>
      </w:ins>
      <w:ins w:id="17" w:author="Keil, Johannes (Stud. FPN)" w:date="2025-03-28T15:11:00Z" w16du:dateUtc="2025-03-28T15:11:00Z">
        <w:del w:id="18" w:author="Stringaris, Argyris" w:date="2025-03-29T16:54:00Z" w16du:dateUtc="2025-03-29T16:54:00Z">
          <w:r w:rsidR="00632509" w:rsidDel="008C7918">
            <w:rPr>
              <w:rFonts w:ascii="Helvetica" w:hAnsi="Helvetica"/>
              <w:bCs/>
            </w:rPr>
            <w:delText>as well as anxiety or depression symptoms</w:delText>
          </w:r>
        </w:del>
      </w:ins>
      <w:ins w:id="19" w:author="Stringaris, Argyris" w:date="2025-03-29T16:54:00Z" w16du:dateUtc="2025-03-29T16:54:00Z">
        <w:r w:rsidR="008C7918">
          <w:rPr>
            <w:rFonts w:ascii="Helvetica" w:hAnsi="Helvetica"/>
            <w:bCs/>
          </w:rPr>
          <w:t xml:space="preserve"> including those of </w:t>
        </w:r>
        <w:del w:id="20" w:author="Keil, Johannes (Stud. FPN)" w:date="2025-03-31T15:51:00Z" w16du:dateUtc="2025-03-31T14:51:00Z">
          <w:r w:rsidR="008C7918" w:rsidDel="00C811A9">
            <w:rPr>
              <w:rFonts w:ascii="Helvetica" w:hAnsi="Helvetica"/>
              <w:bCs/>
            </w:rPr>
            <w:delText>depression</w:delText>
          </w:r>
        </w:del>
      </w:ins>
      <w:ins w:id="21" w:author="Keil, Johannes (Stud. FPN)" w:date="2025-03-31T15:51:00Z" w16du:dateUtc="2025-03-31T14:51:00Z">
        <w:r w:rsidR="00C811A9">
          <w:rPr>
            <w:rFonts w:ascii="Helvetica" w:hAnsi="Helvetica"/>
            <w:bCs/>
          </w:rPr>
          <w:t>low mood</w:t>
        </w:r>
      </w:ins>
      <w:ins w:id="22" w:author="Stringaris, Argyris" w:date="2025-03-29T16:54:00Z" w16du:dateUtc="2025-03-29T16:54:00Z">
        <w:r w:rsidR="008C7918">
          <w:rPr>
            <w:rFonts w:ascii="Helvetica" w:hAnsi="Helvetica"/>
            <w:bCs/>
          </w:rPr>
          <w:t xml:space="preserve"> or </w:t>
        </w:r>
      </w:ins>
      <w:ins w:id="23" w:author="Keil, Johannes (Stud. FPN)" w:date="2025-03-31T15:51:00Z" w16du:dateUtc="2025-03-31T14:51:00Z">
        <w:r w:rsidR="00C811A9">
          <w:rPr>
            <w:rFonts w:ascii="Helvetica" w:hAnsi="Helvetica"/>
            <w:bCs/>
          </w:rPr>
          <w:t>feeling anxious in soci</w:t>
        </w:r>
      </w:ins>
      <w:ins w:id="24" w:author="Keil, Johannes (Stud. FPN)" w:date="2025-03-31T15:52:00Z" w16du:dateUtc="2025-03-31T14:52:00Z">
        <w:r w:rsidR="00C811A9">
          <w:rPr>
            <w:rFonts w:ascii="Helvetica" w:hAnsi="Helvetica"/>
            <w:bCs/>
          </w:rPr>
          <w:t>al situations</w:t>
        </w:r>
      </w:ins>
      <w:ins w:id="25" w:author="Stringaris, Argyris" w:date="2025-03-29T16:54:00Z" w16du:dateUtc="2025-03-29T16:54:00Z">
        <w:del w:id="26" w:author="Keil, Johannes (Stud. FPN)" w:date="2025-03-31T15:51:00Z" w16du:dateUtc="2025-03-31T14:51:00Z">
          <w:r w:rsidR="008C7918" w:rsidDel="00C811A9">
            <w:rPr>
              <w:rFonts w:ascii="Helvetica" w:hAnsi="Helvetica"/>
              <w:bCs/>
            </w:rPr>
            <w:delText>anxiety</w:delText>
          </w:r>
        </w:del>
      </w:ins>
      <w:ins w:id="27" w:author="Stringaris, Argyris" w:date="2025-03-29T16:46:00Z" w16du:dateUtc="2025-03-29T16:46:00Z">
        <w:r w:rsidR="0081224C">
          <w:rPr>
            <w:rFonts w:ascii="Helvetica" w:hAnsi="Helvetica"/>
            <w:bCs/>
          </w:rPr>
          <w:t xml:space="preserve">. </w:t>
        </w:r>
      </w:ins>
      <w:del w:id="28" w:author="Keil, Johannes (Stud. FPN)" w:date="2025-03-28T14:51:00Z" w16du:dateUtc="2025-03-28T14:51:00Z">
        <w:r w:rsidR="00264EB3" w:rsidRPr="00200885" w:rsidDel="00D261F5">
          <w:rPr>
            <w:rFonts w:ascii="Helvetica" w:hAnsi="Helvetica"/>
            <w:bCs/>
          </w:rPr>
          <w:delText xml:space="preserve"> think and feel </w:delText>
        </w:r>
        <w:r w:rsidR="008703B8" w:rsidRPr="00200885" w:rsidDel="00D261F5">
          <w:rPr>
            <w:rFonts w:ascii="Helvetica" w:hAnsi="Helvetica"/>
            <w:bCs/>
          </w:rPr>
          <w:delText xml:space="preserve">while they </w:delText>
        </w:r>
        <w:r w:rsidR="008703B8" w:rsidRPr="00200885" w:rsidDel="00D261F5">
          <w:rPr>
            <w:rFonts w:ascii="Helvetica" w:hAnsi="Helvetica"/>
            <w:bCs/>
          </w:rPr>
          <w:lastRenderedPageBreak/>
          <w:delText>have to play a game, simply wait, or are in social situations</w:delText>
        </w:r>
        <w:r w:rsidR="00264EB3" w:rsidRPr="00200885" w:rsidDel="00D261F5">
          <w:rPr>
            <w:rFonts w:ascii="Helvetica" w:hAnsi="Helvetica"/>
            <w:bCs/>
          </w:rPr>
          <w:delText xml:space="preserve">. </w:delText>
        </w:r>
      </w:del>
      <w:r w:rsidR="006051FD" w:rsidRPr="00200885">
        <w:rPr>
          <w:rFonts w:ascii="Helvetica" w:hAnsi="Helvetica"/>
          <w:bCs/>
        </w:rPr>
        <w:t xml:space="preserve">If you </w:t>
      </w:r>
      <w:commentRangeEnd w:id="10"/>
      <w:r w:rsidR="0081224C">
        <w:rPr>
          <w:rStyle w:val="CommentReference"/>
        </w:rPr>
        <w:commentReference w:id="10"/>
      </w:r>
      <w:r w:rsidR="006051FD" w:rsidRPr="00200885">
        <w:rPr>
          <w:rFonts w:ascii="Helvetica" w:hAnsi="Helvetica"/>
          <w:bCs/>
        </w:rPr>
        <w:t>decide to take part</w:t>
      </w:r>
      <w:r w:rsidR="00A65A0E" w:rsidRPr="00200885">
        <w:rPr>
          <w:rFonts w:ascii="Helvetica" w:hAnsi="Helvetica"/>
          <w:bCs/>
        </w:rPr>
        <w:t>,</w:t>
      </w:r>
      <w:r w:rsidR="006051FD" w:rsidRPr="00200885">
        <w:rPr>
          <w:rFonts w:ascii="Helvetica" w:hAnsi="Helvetica"/>
          <w:bCs/>
        </w:rPr>
        <w:t xml:space="preserve"> and if screening </w:t>
      </w:r>
      <w:r w:rsidR="00A65A0E" w:rsidRPr="00200885">
        <w:rPr>
          <w:rFonts w:ascii="Helvetica" w:hAnsi="Helvetica"/>
          <w:bCs/>
        </w:rPr>
        <w:t xml:space="preserve">shows </w:t>
      </w:r>
      <w:r w:rsidR="006051FD" w:rsidRPr="00200885">
        <w:rPr>
          <w:rFonts w:ascii="Helvetica" w:hAnsi="Helvetica"/>
          <w:bCs/>
        </w:rPr>
        <w:t>the study would be suitable for you, you will answer some questionnaires and perform some computer tasks outline</w:t>
      </w:r>
      <w:ins w:id="29" w:author="Keil, Johannes (Stud. FPN)" w:date="2025-03-31T16:03:00Z" w16du:dateUtc="2025-03-31T15:03:00Z">
        <w:r w:rsidR="005A0615">
          <w:rPr>
            <w:rFonts w:ascii="Helvetica" w:hAnsi="Helvetica"/>
            <w:bCs/>
          </w:rPr>
          <w:t>d</w:t>
        </w:r>
      </w:ins>
      <w:del w:id="30" w:author="Keil, Johannes (Stud. FPN)" w:date="2025-03-31T16:03:00Z" w16du:dateUtc="2025-03-31T15:03:00Z">
        <w:r w:rsidR="006051FD" w:rsidRPr="00200885" w:rsidDel="005A0615">
          <w:rPr>
            <w:rFonts w:ascii="Helvetica" w:hAnsi="Helvetica"/>
            <w:bCs/>
          </w:rPr>
          <w:delText>s</w:delText>
        </w:r>
      </w:del>
      <w:r w:rsidR="006051FD" w:rsidRPr="00200885">
        <w:rPr>
          <w:rFonts w:ascii="Helvetica" w:hAnsi="Helvetica"/>
          <w:bCs/>
        </w:rPr>
        <w:t xml:space="preserve"> below. </w:t>
      </w:r>
      <w:r w:rsidR="0064132F" w:rsidRPr="00200885">
        <w:rPr>
          <w:rFonts w:ascii="Helvetica" w:hAnsi="Helvetica"/>
          <w:bCs/>
        </w:rPr>
        <w:t xml:space="preserve">The total duration of the study is </w:t>
      </w:r>
      <w:r w:rsidR="00ED6CE7" w:rsidRPr="00200885">
        <w:rPr>
          <w:rFonts w:ascii="Helvetica" w:hAnsi="Helvetica"/>
          <w:bCs/>
        </w:rPr>
        <w:t xml:space="preserve">up to </w:t>
      </w:r>
      <w:r w:rsidR="0064132F" w:rsidRPr="00200885">
        <w:rPr>
          <w:rFonts w:ascii="Helvetica" w:hAnsi="Helvetica"/>
          <w:bCs/>
        </w:rPr>
        <w:t>90 minutes.</w:t>
      </w:r>
      <w:r w:rsidR="00EE1E33" w:rsidRPr="00200885">
        <w:rPr>
          <w:rFonts w:ascii="Helvetica" w:hAnsi="Helvetica"/>
          <w:bCs/>
        </w:rPr>
        <w:t xml:space="preserve"> </w:t>
      </w:r>
    </w:p>
    <w:p w14:paraId="0699D50D" w14:textId="77777777" w:rsidR="00EE1E33" w:rsidRPr="00200885" w:rsidRDefault="00EE1E33" w:rsidP="00081F9A">
      <w:pPr>
        <w:spacing w:after="0" w:line="240" w:lineRule="auto"/>
        <w:ind w:left="284"/>
        <w:jc w:val="both"/>
        <w:rPr>
          <w:rFonts w:ascii="Helvetica" w:hAnsi="Helvetica"/>
        </w:rPr>
      </w:pPr>
    </w:p>
    <w:p w14:paraId="7BE5809F" w14:textId="64996545" w:rsidR="00EC1385" w:rsidRPr="00200885" w:rsidRDefault="00081F9A" w:rsidP="00081F9A">
      <w:pPr>
        <w:spacing w:after="0" w:line="240" w:lineRule="auto"/>
        <w:ind w:left="284"/>
        <w:jc w:val="both"/>
        <w:rPr>
          <w:rFonts w:ascii="Helvetica" w:hAnsi="Helvetica"/>
        </w:rPr>
      </w:pPr>
      <w:r w:rsidRPr="000F7990">
        <w:rPr>
          <w:rFonts w:ascii="Helvetica" w:hAnsi="Helvetica"/>
          <w:b/>
        </w:rPr>
        <w:t>Who can take part (e</w:t>
      </w:r>
      <w:r w:rsidR="00EE1E33" w:rsidRPr="000F7990" w:rsidDel="004A27C6">
        <w:rPr>
          <w:rFonts w:ascii="Helvetica" w:hAnsi="Helvetica"/>
          <w:b/>
        </w:rPr>
        <w:t>ligibility assessment</w:t>
      </w:r>
      <w:r w:rsidRPr="00200885">
        <w:rPr>
          <w:rFonts w:ascii="Helvetica" w:hAnsi="Helvetica"/>
          <w:b/>
          <w:i/>
        </w:rPr>
        <w:t>)</w:t>
      </w:r>
      <w:r w:rsidR="00EE1E33" w:rsidRPr="00200885" w:rsidDel="004A27C6">
        <w:rPr>
          <w:rFonts w:ascii="Helvetica" w:hAnsi="Helvetica"/>
        </w:rPr>
        <w:t xml:space="preserve">: </w:t>
      </w:r>
      <w:r w:rsidR="00EE1E33" w:rsidRPr="00200885">
        <w:rPr>
          <w:rFonts w:ascii="Helvetica" w:hAnsi="Helvetica"/>
        </w:rPr>
        <w:t xml:space="preserve">After reading this information sheet, for which you can take as much time as needed to make sure you understand everything, you will have an opportunity to ask us any questions. </w:t>
      </w:r>
      <w:r w:rsidR="00EE1E33" w:rsidRPr="00200885" w:rsidDel="00EF46D4">
        <w:rPr>
          <w:rFonts w:ascii="Helvetica" w:hAnsi="Helvetica"/>
        </w:rPr>
        <w:t xml:space="preserve">Once you have decided that this study is of interest to you, you will need to answer some additional questions to make sure the study is suitable for you. </w:t>
      </w:r>
      <w:r w:rsidR="00456918" w:rsidRPr="00200885" w:rsidDel="00EF46D4">
        <w:rPr>
          <w:rFonts w:ascii="Helvetica" w:hAnsi="Helvetica"/>
        </w:rPr>
        <w:t xml:space="preserve">Once you have been selected to participate in the study, you must note that you can still </w:t>
      </w:r>
      <w:r w:rsidR="00EC1385" w:rsidRPr="00200885" w:rsidDel="00EF46D4">
        <w:rPr>
          <w:rFonts w:ascii="Helvetica" w:hAnsi="Helvetica"/>
        </w:rPr>
        <w:t xml:space="preserve">withdraw from the study at any time during, </w:t>
      </w:r>
      <w:r w:rsidR="00032745" w:rsidRPr="00200885" w:rsidDel="00EF46D4">
        <w:rPr>
          <w:rFonts w:ascii="Helvetica" w:hAnsi="Helvetica"/>
        </w:rPr>
        <w:t xml:space="preserve">before </w:t>
      </w:r>
      <w:r w:rsidR="00456918" w:rsidRPr="00200885" w:rsidDel="00EF46D4">
        <w:rPr>
          <w:rFonts w:ascii="Helvetica" w:hAnsi="Helvetica"/>
        </w:rPr>
        <w:t xml:space="preserve">or at </w:t>
      </w:r>
      <w:r w:rsidR="00032745" w:rsidRPr="00200885" w:rsidDel="00EF46D4">
        <w:rPr>
          <w:rFonts w:ascii="Helvetica" w:hAnsi="Helvetica"/>
        </w:rPr>
        <w:t>the end of the study</w:t>
      </w:r>
      <w:r w:rsidR="00EC1385" w:rsidRPr="00200885" w:rsidDel="00EF46D4">
        <w:rPr>
          <w:rFonts w:ascii="Helvetica" w:hAnsi="Helvetica"/>
        </w:rPr>
        <w:t xml:space="preserve">, you can request the deletion of any data you have provided. </w:t>
      </w:r>
      <w:r w:rsidR="00456918" w:rsidRPr="00200885" w:rsidDel="00EF46D4">
        <w:rPr>
          <w:rFonts w:ascii="Helvetica" w:hAnsi="Helvetica"/>
        </w:rPr>
        <w:t xml:space="preserve">You do not need to give us any reason. </w:t>
      </w:r>
      <w:r w:rsidR="00EC1385" w:rsidRPr="00200885" w:rsidDel="00EF46D4">
        <w:rPr>
          <w:rFonts w:ascii="Helvetica" w:hAnsi="Helvetica"/>
        </w:rPr>
        <w:t>However, if you choose to withdraw after the study</w:t>
      </w:r>
      <w:r w:rsidR="00C43197" w:rsidRPr="00200885" w:rsidDel="00EF46D4">
        <w:rPr>
          <w:rFonts w:ascii="Helvetica" w:hAnsi="Helvetica"/>
        </w:rPr>
        <w:t xml:space="preserve"> finishes</w:t>
      </w:r>
      <w:r w:rsidR="00EC1385" w:rsidRPr="00200885" w:rsidDel="00EF46D4">
        <w:rPr>
          <w:rFonts w:ascii="Helvetica" w:hAnsi="Helvetica"/>
        </w:rPr>
        <w:t xml:space="preserve"> it will </w:t>
      </w:r>
      <w:r w:rsidR="00C43197" w:rsidRPr="00200885" w:rsidDel="00EF46D4">
        <w:rPr>
          <w:rFonts w:ascii="Helvetica" w:hAnsi="Helvetica"/>
        </w:rPr>
        <w:t xml:space="preserve">not </w:t>
      </w:r>
      <w:r w:rsidR="00EC1385" w:rsidRPr="00200885" w:rsidDel="00EF46D4">
        <w:rPr>
          <w:rFonts w:ascii="Helvetica" w:hAnsi="Helvetica"/>
        </w:rPr>
        <w:t>be possible to delete your data, as your personal information will be deleted and it will no</w:t>
      </w:r>
      <w:r w:rsidR="00255C96" w:rsidRPr="00200885" w:rsidDel="00EF46D4">
        <w:rPr>
          <w:rFonts w:ascii="Helvetica" w:hAnsi="Helvetica"/>
        </w:rPr>
        <w:t xml:space="preserve"> longer</w:t>
      </w:r>
      <w:r w:rsidR="00EC1385" w:rsidRPr="00200885" w:rsidDel="00EF46D4">
        <w:rPr>
          <w:rFonts w:ascii="Helvetica" w:hAnsi="Helvetica"/>
        </w:rPr>
        <w:t xml:space="preserve"> be possible to identify your </w:t>
      </w:r>
      <w:r w:rsidR="00032745" w:rsidRPr="00200885" w:rsidDel="00EF46D4">
        <w:rPr>
          <w:rFonts w:ascii="Helvetica" w:hAnsi="Helvetica"/>
        </w:rPr>
        <w:t xml:space="preserve">study </w:t>
      </w:r>
      <w:r w:rsidR="00EC1385" w:rsidRPr="00200885" w:rsidDel="00EF46D4">
        <w:rPr>
          <w:rFonts w:ascii="Helvetica" w:hAnsi="Helvetica"/>
        </w:rPr>
        <w:t>record.</w:t>
      </w:r>
    </w:p>
    <w:p w14:paraId="4722F0E7" w14:textId="27FA8D57" w:rsidR="004A27C6" w:rsidRPr="00200885" w:rsidRDefault="004A27C6" w:rsidP="00081F9A">
      <w:pPr>
        <w:spacing w:after="0" w:line="240" w:lineRule="auto"/>
        <w:ind w:left="284"/>
        <w:jc w:val="both"/>
        <w:rPr>
          <w:rFonts w:ascii="Helvetica" w:hAnsi="Helvetica"/>
        </w:rPr>
      </w:pPr>
    </w:p>
    <w:p w14:paraId="691A829A" w14:textId="3F04E7B9" w:rsidR="002E3366" w:rsidRPr="00200885" w:rsidRDefault="00CB1552" w:rsidP="00081F9A">
      <w:pPr>
        <w:spacing w:after="0" w:line="240" w:lineRule="auto"/>
        <w:ind w:left="284"/>
        <w:jc w:val="both"/>
        <w:rPr>
          <w:rFonts w:ascii="Helvetica" w:hAnsi="Helvetica"/>
        </w:rPr>
      </w:pPr>
      <w:r w:rsidRPr="000F7990">
        <w:rPr>
          <w:rFonts w:ascii="Helvetica" w:hAnsi="Helvetica"/>
          <w:b/>
        </w:rPr>
        <w:t>Mental health questionnaires</w:t>
      </w:r>
      <w:r w:rsidRPr="000F7990">
        <w:rPr>
          <w:rFonts w:ascii="Helvetica" w:hAnsi="Helvetica"/>
        </w:rPr>
        <w:t>:</w:t>
      </w:r>
      <w:r w:rsidRPr="00200885">
        <w:rPr>
          <w:rFonts w:ascii="Helvetica" w:hAnsi="Helvetica"/>
        </w:rPr>
        <w:t xml:space="preserve"> </w:t>
      </w:r>
      <w:r w:rsidR="00DF659F" w:rsidRPr="00200885">
        <w:rPr>
          <w:rFonts w:ascii="Helvetica" w:hAnsi="Helvetica"/>
        </w:rPr>
        <w:t>As part of this study, y</w:t>
      </w:r>
      <w:r w:rsidR="001B755F" w:rsidRPr="00200885">
        <w:rPr>
          <w:rFonts w:ascii="Helvetica" w:hAnsi="Helvetica"/>
        </w:rPr>
        <w:t>ou wi</w:t>
      </w:r>
      <w:ins w:id="31" w:author="Keil, Johannes (Stud. FPN)" w:date="2025-03-28T15:11:00Z" w16du:dateUtc="2025-03-28T15:11:00Z">
        <w:r w:rsidR="00632509">
          <w:rPr>
            <w:rFonts w:ascii="Helvetica" w:hAnsi="Helvetica"/>
          </w:rPr>
          <w:t>ll</w:t>
        </w:r>
      </w:ins>
      <w:del w:id="32" w:author="Keil, Johannes (Stud. FPN)" w:date="2025-03-28T15:11:00Z" w16du:dateUtc="2025-03-28T15:11:00Z">
        <w:r w:rsidR="001B755F" w:rsidRPr="00200885" w:rsidDel="00632509">
          <w:rPr>
            <w:rFonts w:ascii="Helvetica" w:hAnsi="Helvetica"/>
          </w:rPr>
          <w:delText>ll</w:delText>
        </w:r>
      </w:del>
      <w:r w:rsidR="001B755F" w:rsidRPr="00200885">
        <w:rPr>
          <w:rFonts w:ascii="Helvetica" w:hAnsi="Helvetica"/>
        </w:rPr>
        <w:t xml:space="preserve"> complete questionnaires relating to your mental health before</w:t>
      </w:r>
      <w:r w:rsidR="00DF659F" w:rsidRPr="00200885">
        <w:rPr>
          <w:rFonts w:ascii="Helvetica" w:hAnsi="Helvetica"/>
        </w:rPr>
        <w:t xml:space="preserve"> and </w:t>
      </w:r>
      <w:r w:rsidR="001B755F" w:rsidRPr="00200885">
        <w:rPr>
          <w:rFonts w:ascii="Helvetica" w:hAnsi="Helvetica"/>
        </w:rPr>
        <w:t xml:space="preserve">during </w:t>
      </w:r>
      <w:r w:rsidR="00DF659F" w:rsidRPr="00200885">
        <w:rPr>
          <w:rFonts w:ascii="Helvetica" w:hAnsi="Helvetica"/>
        </w:rPr>
        <w:t>the study session</w:t>
      </w:r>
      <w:r w:rsidR="001B755F" w:rsidRPr="00200885">
        <w:rPr>
          <w:rFonts w:ascii="Helvetica" w:hAnsi="Helvetica"/>
        </w:rPr>
        <w:t xml:space="preserve">. </w:t>
      </w:r>
      <w:r w:rsidR="00480C09" w:rsidRPr="00200885">
        <w:rPr>
          <w:rFonts w:ascii="Helvetica" w:hAnsi="Helvetica"/>
        </w:rPr>
        <w:t xml:space="preserve">The questionnaire data will be saved on a secured </w:t>
      </w:r>
      <w:r w:rsidR="00C36356" w:rsidRPr="00200885">
        <w:rPr>
          <w:rFonts w:ascii="Helvetica" w:hAnsi="Helvetica"/>
        </w:rPr>
        <w:t xml:space="preserve">online </w:t>
      </w:r>
      <w:r w:rsidR="00480C09" w:rsidRPr="00200885">
        <w:rPr>
          <w:rFonts w:ascii="Helvetica" w:hAnsi="Helvetica"/>
        </w:rPr>
        <w:t xml:space="preserve">platform and will take </w:t>
      </w:r>
      <w:r w:rsidR="001B755F" w:rsidRPr="00200885">
        <w:rPr>
          <w:rFonts w:ascii="Helvetica" w:hAnsi="Helvetica"/>
        </w:rPr>
        <w:t xml:space="preserve">approximately </w:t>
      </w:r>
      <w:del w:id="33" w:author="Keil, Johannes (Stud. FPN)" w:date="2025-03-28T14:53:00Z" w16du:dateUtc="2025-03-28T14:53:00Z">
        <w:r w:rsidR="001B755F" w:rsidRPr="00200885" w:rsidDel="00D261F5">
          <w:rPr>
            <w:rFonts w:ascii="Helvetica" w:hAnsi="Helvetica"/>
          </w:rPr>
          <w:delText xml:space="preserve">15 </w:delText>
        </w:r>
      </w:del>
      <w:ins w:id="34" w:author="Keil, Johannes (Stud. FPN)" w:date="2025-03-31T16:04:00Z" w16du:dateUtc="2025-03-31T15:04:00Z">
        <w:r w:rsidR="005A0615">
          <w:rPr>
            <w:rFonts w:ascii="Helvetica" w:hAnsi="Helvetica"/>
          </w:rPr>
          <w:t>5</w:t>
        </w:r>
      </w:ins>
      <w:ins w:id="35" w:author="Keil, Johannes (Stud. FPN)" w:date="2025-03-28T14:53:00Z" w16du:dateUtc="2025-03-28T14:53:00Z">
        <w:r w:rsidR="00D261F5" w:rsidRPr="00200885">
          <w:rPr>
            <w:rFonts w:ascii="Helvetica" w:hAnsi="Helvetica"/>
          </w:rPr>
          <w:t xml:space="preserve"> </w:t>
        </w:r>
      </w:ins>
      <w:r w:rsidR="001B755F" w:rsidRPr="00200885">
        <w:rPr>
          <w:rFonts w:ascii="Helvetica" w:hAnsi="Helvetica"/>
        </w:rPr>
        <w:t>minutes to complete.</w:t>
      </w:r>
    </w:p>
    <w:p w14:paraId="549BF01A" w14:textId="7D56F4AD" w:rsidR="00CB1552" w:rsidRPr="00200885" w:rsidRDefault="00CB1552" w:rsidP="00081F9A">
      <w:pPr>
        <w:spacing w:after="0" w:line="240" w:lineRule="auto"/>
        <w:ind w:left="284"/>
        <w:jc w:val="both"/>
        <w:rPr>
          <w:rFonts w:ascii="Helvetica" w:hAnsi="Helvetica"/>
        </w:rPr>
      </w:pPr>
    </w:p>
    <w:p w14:paraId="4C8CAD07" w14:textId="31646E9F" w:rsidR="00293591" w:rsidRDefault="00E52D32" w:rsidP="00081F9A">
      <w:pPr>
        <w:spacing w:after="0" w:line="240" w:lineRule="auto"/>
        <w:ind w:left="284"/>
        <w:jc w:val="both"/>
        <w:rPr>
          <w:ins w:id="36" w:author="Keil, Johannes (Stud. FPN)" w:date="2025-03-28T14:54:00Z" w16du:dateUtc="2025-03-28T14:54:00Z"/>
          <w:rFonts w:ascii="Helvetica" w:hAnsi="Helvetica"/>
        </w:rPr>
      </w:pPr>
      <w:del w:id="37" w:author="Keil, Johannes (Stud. FPN)" w:date="2025-03-28T14:53:00Z" w16du:dateUtc="2025-03-28T14:53:00Z">
        <w:r w:rsidRPr="1CC6B684" w:rsidDel="00D261F5">
          <w:rPr>
            <w:rFonts w:ascii="Helvetica" w:hAnsi="Helvetica"/>
            <w:b/>
            <w:bCs/>
          </w:rPr>
          <w:delText>Computerised</w:delText>
        </w:r>
        <w:r w:rsidR="00CB1552" w:rsidRPr="1CC6B684" w:rsidDel="00D261F5">
          <w:rPr>
            <w:rFonts w:ascii="Helvetica" w:hAnsi="Helvetica"/>
            <w:b/>
            <w:bCs/>
          </w:rPr>
          <w:delText xml:space="preserve"> </w:delText>
        </w:r>
      </w:del>
      <w:ins w:id="38" w:author="Keil, Johannes (Stud. FPN)" w:date="2025-03-28T14:53:00Z" w16du:dateUtc="2025-03-28T14:53:00Z">
        <w:r w:rsidR="00D261F5">
          <w:rPr>
            <w:rFonts w:ascii="Helvetica" w:hAnsi="Helvetica"/>
            <w:b/>
            <w:bCs/>
          </w:rPr>
          <w:t>Choice</w:t>
        </w:r>
        <w:r w:rsidR="00D261F5" w:rsidRPr="1CC6B684">
          <w:rPr>
            <w:rFonts w:ascii="Helvetica" w:hAnsi="Helvetica"/>
            <w:b/>
            <w:bCs/>
          </w:rPr>
          <w:t xml:space="preserve"> </w:t>
        </w:r>
      </w:ins>
      <w:r w:rsidR="009A62A8" w:rsidRPr="1CC6B684">
        <w:rPr>
          <w:rFonts w:ascii="Helvetica" w:hAnsi="Helvetica"/>
          <w:b/>
          <w:bCs/>
        </w:rPr>
        <w:t>tasks</w:t>
      </w:r>
      <w:r w:rsidR="00CB1552" w:rsidRPr="000F7990">
        <w:rPr>
          <w:rFonts w:ascii="Helvetica" w:hAnsi="Helvetica"/>
        </w:rPr>
        <w:t>:</w:t>
      </w:r>
      <w:r w:rsidR="00CB1552" w:rsidRPr="00200885">
        <w:rPr>
          <w:rFonts w:ascii="Helvetica" w:hAnsi="Helvetica"/>
        </w:rPr>
        <w:t xml:space="preserve"> You will </w:t>
      </w:r>
      <w:r w:rsidR="00431F52" w:rsidRPr="00200885">
        <w:rPr>
          <w:rFonts w:ascii="Helvetica" w:hAnsi="Helvetica"/>
        </w:rPr>
        <w:t xml:space="preserve">also </w:t>
      </w:r>
      <w:r w:rsidR="00CB1552" w:rsidRPr="00200885">
        <w:rPr>
          <w:rFonts w:ascii="Helvetica" w:hAnsi="Helvetica"/>
        </w:rPr>
        <w:t xml:space="preserve">complete </w:t>
      </w:r>
      <w:r w:rsidR="00D84BC7" w:rsidRPr="00200885">
        <w:rPr>
          <w:rFonts w:ascii="Helvetica" w:hAnsi="Helvetica"/>
        </w:rPr>
        <w:t xml:space="preserve">a </w:t>
      </w:r>
      <w:r w:rsidR="00D84BC7" w:rsidRPr="00D813EA">
        <w:rPr>
          <w:rFonts w:ascii="Helvetica" w:hAnsi="Helvetica"/>
        </w:rPr>
        <w:t xml:space="preserve">few </w:t>
      </w:r>
      <w:r w:rsidR="0064132F" w:rsidRPr="00D813EA">
        <w:rPr>
          <w:rFonts w:ascii="Helvetica" w:hAnsi="Helvetica"/>
        </w:rPr>
        <w:t>c</w:t>
      </w:r>
      <w:r w:rsidR="009A62A8" w:rsidRPr="00D813EA">
        <w:rPr>
          <w:rFonts w:ascii="Helvetica" w:hAnsi="Helvetica"/>
        </w:rPr>
        <w:t>omputer</w:t>
      </w:r>
      <w:r w:rsidR="00260A26" w:rsidRPr="00D813EA">
        <w:rPr>
          <w:rFonts w:ascii="Helvetica" w:hAnsi="Helvetica"/>
        </w:rPr>
        <w:t>-based</w:t>
      </w:r>
      <w:r w:rsidR="009A62A8" w:rsidRPr="00D813EA">
        <w:rPr>
          <w:rFonts w:ascii="Helvetica" w:hAnsi="Helvetica"/>
        </w:rPr>
        <w:t xml:space="preserve"> tasks</w:t>
      </w:r>
      <w:r w:rsidR="00CB1552" w:rsidRPr="00D813EA">
        <w:rPr>
          <w:rFonts w:ascii="Helvetica" w:hAnsi="Helvetica"/>
        </w:rPr>
        <w:t xml:space="preserve"> </w:t>
      </w:r>
      <w:r w:rsidR="009A62A8" w:rsidRPr="00D813EA">
        <w:rPr>
          <w:rFonts w:ascii="Helvetica" w:hAnsi="Helvetica"/>
        </w:rPr>
        <w:t xml:space="preserve">studying </w:t>
      </w:r>
      <w:del w:id="39" w:author="Keil, Johannes (Stud. FPN)" w:date="2025-04-01T11:58:00Z" w16du:dateUtc="2025-04-01T10:58:00Z">
        <w:r w:rsidR="009A62A8" w:rsidRPr="00D813EA" w:rsidDel="00E81D7E">
          <w:rPr>
            <w:rFonts w:ascii="Helvetica" w:hAnsi="Helvetica"/>
          </w:rPr>
          <w:delText xml:space="preserve">how </w:delText>
        </w:r>
      </w:del>
      <w:ins w:id="40" w:author="Keil, Johannes (Stud. FPN)" w:date="2025-04-01T11:58:00Z" w16du:dateUtc="2025-04-01T10:58:00Z">
        <w:r w:rsidR="00E81D7E" w:rsidRPr="00D813EA">
          <w:rPr>
            <w:rFonts w:ascii="Helvetica" w:hAnsi="Helvetica"/>
          </w:rPr>
          <w:t xml:space="preserve"> </w:t>
        </w:r>
      </w:ins>
      <w:ins w:id="41" w:author="Keil, Johannes (Stud. FPN)" w:date="2025-03-28T14:53:00Z" w16du:dateUtc="2025-03-28T14:53:00Z">
        <w:del w:id="42" w:author="Stringaris, Argyris" w:date="2025-03-29T16:47:00Z" w16du:dateUtc="2025-03-29T16:47:00Z">
          <w:r w:rsidR="00D261F5" w:rsidDel="0081224C">
            <w:rPr>
              <w:rFonts w:ascii="Helvetica" w:hAnsi="Helvetica"/>
            </w:rPr>
            <w:delText>and why people prefer certain e</w:delText>
          </w:r>
        </w:del>
      </w:ins>
      <w:ins w:id="43" w:author="Keil, Johannes (Stud. FPN)" w:date="2025-03-28T14:54:00Z" w16du:dateUtc="2025-03-28T14:54:00Z">
        <w:del w:id="44" w:author="Stringaris, Argyris" w:date="2025-03-29T16:47:00Z" w16du:dateUtc="2025-03-29T16:47:00Z">
          <w:r w:rsidR="00D261F5" w:rsidDel="0081224C">
            <w:rPr>
              <w:rFonts w:ascii="Helvetica" w:hAnsi="Helvetica"/>
            </w:rPr>
            <w:delText>xperiences, emotions</w:delText>
          </w:r>
        </w:del>
      </w:ins>
      <w:ins w:id="45" w:author="Keil, Johannes (Stud. FPN)" w:date="2025-03-28T14:55:00Z" w16du:dateUtc="2025-03-28T14:55:00Z">
        <w:del w:id="46" w:author="Stringaris, Argyris" w:date="2025-03-29T16:47:00Z" w16du:dateUtc="2025-03-29T16:47:00Z">
          <w:r w:rsidR="00D261F5" w:rsidDel="0081224C">
            <w:rPr>
              <w:rFonts w:ascii="Helvetica" w:hAnsi="Helvetica"/>
            </w:rPr>
            <w:delText xml:space="preserve"> and symptoms</w:delText>
          </w:r>
        </w:del>
      </w:ins>
      <w:ins w:id="47" w:author="Stringaris, Argyris" w:date="2025-03-29T16:47:00Z" w16du:dateUtc="2025-03-29T16:47:00Z">
        <w:del w:id="48" w:author="Keil, Johannes (Stud. FPN)" w:date="2025-04-01T11:58:00Z" w16du:dateUtc="2025-04-01T10:58:00Z">
          <w:r w:rsidR="0081224C" w:rsidDel="00E81D7E">
            <w:rPr>
              <w:rFonts w:ascii="Helvetica" w:hAnsi="Helvetica"/>
            </w:rPr>
            <w:delText>which</w:delText>
          </w:r>
        </w:del>
        <w:r w:rsidR="0081224C">
          <w:rPr>
            <w:rFonts w:ascii="Helvetica" w:hAnsi="Helvetica"/>
          </w:rPr>
          <w:t xml:space="preserve"> </w:t>
        </w:r>
      </w:ins>
      <w:ins w:id="49" w:author="Keil, Johannes (Stud. FPN)" w:date="2025-04-01T11:58:00Z" w16du:dateUtc="2025-04-01T10:58:00Z">
        <w:r w:rsidR="00E81D7E">
          <w:rPr>
            <w:rFonts w:ascii="Helvetica" w:hAnsi="Helvetica"/>
          </w:rPr>
          <w:t xml:space="preserve">which </w:t>
        </w:r>
      </w:ins>
      <w:ins w:id="50" w:author="Stringaris, Argyris" w:date="2025-03-29T16:47:00Z" w16du:dateUtc="2025-03-29T16:47:00Z">
        <w:r w:rsidR="0081224C">
          <w:rPr>
            <w:rFonts w:ascii="Helvetica" w:hAnsi="Helvetica"/>
          </w:rPr>
          <w:t>experience</w:t>
        </w:r>
      </w:ins>
      <w:ins w:id="51" w:author="Keil, Johannes (Stud. FPN)" w:date="2025-04-01T11:58:00Z" w16du:dateUtc="2025-04-01T10:58:00Z">
        <w:r w:rsidR="00E81D7E">
          <w:rPr>
            <w:rFonts w:ascii="Helvetica" w:hAnsi="Helvetica"/>
          </w:rPr>
          <w:t>s</w:t>
        </w:r>
      </w:ins>
      <w:ins w:id="52" w:author="Stringaris, Argyris" w:date="2025-03-29T16:47:00Z" w16du:dateUtc="2025-03-29T16:47:00Z">
        <w:r w:rsidR="0081224C">
          <w:rPr>
            <w:rFonts w:ascii="Helvetica" w:hAnsi="Helvetica"/>
          </w:rPr>
          <w:t xml:space="preserve"> people prefer and which ones they would most like to get rid of</w:t>
        </w:r>
      </w:ins>
      <w:ins w:id="53" w:author="Keil, Johannes (Stud. FPN)" w:date="2025-03-28T14:54:00Z" w16du:dateUtc="2025-03-28T14:54:00Z">
        <w:r w:rsidR="00D261F5">
          <w:rPr>
            <w:rFonts w:ascii="Helvetica" w:hAnsi="Helvetica"/>
          </w:rPr>
          <w:t xml:space="preserve">. You may be asked to </w:t>
        </w:r>
        <w:del w:id="54" w:author="Stringaris, Argyris" w:date="2025-03-29T16:47:00Z" w16du:dateUtc="2025-03-29T16:47:00Z">
          <w:r w:rsidR="00D261F5" w:rsidDel="0081224C">
            <w:rPr>
              <w:rFonts w:ascii="Helvetica" w:hAnsi="Helvetica"/>
            </w:rPr>
            <w:delText>choose</w:delText>
          </w:r>
        </w:del>
      </w:ins>
      <w:ins w:id="55" w:author="Stringaris, Argyris" w:date="2025-03-29T16:47:00Z" w16du:dateUtc="2025-03-29T16:47:00Z">
        <w:r w:rsidR="0081224C">
          <w:rPr>
            <w:rFonts w:ascii="Helvetica" w:hAnsi="Helvetica"/>
          </w:rPr>
          <w:t>s</w:t>
        </w:r>
      </w:ins>
      <w:ins w:id="56" w:author="Stringaris, Argyris" w:date="2025-03-29T16:48:00Z" w16du:dateUtc="2025-03-29T16:48:00Z">
        <w:r w:rsidR="0081224C">
          <w:rPr>
            <w:rFonts w:ascii="Helvetica" w:hAnsi="Helvetica"/>
          </w:rPr>
          <w:t>ay which</w:t>
        </w:r>
      </w:ins>
      <w:ins w:id="57" w:author="Keil, Johannes (Stud. FPN)" w:date="2025-03-28T14:54:00Z" w16du:dateUtc="2025-03-28T14:54:00Z">
        <w:r w:rsidR="00D261F5">
          <w:rPr>
            <w:rFonts w:ascii="Helvetica" w:hAnsi="Helvetica"/>
          </w:rPr>
          <w:t xml:space="preserve"> </w:t>
        </w:r>
        <w:del w:id="58" w:author="Stringaris, Argyris" w:date="2025-03-29T16:48:00Z" w16du:dateUtc="2025-03-29T16:48:00Z">
          <w:r w:rsidR="00D261F5" w:rsidDel="0081224C">
            <w:rPr>
              <w:rFonts w:ascii="Helvetica" w:hAnsi="Helvetica"/>
            </w:rPr>
            <w:delText xml:space="preserve">between </w:delText>
          </w:r>
        </w:del>
      </w:ins>
      <w:ins w:id="59" w:author="Keil, Johannes (Stud. FPN)" w:date="2025-03-28T15:11:00Z" w16du:dateUtc="2025-03-28T15:11:00Z">
        <w:del w:id="60" w:author="Stringaris, Argyris" w:date="2025-03-29T16:47:00Z" w16du:dateUtc="2025-03-29T16:47:00Z">
          <w:r w:rsidR="00632509" w:rsidDel="0081224C">
            <w:rPr>
              <w:rFonts w:ascii="Helvetica" w:hAnsi="Helvetica"/>
            </w:rPr>
            <w:delText>emotions or</w:delText>
          </w:r>
        </w:del>
      </w:ins>
      <w:ins w:id="61" w:author="Stringaris, Argyris" w:date="2025-03-29T16:47:00Z" w16du:dateUtc="2025-03-29T16:47:00Z">
        <w:r w:rsidR="0081224C">
          <w:rPr>
            <w:rFonts w:ascii="Helvetica" w:hAnsi="Helvetica"/>
          </w:rPr>
          <w:t>experiences</w:t>
        </w:r>
      </w:ins>
      <w:ins w:id="62" w:author="Keil, Johannes (Stud. FPN)" w:date="2025-03-28T15:11:00Z" w16du:dateUtc="2025-03-28T15:11:00Z">
        <w:r w:rsidR="00632509">
          <w:rPr>
            <w:rFonts w:ascii="Helvetica" w:hAnsi="Helvetica"/>
          </w:rPr>
          <w:t xml:space="preserve"> </w:t>
        </w:r>
      </w:ins>
      <w:ins w:id="63" w:author="Stringaris, Argyris" w:date="2025-03-29T16:47:00Z" w16du:dateUtc="2025-03-29T16:47:00Z">
        <w:r w:rsidR="0081224C">
          <w:rPr>
            <w:rFonts w:ascii="Helvetica" w:hAnsi="Helvetica"/>
          </w:rPr>
          <w:t>(</w:t>
        </w:r>
      </w:ins>
      <w:ins w:id="64" w:author="Stringaris, Argyris" w:date="2025-03-29T16:48:00Z" w16du:dateUtc="2025-03-29T16:48:00Z">
        <w:r w:rsidR="0081224C">
          <w:rPr>
            <w:rFonts w:ascii="Helvetica" w:hAnsi="Helvetica"/>
          </w:rPr>
          <w:t xml:space="preserve">such as </w:t>
        </w:r>
      </w:ins>
      <w:ins w:id="65" w:author="Keil, Johannes (Stud. FPN)" w:date="2025-03-28T15:11:00Z" w16du:dateUtc="2025-03-28T15:11:00Z">
        <w:r w:rsidR="00632509">
          <w:rPr>
            <w:rFonts w:ascii="Helvetica" w:hAnsi="Helvetica"/>
          </w:rPr>
          <w:t>symptoms</w:t>
        </w:r>
      </w:ins>
      <w:ins w:id="66" w:author="Stringaris, Argyris" w:date="2025-03-29T16:48:00Z" w16du:dateUtc="2025-03-29T16:48:00Z">
        <w:r w:rsidR="0081224C">
          <w:rPr>
            <w:rFonts w:ascii="Helvetica" w:hAnsi="Helvetica"/>
          </w:rPr>
          <w:t xml:space="preserve"> of anxiety) you would most like to change; you may also be asked </w:t>
        </w:r>
      </w:ins>
      <w:ins w:id="67" w:author="Keil, Johannes (Stud. FPN)" w:date="2025-03-28T14:54:00Z" w16du:dateUtc="2025-03-28T14:54:00Z">
        <w:del w:id="68" w:author="Stringaris, Argyris" w:date="2025-03-29T16:48:00Z" w16du:dateUtc="2025-03-29T16:48:00Z">
          <w:r w:rsidR="00D261F5" w:rsidDel="0081224C">
            <w:rPr>
              <w:rFonts w:ascii="Helvetica" w:hAnsi="Helvetica"/>
            </w:rPr>
            <w:delText xml:space="preserve"> or</w:delText>
          </w:r>
        </w:del>
      </w:ins>
      <w:ins w:id="69" w:author="Stringaris, Argyris" w:date="2025-03-29T16:48:00Z" w16du:dateUtc="2025-03-29T16:48:00Z">
        <w:r w:rsidR="0081224C">
          <w:rPr>
            <w:rFonts w:ascii="Helvetica" w:hAnsi="Helvetica"/>
          </w:rPr>
          <w:t>what</w:t>
        </w:r>
      </w:ins>
      <w:ins w:id="70" w:author="Keil, Johannes (Stud. FPN)" w:date="2025-03-28T14:54:00Z" w16du:dateUtc="2025-03-28T14:54:00Z">
        <w:r w:rsidR="00D261F5">
          <w:rPr>
            <w:rFonts w:ascii="Helvetica" w:hAnsi="Helvetica"/>
          </w:rPr>
          <w:t xml:space="preserve"> </w:t>
        </w:r>
        <w:del w:id="71" w:author="Stringaris, Argyris" w:date="2025-03-29T16:48:00Z" w16du:dateUtc="2025-03-29T16:48:00Z">
          <w:r w:rsidR="00D261F5" w:rsidDel="0081224C">
            <w:rPr>
              <w:rFonts w:ascii="Helvetica" w:hAnsi="Helvetica"/>
            </w:rPr>
            <w:delText>interventions</w:delText>
          </w:r>
        </w:del>
      </w:ins>
      <w:ins w:id="72" w:author="Stringaris, Argyris" w:date="2025-03-29T16:48:00Z" w16du:dateUtc="2025-03-29T16:48:00Z">
        <w:r w:rsidR="0081224C">
          <w:rPr>
            <w:rFonts w:ascii="Helvetica" w:hAnsi="Helvetica"/>
          </w:rPr>
          <w:t>treatments</w:t>
        </w:r>
      </w:ins>
      <w:ins w:id="73" w:author="Keil, Johannes (Stud. FPN)" w:date="2025-03-28T14:54:00Z" w16du:dateUtc="2025-03-28T14:54:00Z">
        <w:r w:rsidR="00D261F5">
          <w:rPr>
            <w:rFonts w:ascii="Helvetica" w:hAnsi="Helvetica"/>
          </w:rPr>
          <w:t xml:space="preserve"> </w:t>
        </w:r>
      </w:ins>
      <w:ins w:id="74" w:author="Stringaris, Argyris" w:date="2025-03-29T16:48:00Z" w16du:dateUtc="2025-03-29T16:48:00Z">
        <w:r w:rsidR="0081224C">
          <w:rPr>
            <w:rFonts w:ascii="Helvetica" w:hAnsi="Helvetica"/>
          </w:rPr>
          <w:t>you would prefer in order to change those experiences</w:t>
        </w:r>
      </w:ins>
      <w:ins w:id="75" w:author="Keil, Johannes (Stud. FPN)" w:date="2025-03-28T14:54:00Z" w16du:dateUtc="2025-03-28T14:54:00Z">
        <w:del w:id="76" w:author="Stringaris, Argyris" w:date="2025-03-29T16:48:00Z" w16du:dateUtc="2025-03-29T16:48:00Z">
          <w:r w:rsidR="00D261F5" w:rsidDel="0081224C">
            <w:rPr>
              <w:rFonts w:ascii="Helvetica" w:hAnsi="Helvetica"/>
            </w:rPr>
            <w:delText xml:space="preserve">designed to change those </w:delText>
          </w:r>
        </w:del>
      </w:ins>
      <w:ins w:id="77" w:author="Keil, Johannes (Stud. FPN)" w:date="2025-03-28T15:12:00Z" w16du:dateUtc="2025-03-28T15:12:00Z">
        <w:del w:id="78" w:author="Stringaris, Argyris" w:date="2025-03-29T16:48:00Z" w16du:dateUtc="2025-03-29T16:48:00Z">
          <w:r w:rsidR="00632509" w:rsidDel="0081224C">
            <w:rPr>
              <w:rFonts w:ascii="Helvetica" w:hAnsi="Helvetica"/>
            </w:rPr>
            <w:delText>emotions symptoms</w:delText>
          </w:r>
        </w:del>
      </w:ins>
      <w:ins w:id="79" w:author="Keil, Johannes (Stud. FPN)" w:date="2025-03-28T14:54:00Z" w16du:dateUtc="2025-03-28T14:54:00Z">
        <w:r w:rsidR="00D261F5">
          <w:rPr>
            <w:rFonts w:ascii="Helvetica" w:hAnsi="Helvetica"/>
          </w:rPr>
          <w:t>.</w:t>
        </w:r>
      </w:ins>
      <w:ins w:id="80" w:author="Keil, Johannes (Stud. FPN)" w:date="2025-03-28T16:10:00Z" w16du:dateUtc="2025-03-28T16:10:00Z">
        <w:r w:rsidR="00220E92">
          <w:rPr>
            <w:rFonts w:ascii="Helvetica" w:hAnsi="Helvetica"/>
          </w:rPr>
          <w:t xml:space="preserve"> </w:t>
        </w:r>
      </w:ins>
      <w:commentRangeStart w:id="81"/>
      <w:commentRangeEnd w:id="81"/>
      <w:del w:id="82" w:author="Keil, Johannes (Stud. FPN)" w:date="2025-03-31T13:53:00Z" w16du:dateUtc="2025-03-31T12:53:00Z">
        <w:r w:rsidR="0081224C" w:rsidDel="007C2EE3">
          <w:rPr>
            <w:rStyle w:val="CommentReference"/>
          </w:rPr>
          <w:commentReference w:id="81"/>
        </w:r>
      </w:del>
      <w:ins w:id="83" w:author="Keil, Johannes (Stud. FPN)" w:date="2025-03-28T14:55:00Z" w16du:dateUtc="2025-03-28T14:55:00Z">
        <w:r w:rsidR="00D261F5">
          <w:rPr>
            <w:rFonts w:ascii="Helvetica" w:hAnsi="Helvetica"/>
          </w:rPr>
          <w:t>There will be no correct or incorrect answers on these tasks</w:t>
        </w:r>
      </w:ins>
      <w:ins w:id="84" w:author="Keil, Johannes (Stud. FPN)" w:date="2025-04-01T11:59:00Z" w16du:dateUtc="2025-04-01T10:59:00Z">
        <w:r w:rsidR="00E81D7E">
          <w:rPr>
            <w:rFonts w:ascii="Helvetica" w:hAnsi="Helvetica"/>
          </w:rPr>
          <w:t xml:space="preserve">. Also, </w:t>
        </w:r>
      </w:ins>
      <w:ins w:id="85" w:author="Keil, Johannes (Stud. FPN)" w:date="2025-03-31T16:21:00Z" w16du:dateUtc="2025-03-31T15:21:00Z">
        <w:r w:rsidR="005A7350">
          <w:rPr>
            <w:rFonts w:ascii="Helvetica" w:hAnsi="Helvetica"/>
          </w:rPr>
          <w:t xml:space="preserve">the treatments are </w:t>
        </w:r>
      </w:ins>
      <w:ins w:id="86" w:author="Keil, Johannes (Stud. FPN)" w:date="2025-04-01T11:59:00Z" w16du:dateUtc="2025-04-01T10:59:00Z">
        <w:r w:rsidR="00E81D7E">
          <w:rPr>
            <w:rFonts w:ascii="Helvetica" w:hAnsi="Helvetica"/>
          </w:rPr>
          <w:t xml:space="preserve">imaginary. </w:t>
        </w:r>
      </w:ins>
      <w:ins w:id="87" w:author="Keil, Johannes (Stud. FPN)" w:date="2025-04-01T12:00:00Z" w16du:dateUtc="2025-04-01T11:00:00Z">
        <w:r w:rsidR="00E81D7E">
          <w:rPr>
            <w:rFonts w:ascii="Helvetica" w:hAnsi="Helvetica"/>
          </w:rPr>
          <w:t>S</w:t>
        </w:r>
      </w:ins>
      <w:ins w:id="88" w:author="Keil, Johannes (Stud. FPN)" w:date="2025-03-31T16:21:00Z" w16du:dateUtc="2025-03-31T15:21:00Z">
        <w:r w:rsidR="005A7350">
          <w:rPr>
            <w:rFonts w:ascii="Helvetica" w:hAnsi="Helvetica"/>
          </w:rPr>
          <w:t>o</w:t>
        </w:r>
      </w:ins>
      <w:ins w:id="89" w:author="Keil, Johannes (Stud. FPN)" w:date="2025-04-01T12:00:00Z" w16du:dateUtc="2025-04-01T11:00:00Z">
        <w:r w:rsidR="00E81D7E">
          <w:rPr>
            <w:rFonts w:ascii="Helvetica" w:hAnsi="Helvetica"/>
          </w:rPr>
          <w:t>,</w:t>
        </w:r>
      </w:ins>
      <w:ins w:id="90" w:author="Keil, Johannes (Stud. FPN)" w:date="2025-03-31T16:21:00Z" w16du:dateUtc="2025-03-31T15:21:00Z">
        <w:r w:rsidR="005A7350">
          <w:rPr>
            <w:rFonts w:ascii="Helvetica" w:hAnsi="Helvetica"/>
          </w:rPr>
          <w:t xml:space="preserve"> they don’t correspond to any real </w:t>
        </w:r>
      </w:ins>
      <w:ins w:id="91" w:author="Keil, Johannes (Stud. FPN)" w:date="2025-03-31T16:22:00Z" w16du:dateUtc="2025-03-31T15:22:00Z">
        <w:r w:rsidR="005A7350">
          <w:rPr>
            <w:rFonts w:ascii="Helvetica" w:hAnsi="Helvetica"/>
          </w:rPr>
          <w:t>treatments</w:t>
        </w:r>
      </w:ins>
      <w:ins w:id="92" w:author="Keil, Johannes (Stud. FPN)" w:date="2025-03-31T16:21:00Z" w16du:dateUtc="2025-03-31T15:21:00Z">
        <w:r w:rsidR="005A7350">
          <w:rPr>
            <w:rFonts w:ascii="Helvetica" w:hAnsi="Helvetica"/>
          </w:rPr>
          <w:t>.</w:t>
        </w:r>
      </w:ins>
      <w:ins w:id="93" w:author="Keil, Johannes (Stud. FPN)" w:date="2025-03-28T14:55:00Z" w16du:dateUtc="2025-03-28T14:55:00Z">
        <w:r w:rsidR="00D261F5">
          <w:rPr>
            <w:rFonts w:ascii="Helvetica" w:hAnsi="Helvetica"/>
          </w:rPr>
          <w:t xml:space="preserve"> This part of the study may take up to </w:t>
        </w:r>
      </w:ins>
      <w:ins w:id="94" w:author="Keil, Johannes (Stud. FPN)" w:date="2025-03-31T16:04:00Z" w16du:dateUtc="2025-03-31T15:04:00Z">
        <w:r w:rsidR="005A0615">
          <w:rPr>
            <w:rFonts w:ascii="Helvetica" w:hAnsi="Helvetica"/>
          </w:rPr>
          <w:t>70</w:t>
        </w:r>
      </w:ins>
      <w:ins w:id="95" w:author="Keil, Johannes (Stud. FPN)" w:date="2025-03-28T14:55:00Z" w16du:dateUtc="2025-03-28T14:55:00Z">
        <w:r w:rsidR="00D261F5">
          <w:rPr>
            <w:rFonts w:ascii="Helvetica" w:hAnsi="Helvetica"/>
          </w:rPr>
          <w:t xml:space="preserve"> minutes with as many breaks in between as you need.</w:t>
        </w:r>
      </w:ins>
      <w:del w:id="96" w:author="Keil, Johannes (Stud. FPN)" w:date="2025-03-28T14:53:00Z" w16du:dateUtc="2025-03-28T14:53:00Z">
        <w:r w:rsidR="009A62A8" w:rsidRPr="00D813EA" w:rsidDel="00D261F5">
          <w:rPr>
            <w:rFonts w:ascii="Helvetica" w:hAnsi="Helvetica"/>
          </w:rPr>
          <w:delText xml:space="preserve">people think and feel under certain circumstances. </w:delText>
        </w:r>
        <w:r w:rsidR="0064132F" w:rsidRPr="00D813EA" w:rsidDel="00D261F5">
          <w:rPr>
            <w:rFonts w:ascii="Helvetica" w:hAnsi="Helvetica"/>
          </w:rPr>
          <w:delText>These circumstances</w:delText>
        </w:r>
        <w:r w:rsidR="0064132F" w:rsidRPr="00200885" w:rsidDel="00D261F5">
          <w:rPr>
            <w:rFonts w:ascii="Helvetica" w:hAnsi="Helvetica"/>
          </w:rPr>
          <w:delText xml:space="preserve"> may vary from simply waiting whilst looking at something on the screen (e.g. a cross) to having a conversation with a virtual or real conversation partner. There will be no correct or </w:delText>
        </w:r>
        <w:r w:rsidR="0048124C" w:rsidRPr="00200885" w:rsidDel="00D261F5">
          <w:rPr>
            <w:rFonts w:ascii="Helvetica" w:hAnsi="Helvetica"/>
          </w:rPr>
          <w:delText xml:space="preserve">incorrect </w:delText>
        </w:r>
        <w:r w:rsidR="0064132F" w:rsidRPr="00200885" w:rsidDel="00D261F5">
          <w:rPr>
            <w:rFonts w:ascii="Helvetica" w:hAnsi="Helvetica"/>
          </w:rPr>
          <w:delText>answers on these tasks. This part of the study will take approximately</w:delText>
        </w:r>
        <w:r w:rsidR="00ED6CE7" w:rsidRPr="00200885" w:rsidDel="00D261F5">
          <w:rPr>
            <w:rFonts w:ascii="Helvetica" w:hAnsi="Helvetica"/>
          </w:rPr>
          <w:delText xml:space="preserve"> </w:delText>
        </w:r>
        <w:r w:rsidR="0064132F" w:rsidRPr="00200885" w:rsidDel="00D261F5">
          <w:rPr>
            <w:rFonts w:ascii="Helvetica" w:hAnsi="Helvetica"/>
          </w:rPr>
          <w:delText xml:space="preserve">75 mins with as many breaks in between as </w:delText>
        </w:r>
        <w:r w:rsidR="00766FD3" w:rsidRPr="00200885" w:rsidDel="00D261F5">
          <w:rPr>
            <w:rFonts w:ascii="Helvetica" w:hAnsi="Helvetica"/>
          </w:rPr>
          <w:delText>you need</w:delText>
        </w:r>
        <w:r w:rsidR="0064132F" w:rsidRPr="00200885" w:rsidDel="00D261F5">
          <w:rPr>
            <w:rFonts w:ascii="Helvetica" w:hAnsi="Helvetica"/>
          </w:rPr>
          <w:delText>.</w:delText>
        </w:r>
      </w:del>
    </w:p>
    <w:p w14:paraId="74138077" w14:textId="77777777" w:rsidR="00D261F5" w:rsidRDefault="00D261F5" w:rsidP="00081F9A">
      <w:pPr>
        <w:spacing w:after="0" w:line="240" w:lineRule="auto"/>
        <w:ind w:left="284"/>
        <w:jc w:val="both"/>
        <w:rPr>
          <w:ins w:id="97" w:author="Keil, Johannes (Stud. FPN)" w:date="2025-03-28T14:54:00Z" w16du:dateUtc="2025-03-28T14:54:00Z"/>
          <w:rFonts w:ascii="Helvetica" w:hAnsi="Helvetica"/>
        </w:rPr>
      </w:pPr>
    </w:p>
    <w:p w14:paraId="3FF12226" w14:textId="2D7C0037" w:rsidR="00D261F5" w:rsidRPr="00200885" w:rsidRDefault="00D261F5" w:rsidP="00081F9A">
      <w:pPr>
        <w:spacing w:after="0" w:line="240" w:lineRule="auto"/>
        <w:ind w:left="284"/>
        <w:jc w:val="both"/>
        <w:rPr>
          <w:rFonts w:ascii="Helvetica" w:hAnsi="Helvetica"/>
        </w:rPr>
      </w:pPr>
      <w:ins w:id="98" w:author="Keil, Johannes (Stud. FPN)" w:date="2025-03-28T14:54:00Z" w16du:dateUtc="2025-03-28T14:54:00Z">
        <w:r w:rsidRPr="00D261F5">
          <w:rPr>
            <w:rFonts w:ascii="Helvetica" w:hAnsi="Helvetica"/>
            <w:b/>
            <w:bCs/>
            <w:rPrChange w:id="99" w:author="Keil, Johannes (Stud. FPN)" w:date="2025-03-28T14:56:00Z" w16du:dateUtc="2025-03-28T14:56:00Z">
              <w:rPr>
                <w:rFonts w:ascii="Helvetica" w:hAnsi="Helvetica"/>
              </w:rPr>
            </w:rPrChange>
          </w:rPr>
          <w:t>Feedback</w:t>
        </w:r>
        <w:r>
          <w:rPr>
            <w:rFonts w:ascii="Helvetica" w:hAnsi="Helvetica"/>
          </w:rPr>
          <w:t xml:space="preserve">: </w:t>
        </w:r>
      </w:ins>
      <w:commentRangeStart w:id="100"/>
      <w:commentRangeEnd w:id="100"/>
      <w:del w:id="101" w:author="Keil, Johannes (Stud. FPN)" w:date="2025-03-31T14:29:00Z" w16du:dateUtc="2025-03-31T13:29:00Z">
        <w:r w:rsidR="008C7918" w:rsidDel="00E63AFA">
          <w:rPr>
            <w:rStyle w:val="CommentReference"/>
          </w:rPr>
          <w:commentReference w:id="100"/>
        </w:r>
      </w:del>
      <w:ins w:id="102" w:author="Keil, Johannes (Stud. FPN)" w:date="2025-03-31T14:30:00Z" w16du:dateUtc="2025-03-31T13:30:00Z">
        <w:r w:rsidR="00650D9C">
          <w:rPr>
            <w:rFonts w:ascii="Helvetica" w:hAnsi="Helvetica"/>
          </w:rPr>
          <w:t>In the end of the study, we would like to ask</w:t>
        </w:r>
      </w:ins>
      <w:ins w:id="103" w:author="Keil, Johannes (Stud. FPN)" w:date="2025-04-01T12:00:00Z" w16du:dateUtc="2025-04-01T11:00:00Z">
        <w:r w:rsidR="00E81D7E">
          <w:rPr>
            <w:rFonts w:ascii="Helvetica" w:hAnsi="Helvetica"/>
          </w:rPr>
          <w:t xml:space="preserve"> you for</w:t>
        </w:r>
      </w:ins>
      <w:ins w:id="104" w:author="Keil, Johannes (Stud. FPN)" w:date="2025-03-31T14:30:00Z" w16du:dateUtc="2025-03-31T13:30:00Z">
        <w:r w:rsidR="00650D9C">
          <w:rPr>
            <w:rFonts w:ascii="Helvetica" w:hAnsi="Helvetica"/>
          </w:rPr>
          <w:t xml:space="preserve"> your feedback</w:t>
        </w:r>
      </w:ins>
      <w:ins w:id="105" w:author="Keil, Johannes (Stud. FPN)" w:date="2025-03-31T15:34:00Z" w16du:dateUtc="2025-03-31T14:34:00Z">
        <w:r w:rsidR="00B10B25">
          <w:rPr>
            <w:rFonts w:ascii="Helvetica" w:hAnsi="Helvetica"/>
          </w:rPr>
          <w:t>, which will take ca. 15 minutes.</w:t>
        </w:r>
      </w:ins>
      <w:ins w:id="106" w:author="Keil, Johannes (Stud. FPN)" w:date="2025-03-31T14:31:00Z" w16du:dateUtc="2025-03-31T13:31:00Z">
        <w:r w:rsidR="00650D9C">
          <w:rPr>
            <w:rFonts w:ascii="Helvetica" w:hAnsi="Helvetica"/>
          </w:rPr>
          <w:t xml:space="preserve"> This is to see if we got your preferences accurately. For this purpose, we may show you some results from the questionnaires where we asked </w:t>
        </w:r>
      </w:ins>
      <w:ins w:id="107" w:author="Keil, Johannes (Stud. FPN)" w:date="2025-03-31T14:45:00Z" w16du:dateUtc="2025-03-31T13:45:00Z">
        <w:r w:rsidR="00AE6468">
          <w:rPr>
            <w:rFonts w:ascii="Helvetica" w:hAnsi="Helvetica"/>
          </w:rPr>
          <w:t>about the experiences yo</w:t>
        </w:r>
      </w:ins>
      <w:ins w:id="108" w:author="Keil, Johannes (Stud. FPN)" w:date="2025-03-31T14:46:00Z" w16du:dateUtc="2025-03-31T13:46:00Z">
        <w:r w:rsidR="00AE6468">
          <w:rPr>
            <w:rFonts w:ascii="Helvetica" w:hAnsi="Helvetica"/>
          </w:rPr>
          <w:t xml:space="preserve">u prefer to go away. </w:t>
        </w:r>
      </w:ins>
      <w:ins w:id="109" w:author="Keil, Johannes (Stud. FPN)" w:date="2025-03-28T15:02:00Z" w16du:dateUtc="2025-03-28T15:02:00Z">
        <w:r w:rsidR="00563C88">
          <w:rPr>
            <w:rFonts w:ascii="Helvetica" w:hAnsi="Helvetica"/>
          </w:rPr>
          <w:t xml:space="preserve">Please be aware that </w:t>
        </w:r>
      </w:ins>
      <w:ins w:id="110" w:author="Keil, Johannes (Stud. FPN)" w:date="2025-03-28T15:05:00Z" w16du:dateUtc="2025-03-28T15:05:00Z">
        <w:r w:rsidR="00563C88">
          <w:rPr>
            <w:rFonts w:ascii="Helvetica" w:hAnsi="Helvetica"/>
          </w:rPr>
          <w:t xml:space="preserve">this information may not </w:t>
        </w:r>
      </w:ins>
      <w:ins w:id="111" w:author="Keil, Johannes (Stud. FPN)" w:date="2025-04-01T12:00:00Z" w16du:dateUtc="2025-04-01T11:00:00Z">
        <w:r w:rsidR="00E81D7E">
          <w:rPr>
            <w:rFonts w:ascii="Helvetica" w:hAnsi="Helvetica"/>
          </w:rPr>
          <w:t xml:space="preserve">always </w:t>
        </w:r>
      </w:ins>
      <w:ins w:id="112" w:author="Keil, Johannes (Stud. FPN)" w:date="2025-03-28T15:05:00Z" w16du:dateUtc="2025-03-28T15:05:00Z">
        <w:r w:rsidR="00563C88">
          <w:rPr>
            <w:rFonts w:ascii="Helvetica" w:hAnsi="Helvetica"/>
          </w:rPr>
          <w:t xml:space="preserve">be correct, and that </w:t>
        </w:r>
      </w:ins>
      <w:ins w:id="113" w:author="Keil, Johannes (Stud. FPN)" w:date="2025-03-28T15:02:00Z" w16du:dateUtc="2025-03-28T15:02:00Z">
        <w:r w:rsidR="00563C88">
          <w:rPr>
            <w:rFonts w:ascii="Helvetica" w:hAnsi="Helvetica"/>
          </w:rPr>
          <w:t xml:space="preserve">we present </w:t>
        </w:r>
      </w:ins>
      <w:ins w:id="114" w:author="Keil, Johannes (Stud. FPN)" w:date="2025-03-28T15:05:00Z" w16du:dateUtc="2025-03-28T15:05:00Z">
        <w:r w:rsidR="00563C88">
          <w:rPr>
            <w:rFonts w:ascii="Helvetica" w:hAnsi="Helvetica"/>
          </w:rPr>
          <w:t xml:space="preserve">it </w:t>
        </w:r>
      </w:ins>
      <w:ins w:id="115" w:author="Keil, Johannes (Stud. FPN)" w:date="2025-03-28T15:02:00Z" w16du:dateUtc="2025-03-28T15:02:00Z">
        <w:r w:rsidR="00563C88">
          <w:rPr>
            <w:rFonts w:ascii="Helvetica" w:hAnsi="Helvetica"/>
          </w:rPr>
          <w:t xml:space="preserve">for research purposes only. We do not and cannot give any form of medical or health advice. In case you feel you need advice </w:t>
        </w:r>
      </w:ins>
      <w:ins w:id="116" w:author="Keil, Johannes (Stud. FPN)" w:date="2025-03-28T15:06:00Z" w16du:dateUtc="2025-03-28T15:06:00Z">
        <w:r w:rsidR="00563C88">
          <w:rPr>
            <w:rFonts w:ascii="Helvetica" w:hAnsi="Helvetica"/>
          </w:rPr>
          <w:t>about</w:t>
        </w:r>
      </w:ins>
      <w:ins w:id="117" w:author="Keil, Johannes (Stud. FPN)" w:date="2025-03-28T15:02:00Z" w16du:dateUtc="2025-03-28T15:02:00Z">
        <w:r w:rsidR="00563C88">
          <w:rPr>
            <w:rFonts w:ascii="Helvetica" w:hAnsi="Helvetica"/>
          </w:rPr>
          <w:t xml:space="preserve"> your health, please contact your GP</w:t>
        </w:r>
      </w:ins>
      <w:ins w:id="118" w:author="Keil, Johannes (Stud. FPN)" w:date="2025-03-28T15:13:00Z" w16du:dateUtc="2025-03-28T15:13:00Z">
        <w:r w:rsidR="00632509">
          <w:rPr>
            <w:rFonts w:ascii="Helvetica" w:hAnsi="Helvetica"/>
          </w:rPr>
          <w:t xml:space="preserve"> or </w:t>
        </w:r>
      </w:ins>
      <w:ins w:id="119" w:author="Keil, Johannes (Stud. FPN)" w:date="2025-03-28T15:02:00Z" w16du:dateUtc="2025-03-28T15:02:00Z">
        <w:r w:rsidR="00563C88">
          <w:rPr>
            <w:rFonts w:ascii="Helvetica" w:hAnsi="Helvetica"/>
          </w:rPr>
          <w:t>other health professional</w:t>
        </w:r>
      </w:ins>
      <w:ins w:id="120" w:author="Keil, Johannes (Stud. FPN)" w:date="2025-03-28T15:13:00Z" w16du:dateUtc="2025-03-28T15:13:00Z">
        <w:r w:rsidR="00632509">
          <w:rPr>
            <w:rFonts w:ascii="Helvetica" w:hAnsi="Helvetica"/>
          </w:rPr>
          <w:t xml:space="preserve">. </w:t>
        </w:r>
      </w:ins>
      <w:ins w:id="121" w:author="Keil, Johannes (Stud. FPN)" w:date="2025-03-28T15:14:00Z" w16du:dateUtc="2025-03-28T15:14:00Z">
        <w:r w:rsidR="00632509">
          <w:rPr>
            <w:rFonts w:ascii="Helvetica" w:hAnsi="Helvetica"/>
          </w:rPr>
          <w:t xml:space="preserve">If you are currently experiencing mental health problems, you can also contact </w:t>
        </w:r>
        <w:r w:rsidR="00632509" w:rsidRPr="00200885">
          <w:rPr>
            <w:rFonts w:ascii="Helvetica" w:hAnsi="Helvetica"/>
          </w:rPr>
          <w:t>charities such as Mind (https://www.mind.org.uk) or Samaritans (https://www.samaritans.org).</w:t>
        </w:r>
      </w:ins>
    </w:p>
    <w:p w14:paraId="59FDBF25" w14:textId="77777777" w:rsidR="00ED0FA5" w:rsidRPr="00200885" w:rsidRDefault="00ED0FA5" w:rsidP="00081F9A">
      <w:pPr>
        <w:spacing w:after="0" w:line="240" w:lineRule="auto"/>
        <w:ind w:left="284"/>
        <w:rPr>
          <w:rFonts w:ascii="Helvetica" w:hAnsi="Helvetica"/>
        </w:rPr>
      </w:pPr>
    </w:p>
    <w:p w14:paraId="7C7BBC37" w14:textId="0FFF1357" w:rsidR="005C7305" w:rsidRDefault="005C7305" w:rsidP="005C7305">
      <w:pPr>
        <w:spacing w:after="0" w:line="240" w:lineRule="auto"/>
        <w:ind w:left="284"/>
        <w:jc w:val="both"/>
        <w:rPr>
          <w:ins w:id="122" w:author="Keil, Johannes (Stud. FPN)" w:date="2025-03-31T15:28:00Z" w16du:dateUtc="2025-03-31T14:28:00Z"/>
          <w:rFonts w:ascii="Helvetica" w:hAnsi="Helvetica"/>
          <w:bCs/>
          <w:iCs/>
        </w:rPr>
      </w:pPr>
      <w:ins w:id="123" w:author="Keil, Johannes (Stud. FPN)" w:date="2025-03-31T15:28:00Z" w16du:dateUtc="2025-03-31T14:28:00Z">
        <w:r w:rsidRPr="00200885">
          <w:rPr>
            <w:rFonts w:ascii="Helvetica" w:hAnsi="Helvetica"/>
            <w:b/>
            <w:bCs/>
            <w:i/>
          </w:rPr>
          <w:t>Video and audio recording including eye movements</w:t>
        </w:r>
        <w:r w:rsidRPr="00200885">
          <w:rPr>
            <w:rFonts w:ascii="Helvetica" w:hAnsi="Helvetica"/>
            <w:b/>
            <w:bCs/>
            <w:iCs/>
          </w:rPr>
          <w:t xml:space="preserve">: </w:t>
        </w:r>
        <w:r w:rsidRPr="00200885">
          <w:rPr>
            <w:rFonts w:ascii="Helvetica" w:hAnsi="Helvetica"/>
            <w:iCs/>
          </w:rPr>
          <w:t>We may collect video and audio recordings for some tasks as part of this research</w:t>
        </w:r>
        <w:r>
          <w:rPr>
            <w:rFonts w:ascii="Helvetica" w:hAnsi="Helvetica"/>
            <w:iCs/>
          </w:rPr>
          <w:t xml:space="preserve">. </w:t>
        </w:r>
        <w:r w:rsidRPr="00200885">
          <w:rPr>
            <w:rFonts w:ascii="Helvetica" w:hAnsi="Helvetica"/>
          </w:rPr>
          <w:t xml:space="preserve">If a task requires this, you will be informed and asked explicitly to give your permission at the point of audio and/or video recording. </w:t>
        </w:r>
        <w:r w:rsidRPr="00200885">
          <w:rPr>
            <w:rFonts w:ascii="Helvetica" w:hAnsi="Helvetica"/>
            <w:iCs/>
          </w:rPr>
          <w:t xml:space="preserve">Whilst you look at your computer camera, we will also record the direction to which your eyes move. This allows us to understand better how </w:t>
        </w:r>
        <w:r>
          <w:rPr>
            <w:rFonts w:ascii="Helvetica" w:hAnsi="Helvetica"/>
            <w:iCs/>
          </w:rPr>
          <w:t xml:space="preserve">people choose between different options. </w:t>
        </w:r>
        <w:r w:rsidRPr="00200885">
          <w:rPr>
            <w:rFonts w:ascii="Helvetica" w:hAnsi="Helvetica"/>
            <w:bCs/>
            <w:iCs/>
          </w:rPr>
          <w:t>The data will be kept safe on a secure university computer and storing system to which access is highly restricted (only by the study team) and will be destroyed at the end of the stud</w:t>
        </w:r>
      </w:ins>
      <w:ins w:id="124" w:author="Keil, Johannes (Stud. FPN)" w:date="2025-03-31T16:05:00Z" w16du:dateUtc="2025-03-31T15:05:00Z">
        <w:r w:rsidR="00E726CA">
          <w:rPr>
            <w:rFonts w:ascii="Helvetica" w:hAnsi="Helvetica"/>
            <w:bCs/>
            <w:iCs/>
          </w:rPr>
          <w:t>y.</w:t>
        </w:r>
      </w:ins>
    </w:p>
    <w:p w14:paraId="481002C1" w14:textId="6A092921" w:rsidR="007C3B9D" w:rsidRPr="00200885" w:rsidDel="00563C88" w:rsidRDefault="002A17E9">
      <w:pPr>
        <w:spacing w:after="0" w:line="240" w:lineRule="auto"/>
        <w:jc w:val="both"/>
        <w:rPr>
          <w:del w:id="125" w:author="Keil, Johannes (Stud. FPN)" w:date="2025-03-28T15:00:00Z" w16du:dateUtc="2025-03-28T15:00:00Z"/>
          <w:rFonts w:ascii="Helvetica" w:hAnsi="Helvetica"/>
          <w:b/>
          <w:iCs/>
        </w:rPr>
        <w:pPrChange w:id="126" w:author="Keil, Johannes (Stud. FPN)" w:date="2025-03-28T14:56:00Z" w16du:dateUtc="2025-03-28T14:56:00Z">
          <w:pPr>
            <w:spacing w:after="0" w:line="240" w:lineRule="auto"/>
            <w:ind w:left="284"/>
            <w:jc w:val="both"/>
          </w:pPr>
        </w:pPrChange>
      </w:pPr>
      <w:del w:id="127" w:author="Keil, Johannes (Stud. FPN)" w:date="2025-03-31T14:09:00Z" w16du:dateUtc="2025-03-31T13:09:00Z">
        <w:r w:rsidRPr="00200885" w:rsidDel="00D6488A">
          <w:rPr>
            <w:rFonts w:ascii="Helvetica" w:hAnsi="Helvetica"/>
            <w:b/>
            <w:bCs/>
            <w:i/>
          </w:rPr>
          <w:lastRenderedPageBreak/>
          <w:delText>V</w:delText>
        </w:r>
        <w:r w:rsidRPr="00200885" w:rsidDel="00FF6133">
          <w:rPr>
            <w:rFonts w:ascii="Helvetica" w:hAnsi="Helvetica"/>
            <w:b/>
            <w:bCs/>
            <w:i/>
          </w:rPr>
          <w:delText>ideo</w:delText>
        </w:r>
        <w:r w:rsidR="007C3B9D" w:rsidRPr="00200885" w:rsidDel="00FF6133">
          <w:rPr>
            <w:rFonts w:ascii="Helvetica" w:hAnsi="Helvetica"/>
            <w:b/>
            <w:bCs/>
            <w:i/>
          </w:rPr>
          <w:delText xml:space="preserve"> and audio recording</w:delText>
        </w:r>
        <w:r w:rsidRPr="00200885" w:rsidDel="00FF6133">
          <w:rPr>
            <w:rFonts w:ascii="Helvetica" w:hAnsi="Helvetica"/>
            <w:b/>
            <w:bCs/>
            <w:i/>
          </w:rPr>
          <w:delText xml:space="preserve"> including </w:delText>
        </w:r>
      </w:del>
      <w:del w:id="128" w:author="Keil, Johannes (Stud. FPN)" w:date="2025-03-31T15:28:00Z" w16du:dateUtc="2025-03-31T14:28:00Z">
        <w:r w:rsidRPr="00200885" w:rsidDel="005C7305">
          <w:rPr>
            <w:rFonts w:ascii="Helvetica" w:hAnsi="Helvetica"/>
            <w:b/>
            <w:bCs/>
            <w:i/>
          </w:rPr>
          <w:delText>eye movements</w:delText>
        </w:r>
        <w:r w:rsidR="007C3B9D" w:rsidRPr="00200885" w:rsidDel="005C7305">
          <w:rPr>
            <w:rFonts w:ascii="Helvetica" w:hAnsi="Helvetica"/>
            <w:b/>
            <w:bCs/>
            <w:iCs/>
          </w:rPr>
          <w:delText xml:space="preserve">: </w:delText>
        </w:r>
        <w:r w:rsidRPr="00200885" w:rsidDel="005C7305">
          <w:rPr>
            <w:rFonts w:ascii="Helvetica" w:hAnsi="Helvetica"/>
            <w:iCs/>
          </w:rPr>
          <w:delText xml:space="preserve">We </w:delText>
        </w:r>
        <w:r w:rsidR="00F376F5" w:rsidRPr="00200885" w:rsidDel="005C7305">
          <w:rPr>
            <w:rFonts w:ascii="Helvetica" w:hAnsi="Helvetica"/>
            <w:iCs/>
          </w:rPr>
          <w:delText xml:space="preserve">may </w:delText>
        </w:r>
        <w:r w:rsidRPr="00200885" w:rsidDel="005C7305">
          <w:rPr>
            <w:rFonts w:ascii="Helvetica" w:hAnsi="Helvetica"/>
            <w:iCs/>
          </w:rPr>
          <w:delText xml:space="preserve">collect </w:delText>
        </w:r>
      </w:del>
      <w:del w:id="129" w:author="Keil, Johannes (Stud. FPN)" w:date="2025-03-31T14:10:00Z" w16du:dateUtc="2025-03-31T13:10:00Z">
        <w:r w:rsidRPr="00200885" w:rsidDel="00FF6133">
          <w:rPr>
            <w:rFonts w:ascii="Helvetica" w:hAnsi="Helvetica"/>
            <w:iCs/>
          </w:rPr>
          <w:delText xml:space="preserve">video and audio </w:delText>
        </w:r>
      </w:del>
      <w:del w:id="130" w:author="Keil, Johannes (Stud. FPN)" w:date="2025-03-31T15:28:00Z" w16du:dateUtc="2025-03-31T14:28:00Z">
        <w:r w:rsidRPr="00200885" w:rsidDel="005C7305">
          <w:rPr>
            <w:rFonts w:ascii="Helvetica" w:hAnsi="Helvetica"/>
            <w:iCs/>
          </w:rPr>
          <w:delText>recordings</w:delText>
        </w:r>
        <w:r w:rsidR="00F376F5" w:rsidRPr="00200885" w:rsidDel="005C7305">
          <w:rPr>
            <w:rFonts w:ascii="Helvetica" w:hAnsi="Helvetica"/>
            <w:iCs/>
          </w:rPr>
          <w:delText xml:space="preserve"> for some tasks</w:delText>
        </w:r>
        <w:r w:rsidRPr="00200885" w:rsidDel="005C7305">
          <w:rPr>
            <w:rFonts w:ascii="Helvetica" w:hAnsi="Helvetica"/>
            <w:iCs/>
          </w:rPr>
          <w:delText xml:space="preserve"> as part of this research</w:delText>
        </w:r>
      </w:del>
      <w:del w:id="131" w:author="Keil, Johannes (Stud. FPN)" w:date="2025-03-28T14:56:00Z" w16du:dateUtc="2025-03-28T14:56:00Z">
        <w:r w:rsidRPr="00200885" w:rsidDel="00D261F5">
          <w:rPr>
            <w:rFonts w:ascii="Helvetica" w:hAnsi="Helvetica"/>
            <w:iCs/>
          </w:rPr>
          <w:delText xml:space="preserve">, as they give us valuable information to look at emotional expressions in this study. </w:delText>
        </w:r>
      </w:del>
      <w:del w:id="132" w:author="Keil, Johannes (Stud. FPN)" w:date="2025-03-31T15:28:00Z" w16du:dateUtc="2025-03-31T14:28:00Z">
        <w:r w:rsidR="00B82936" w:rsidRPr="00200885" w:rsidDel="005C7305">
          <w:rPr>
            <w:rFonts w:ascii="Helvetica" w:hAnsi="Helvetica"/>
          </w:rPr>
          <w:delText xml:space="preserve">If a task requires </w:delText>
        </w:r>
      </w:del>
      <w:del w:id="133" w:author="Keil, Johannes (Stud. FPN)" w:date="2025-03-31T14:28:00Z" w16du:dateUtc="2025-03-31T13:28:00Z">
        <w:r w:rsidR="00B82936" w:rsidRPr="00200885" w:rsidDel="00E63AFA">
          <w:rPr>
            <w:rFonts w:ascii="Helvetica" w:hAnsi="Helvetica"/>
          </w:rPr>
          <w:delText>this</w:delText>
        </w:r>
      </w:del>
      <w:del w:id="134" w:author="Keil, Johannes (Stud. FPN)" w:date="2025-03-31T15:28:00Z" w16du:dateUtc="2025-03-31T14:28:00Z">
        <w:r w:rsidR="00B82936" w:rsidRPr="00200885" w:rsidDel="005C7305">
          <w:rPr>
            <w:rFonts w:ascii="Helvetica" w:hAnsi="Helvetica"/>
          </w:rPr>
          <w:delText>, you will be informed and asked explicitly to give your permission at the point of</w:delText>
        </w:r>
      </w:del>
      <w:del w:id="135" w:author="Keil, Johannes (Stud. FPN)" w:date="2025-03-31T14:11:00Z" w16du:dateUtc="2025-03-31T13:11:00Z">
        <w:r w:rsidR="00B82936" w:rsidRPr="00200885" w:rsidDel="00FF6133">
          <w:rPr>
            <w:rFonts w:ascii="Helvetica" w:hAnsi="Helvetica"/>
          </w:rPr>
          <w:delText xml:space="preserve"> audio and/</w:delText>
        </w:r>
      </w:del>
      <w:del w:id="136" w:author="Keil, Johannes (Stud. FPN)" w:date="2025-03-31T14:10:00Z" w16du:dateUtc="2025-03-31T13:10:00Z">
        <w:r w:rsidR="00B82936" w:rsidRPr="00200885" w:rsidDel="00FF6133">
          <w:rPr>
            <w:rFonts w:ascii="Helvetica" w:hAnsi="Helvetica"/>
          </w:rPr>
          <w:delText>o</w:delText>
        </w:r>
      </w:del>
      <w:del w:id="137" w:author="Keil, Johannes (Stud. FPN)" w:date="2025-03-31T14:11:00Z" w16du:dateUtc="2025-03-31T13:11:00Z">
        <w:r w:rsidR="00B82936" w:rsidRPr="00200885" w:rsidDel="00FF6133">
          <w:rPr>
            <w:rFonts w:ascii="Helvetica" w:hAnsi="Helvetica"/>
          </w:rPr>
          <w:delText>r</w:delText>
        </w:r>
      </w:del>
      <w:del w:id="138" w:author="Keil, Johannes (Stud. FPN)" w:date="2025-03-31T15:28:00Z" w16du:dateUtc="2025-03-31T14:28:00Z">
        <w:r w:rsidR="00B82936" w:rsidRPr="00200885" w:rsidDel="005C7305">
          <w:rPr>
            <w:rFonts w:ascii="Helvetica" w:hAnsi="Helvetica"/>
          </w:rPr>
          <w:delText xml:space="preserve"> video recording. </w:delText>
        </w:r>
      </w:del>
      <w:del w:id="139" w:author="Keil, Johannes (Stud. FPN)" w:date="2025-03-31T14:29:00Z" w16du:dateUtc="2025-03-31T13:29:00Z">
        <w:r w:rsidRPr="00200885" w:rsidDel="00E63AFA">
          <w:rPr>
            <w:rFonts w:ascii="Helvetica" w:hAnsi="Helvetica"/>
            <w:iCs/>
          </w:rPr>
          <w:delText xml:space="preserve">Whilst you look at your computer camera, we will </w:delText>
        </w:r>
      </w:del>
      <w:del w:id="140" w:author="Keil, Johannes (Stud. FPN)" w:date="2025-03-31T14:10:00Z" w16du:dateUtc="2025-03-31T13:10:00Z">
        <w:r w:rsidRPr="00200885" w:rsidDel="00FF6133">
          <w:rPr>
            <w:rFonts w:ascii="Helvetica" w:hAnsi="Helvetica"/>
            <w:iCs/>
          </w:rPr>
          <w:delText xml:space="preserve">also </w:delText>
        </w:r>
      </w:del>
      <w:del w:id="141" w:author="Keil, Johannes (Stud. FPN)" w:date="2025-03-31T14:29:00Z" w16du:dateUtc="2025-03-31T13:29:00Z">
        <w:r w:rsidRPr="00200885" w:rsidDel="00E63AFA">
          <w:rPr>
            <w:rFonts w:ascii="Helvetica" w:hAnsi="Helvetica"/>
            <w:iCs/>
          </w:rPr>
          <w:delText>record the direction to which your eyes move.</w:delText>
        </w:r>
      </w:del>
      <w:del w:id="142" w:author="Keil, Johannes (Stud. FPN)" w:date="2025-03-31T14:11:00Z" w16du:dateUtc="2025-03-31T13:11:00Z">
        <w:r w:rsidRPr="00200885" w:rsidDel="00FF6133">
          <w:rPr>
            <w:rFonts w:ascii="Helvetica" w:hAnsi="Helvetica"/>
            <w:iCs/>
          </w:rPr>
          <w:delText xml:space="preserve"> </w:delText>
        </w:r>
      </w:del>
      <w:del w:id="143" w:author="Keil, Johannes (Stud. FPN)" w:date="2025-03-31T15:28:00Z" w16du:dateUtc="2025-03-31T14:28:00Z">
        <w:r w:rsidRPr="00200885" w:rsidDel="005C7305">
          <w:rPr>
            <w:rFonts w:ascii="Helvetica" w:hAnsi="Helvetica"/>
            <w:iCs/>
          </w:rPr>
          <w:delText xml:space="preserve">This allows us to understand better how </w:delText>
        </w:r>
      </w:del>
      <w:del w:id="144" w:author="Keil, Johannes (Stud. FPN)" w:date="2025-03-28T14:56:00Z" w16du:dateUtc="2025-03-28T14:56:00Z">
        <w:r w:rsidRPr="00200885" w:rsidDel="00D261F5">
          <w:rPr>
            <w:rFonts w:ascii="Helvetica" w:hAnsi="Helvetica"/>
            <w:iCs/>
          </w:rPr>
          <w:delText>people respond to social and other situations.</w:delText>
        </w:r>
        <w:r w:rsidR="007C3B9D" w:rsidRPr="00200885" w:rsidDel="00D261F5">
          <w:rPr>
            <w:rFonts w:ascii="Helvetica" w:hAnsi="Helvetica"/>
            <w:bCs/>
            <w:iCs/>
          </w:rPr>
          <w:delText xml:space="preserve"> </w:delText>
        </w:r>
      </w:del>
      <w:del w:id="145" w:author="Keil, Johannes (Stud. FPN)" w:date="2025-03-31T15:28:00Z" w16du:dateUtc="2025-03-31T14:28:00Z">
        <w:r w:rsidR="007C3B9D" w:rsidRPr="00200885" w:rsidDel="005C7305">
          <w:rPr>
            <w:rFonts w:ascii="Helvetica" w:hAnsi="Helvetica"/>
            <w:bCs/>
            <w:iCs/>
          </w:rPr>
          <w:delText xml:space="preserve">The data will be kept safe on a secure university computer and storing system to which access is highly restricted (only by the study team) and will be destroyed </w:delText>
        </w:r>
        <w:r w:rsidR="00443551" w:rsidRPr="00200885" w:rsidDel="005C7305">
          <w:rPr>
            <w:rFonts w:ascii="Helvetica" w:hAnsi="Helvetica"/>
            <w:bCs/>
            <w:iCs/>
          </w:rPr>
          <w:delText xml:space="preserve">at the end </w:delText>
        </w:r>
        <w:commentRangeStart w:id="146"/>
        <w:commentRangeStart w:id="147"/>
        <w:r w:rsidR="00443551" w:rsidRPr="00200885" w:rsidDel="005C7305">
          <w:rPr>
            <w:rFonts w:ascii="Helvetica" w:hAnsi="Helvetica"/>
            <w:bCs/>
            <w:iCs/>
          </w:rPr>
          <w:delText>of the study</w:delText>
        </w:r>
        <w:r w:rsidR="007C3B9D" w:rsidRPr="00200885" w:rsidDel="005C7305">
          <w:rPr>
            <w:rFonts w:ascii="Helvetica" w:hAnsi="Helvetica"/>
            <w:bCs/>
            <w:iCs/>
          </w:rPr>
          <w:delText>.</w:delText>
        </w:r>
        <w:commentRangeEnd w:id="146"/>
        <w:r w:rsidR="008E461E" w:rsidDel="005C7305">
          <w:rPr>
            <w:rStyle w:val="CommentReference"/>
          </w:rPr>
          <w:commentReference w:id="146"/>
        </w:r>
        <w:commentRangeEnd w:id="147"/>
        <w:r w:rsidR="007C2EE3" w:rsidDel="005C7305">
          <w:rPr>
            <w:rStyle w:val="CommentReference"/>
          </w:rPr>
          <w:commentReference w:id="147"/>
        </w:r>
      </w:del>
      <w:del w:id="148" w:author="Keil, Johannes (Stud. FPN)" w:date="2025-03-28T14:56:00Z" w16du:dateUtc="2025-03-28T14:56:00Z">
        <w:r w:rsidR="007C3B9D" w:rsidRPr="00200885" w:rsidDel="00D261F5">
          <w:rPr>
            <w:rFonts w:ascii="Helvetica" w:hAnsi="Helvetica"/>
            <w:bCs/>
            <w:iCs/>
          </w:rPr>
          <w:delText xml:space="preserve"> </w:delText>
        </w:r>
      </w:del>
    </w:p>
    <w:p w14:paraId="7075E496" w14:textId="689EFA5D" w:rsidR="004321DF" w:rsidRPr="00200885" w:rsidRDefault="004321DF">
      <w:pPr>
        <w:spacing w:after="0" w:line="240" w:lineRule="auto"/>
        <w:jc w:val="both"/>
        <w:rPr>
          <w:rFonts w:ascii="Helvetica" w:hAnsi="Helvetica"/>
        </w:rPr>
        <w:pPrChange w:id="149" w:author="Keil, Johannes (Stud. FPN)" w:date="2025-03-28T15:00:00Z" w16du:dateUtc="2025-03-28T15:00:00Z">
          <w:pPr>
            <w:spacing w:after="0" w:line="240" w:lineRule="auto"/>
          </w:pPr>
        </w:pPrChange>
      </w:pPr>
    </w:p>
    <w:p w14:paraId="0BDF5E07" w14:textId="77777777" w:rsidR="007348BF" w:rsidRPr="00200885" w:rsidRDefault="007348BF" w:rsidP="00BE5F3F">
      <w:pPr>
        <w:spacing w:after="0" w:line="240" w:lineRule="auto"/>
        <w:rPr>
          <w:rFonts w:ascii="Helvetica" w:hAnsi="Helvetica"/>
        </w:rPr>
      </w:pPr>
    </w:p>
    <w:p w14:paraId="37A82D3D" w14:textId="7CC93F15" w:rsidR="00094387" w:rsidRPr="00200885" w:rsidRDefault="00094387" w:rsidP="00E52D32">
      <w:pPr>
        <w:spacing w:after="120" w:line="240" w:lineRule="auto"/>
        <w:contextualSpacing/>
        <w:rPr>
          <w:rFonts w:ascii="Helvetica" w:hAnsi="Helvetica"/>
          <w:b/>
        </w:rPr>
      </w:pPr>
      <w:r w:rsidRPr="00200885">
        <w:rPr>
          <w:rFonts w:ascii="Helvetica" w:hAnsi="Helvetica"/>
          <w:b/>
        </w:rPr>
        <w:t>What are the possible disadvantages and risks of taking part?</w:t>
      </w:r>
    </w:p>
    <w:p w14:paraId="41500740" w14:textId="5E5F7E67" w:rsidR="00EC1B32" w:rsidRPr="00200885" w:rsidRDefault="00501FB8" w:rsidP="001723AD">
      <w:pPr>
        <w:spacing w:after="0" w:line="240" w:lineRule="auto"/>
        <w:jc w:val="both"/>
        <w:rPr>
          <w:rFonts w:ascii="Helvetica" w:hAnsi="Helvetica"/>
        </w:rPr>
      </w:pPr>
      <w:r w:rsidRPr="00200885">
        <w:rPr>
          <w:rFonts w:ascii="Helvetica" w:hAnsi="Helvetica"/>
        </w:rPr>
        <w:t>We do not expect any risks or side effects associated to the computerised tasks and questionnaires we use in this study. However, i</w:t>
      </w:r>
      <w:r w:rsidR="007B79D6" w:rsidRPr="00200885">
        <w:rPr>
          <w:rFonts w:ascii="Helvetica" w:hAnsi="Helvetica"/>
        </w:rPr>
        <w:t xml:space="preserve">f you are not comfortable answering any of </w:t>
      </w:r>
      <w:r w:rsidRPr="00200885">
        <w:rPr>
          <w:rFonts w:ascii="Helvetica" w:hAnsi="Helvetica"/>
        </w:rPr>
        <w:t xml:space="preserve">the mental health </w:t>
      </w:r>
      <w:r w:rsidR="007B79D6" w:rsidRPr="00200885">
        <w:rPr>
          <w:rFonts w:ascii="Helvetica" w:hAnsi="Helvetica"/>
        </w:rPr>
        <w:t>questions</w:t>
      </w:r>
      <w:r w:rsidRPr="00200885">
        <w:rPr>
          <w:rFonts w:ascii="Helvetica" w:hAnsi="Helvetica"/>
        </w:rPr>
        <w:t>,</w:t>
      </w:r>
      <w:r w:rsidR="007B79D6" w:rsidRPr="00200885">
        <w:rPr>
          <w:rFonts w:ascii="Helvetica" w:hAnsi="Helvetica"/>
        </w:rPr>
        <w:t xml:space="preserve"> then you will not be compelled to</w:t>
      </w:r>
      <w:r w:rsidR="00586980" w:rsidRPr="00200885">
        <w:rPr>
          <w:rFonts w:ascii="Helvetica" w:hAnsi="Helvetica"/>
        </w:rPr>
        <w:t xml:space="preserve"> do so</w:t>
      </w:r>
      <w:r w:rsidR="007B79D6" w:rsidRPr="00200885">
        <w:rPr>
          <w:rFonts w:ascii="Helvetica" w:hAnsi="Helvetica"/>
        </w:rPr>
        <w:t>.</w:t>
      </w:r>
      <w:r w:rsidR="00586980" w:rsidRPr="00200885">
        <w:rPr>
          <w:rFonts w:ascii="Helvetica" w:hAnsi="Helvetica"/>
        </w:rPr>
        <w:t xml:space="preserve"> </w:t>
      </w:r>
      <w:del w:id="150" w:author="Keil, Johannes (Stud. FPN)" w:date="2025-03-28T15:01:00Z" w16du:dateUtc="2025-03-28T15:01:00Z">
        <w:r w:rsidR="00586980" w:rsidRPr="00200885" w:rsidDel="00563C88">
          <w:rPr>
            <w:rFonts w:ascii="Helvetica" w:hAnsi="Helvetica"/>
          </w:rPr>
          <w:delText xml:space="preserve">For computer tasks, we have explicitly chosen our stimuli to be either neutral or positive, and not to include any negative stimuli. </w:delText>
        </w:r>
      </w:del>
      <w:r w:rsidR="00586980" w:rsidRPr="00200885">
        <w:rPr>
          <w:rFonts w:ascii="Helvetica" w:hAnsi="Helvetica"/>
        </w:rPr>
        <w:t>If you are currently experiencing any mental health problems</w:t>
      </w:r>
      <w:ins w:id="151" w:author="Keil, Johannes (Stud. FPN)" w:date="2025-04-01T12:01:00Z" w16du:dateUtc="2025-04-01T11:01:00Z">
        <w:r w:rsidR="00E81D7E">
          <w:rPr>
            <w:rFonts w:ascii="Helvetica" w:hAnsi="Helvetica"/>
          </w:rPr>
          <w:t>,</w:t>
        </w:r>
      </w:ins>
      <w:r w:rsidR="00586980" w:rsidRPr="00200885">
        <w:rPr>
          <w:rFonts w:ascii="Helvetica" w:hAnsi="Helvetica"/>
        </w:rPr>
        <w:t xml:space="preserve"> you can contact your healthcare provider or charities such as Mind</w:t>
      </w:r>
      <w:r w:rsidR="00081F9A" w:rsidRPr="00200885">
        <w:rPr>
          <w:rFonts w:ascii="Helvetica" w:hAnsi="Helvetica"/>
        </w:rPr>
        <w:t xml:space="preserve"> </w:t>
      </w:r>
      <w:r w:rsidR="00847FF5" w:rsidRPr="00200885">
        <w:rPr>
          <w:rFonts w:ascii="Helvetica" w:hAnsi="Helvetica"/>
        </w:rPr>
        <w:t>(https://www.mind.org.uk)</w:t>
      </w:r>
      <w:r w:rsidR="00586980" w:rsidRPr="00200885">
        <w:rPr>
          <w:rFonts w:ascii="Helvetica" w:hAnsi="Helvetica"/>
        </w:rPr>
        <w:t xml:space="preserve"> or Samaritans</w:t>
      </w:r>
      <w:r w:rsidR="00847FF5" w:rsidRPr="00200885">
        <w:rPr>
          <w:rFonts w:ascii="Helvetica" w:hAnsi="Helvetica"/>
        </w:rPr>
        <w:t xml:space="preserve"> (https://www.samaritans.org)</w:t>
      </w:r>
      <w:r w:rsidR="00586980" w:rsidRPr="00200885">
        <w:rPr>
          <w:rFonts w:ascii="Helvetica" w:hAnsi="Helvetica"/>
        </w:rPr>
        <w:t>. However, if you provide us with specific issues we could guide you better according to your specific needs</w:t>
      </w:r>
      <w:r w:rsidR="00847FF5" w:rsidRPr="00200885">
        <w:rPr>
          <w:rFonts w:ascii="Helvetica" w:hAnsi="Helvetica"/>
        </w:rPr>
        <w:t>—</w:t>
      </w:r>
      <w:r w:rsidR="00586980" w:rsidRPr="00200885">
        <w:rPr>
          <w:rFonts w:ascii="Helvetica" w:hAnsi="Helvetica"/>
        </w:rPr>
        <w:t>even if you decide not to take part in this study.</w:t>
      </w:r>
    </w:p>
    <w:p w14:paraId="098A386A" w14:textId="77777777" w:rsidR="00081F9A" w:rsidRPr="00200885" w:rsidRDefault="00081F9A" w:rsidP="001723AD">
      <w:pPr>
        <w:spacing w:after="0" w:line="240" w:lineRule="auto"/>
        <w:jc w:val="both"/>
        <w:rPr>
          <w:rFonts w:ascii="Helvetica" w:hAnsi="Helvetica"/>
          <w:b/>
        </w:rPr>
      </w:pPr>
    </w:p>
    <w:p w14:paraId="53E5D4F5" w14:textId="4BB6DD2E" w:rsidR="00094387" w:rsidRPr="00200885" w:rsidRDefault="00094387" w:rsidP="001723AD">
      <w:pPr>
        <w:spacing w:after="0" w:line="240" w:lineRule="auto"/>
        <w:jc w:val="both"/>
        <w:rPr>
          <w:rFonts w:ascii="Helvetica" w:hAnsi="Helvetica"/>
        </w:rPr>
      </w:pPr>
      <w:r w:rsidRPr="20543892">
        <w:rPr>
          <w:rFonts w:ascii="Helvetica" w:hAnsi="Helvetica"/>
          <w:b/>
          <w:bCs/>
        </w:rPr>
        <w:t>What are the possible benefits of taking part?</w:t>
      </w:r>
    </w:p>
    <w:p w14:paraId="1D8F9F16" w14:textId="5B113869" w:rsidR="00C86DF1" w:rsidRPr="00200885" w:rsidRDefault="00777CBC" w:rsidP="3F862433">
      <w:pPr>
        <w:spacing w:after="240" w:line="240" w:lineRule="auto"/>
        <w:jc w:val="both"/>
        <w:rPr>
          <w:rFonts w:ascii="Helvetica" w:hAnsi="Helvetica"/>
        </w:rPr>
      </w:pPr>
      <w:r w:rsidRPr="00200885">
        <w:rPr>
          <w:rFonts w:ascii="Helvetica" w:hAnsi="Helvetica"/>
        </w:rPr>
        <w:t>You will be compensated for the time you spend participating in the study</w:t>
      </w:r>
      <w:r w:rsidR="008254D7" w:rsidRPr="00200885">
        <w:rPr>
          <w:rFonts w:ascii="Helvetica" w:hAnsi="Helvetica"/>
        </w:rPr>
        <w:t xml:space="preserve"> a</w:t>
      </w:r>
      <w:r w:rsidR="008254D7" w:rsidRPr="00D813EA">
        <w:rPr>
          <w:rFonts w:ascii="Helvetica" w:hAnsi="Helvetica"/>
        </w:rPr>
        <w:t xml:space="preserve">t a rate </w:t>
      </w:r>
      <w:r w:rsidR="00260A26" w:rsidRPr="00D813EA">
        <w:rPr>
          <w:rFonts w:ascii="Helvetica" w:hAnsi="Helvetica"/>
        </w:rPr>
        <w:t>[£9/hour or current equivalent under PALS departmental policy]</w:t>
      </w:r>
      <w:r w:rsidR="008D3A75" w:rsidRPr="00D813EA">
        <w:rPr>
          <w:rFonts w:ascii="Helvetica" w:hAnsi="Helvetica"/>
        </w:rPr>
        <w:t xml:space="preserve">. </w:t>
      </w:r>
      <w:del w:id="152" w:author="Keil, Johannes (Stud. FPN)" w:date="2025-03-28T15:01:00Z" w16du:dateUtc="2025-03-28T15:01:00Z">
        <w:r w:rsidR="0D0C3596" w:rsidRPr="00D813EA" w:rsidDel="00563C88">
          <w:rPr>
            <w:rFonts w:ascii="Helvetica" w:eastAsia="Helvetica" w:hAnsi="Helvetica" w:cs="Helvetica"/>
          </w:rPr>
          <w:delText>For one of the tasks, you will be given a bonus of up to £3, depending on your choices in the task.</w:delText>
        </w:r>
        <w:r w:rsidR="005846B2" w:rsidRPr="00D813EA" w:rsidDel="00563C88">
          <w:rPr>
            <w:rFonts w:ascii="Helvetica" w:eastAsia="Helvetica" w:hAnsi="Helvetica" w:cs="Helvetica"/>
          </w:rPr>
          <w:delText xml:space="preserve"> </w:delText>
        </w:r>
      </w:del>
      <w:r w:rsidR="00820FA7" w:rsidRPr="00D813EA">
        <w:rPr>
          <w:rFonts w:ascii="Helvetica" w:hAnsi="Helvetica"/>
        </w:rPr>
        <w:t>Apart from the monetary compensation, there will be no direct benefits of taking part in</w:t>
      </w:r>
      <w:r w:rsidR="00820FA7" w:rsidRPr="00200885">
        <w:rPr>
          <w:rFonts w:ascii="Helvetica" w:hAnsi="Helvetica"/>
        </w:rPr>
        <w:t xml:space="preserve"> this study. However, you will have the pleasure of knowing that you have made a </w:t>
      </w:r>
      <w:r w:rsidR="008F132B" w:rsidRPr="00200885">
        <w:rPr>
          <w:rFonts w:ascii="Helvetica" w:hAnsi="Helvetica"/>
        </w:rPr>
        <w:t xml:space="preserve">great </w:t>
      </w:r>
      <w:r w:rsidR="00820FA7" w:rsidRPr="00200885">
        <w:rPr>
          <w:rFonts w:ascii="Helvetica" w:hAnsi="Helvetica"/>
        </w:rPr>
        <w:t xml:space="preserve">contribution to our understanding </w:t>
      </w:r>
      <w:r w:rsidR="008F132B" w:rsidRPr="00200885">
        <w:rPr>
          <w:rFonts w:ascii="Helvetica" w:hAnsi="Helvetica"/>
        </w:rPr>
        <w:t xml:space="preserve">how mood and emotions fluctuate in </w:t>
      </w:r>
      <w:r w:rsidR="007052E4" w:rsidRPr="00200885">
        <w:rPr>
          <w:rFonts w:ascii="Helvetica" w:hAnsi="Helvetica"/>
        </w:rPr>
        <w:t xml:space="preserve">different </w:t>
      </w:r>
      <w:r w:rsidR="008F132B" w:rsidRPr="00200885">
        <w:rPr>
          <w:rFonts w:ascii="Helvetica" w:hAnsi="Helvetica"/>
        </w:rPr>
        <w:t>situations.</w:t>
      </w:r>
      <w:r w:rsidR="00CE2CE8" w:rsidRPr="00200885">
        <w:rPr>
          <w:rFonts w:ascii="Helvetica" w:hAnsi="Helvetica"/>
        </w:rPr>
        <w:t xml:space="preserve"> Findings of this research will help us to improve psychological treatments for emotional problems in young people.</w:t>
      </w:r>
      <w:ins w:id="153" w:author="Keil, Johannes (Stud. FPN)" w:date="2025-03-28T15:02:00Z" w16du:dateUtc="2025-03-28T15:02:00Z">
        <w:r w:rsidR="00563C88">
          <w:rPr>
            <w:rFonts w:ascii="Helvetica" w:hAnsi="Helvetica"/>
          </w:rPr>
          <w:t xml:space="preserve"> </w:t>
        </w:r>
      </w:ins>
    </w:p>
    <w:p w14:paraId="55E3A268" w14:textId="77777777" w:rsidR="00BE2703" w:rsidRPr="00200885" w:rsidRDefault="00D841B8" w:rsidP="00BE2703">
      <w:pPr>
        <w:spacing w:after="120" w:line="240" w:lineRule="auto"/>
        <w:contextualSpacing/>
        <w:jc w:val="both"/>
        <w:rPr>
          <w:rFonts w:ascii="Helvetica" w:hAnsi="Helvetica"/>
        </w:rPr>
      </w:pPr>
      <w:r w:rsidRPr="00200885">
        <w:rPr>
          <w:rFonts w:ascii="Helvetica" w:hAnsi="Helvetica"/>
          <w:b/>
          <w:bCs/>
        </w:rPr>
        <w:t>What if there is a problem?</w:t>
      </w:r>
    </w:p>
    <w:p w14:paraId="6B3FFBA3" w14:textId="6E8E7E36" w:rsidR="001D65EF" w:rsidRPr="00200885" w:rsidRDefault="00D841B8" w:rsidP="00BE2703">
      <w:pPr>
        <w:spacing w:after="240" w:line="240" w:lineRule="auto"/>
        <w:jc w:val="both"/>
        <w:rPr>
          <w:rFonts w:ascii="Helvetica" w:hAnsi="Helvetica"/>
        </w:rPr>
      </w:pPr>
      <w:r w:rsidRPr="00200885">
        <w:rPr>
          <w:rFonts w:ascii="Helvetica" w:hAnsi="Helvetica"/>
        </w:rPr>
        <w:t>If you have a concern about any aspect</w:t>
      </w:r>
      <w:r w:rsidR="00F21D1A" w:rsidRPr="00200885">
        <w:rPr>
          <w:rFonts w:ascii="Helvetica" w:hAnsi="Helvetica"/>
        </w:rPr>
        <w:t>s</w:t>
      </w:r>
      <w:r w:rsidRPr="00200885">
        <w:rPr>
          <w:rFonts w:ascii="Helvetica" w:hAnsi="Helvetica"/>
        </w:rPr>
        <w:t xml:space="preserve"> of this study, </w:t>
      </w:r>
      <w:r w:rsidR="00F21D1A" w:rsidRPr="00200885">
        <w:rPr>
          <w:rFonts w:ascii="Helvetica" w:hAnsi="Helvetica"/>
        </w:rPr>
        <w:t xml:space="preserve">in the first instance </w:t>
      </w:r>
      <w:r w:rsidRPr="00200885">
        <w:rPr>
          <w:rFonts w:ascii="Helvetica" w:hAnsi="Helvetica"/>
        </w:rPr>
        <w:t xml:space="preserve">you should </w:t>
      </w:r>
      <w:r w:rsidR="00F21D1A" w:rsidRPr="00200885">
        <w:rPr>
          <w:rFonts w:ascii="Helvetica" w:hAnsi="Helvetica"/>
        </w:rPr>
        <w:t>contact</w:t>
      </w:r>
      <w:r w:rsidRPr="00200885">
        <w:rPr>
          <w:rFonts w:ascii="Helvetica" w:hAnsi="Helvetica"/>
        </w:rPr>
        <w:t xml:space="preserve"> the researchers </w:t>
      </w:r>
      <w:r w:rsidR="00F21D1A" w:rsidRPr="00200885">
        <w:rPr>
          <w:rFonts w:ascii="Helvetica" w:hAnsi="Helvetica"/>
        </w:rPr>
        <w:t xml:space="preserve">in this study </w:t>
      </w:r>
      <w:r w:rsidRPr="00200885">
        <w:rPr>
          <w:rFonts w:ascii="Helvetica" w:hAnsi="Helvetica"/>
        </w:rPr>
        <w:t xml:space="preserve">who will do their best to answer your questions. </w:t>
      </w:r>
      <w:r w:rsidR="00F21D1A" w:rsidRPr="00200885">
        <w:rPr>
          <w:rFonts w:ascii="Helvetica" w:hAnsi="Helvetica"/>
        </w:rPr>
        <w:t>You can contact the</w:t>
      </w:r>
      <w:r w:rsidR="00242B3C" w:rsidRPr="00200885">
        <w:rPr>
          <w:rFonts w:ascii="Helvetica" w:hAnsi="Helvetica"/>
        </w:rPr>
        <w:t>m using the email address aim.lab@ucl.ac.uk</w:t>
      </w:r>
      <w:r w:rsidR="00F21D1A" w:rsidRPr="00200885">
        <w:rPr>
          <w:rFonts w:ascii="Helvetica" w:hAnsi="Helvetica"/>
        </w:rPr>
        <w:t>.</w:t>
      </w:r>
      <w:r w:rsidR="00743D5E" w:rsidRPr="00200885">
        <w:rPr>
          <w:rFonts w:ascii="Helvetica" w:hAnsi="Helvetica"/>
        </w:rPr>
        <w:t xml:space="preserve"> However, i</w:t>
      </w:r>
      <w:r w:rsidR="00C43197" w:rsidRPr="00200885">
        <w:rPr>
          <w:rFonts w:ascii="Helvetica" w:hAnsi="Helvetica"/>
        </w:rPr>
        <w:t xml:space="preserve">f you </w:t>
      </w:r>
      <w:r w:rsidR="00DB50A1" w:rsidRPr="00200885">
        <w:rPr>
          <w:rFonts w:ascii="Helvetica" w:hAnsi="Helvetica"/>
        </w:rPr>
        <w:t xml:space="preserve">feel </w:t>
      </w:r>
      <w:r w:rsidR="00C43197" w:rsidRPr="00200885">
        <w:rPr>
          <w:rFonts w:ascii="Helvetica" w:hAnsi="Helvetica"/>
        </w:rPr>
        <w:t xml:space="preserve">your </w:t>
      </w:r>
      <w:r w:rsidR="00DB50A1" w:rsidRPr="00200885">
        <w:rPr>
          <w:rFonts w:ascii="Helvetica" w:hAnsi="Helvetica"/>
        </w:rPr>
        <w:t>c</w:t>
      </w:r>
      <w:r w:rsidR="00C53589" w:rsidRPr="00200885">
        <w:rPr>
          <w:rFonts w:ascii="Helvetica" w:hAnsi="Helvetica"/>
        </w:rPr>
        <w:t xml:space="preserve">omplaint </w:t>
      </w:r>
      <w:r w:rsidR="00DB50A1" w:rsidRPr="00200885">
        <w:rPr>
          <w:rFonts w:ascii="Helvetica" w:hAnsi="Helvetica"/>
        </w:rPr>
        <w:t xml:space="preserve">has not been handled </w:t>
      </w:r>
      <w:r w:rsidR="00C43197" w:rsidRPr="00200885">
        <w:rPr>
          <w:rFonts w:ascii="Helvetica" w:hAnsi="Helvetica"/>
        </w:rPr>
        <w:t xml:space="preserve">in a satisfactory manner you may </w:t>
      </w:r>
      <w:r w:rsidR="00DB50A1" w:rsidRPr="00200885">
        <w:rPr>
          <w:rFonts w:ascii="Helvetica" w:hAnsi="Helvetica"/>
        </w:rPr>
        <w:t>contact the Chair of the UCL Research Ethics Committee</w:t>
      </w:r>
      <w:r w:rsidR="00C43197" w:rsidRPr="00200885">
        <w:rPr>
          <w:rFonts w:ascii="Helvetica" w:hAnsi="Helvetica"/>
        </w:rPr>
        <w:t>,</w:t>
      </w:r>
      <w:r w:rsidR="00C53589" w:rsidRPr="00200885">
        <w:rPr>
          <w:rFonts w:ascii="Helvetica" w:hAnsi="Helvetica"/>
        </w:rPr>
        <w:t xml:space="preserve"> </w:t>
      </w:r>
      <w:hyperlink r:id="rId17" w:history="1">
        <w:r w:rsidR="00C53589" w:rsidRPr="00200885">
          <w:rPr>
            <w:rStyle w:val="Hyperlink"/>
            <w:rFonts w:ascii="Helvetica" w:hAnsi="Helvetica"/>
          </w:rPr>
          <w:t>ethics@ucl.ac.uk</w:t>
        </w:r>
      </w:hyperlink>
      <w:r w:rsidR="00C43197" w:rsidRPr="00200885">
        <w:rPr>
          <w:rFonts w:ascii="Helvetica" w:hAnsi="Helvetica"/>
        </w:rPr>
        <w:t>.</w:t>
      </w:r>
      <w:r w:rsidR="002053BE" w:rsidRPr="00200885">
        <w:rPr>
          <w:rFonts w:ascii="Helvetica" w:hAnsi="Helvetica"/>
        </w:rPr>
        <w:t xml:space="preserve"> Please note that all researchers working with individuals below the age of 18 have undergone a satisfactory criminal records check.</w:t>
      </w:r>
    </w:p>
    <w:p w14:paraId="4EE97383" w14:textId="10A588A4" w:rsidR="00094387" w:rsidRPr="00200885" w:rsidRDefault="00D132A4" w:rsidP="00293591">
      <w:pPr>
        <w:spacing w:after="0" w:line="240" w:lineRule="auto"/>
        <w:jc w:val="both"/>
        <w:rPr>
          <w:rFonts w:ascii="Helvetica" w:hAnsi="Helvetica"/>
        </w:rPr>
      </w:pPr>
      <w:r w:rsidRPr="00200885">
        <w:rPr>
          <w:rFonts w:ascii="Helvetica" w:hAnsi="Helvetica"/>
          <w:b/>
        </w:rPr>
        <w:t>Will my taking part in this project be kept confidential?</w:t>
      </w:r>
    </w:p>
    <w:p w14:paraId="0AC36E89" w14:textId="76F5847D" w:rsidR="00765BAE" w:rsidRPr="00200885" w:rsidRDefault="00805B2D" w:rsidP="00293591">
      <w:pPr>
        <w:spacing w:after="0" w:line="240" w:lineRule="auto"/>
        <w:jc w:val="both"/>
        <w:rPr>
          <w:rFonts w:ascii="Helvetica" w:hAnsi="Helvetica"/>
        </w:rPr>
      </w:pPr>
      <w:r w:rsidRPr="00200885">
        <w:rPr>
          <w:rFonts w:ascii="Helvetica" w:hAnsi="Helvetica"/>
        </w:rPr>
        <w:t>All the information that we collect about you during the course of the research will be kept strictly confidential. You will not be able to be identified in any ensuing reports or publications.</w:t>
      </w:r>
      <w:r w:rsidR="00CB3231" w:rsidRPr="00200885">
        <w:rPr>
          <w:rFonts w:ascii="Helvetica" w:hAnsi="Helvetica"/>
        </w:rPr>
        <w:t xml:space="preserve"> We will take every precaution to ensure that confidentiality is not breached, including only storing your </w:t>
      </w:r>
      <w:r w:rsidR="00C70FD1" w:rsidRPr="00200885">
        <w:rPr>
          <w:rFonts w:ascii="Helvetica" w:hAnsi="Helvetica"/>
        </w:rPr>
        <w:t xml:space="preserve">anonymised </w:t>
      </w:r>
      <w:r w:rsidR="00CB3231" w:rsidRPr="00200885">
        <w:rPr>
          <w:rFonts w:ascii="Helvetica" w:hAnsi="Helvetica"/>
        </w:rPr>
        <w:t>data</w:t>
      </w:r>
      <w:r w:rsidR="00765BAE" w:rsidRPr="00200885">
        <w:rPr>
          <w:rFonts w:ascii="Helvetica" w:hAnsi="Helvetica"/>
        </w:rPr>
        <w:t>.</w:t>
      </w:r>
      <w:r w:rsidR="00927F12" w:rsidRPr="00200885">
        <w:rPr>
          <w:rFonts w:ascii="Helvetica" w:hAnsi="Helvetica"/>
        </w:rPr>
        <w:t xml:space="preserve"> </w:t>
      </w:r>
      <w:r w:rsidR="002D61ED" w:rsidRPr="00200885">
        <w:rPr>
          <w:rFonts w:ascii="Helvetica" w:hAnsi="Helvetica"/>
        </w:rPr>
        <w:t xml:space="preserve">We will take every precaution to ensure that confidentiality is not breached, including only storing </w:t>
      </w:r>
      <w:r w:rsidR="009B01D3" w:rsidRPr="00200885">
        <w:rPr>
          <w:rFonts w:ascii="Helvetica" w:hAnsi="Helvetica"/>
        </w:rPr>
        <w:t xml:space="preserve">eye </w:t>
      </w:r>
      <w:r w:rsidR="002A17E9" w:rsidRPr="00200885">
        <w:rPr>
          <w:rFonts w:ascii="Helvetica" w:hAnsi="Helvetica"/>
        </w:rPr>
        <w:t>movement</w:t>
      </w:r>
      <w:r w:rsidR="009B01D3" w:rsidRPr="00200885">
        <w:rPr>
          <w:rFonts w:ascii="Helvetica" w:hAnsi="Helvetica"/>
        </w:rPr>
        <w:t xml:space="preserve">, </w:t>
      </w:r>
      <w:r w:rsidR="002D61ED" w:rsidRPr="00200885">
        <w:rPr>
          <w:rFonts w:ascii="Helvetica" w:hAnsi="Helvetica"/>
        </w:rPr>
        <w:t xml:space="preserve">video and audio recording data on a secure university computer system to which access is highly restricted (only by the study team), and by issuing you with a specific code to use instead of your name when completing the online questionnaires and cognitive tests. </w:t>
      </w:r>
      <w:r w:rsidR="00081F9A" w:rsidRPr="00200885">
        <w:rPr>
          <w:rFonts w:ascii="Helvetica" w:hAnsi="Helvetica"/>
        </w:rPr>
        <w:t>I</w:t>
      </w:r>
      <w:r w:rsidR="002D61ED" w:rsidRPr="00200885">
        <w:rPr>
          <w:rFonts w:ascii="Helvetica" w:hAnsi="Helvetica"/>
        </w:rPr>
        <w:t>nformation such as name, email, address or IP will NOT be collected as part of this study.</w:t>
      </w:r>
    </w:p>
    <w:p w14:paraId="5D0E6C62" w14:textId="77777777" w:rsidR="00BF1A43" w:rsidRPr="00200885" w:rsidRDefault="00BF1A43" w:rsidP="00293591">
      <w:pPr>
        <w:spacing w:after="0" w:line="240" w:lineRule="auto"/>
        <w:jc w:val="both"/>
        <w:rPr>
          <w:rFonts w:ascii="Helvetica" w:hAnsi="Helvetica"/>
        </w:rPr>
      </w:pPr>
    </w:p>
    <w:p w14:paraId="6F90E90C" w14:textId="77777777" w:rsidR="004A0C12" w:rsidRPr="00200885" w:rsidRDefault="004A0C12" w:rsidP="00293591">
      <w:pPr>
        <w:spacing w:after="0" w:line="240" w:lineRule="auto"/>
        <w:jc w:val="both"/>
        <w:rPr>
          <w:rFonts w:ascii="Helvetica" w:hAnsi="Helvetica"/>
        </w:rPr>
      </w:pPr>
    </w:p>
    <w:p w14:paraId="25496606" w14:textId="1521C3B8" w:rsidR="004A0C12" w:rsidRPr="00200885" w:rsidRDefault="004A0C12" w:rsidP="00293591">
      <w:pPr>
        <w:spacing w:after="120" w:line="240" w:lineRule="auto"/>
        <w:contextualSpacing/>
        <w:jc w:val="both"/>
        <w:rPr>
          <w:rFonts w:ascii="Helvetica" w:hAnsi="Helvetica"/>
          <w:b/>
        </w:rPr>
      </w:pPr>
      <w:r w:rsidRPr="00200885">
        <w:rPr>
          <w:rFonts w:ascii="Helvetica" w:hAnsi="Helvetica"/>
          <w:b/>
        </w:rPr>
        <w:t>Limits to confidentiality</w:t>
      </w:r>
    </w:p>
    <w:p w14:paraId="674A201E" w14:textId="243303FD" w:rsidR="008F782F" w:rsidRPr="00200885" w:rsidRDefault="008F782F" w:rsidP="00293591">
      <w:pPr>
        <w:spacing w:after="0" w:line="240" w:lineRule="auto"/>
        <w:jc w:val="both"/>
        <w:rPr>
          <w:rFonts w:ascii="Helvetica" w:hAnsi="Helvetica"/>
        </w:rPr>
      </w:pPr>
      <w:r w:rsidRPr="00200885">
        <w:rPr>
          <w:rFonts w:ascii="Helvetica" w:hAnsi="Helvetica"/>
        </w:rPr>
        <w:t>Confidentiality will be respected unless there are compelling and legitimate reasons for this to be breached</w:t>
      </w:r>
      <w:r w:rsidR="00650121" w:rsidRPr="00200885">
        <w:rPr>
          <w:rFonts w:ascii="Helvetica" w:hAnsi="Helvetica"/>
        </w:rPr>
        <w:t xml:space="preserve"> (for example in the unlikely event of a threat to your safety or the safety of others, or if we are legally obliged to)</w:t>
      </w:r>
      <w:r w:rsidRPr="00200885">
        <w:rPr>
          <w:rFonts w:ascii="Helvetica" w:hAnsi="Helvetica"/>
        </w:rPr>
        <w:t>. If this was the case</w:t>
      </w:r>
      <w:ins w:id="154" w:author="Keil, Johannes (Stud. FPN)" w:date="2025-03-31T16:00:00Z" w16du:dateUtc="2025-03-31T15:00:00Z">
        <w:r w:rsidR="007572AA">
          <w:rPr>
            <w:rFonts w:ascii="Helvetica" w:hAnsi="Helvetica"/>
          </w:rPr>
          <w:t>,</w:t>
        </w:r>
      </w:ins>
      <w:r w:rsidRPr="00200885">
        <w:rPr>
          <w:rFonts w:ascii="Helvetica" w:hAnsi="Helvetica"/>
        </w:rPr>
        <w:t xml:space="preserve"> we would inform you of any decisions that might limit your confidentiality.</w:t>
      </w:r>
    </w:p>
    <w:p w14:paraId="21BF0C72" w14:textId="77777777" w:rsidR="0038465F" w:rsidRPr="00200885" w:rsidRDefault="0038465F" w:rsidP="00293591">
      <w:pPr>
        <w:pStyle w:val="ListParagraph"/>
        <w:spacing w:after="0" w:line="240" w:lineRule="auto"/>
        <w:ind w:left="360"/>
        <w:jc w:val="both"/>
        <w:rPr>
          <w:rFonts w:ascii="Helvetica" w:hAnsi="Helvetica"/>
        </w:rPr>
      </w:pPr>
    </w:p>
    <w:p w14:paraId="394D3A52" w14:textId="77777777" w:rsidR="00D132A4" w:rsidRPr="00200885" w:rsidRDefault="00D132A4" w:rsidP="00293591">
      <w:pPr>
        <w:spacing w:after="120" w:line="240" w:lineRule="auto"/>
        <w:contextualSpacing/>
        <w:jc w:val="both"/>
        <w:rPr>
          <w:rFonts w:ascii="Helvetica" w:hAnsi="Helvetica"/>
          <w:b/>
        </w:rPr>
      </w:pPr>
      <w:r w:rsidRPr="00200885">
        <w:rPr>
          <w:rFonts w:ascii="Helvetica" w:hAnsi="Helvetica"/>
          <w:b/>
        </w:rPr>
        <w:t>What will happen to the results of the research project?</w:t>
      </w:r>
    </w:p>
    <w:p w14:paraId="683224B6" w14:textId="5D4D61C0" w:rsidR="00173092" w:rsidRPr="00200885" w:rsidRDefault="00650121" w:rsidP="00293591">
      <w:pPr>
        <w:spacing w:after="0" w:line="240" w:lineRule="auto"/>
        <w:jc w:val="both"/>
        <w:rPr>
          <w:rFonts w:ascii="Helvetica" w:hAnsi="Helvetica"/>
        </w:rPr>
      </w:pPr>
      <w:r w:rsidRPr="00200885">
        <w:rPr>
          <w:rFonts w:ascii="Helvetica" w:hAnsi="Helvetica"/>
        </w:rPr>
        <w:lastRenderedPageBreak/>
        <w:t xml:space="preserve">The results of the study will be presented at conferences, published in scientific </w:t>
      </w:r>
      <w:r w:rsidR="00046A97" w:rsidRPr="00200885">
        <w:rPr>
          <w:rFonts w:ascii="Helvetica" w:hAnsi="Helvetica"/>
        </w:rPr>
        <w:t xml:space="preserve">articles, and may be used as part of Master’s or PhD degree dissertations. </w:t>
      </w:r>
      <w:r w:rsidRPr="00200885">
        <w:rPr>
          <w:rFonts w:ascii="Helvetica" w:hAnsi="Helvetica"/>
        </w:rPr>
        <w:t xml:space="preserve">You </w:t>
      </w:r>
      <w:r w:rsidR="00070815" w:rsidRPr="00200885">
        <w:rPr>
          <w:rFonts w:ascii="Helvetica" w:hAnsi="Helvetica"/>
        </w:rPr>
        <w:t>will not be identified in any report or publication.</w:t>
      </w:r>
      <w:r w:rsidR="0069197D" w:rsidRPr="00200885">
        <w:rPr>
          <w:rFonts w:ascii="Helvetica" w:hAnsi="Helvetica"/>
        </w:rPr>
        <w:t xml:space="preserve"> </w:t>
      </w:r>
      <w:r w:rsidR="00046A97" w:rsidRPr="00200885">
        <w:rPr>
          <w:rFonts w:ascii="Helvetica" w:hAnsi="Helvetica"/>
        </w:rPr>
        <w:t xml:space="preserve">After publication the anonymised study data will be made available </w:t>
      </w:r>
      <w:r w:rsidR="003C0CA3" w:rsidRPr="00200885">
        <w:rPr>
          <w:rFonts w:ascii="Helvetica" w:hAnsi="Helvetica"/>
        </w:rPr>
        <w:t xml:space="preserve">as </w:t>
      </w:r>
      <w:r w:rsidR="00046A97" w:rsidRPr="00200885">
        <w:rPr>
          <w:rFonts w:ascii="Helvetica" w:hAnsi="Helvetica"/>
        </w:rPr>
        <w:t xml:space="preserve">“open </w:t>
      </w:r>
      <w:r w:rsidR="003C0CA3" w:rsidRPr="00200885">
        <w:rPr>
          <w:rFonts w:ascii="Helvetica" w:hAnsi="Helvetica"/>
        </w:rPr>
        <w:t>data</w:t>
      </w:r>
      <w:r w:rsidR="00046A97" w:rsidRPr="00200885">
        <w:rPr>
          <w:rFonts w:ascii="Helvetica" w:hAnsi="Helvetica"/>
        </w:rPr>
        <w:t xml:space="preserve">” on a public </w:t>
      </w:r>
      <w:r w:rsidR="00DD1E9A" w:rsidRPr="00200885">
        <w:rPr>
          <w:rFonts w:ascii="Helvetica" w:hAnsi="Helvetica"/>
        </w:rPr>
        <w:t>archive</w:t>
      </w:r>
      <w:r w:rsidR="003C0CA3" w:rsidRPr="00200885">
        <w:rPr>
          <w:rFonts w:ascii="Helvetica" w:hAnsi="Helvetica"/>
        </w:rPr>
        <w:t>, meaning anyone with an internet connection can download them,</w:t>
      </w:r>
      <w:r w:rsidR="00046A97" w:rsidRPr="00200885">
        <w:rPr>
          <w:rFonts w:ascii="Helvetica" w:hAnsi="Helvetica"/>
        </w:rPr>
        <w:t xml:space="preserve"> in perpetuity.</w:t>
      </w:r>
      <w:r w:rsidR="003C0CA3" w:rsidRPr="00200885">
        <w:rPr>
          <w:rFonts w:ascii="Helvetica" w:hAnsi="Helvetica"/>
        </w:rPr>
        <w:t xml:space="preserve"> This is so that other researchers can easily access the data if they wish to perform extra analyses or ask different scientific questions.</w:t>
      </w:r>
      <w:r w:rsidR="00046A97" w:rsidRPr="00200885">
        <w:rPr>
          <w:rFonts w:ascii="Helvetica" w:hAnsi="Helvetica"/>
        </w:rPr>
        <w:t xml:space="preserve"> It will not be possible to identify you based on the data placed in the </w:t>
      </w:r>
      <w:r w:rsidR="00DD1E9A" w:rsidRPr="00200885">
        <w:rPr>
          <w:rFonts w:ascii="Helvetica" w:hAnsi="Helvetica"/>
        </w:rPr>
        <w:t>archive</w:t>
      </w:r>
      <w:r w:rsidR="00046A97" w:rsidRPr="00200885">
        <w:rPr>
          <w:rFonts w:ascii="Helvetica" w:hAnsi="Helvetica"/>
        </w:rPr>
        <w:t>.</w:t>
      </w:r>
    </w:p>
    <w:p w14:paraId="09C05A31" w14:textId="77777777" w:rsidR="00C70FD1" w:rsidRPr="00200885" w:rsidRDefault="00C70FD1" w:rsidP="00046A97">
      <w:pPr>
        <w:spacing w:after="0" w:line="240" w:lineRule="auto"/>
        <w:rPr>
          <w:rFonts w:ascii="Helvetica" w:hAnsi="Helvetica"/>
        </w:rPr>
      </w:pPr>
    </w:p>
    <w:p w14:paraId="66B73B13" w14:textId="77777777" w:rsidR="00173092" w:rsidRPr="00200885" w:rsidRDefault="00173092" w:rsidP="00DB50A1">
      <w:pPr>
        <w:pStyle w:val="ListParagraph"/>
        <w:spacing w:after="0" w:line="240" w:lineRule="auto"/>
        <w:ind w:left="360"/>
        <w:rPr>
          <w:rFonts w:ascii="Helvetica" w:hAnsi="Helvetica"/>
        </w:rPr>
      </w:pPr>
    </w:p>
    <w:p w14:paraId="546BAC0E" w14:textId="11F1B705" w:rsidR="00DC182E" w:rsidRPr="00200885" w:rsidRDefault="001F2D1A" w:rsidP="009E07FF">
      <w:pPr>
        <w:spacing w:after="120" w:line="240" w:lineRule="auto"/>
        <w:contextualSpacing/>
        <w:rPr>
          <w:rFonts w:ascii="Helvetica" w:hAnsi="Helvetica"/>
          <w:b/>
        </w:rPr>
      </w:pPr>
      <w:r w:rsidRPr="00200885">
        <w:rPr>
          <w:rFonts w:ascii="Helvetica" w:hAnsi="Helvetica"/>
          <w:b/>
        </w:rPr>
        <w:t xml:space="preserve">Local </w:t>
      </w:r>
      <w:r w:rsidR="00DC182E" w:rsidRPr="00200885">
        <w:rPr>
          <w:rFonts w:ascii="Helvetica" w:hAnsi="Helvetica"/>
          <w:b/>
        </w:rPr>
        <w:t xml:space="preserve">Data Protection Privacy Notice </w:t>
      </w:r>
    </w:p>
    <w:p w14:paraId="0106F018" w14:textId="77777777" w:rsidR="00A23F7E" w:rsidRPr="00200885" w:rsidRDefault="00A23F7E" w:rsidP="009E07FF">
      <w:pPr>
        <w:spacing w:after="120" w:line="240" w:lineRule="auto"/>
        <w:contextualSpacing/>
        <w:rPr>
          <w:rFonts w:ascii="Helvetica" w:hAnsi="Helvetica"/>
          <w:b/>
        </w:rPr>
      </w:pPr>
    </w:p>
    <w:p w14:paraId="59C1F223" w14:textId="77777777" w:rsidR="00A23F7E" w:rsidRPr="00200885" w:rsidRDefault="00DC182E" w:rsidP="003C0CA3">
      <w:pPr>
        <w:spacing w:after="0" w:line="240" w:lineRule="auto"/>
        <w:rPr>
          <w:rStyle w:val="Hyperlink"/>
          <w:rFonts w:ascii="Helvetica" w:hAnsi="Helvetica"/>
          <w:color w:val="auto"/>
        </w:rPr>
      </w:pPr>
      <w:r w:rsidRPr="00200885">
        <w:rPr>
          <w:rFonts w:ascii="Helvetica" w:hAnsi="Helvetica"/>
          <w:b/>
          <w:i/>
        </w:rPr>
        <w:t>Notice</w:t>
      </w:r>
      <w:r w:rsidRPr="00200885">
        <w:rPr>
          <w:rFonts w:ascii="Helvetica" w:hAnsi="Helvetica"/>
          <w:b/>
        </w:rPr>
        <w:t>:</w:t>
      </w:r>
      <w:r w:rsidR="00513ACD" w:rsidRPr="00200885">
        <w:rPr>
          <w:rFonts w:ascii="Helvetica" w:hAnsi="Helvetica"/>
          <w:b/>
        </w:rPr>
        <w:t xml:space="preserve"> </w:t>
      </w:r>
      <w:r w:rsidRPr="00200885">
        <w:rPr>
          <w:rFonts w:ascii="Helvetica" w:hAnsi="Helvetica"/>
        </w:rPr>
        <w:t>The controller for this project will be University College London (UCL). The UCL Data Protection Office</w:t>
      </w:r>
      <w:r w:rsidR="002F536C" w:rsidRPr="00200885">
        <w:rPr>
          <w:rFonts w:ascii="Helvetica" w:hAnsi="Helvetica"/>
        </w:rPr>
        <w:t>r</w:t>
      </w:r>
      <w:r w:rsidRPr="00200885">
        <w:rPr>
          <w:rFonts w:ascii="Helvetica" w:hAnsi="Helvetica"/>
        </w:rPr>
        <w:t xml:space="preserve"> provides oversight of UCL activities involving the processing of personal data, and can be contacted at </w:t>
      </w:r>
      <w:hyperlink r:id="rId18" w:history="1">
        <w:r w:rsidR="009E07FF" w:rsidRPr="00200885">
          <w:rPr>
            <w:rStyle w:val="Hyperlink"/>
            <w:rFonts w:ascii="Helvetica" w:hAnsi="Helvetica"/>
          </w:rPr>
          <w:t>data-protection@ucl.ac.uk</w:t>
        </w:r>
      </w:hyperlink>
      <w:r w:rsidR="009E07FF" w:rsidRPr="00200885">
        <w:rPr>
          <w:rStyle w:val="Hyperlink"/>
          <w:rFonts w:ascii="Helvetica" w:hAnsi="Helvetica"/>
          <w:color w:val="auto"/>
          <w:u w:val="none"/>
        </w:rPr>
        <w:t>.</w:t>
      </w:r>
      <w:r w:rsidR="00A23F7E" w:rsidRPr="00200885">
        <w:rPr>
          <w:rStyle w:val="Hyperlink"/>
          <w:rFonts w:ascii="Helvetica" w:hAnsi="Helvetica"/>
          <w:color w:val="auto"/>
        </w:rPr>
        <w:t xml:space="preserve"> </w:t>
      </w:r>
    </w:p>
    <w:p w14:paraId="588A5CF7" w14:textId="77777777" w:rsidR="00A23F7E" w:rsidRPr="00200885" w:rsidRDefault="00A23F7E" w:rsidP="003C0CA3">
      <w:pPr>
        <w:spacing w:after="0" w:line="240" w:lineRule="auto"/>
        <w:rPr>
          <w:rStyle w:val="Hyperlink"/>
          <w:rFonts w:ascii="Helvetica" w:hAnsi="Helvetica"/>
          <w:color w:val="auto"/>
        </w:rPr>
      </w:pPr>
    </w:p>
    <w:p w14:paraId="3A8EF596" w14:textId="4F1D600C" w:rsidR="002F536C" w:rsidRPr="00200885" w:rsidRDefault="001F2D1A" w:rsidP="003C0CA3">
      <w:pPr>
        <w:spacing w:after="0" w:line="240" w:lineRule="auto"/>
        <w:rPr>
          <w:rStyle w:val="Hyperlink"/>
          <w:rFonts w:ascii="Helvetica" w:hAnsi="Helvetica"/>
        </w:rPr>
      </w:pPr>
      <w:r w:rsidRPr="00200885">
        <w:rPr>
          <w:rFonts w:ascii="Helvetica" w:hAnsi="Helvetica"/>
        </w:rPr>
        <w:t xml:space="preserve">This ‘local’ privacy notice sets out the information that applies to this particular study. </w:t>
      </w:r>
      <w:r w:rsidR="001114D8" w:rsidRPr="00200885">
        <w:rPr>
          <w:rFonts w:ascii="Helvetica" w:hAnsi="Helvetica"/>
        </w:rPr>
        <w:t xml:space="preserve">Further information on how UCL uses participant information </w:t>
      </w:r>
      <w:r w:rsidR="00C73BF8" w:rsidRPr="00200885">
        <w:rPr>
          <w:rFonts w:ascii="Helvetica" w:hAnsi="Helvetica"/>
        </w:rPr>
        <w:t>is provided</w:t>
      </w:r>
      <w:r w:rsidR="001114D8" w:rsidRPr="00200885">
        <w:rPr>
          <w:rFonts w:ascii="Helvetica" w:hAnsi="Helvetica"/>
        </w:rPr>
        <w:t xml:space="preserve"> </w:t>
      </w:r>
      <w:r w:rsidRPr="00200885">
        <w:rPr>
          <w:rFonts w:ascii="Helvetica" w:hAnsi="Helvetica"/>
        </w:rPr>
        <w:t>in our ‘general’ privacy notice</w:t>
      </w:r>
      <w:r w:rsidR="003C0CA3" w:rsidRPr="00200885">
        <w:rPr>
          <w:rFonts w:ascii="Helvetica" w:hAnsi="Helvetica"/>
        </w:rPr>
        <w:t xml:space="preserve"> for participants in health and social care studies, which can be viewed </w:t>
      </w:r>
      <w:hyperlink r:id="rId19" w:history="1">
        <w:r w:rsidR="002F536C" w:rsidRPr="00200885">
          <w:rPr>
            <w:rStyle w:val="Hyperlink"/>
            <w:rFonts w:ascii="Helvetica" w:hAnsi="Helvetica"/>
          </w:rPr>
          <w:t>here</w:t>
        </w:r>
      </w:hyperlink>
      <w:r w:rsidR="003C0CA3" w:rsidRPr="00200885">
        <w:rPr>
          <w:rStyle w:val="Hyperlink"/>
          <w:rFonts w:ascii="Helvetica" w:hAnsi="Helvetica"/>
        </w:rPr>
        <w:t>.</w:t>
      </w:r>
    </w:p>
    <w:p w14:paraId="34FA9C61" w14:textId="77777777" w:rsidR="00A23F7E" w:rsidRPr="00200885" w:rsidRDefault="00A23F7E" w:rsidP="003C0CA3">
      <w:pPr>
        <w:spacing w:after="0" w:line="240" w:lineRule="auto"/>
        <w:rPr>
          <w:rFonts w:ascii="Helvetica" w:hAnsi="Helvetica"/>
          <w:u w:val="single"/>
        </w:rPr>
      </w:pPr>
    </w:p>
    <w:p w14:paraId="1B064809" w14:textId="682F6E9D" w:rsidR="003C0CA3" w:rsidRPr="00200885" w:rsidRDefault="001F2D1A" w:rsidP="003C0CA3">
      <w:pPr>
        <w:spacing w:after="0" w:line="240" w:lineRule="auto"/>
        <w:rPr>
          <w:rFonts w:ascii="Helvetica" w:hAnsi="Helvetica"/>
        </w:rPr>
      </w:pPr>
      <w:r w:rsidRPr="00200885">
        <w:rPr>
          <w:rFonts w:ascii="Helvetica" w:hAnsi="Helvetica"/>
        </w:rPr>
        <w:t xml:space="preserve">The information that is required to be provided to participants under data protection legislation (GDPR and DPA 2018) is provided across both the ‘local’ and ‘general’ privacy notices. </w:t>
      </w:r>
    </w:p>
    <w:p w14:paraId="7EB3688E" w14:textId="77777777" w:rsidR="00A23F7E" w:rsidRPr="00200885" w:rsidRDefault="00A23F7E" w:rsidP="003C0CA3">
      <w:pPr>
        <w:spacing w:after="0" w:line="240" w:lineRule="auto"/>
        <w:rPr>
          <w:rFonts w:ascii="Helvetica" w:hAnsi="Helvetica"/>
        </w:rPr>
      </w:pPr>
    </w:p>
    <w:p w14:paraId="35B72070" w14:textId="20074EEA" w:rsidR="005C54AD" w:rsidRPr="00200885" w:rsidRDefault="001114D8">
      <w:pPr>
        <w:pStyle w:val="ListParagraph"/>
        <w:numPr>
          <w:ilvl w:val="0"/>
          <w:numId w:val="1"/>
        </w:numPr>
        <w:spacing w:after="0" w:line="240" w:lineRule="auto"/>
        <w:rPr>
          <w:rFonts w:ascii="Helvetica" w:hAnsi="Helvetica"/>
        </w:rPr>
      </w:pPr>
      <w:r w:rsidRPr="00200885">
        <w:rPr>
          <w:rFonts w:ascii="Helvetica" w:hAnsi="Helvetica"/>
        </w:rPr>
        <w:t xml:space="preserve">The categories of personal data </w:t>
      </w:r>
      <w:r w:rsidR="00C73BF8" w:rsidRPr="00200885">
        <w:rPr>
          <w:rFonts w:ascii="Helvetica" w:hAnsi="Helvetica"/>
        </w:rPr>
        <w:t xml:space="preserve">collected in this study </w:t>
      </w:r>
      <w:r w:rsidRPr="00200885">
        <w:rPr>
          <w:rFonts w:ascii="Helvetica" w:hAnsi="Helvetica"/>
        </w:rPr>
        <w:t>will be:</w:t>
      </w:r>
      <w:r w:rsidR="00095E12" w:rsidRPr="00200885">
        <w:rPr>
          <w:rFonts w:ascii="Helvetica" w:hAnsi="Helvetica"/>
        </w:rPr>
        <w:t xml:space="preserve"> </w:t>
      </w:r>
      <w:r w:rsidR="000F7990">
        <w:rPr>
          <w:rFonts w:ascii="Helvetica" w:hAnsi="Helvetica"/>
          <w:i/>
        </w:rPr>
        <w:t>name, age,</w:t>
      </w:r>
      <w:r w:rsidR="003C0CA3" w:rsidRPr="00200885">
        <w:rPr>
          <w:rFonts w:ascii="Helvetica" w:hAnsi="Helvetica"/>
          <w:i/>
          <w:iCs/>
        </w:rPr>
        <w:t xml:space="preserve"> </w:t>
      </w:r>
      <w:r w:rsidR="00EB2812" w:rsidRPr="00200885">
        <w:rPr>
          <w:rFonts w:ascii="Helvetica" w:hAnsi="Helvetica"/>
          <w:i/>
          <w:iCs/>
        </w:rPr>
        <w:t>health, sex, gender</w:t>
      </w:r>
      <w:r w:rsidR="00081F9A" w:rsidRPr="00200885">
        <w:rPr>
          <w:rFonts w:ascii="Helvetica" w:hAnsi="Helvetica"/>
          <w:i/>
          <w:iCs/>
        </w:rPr>
        <w:t>,</w:t>
      </w:r>
      <w:ins w:id="155" w:author="Keil, Johannes (Stud. FPN)" w:date="2025-03-31T15:59:00Z" w16du:dateUtc="2025-03-31T14:59:00Z">
        <w:r w:rsidR="00007CA9">
          <w:rPr>
            <w:rFonts w:ascii="Helvetica" w:hAnsi="Helvetica"/>
            <w:i/>
            <w:iCs/>
          </w:rPr>
          <w:t xml:space="preserve"> ethnicity,</w:t>
        </w:r>
      </w:ins>
      <w:r w:rsidR="00081F9A" w:rsidRPr="00200885">
        <w:rPr>
          <w:rFonts w:ascii="Helvetica" w:hAnsi="Helvetica"/>
          <w:i/>
          <w:iCs/>
        </w:rPr>
        <w:t xml:space="preserve"> video/audio</w:t>
      </w:r>
      <w:r w:rsidR="00F376F5" w:rsidRPr="00200885">
        <w:rPr>
          <w:rFonts w:ascii="Helvetica" w:hAnsi="Helvetica"/>
          <w:i/>
          <w:iCs/>
        </w:rPr>
        <w:t xml:space="preserve"> [we may collect this for some tasks in the current study]</w:t>
      </w:r>
      <w:r w:rsidR="00095E12" w:rsidRPr="00200885">
        <w:rPr>
          <w:rFonts w:ascii="Helvetica" w:hAnsi="Helvetica"/>
        </w:rPr>
        <w:t>.</w:t>
      </w:r>
    </w:p>
    <w:p w14:paraId="4C7C476B" w14:textId="7D85BA6F" w:rsidR="00DC182E" w:rsidRPr="00200885" w:rsidRDefault="00DC182E">
      <w:pPr>
        <w:pStyle w:val="ListParagraph"/>
        <w:numPr>
          <w:ilvl w:val="0"/>
          <w:numId w:val="1"/>
        </w:numPr>
        <w:spacing w:after="0" w:line="240" w:lineRule="auto"/>
        <w:rPr>
          <w:rFonts w:ascii="Helvetica" w:hAnsi="Helvetica"/>
        </w:rPr>
      </w:pPr>
      <w:r w:rsidRPr="00200885">
        <w:rPr>
          <w:rFonts w:ascii="Helvetica" w:hAnsi="Helvetica"/>
        </w:rPr>
        <w:t>The l</w:t>
      </w:r>
      <w:r w:rsidR="002F536C" w:rsidRPr="00200885">
        <w:rPr>
          <w:rFonts w:ascii="Helvetica" w:hAnsi="Helvetica"/>
        </w:rPr>
        <w:t xml:space="preserve">awful </w:t>
      </w:r>
      <w:r w:rsidRPr="00200885">
        <w:rPr>
          <w:rFonts w:ascii="Helvetica" w:hAnsi="Helvetica"/>
        </w:rPr>
        <w:t xml:space="preserve">basis that </w:t>
      </w:r>
      <w:r w:rsidR="00AE46B3" w:rsidRPr="00200885">
        <w:rPr>
          <w:rFonts w:ascii="Helvetica" w:hAnsi="Helvetica"/>
        </w:rPr>
        <w:t>will</w:t>
      </w:r>
      <w:r w:rsidRPr="00200885">
        <w:rPr>
          <w:rFonts w:ascii="Helvetica" w:hAnsi="Helvetica"/>
        </w:rPr>
        <w:t xml:space="preserve"> be used to process your personal data </w:t>
      </w:r>
      <w:r w:rsidR="001B7B13" w:rsidRPr="00200885">
        <w:rPr>
          <w:rFonts w:ascii="Helvetica" w:hAnsi="Helvetica"/>
        </w:rPr>
        <w:t>is</w:t>
      </w:r>
      <w:r w:rsidRPr="00200885">
        <w:rPr>
          <w:rFonts w:ascii="Helvetica" w:hAnsi="Helvetica"/>
        </w:rPr>
        <w:t xml:space="preserve"> </w:t>
      </w:r>
      <w:r w:rsidR="00AD4012" w:rsidRPr="00200885">
        <w:rPr>
          <w:rFonts w:ascii="Helvetica" w:hAnsi="Helvetica"/>
          <w:i/>
        </w:rPr>
        <w:t>performance of task</w:t>
      </w:r>
      <w:r w:rsidR="00A23F7E" w:rsidRPr="00200885">
        <w:rPr>
          <w:rFonts w:ascii="Helvetica" w:hAnsi="Helvetica"/>
          <w:i/>
        </w:rPr>
        <w:t>s</w:t>
      </w:r>
      <w:r w:rsidR="00AD4012" w:rsidRPr="00200885">
        <w:rPr>
          <w:rFonts w:ascii="Helvetica" w:hAnsi="Helvetica"/>
          <w:i/>
        </w:rPr>
        <w:t xml:space="preserve"> in the public interes</w:t>
      </w:r>
      <w:r w:rsidR="003C0CA3" w:rsidRPr="00200885">
        <w:rPr>
          <w:rFonts w:ascii="Helvetica" w:hAnsi="Helvetica"/>
          <w:i/>
        </w:rPr>
        <w:t>t</w:t>
      </w:r>
      <w:r w:rsidR="003C0CA3" w:rsidRPr="00200885">
        <w:rPr>
          <w:rFonts w:ascii="Helvetica" w:hAnsi="Helvetica"/>
        </w:rPr>
        <w:t>.</w:t>
      </w:r>
    </w:p>
    <w:p w14:paraId="2EC9439A" w14:textId="3E54A303" w:rsidR="005C54AD" w:rsidRPr="00200885" w:rsidRDefault="005C54AD">
      <w:pPr>
        <w:pStyle w:val="ListParagraph"/>
        <w:numPr>
          <w:ilvl w:val="0"/>
          <w:numId w:val="1"/>
        </w:numPr>
        <w:spacing w:after="0" w:line="240" w:lineRule="auto"/>
        <w:rPr>
          <w:rFonts w:ascii="Helvetica" w:hAnsi="Helvetica"/>
        </w:rPr>
      </w:pPr>
      <w:r w:rsidRPr="00200885">
        <w:rPr>
          <w:rFonts w:ascii="Helvetica" w:hAnsi="Helvetica"/>
        </w:rPr>
        <w:t>The l</w:t>
      </w:r>
      <w:r w:rsidR="002F536C" w:rsidRPr="00200885">
        <w:rPr>
          <w:rFonts w:ascii="Helvetica" w:hAnsi="Helvetica"/>
        </w:rPr>
        <w:t>awful</w:t>
      </w:r>
      <w:r w:rsidRPr="00200885">
        <w:rPr>
          <w:rFonts w:ascii="Helvetica" w:hAnsi="Helvetica"/>
        </w:rPr>
        <w:t xml:space="preserve"> basis</w:t>
      </w:r>
      <w:r w:rsidR="001B7B13" w:rsidRPr="00200885">
        <w:rPr>
          <w:rFonts w:ascii="Helvetica" w:hAnsi="Helvetica"/>
        </w:rPr>
        <w:t xml:space="preserve"> that will be</w:t>
      </w:r>
      <w:r w:rsidRPr="00200885">
        <w:rPr>
          <w:rFonts w:ascii="Helvetica" w:hAnsi="Helvetica"/>
        </w:rPr>
        <w:t xml:space="preserve"> used to process</w:t>
      </w:r>
      <w:r w:rsidR="001B7B13" w:rsidRPr="00200885">
        <w:rPr>
          <w:rFonts w:ascii="Helvetica" w:hAnsi="Helvetica"/>
        </w:rPr>
        <w:t xml:space="preserve"> your</w:t>
      </w:r>
      <w:r w:rsidRPr="00200885">
        <w:rPr>
          <w:rFonts w:ascii="Helvetica" w:hAnsi="Helvetica"/>
        </w:rPr>
        <w:t xml:space="preserve"> </w:t>
      </w:r>
      <w:r w:rsidR="00466C59" w:rsidRPr="00200885">
        <w:rPr>
          <w:rFonts w:ascii="Helvetica" w:hAnsi="Helvetica"/>
          <w:i/>
        </w:rPr>
        <w:t>special category personal data</w:t>
      </w:r>
      <w:r w:rsidR="00466C59" w:rsidRPr="00200885">
        <w:rPr>
          <w:rFonts w:ascii="Helvetica" w:hAnsi="Helvetica"/>
        </w:rPr>
        <w:t xml:space="preserve"> </w:t>
      </w:r>
      <w:r w:rsidR="003C0CA3" w:rsidRPr="00200885">
        <w:rPr>
          <w:rFonts w:ascii="Helvetica" w:hAnsi="Helvetica"/>
        </w:rPr>
        <w:t xml:space="preserve">(which includes health data) </w:t>
      </w:r>
      <w:r w:rsidR="001B7B13" w:rsidRPr="00200885">
        <w:rPr>
          <w:rFonts w:ascii="Helvetica" w:hAnsi="Helvetica"/>
        </w:rPr>
        <w:t xml:space="preserve">is </w:t>
      </w:r>
      <w:r w:rsidR="00466C59" w:rsidRPr="00200885">
        <w:rPr>
          <w:rFonts w:ascii="Helvetica" w:hAnsi="Helvetica"/>
          <w:i/>
        </w:rPr>
        <w:t>research purposes</w:t>
      </w:r>
      <w:r w:rsidR="00466C59" w:rsidRPr="00200885">
        <w:rPr>
          <w:rFonts w:ascii="Helvetica" w:hAnsi="Helvetica"/>
        </w:rPr>
        <w:t>.</w:t>
      </w:r>
    </w:p>
    <w:p w14:paraId="5F0776B1" w14:textId="6C4CAA08" w:rsidR="00095E12" w:rsidRPr="00200885" w:rsidRDefault="00DC182E">
      <w:pPr>
        <w:pStyle w:val="ListParagraph"/>
        <w:numPr>
          <w:ilvl w:val="0"/>
          <w:numId w:val="1"/>
        </w:numPr>
        <w:spacing w:after="0" w:line="240" w:lineRule="auto"/>
        <w:rPr>
          <w:rFonts w:ascii="Helvetica" w:hAnsi="Helvetica"/>
        </w:rPr>
      </w:pPr>
      <w:r w:rsidRPr="00200885">
        <w:rPr>
          <w:rFonts w:ascii="Helvetica" w:hAnsi="Helvetica"/>
          <w:i/>
        </w:rPr>
        <w:t>Your personal data will be processed so long as it is required for the research project</w:t>
      </w:r>
      <w:r w:rsidRPr="00200885">
        <w:rPr>
          <w:rFonts w:ascii="Helvetica" w:hAnsi="Helvetica"/>
        </w:rPr>
        <w:t xml:space="preserve">. If we are able to anonymise or pseudonymise the personal data you provide we will undertake this, and </w:t>
      </w:r>
      <w:r w:rsidR="00311414" w:rsidRPr="00200885">
        <w:rPr>
          <w:rFonts w:ascii="Helvetica" w:hAnsi="Helvetica"/>
        </w:rPr>
        <w:t xml:space="preserve">we </w:t>
      </w:r>
      <w:r w:rsidRPr="00200885">
        <w:rPr>
          <w:rFonts w:ascii="Helvetica" w:hAnsi="Helvetica"/>
        </w:rPr>
        <w:t xml:space="preserve">will endeavour to minimise the processing of personal data wherever possible. </w:t>
      </w:r>
    </w:p>
    <w:p w14:paraId="4C95290D" w14:textId="43BF0287" w:rsidR="00095E12" w:rsidRPr="00200885" w:rsidRDefault="00095E12">
      <w:pPr>
        <w:pStyle w:val="ListParagraph"/>
        <w:numPr>
          <w:ilvl w:val="0"/>
          <w:numId w:val="1"/>
        </w:numPr>
        <w:spacing w:after="0" w:line="240" w:lineRule="auto"/>
        <w:rPr>
          <w:rFonts w:ascii="Helvetica" w:hAnsi="Helvetica"/>
        </w:rPr>
      </w:pPr>
      <w:r w:rsidRPr="00200885">
        <w:rPr>
          <w:rFonts w:ascii="Helvetica" w:hAnsi="Helvetica"/>
        </w:rPr>
        <w:t>Your personal data will not be transferred to any other institution.</w:t>
      </w:r>
    </w:p>
    <w:p w14:paraId="11D0C119" w14:textId="77777777" w:rsidR="00A23F7E" w:rsidRPr="00200885" w:rsidRDefault="00A23F7E" w:rsidP="00A23F7E">
      <w:pPr>
        <w:pStyle w:val="ListParagraph"/>
        <w:spacing w:after="0" w:line="240" w:lineRule="auto"/>
        <w:rPr>
          <w:rFonts w:ascii="Helvetica" w:hAnsi="Helvetica"/>
        </w:rPr>
      </w:pPr>
    </w:p>
    <w:p w14:paraId="040FBBC5" w14:textId="7FFE7410" w:rsidR="00095E12" w:rsidRPr="00200885" w:rsidRDefault="00780EA5" w:rsidP="00DC182E">
      <w:pPr>
        <w:spacing w:after="0" w:line="240" w:lineRule="auto"/>
        <w:rPr>
          <w:rFonts w:ascii="Helvetica" w:hAnsi="Helvetica"/>
        </w:rPr>
      </w:pPr>
      <w:r w:rsidRPr="00200885">
        <w:rPr>
          <w:rFonts w:ascii="Helvetica" w:hAnsi="Helvetica"/>
        </w:rPr>
        <w:t xml:space="preserve">If you are concerned about how your personal data is being processed, </w:t>
      </w:r>
      <w:r w:rsidR="00D702FE" w:rsidRPr="00200885">
        <w:rPr>
          <w:rFonts w:ascii="Helvetica" w:hAnsi="Helvetica"/>
        </w:rPr>
        <w:t xml:space="preserve">or if you would like to contact us about your rights, </w:t>
      </w:r>
      <w:r w:rsidRPr="00200885">
        <w:rPr>
          <w:rFonts w:ascii="Helvetica" w:hAnsi="Helvetica"/>
        </w:rPr>
        <w:t xml:space="preserve">please contact UCL in the first instance at </w:t>
      </w:r>
      <w:hyperlink r:id="rId20" w:history="1">
        <w:r w:rsidR="00C73BF8" w:rsidRPr="00200885">
          <w:rPr>
            <w:rStyle w:val="Hyperlink"/>
            <w:rFonts w:ascii="Helvetica" w:hAnsi="Helvetica"/>
          </w:rPr>
          <w:t>data-protection@ucl.ac.uk</w:t>
        </w:r>
      </w:hyperlink>
      <w:r w:rsidRPr="00200885">
        <w:rPr>
          <w:rStyle w:val="Hyperlink"/>
          <w:rFonts w:ascii="Helvetica" w:hAnsi="Helvetica"/>
          <w:color w:val="auto"/>
          <w:u w:val="none"/>
        </w:rPr>
        <w:t xml:space="preserve">. </w:t>
      </w:r>
    </w:p>
    <w:p w14:paraId="7B8C801C" w14:textId="581BA63C" w:rsidR="004B3C95" w:rsidRPr="00200885" w:rsidRDefault="004B3C95" w:rsidP="00DC182E">
      <w:pPr>
        <w:spacing w:after="0" w:line="240" w:lineRule="auto"/>
        <w:rPr>
          <w:rFonts w:ascii="Helvetica" w:hAnsi="Helvetica"/>
          <w:b/>
          <w:i/>
        </w:rPr>
      </w:pPr>
    </w:p>
    <w:p w14:paraId="19291868" w14:textId="77777777" w:rsidR="004B3C95" w:rsidRPr="00200885" w:rsidRDefault="004B3C95" w:rsidP="004B3C95">
      <w:pPr>
        <w:spacing w:after="0" w:line="240" w:lineRule="auto"/>
        <w:rPr>
          <w:rFonts w:ascii="Helvetica" w:hAnsi="Helvetica"/>
          <w:b/>
          <w:i/>
        </w:rPr>
      </w:pPr>
    </w:p>
    <w:p w14:paraId="6A1B0B11" w14:textId="241D865F" w:rsidR="00D132A4" w:rsidRPr="00200885" w:rsidRDefault="00D132A4" w:rsidP="005C3757">
      <w:pPr>
        <w:spacing w:after="120" w:line="240" w:lineRule="auto"/>
        <w:contextualSpacing/>
        <w:rPr>
          <w:rFonts w:ascii="Helvetica" w:hAnsi="Helvetica"/>
          <w:b/>
        </w:rPr>
      </w:pPr>
      <w:r w:rsidRPr="00200885">
        <w:rPr>
          <w:rFonts w:ascii="Helvetica" w:hAnsi="Helvetica"/>
          <w:b/>
        </w:rPr>
        <w:t>Who is organising and funding the research?</w:t>
      </w:r>
    </w:p>
    <w:p w14:paraId="2A846DEF" w14:textId="66B8473C" w:rsidR="00070815" w:rsidRPr="00200885" w:rsidRDefault="00046A97" w:rsidP="00046A97">
      <w:pPr>
        <w:spacing w:after="0" w:line="240" w:lineRule="auto"/>
        <w:rPr>
          <w:rFonts w:ascii="Helvetica" w:hAnsi="Helvetica"/>
        </w:rPr>
      </w:pPr>
      <w:r w:rsidRPr="00200885">
        <w:rPr>
          <w:rFonts w:ascii="Helvetica" w:hAnsi="Helvetica"/>
        </w:rPr>
        <w:t xml:space="preserve">This research is being </w:t>
      </w:r>
      <w:r w:rsidR="008B4D50" w:rsidRPr="00200885">
        <w:rPr>
          <w:rFonts w:ascii="Helvetica" w:hAnsi="Helvetica"/>
        </w:rPr>
        <w:t xml:space="preserve">organised </w:t>
      </w:r>
      <w:r w:rsidR="000C3234" w:rsidRPr="00200885">
        <w:rPr>
          <w:rFonts w:ascii="Helvetica" w:hAnsi="Helvetica"/>
        </w:rPr>
        <w:t xml:space="preserve">by researchers at the UCL </w:t>
      </w:r>
      <w:r w:rsidR="000D2746" w:rsidRPr="00200885">
        <w:rPr>
          <w:rFonts w:ascii="Helvetica" w:hAnsi="Helvetica"/>
        </w:rPr>
        <w:t xml:space="preserve">departments of Psychiatry,  Psychology and Language Sciences, and the faulty of Brain sciences. </w:t>
      </w:r>
      <w:r w:rsidR="008B4D50" w:rsidRPr="00200885">
        <w:rPr>
          <w:rFonts w:ascii="Helvetica" w:hAnsi="Helvetica"/>
        </w:rPr>
        <w:t>Th</w:t>
      </w:r>
      <w:r w:rsidR="00146F6F" w:rsidRPr="00200885">
        <w:rPr>
          <w:rFonts w:ascii="Helvetica" w:hAnsi="Helvetica"/>
        </w:rPr>
        <w:t>is</w:t>
      </w:r>
      <w:r w:rsidR="008B4D50" w:rsidRPr="00200885">
        <w:rPr>
          <w:rFonts w:ascii="Helvetica" w:hAnsi="Helvetica"/>
        </w:rPr>
        <w:t xml:space="preserve"> research is being </w:t>
      </w:r>
      <w:r w:rsidRPr="00200885">
        <w:rPr>
          <w:rFonts w:ascii="Helvetica" w:hAnsi="Helvetica"/>
        </w:rPr>
        <w:t xml:space="preserve">funded by the </w:t>
      </w:r>
      <w:r w:rsidR="00477D6A" w:rsidRPr="00200885">
        <w:rPr>
          <w:rFonts w:ascii="Helvetica" w:hAnsi="Helvetica"/>
        </w:rPr>
        <w:t>Wellcome T</w:t>
      </w:r>
      <w:r w:rsidR="00D742FD" w:rsidRPr="00200885">
        <w:rPr>
          <w:rFonts w:ascii="Helvetica" w:hAnsi="Helvetica"/>
        </w:rPr>
        <w:t>rust</w:t>
      </w:r>
      <w:r w:rsidRPr="00200885">
        <w:rPr>
          <w:rFonts w:ascii="Helvetica" w:hAnsi="Helvetica"/>
        </w:rPr>
        <w:t>.</w:t>
      </w:r>
    </w:p>
    <w:p w14:paraId="357A2CBC" w14:textId="77777777" w:rsidR="00070815" w:rsidRPr="00200885" w:rsidRDefault="00070815" w:rsidP="00070815">
      <w:pPr>
        <w:pStyle w:val="ListParagraph"/>
        <w:spacing w:after="0" w:line="240" w:lineRule="auto"/>
        <w:ind w:left="360"/>
        <w:rPr>
          <w:rFonts w:ascii="Helvetica" w:hAnsi="Helvetica"/>
          <w:b/>
        </w:rPr>
      </w:pPr>
    </w:p>
    <w:p w14:paraId="2B130A01" w14:textId="64996400" w:rsidR="00D132A4" w:rsidRPr="00200885" w:rsidRDefault="00DC182E" w:rsidP="007D173C">
      <w:pPr>
        <w:spacing w:after="120" w:line="240" w:lineRule="auto"/>
        <w:ind w:left="-74"/>
        <w:contextualSpacing/>
        <w:rPr>
          <w:rFonts w:ascii="Helvetica" w:hAnsi="Helvetica"/>
          <w:b/>
        </w:rPr>
      </w:pPr>
      <w:r w:rsidRPr="00200885">
        <w:rPr>
          <w:rFonts w:ascii="Helvetica" w:hAnsi="Helvetica"/>
          <w:b/>
        </w:rPr>
        <w:t xml:space="preserve"> </w:t>
      </w:r>
      <w:r w:rsidR="00D132A4" w:rsidRPr="00200885">
        <w:rPr>
          <w:rFonts w:ascii="Helvetica" w:hAnsi="Helvetica"/>
          <w:b/>
        </w:rPr>
        <w:t>Contact for further information</w:t>
      </w:r>
    </w:p>
    <w:p w14:paraId="485D8393" w14:textId="346273F6" w:rsidR="00511559" w:rsidRPr="00200885" w:rsidRDefault="00442036" w:rsidP="00AC1F08">
      <w:pPr>
        <w:spacing w:after="0" w:line="240" w:lineRule="auto"/>
        <w:jc w:val="both"/>
        <w:rPr>
          <w:rFonts w:ascii="Helvetica" w:hAnsi="Helvetica"/>
        </w:rPr>
      </w:pPr>
      <w:r w:rsidRPr="00200885">
        <w:rPr>
          <w:rFonts w:ascii="Helvetica" w:hAnsi="Helvetica"/>
        </w:rPr>
        <w:t>If you have any questions about the study you should contact</w:t>
      </w:r>
      <w:r w:rsidR="004F4573" w:rsidRPr="00200885">
        <w:rPr>
          <w:rFonts w:ascii="Helvetica" w:hAnsi="Helvetica"/>
        </w:rPr>
        <w:t xml:space="preserve"> </w:t>
      </w:r>
      <w:r w:rsidRPr="00200885">
        <w:rPr>
          <w:rFonts w:ascii="Helvetica" w:hAnsi="Helvetica"/>
        </w:rPr>
        <w:t xml:space="preserve">the </w:t>
      </w:r>
      <w:r w:rsidR="00226E17" w:rsidRPr="00200885">
        <w:rPr>
          <w:rFonts w:ascii="Helvetica" w:hAnsi="Helvetica"/>
        </w:rPr>
        <w:t>research team using the email</w:t>
      </w:r>
      <w:r w:rsidR="00CD67AF" w:rsidRPr="00200885">
        <w:rPr>
          <w:rFonts w:ascii="Helvetica" w:hAnsi="Helvetica"/>
        </w:rPr>
        <w:t xml:space="preserve"> </w:t>
      </w:r>
      <w:hyperlink r:id="rId21" w:history="1">
        <w:r w:rsidR="00CD67AF" w:rsidRPr="00200885">
          <w:rPr>
            <w:rStyle w:val="Hyperlink"/>
            <w:rFonts w:ascii="Helvetica" w:hAnsi="Helvetica"/>
          </w:rPr>
          <w:t>aim.lab@ucl.ac.uk</w:t>
        </w:r>
      </w:hyperlink>
      <w:r w:rsidR="00226E17" w:rsidRPr="00200885">
        <w:rPr>
          <w:rFonts w:ascii="Helvetica" w:hAnsi="Helvetica"/>
        </w:rPr>
        <w:t>.</w:t>
      </w:r>
    </w:p>
    <w:p w14:paraId="76A9DFF5" w14:textId="6E01B1D0" w:rsidR="004F4ECA" w:rsidRPr="00200885" w:rsidRDefault="004F4ECA" w:rsidP="00AC1F08">
      <w:pPr>
        <w:spacing w:after="0" w:line="240" w:lineRule="auto"/>
        <w:jc w:val="both"/>
        <w:rPr>
          <w:rFonts w:ascii="Helvetica" w:hAnsi="Helvetica"/>
        </w:rPr>
      </w:pPr>
    </w:p>
    <w:p w14:paraId="520F637C" w14:textId="77777777" w:rsidR="004F4ECA" w:rsidRPr="00200885" w:rsidRDefault="004F4ECA" w:rsidP="00AC1F08">
      <w:pPr>
        <w:spacing w:after="0" w:line="240" w:lineRule="auto"/>
        <w:jc w:val="both"/>
        <w:rPr>
          <w:rFonts w:ascii="Helvetica" w:hAnsi="Helvetica"/>
        </w:rPr>
      </w:pPr>
    </w:p>
    <w:p w14:paraId="511CD116" w14:textId="562B5D9F" w:rsidR="0077438C" w:rsidRPr="00200885" w:rsidRDefault="0077438C" w:rsidP="00AC1F08">
      <w:pPr>
        <w:spacing w:after="0" w:line="240" w:lineRule="auto"/>
        <w:jc w:val="both"/>
        <w:rPr>
          <w:rFonts w:ascii="Helvetica" w:hAnsi="Helvetica"/>
        </w:rPr>
      </w:pPr>
    </w:p>
    <w:p w14:paraId="58B37EEB" w14:textId="6EBC531B" w:rsidR="004F4ECA" w:rsidRPr="00200885" w:rsidRDefault="004F4ECA" w:rsidP="00AC1F08">
      <w:pPr>
        <w:spacing w:after="0" w:line="240" w:lineRule="auto"/>
        <w:jc w:val="both"/>
        <w:rPr>
          <w:rFonts w:ascii="Helvetica" w:hAnsi="Helvetica"/>
        </w:rPr>
      </w:pPr>
      <w:r w:rsidRPr="00200885">
        <w:rPr>
          <w:rFonts w:ascii="Helvetica" w:hAnsi="Helvetica"/>
        </w:rPr>
        <w:t>Thank you for reading this information sheet</w:t>
      </w:r>
    </w:p>
    <w:p w14:paraId="7022D4D7" w14:textId="46BDFFCB" w:rsidR="007D173C" w:rsidRPr="00200885" w:rsidRDefault="004F4ECA" w:rsidP="005B5529">
      <w:pPr>
        <w:spacing w:after="0" w:line="240" w:lineRule="auto"/>
        <w:jc w:val="both"/>
        <w:rPr>
          <w:rFonts w:ascii="Helvetica" w:hAnsi="Helvetica"/>
        </w:rPr>
      </w:pPr>
      <w:r w:rsidRPr="00200885">
        <w:rPr>
          <w:rFonts w:ascii="Helvetica" w:hAnsi="Helvetica"/>
        </w:rPr>
        <w:t>---------------------------------------------------------------------------------------------------------------------------</w:t>
      </w:r>
    </w:p>
    <w:p w14:paraId="4D10F098" w14:textId="6657E1F1" w:rsidR="00E90036" w:rsidRPr="00200885" w:rsidRDefault="00E90036" w:rsidP="00B81A11">
      <w:pPr>
        <w:spacing w:after="0" w:line="240" w:lineRule="auto"/>
        <w:rPr>
          <w:rFonts w:ascii="Helvetica" w:hAnsi="Helvetica"/>
        </w:rPr>
      </w:pPr>
    </w:p>
    <w:p w14:paraId="55F56C04" w14:textId="5483C180" w:rsidR="00E90036" w:rsidRPr="00200885" w:rsidRDefault="00E90036" w:rsidP="00B81A11">
      <w:pPr>
        <w:spacing w:after="0" w:line="240" w:lineRule="auto"/>
        <w:rPr>
          <w:rFonts w:ascii="Helvetica" w:hAnsi="Helvetica"/>
        </w:rPr>
      </w:pPr>
    </w:p>
    <w:p w14:paraId="234FC0FA" w14:textId="5A296641" w:rsidR="0077438C" w:rsidRPr="00200885" w:rsidRDefault="0077438C">
      <w:pPr>
        <w:pStyle w:val="ListParagraph"/>
        <w:keepNext/>
        <w:numPr>
          <w:ilvl w:val="0"/>
          <w:numId w:val="3"/>
        </w:numPr>
        <w:contextualSpacing w:val="0"/>
        <w:rPr>
          <w:rFonts w:ascii="Arial" w:hAnsi="Arial" w:cs="Arial"/>
        </w:rPr>
      </w:pPr>
      <w:r w:rsidRPr="00200885">
        <w:rPr>
          <w:rFonts w:ascii="Arial" w:hAnsi="Arial" w:cs="Arial"/>
          <w:color w:val="565656"/>
        </w:rPr>
        <w:t>I wish to proceed with the study</w:t>
      </w:r>
    </w:p>
    <w:p w14:paraId="2CCFE0B7" w14:textId="6480A341" w:rsidR="008D0BB4" w:rsidRPr="00200885" w:rsidRDefault="00057AA1">
      <w:pPr>
        <w:pStyle w:val="NormalWeb"/>
        <w:numPr>
          <w:ilvl w:val="0"/>
          <w:numId w:val="3"/>
        </w:numPr>
        <w:shd w:val="clear" w:color="auto" w:fill="FFFFFF"/>
        <w:spacing w:beforeAutospacing="1" w:afterAutospacing="1"/>
        <w:rPr>
          <w:rFonts w:ascii="Arial" w:eastAsia="Times New Roman" w:hAnsi="Arial" w:cs="Arial"/>
          <w:sz w:val="22"/>
          <w:szCs w:val="22"/>
          <w:lang w:val="en-IE"/>
        </w:rPr>
      </w:pPr>
      <w:r w:rsidRPr="00200885">
        <w:rPr>
          <w:rFonts w:ascii="Arial" w:hAnsi="Arial" w:cs="Arial"/>
          <w:noProof/>
          <w:color w:val="565656"/>
        </w:rPr>
        <mc:AlternateContent>
          <mc:Choice Requires="wps">
            <w:drawing>
              <wp:anchor distT="0" distB="0" distL="114300" distR="114300" simplePos="0" relativeHeight="251660288" behindDoc="0" locked="0" layoutInCell="1" allowOverlap="1" wp14:anchorId="37ACA445" wp14:editId="4B6BCB0C">
                <wp:simplePos x="0" y="0"/>
                <wp:positionH relativeFrom="column">
                  <wp:posOffset>-435728</wp:posOffset>
                </wp:positionH>
                <wp:positionV relativeFrom="paragraph">
                  <wp:posOffset>213389</wp:posOffset>
                </wp:positionV>
                <wp:extent cx="329610" cy="701749"/>
                <wp:effectExtent l="0" t="0" r="13335" b="9525"/>
                <wp:wrapNone/>
                <wp:docPr id="3" name="Curved Right Arrow 3"/>
                <wp:cNvGraphicFramePr/>
                <a:graphic xmlns:a="http://schemas.openxmlformats.org/drawingml/2006/main">
                  <a:graphicData uri="http://schemas.microsoft.com/office/word/2010/wordprocessingShape">
                    <wps:wsp>
                      <wps:cNvSpPr/>
                      <wps:spPr>
                        <a:xfrm>
                          <a:off x="0" y="0"/>
                          <a:ext cx="329610" cy="701749"/>
                        </a:xfrm>
                        <a:prstGeom prst="curvedRightArrow">
                          <a:avLst/>
                        </a:prstGeom>
                        <a:solidFill>
                          <a:srgbClr val="0070C0"/>
                        </a:solidFill>
                        <a:ln w="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1A8EE41B">
              <v:shapetype id="_x0000_t102" coordsize="21600,21600" o:spt="102" adj="12960,19440,14400" path="ar,0@23@3@22,,0@4,0@15@23@1,0@7@2@13l@2@14@22@8@2@12wa,0@23@3@2@11@26@17,0@15@23@1@26@17@22@15xear,0@23@3,0@4@26@17nfe" w14:anchorId="64BA868C">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textboxrect="@47,@45,@48,@46" o:connecttype="custom" o:connectlocs="0,@17;@2,@14;@22,@8;@2,@12;@22,@16" o:connectangles="180,90,0,0,0" o:extrusionok="f"/>
                <v:handles>
                  <v:h position="bottomRight,#0" yrange="@40,@29"/>
                  <v:h position="bottomRight,#1" yrange="@27,@21"/>
                  <v:h position="#2,bottomRight" xrange="@44,@22"/>
                </v:handles>
                <o:complex v:ext="view"/>
              </v:shapetype>
              <v:shape id="Curved Right Arrow 3" style="position:absolute;margin-left:-34.3pt;margin-top:16.8pt;width:25.95pt;height:5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0070c0" strokecolor="#0070c0" strokeweight="0" type="#_x0000_t102" adj="16527,20332,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"/>
            </w:pict>
          </mc:Fallback>
        </mc:AlternateContent>
      </w:r>
      <w:r w:rsidR="0077438C" w:rsidRPr="00200885">
        <w:rPr>
          <w:rFonts w:ascii="Arial" w:hAnsi="Arial" w:cs="Arial"/>
          <w:color w:val="565656"/>
          <w:sz w:val="22"/>
          <w:szCs w:val="22"/>
        </w:rPr>
        <w:t xml:space="preserve">I do not wish to proceed with the study </w:t>
      </w:r>
      <w:r w:rsidR="008D0BB4" w:rsidRPr="00200885">
        <w:rPr>
          <w:rFonts w:ascii="Arial" w:hAnsi="Arial" w:cs="Arial"/>
          <w:sz w:val="22"/>
          <w:szCs w:val="22"/>
        </w:rPr>
        <w:t xml:space="preserve">            </w:t>
      </w:r>
    </w:p>
    <w:p w14:paraId="3DEC9FF3" w14:textId="3603CF0D" w:rsidR="008D0BB4" w:rsidRPr="00200885" w:rsidRDefault="008D0BB4" w:rsidP="008D0BB4">
      <w:pPr>
        <w:rPr>
          <w:rFonts w:ascii="Arial" w:hAnsi="Arial" w:cs="Arial"/>
        </w:rPr>
      </w:pPr>
    </w:p>
    <w:p w14:paraId="525D9468" w14:textId="4CFC9914" w:rsidR="00C91B01" w:rsidRPr="00200885" w:rsidRDefault="00C91B01" w:rsidP="008D0BB4">
      <w:pPr>
        <w:rPr>
          <w:rFonts w:ascii="Arial" w:hAnsi="Arial" w:cs="Arial"/>
        </w:rPr>
      </w:pPr>
      <w:r w:rsidRPr="00200885">
        <w:rPr>
          <w:rFonts w:ascii="Arial" w:hAnsi="Arial" w:cs="Arial"/>
        </w:rPr>
        <w:t>If Yes:</w:t>
      </w:r>
    </w:p>
    <w:p w14:paraId="199E7F92" w14:textId="1189657E" w:rsidR="001E03D4" w:rsidRPr="00200885" w:rsidRDefault="001E03D4" w:rsidP="008D0BB4">
      <w:pPr>
        <w:rPr>
          <w:rFonts w:ascii="Arial" w:hAnsi="Arial" w:cs="Arial"/>
        </w:rPr>
      </w:pPr>
    </w:p>
    <w:p w14:paraId="69AA820B" w14:textId="34895DA6" w:rsidR="00C91B01" w:rsidRPr="00200885" w:rsidRDefault="00C91B01" w:rsidP="00C91B01">
      <w:pPr>
        <w:pBdr>
          <w:bottom w:val="single" w:sz="6" w:space="1" w:color="auto"/>
        </w:pBdr>
        <w:spacing w:after="0" w:line="240" w:lineRule="auto"/>
        <w:rPr>
          <w:rFonts w:ascii="Arial" w:hAnsi="Arial" w:cs="Arial"/>
          <w:i/>
          <w:iCs/>
        </w:rPr>
      </w:pPr>
      <w:r w:rsidRPr="00200885">
        <w:rPr>
          <w:rFonts w:ascii="Arial" w:hAnsi="Arial" w:cs="Arial"/>
          <w:i/>
          <w:iCs/>
        </w:rPr>
        <w:t xml:space="preserve">Thank you for reading this information sheet and deciding to participate in this study. Our research depends entirely on the goodwill of potential volunteers such as you. </w:t>
      </w:r>
    </w:p>
    <w:p w14:paraId="4D4BCF6A" w14:textId="14DA72D0" w:rsidR="00C91B01" w:rsidRPr="00200885" w:rsidRDefault="00C91B01" w:rsidP="00C91B01">
      <w:pPr>
        <w:spacing w:after="0" w:line="240" w:lineRule="auto"/>
        <w:rPr>
          <w:rFonts w:ascii="Helvetica" w:hAnsi="Helvetica"/>
          <w:b/>
        </w:rPr>
      </w:pPr>
    </w:p>
    <w:p w14:paraId="6DAB8F6F" w14:textId="1B73504F" w:rsidR="00C91B01" w:rsidRPr="00200885" w:rsidRDefault="00C91B01" w:rsidP="008D0BB4">
      <w:pPr>
        <w:rPr>
          <w:rFonts w:ascii="Helvetica" w:hAnsi="Helvetica"/>
        </w:rPr>
      </w:pPr>
    </w:p>
    <w:p w14:paraId="39C11474" w14:textId="31DCA9C3" w:rsidR="008D0BB4" w:rsidRPr="00200885" w:rsidRDefault="008D0BB4" w:rsidP="008D0BB4">
      <w:pPr>
        <w:pStyle w:val="QuestionSeparator"/>
        <w:rPr>
          <w:rFonts w:ascii="Helvetica" w:hAnsi="Helvetica"/>
        </w:rPr>
      </w:pPr>
    </w:p>
    <w:tbl>
      <w:tblPr>
        <w:tblStyle w:val="QQuestionIconTable"/>
        <w:tblW w:w="50" w:type="auto"/>
        <w:tblLook w:val="07E0" w:firstRow="1" w:lastRow="1" w:firstColumn="1" w:lastColumn="1" w:noHBand="1" w:noVBand="1"/>
      </w:tblPr>
      <w:tblGrid>
        <w:gridCol w:w="380"/>
      </w:tblGrid>
      <w:tr w:rsidR="008D0BB4" w:rsidRPr="00200885" w14:paraId="42FBE9F7" w14:textId="537A0D79" w:rsidTr="00EA4A4D">
        <w:tc>
          <w:tcPr>
            <w:tcW w:w="50" w:type="dxa"/>
          </w:tcPr>
          <w:p w14:paraId="3F3A848D" w14:textId="412C16F8" w:rsidR="008D0BB4" w:rsidRPr="00200885" w:rsidRDefault="008D0BB4" w:rsidP="00EA4A4D">
            <w:pPr>
              <w:keepNext/>
              <w:rPr>
                <w:rFonts w:ascii="Helvetica" w:hAnsi="Helvetica"/>
              </w:rPr>
            </w:pPr>
            <w:r w:rsidRPr="00200885">
              <w:rPr>
                <w:rFonts w:ascii="Helvetica" w:hAnsi="Helvetica"/>
                <w:noProof/>
                <w:lang w:eastAsia="en-GB"/>
              </w:rPr>
              <w:drawing>
                <wp:inline distT="0" distB="0" distL="0" distR="0" wp14:anchorId="71C0E3FB" wp14:editId="0FF6F718">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14:paraId="554B9347" w14:textId="0C63B70C" w:rsidR="008D0BB4" w:rsidRPr="00200885" w:rsidRDefault="008D0BB4" w:rsidP="008D0BB4">
      <w:pPr>
        <w:rPr>
          <w:rFonts w:ascii="Helvetica" w:hAnsi="Helvetica"/>
        </w:rPr>
      </w:pPr>
    </w:p>
    <w:p w14:paraId="44193D92" w14:textId="3919BCE0" w:rsidR="00B10873" w:rsidRPr="00200885" w:rsidRDefault="00B10873" w:rsidP="00B10873">
      <w:pPr>
        <w:jc w:val="both"/>
        <w:rPr>
          <w:rFonts w:ascii="Arial" w:hAnsi="Arial" w:cs="Arial"/>
          <w:b/>
          <w:u w:val="single"/>
        </w:rPr>
      </w:pPr>
      <w:bookmarkStart w:id="156" w:name="_Hlk148438183"/>
      <w:r w:rsidRPr="00200885">
        <w:rPr>
          <w:rFonts w:ascii="Arial" w:hAnsi="Arial" w:cs="Arial"/>
        </w:rPr>
        <w:t>I confirm that I understand that by ticking each box below I am consenting to this part of the study.</w:t>
      </w:r>
      <w:r w:rsidRPr="00200885">
        <w:rPr>
          <w:rFonts w:ascii="Arial" w:hAnsi="Arial" w:cs="Arial"/>
          <w:b/>
        </w:rPr>
        <w:t xml:space="preserve"> </w:t>
      </w:r>
      <w:r w:rsidRPr="00200885">
        <w:rPr>
          <w:rFonts w:ascii="Arial" w:hAnsi="Arial" w:cs="Arial"/>
          <w:b/>
          <w:u w:val="single"/>
        </w:rPr>
        <w:t>I understand that it will be assumed that unticked boxes mean that I do NOT consent to that part of the study and, by not giving consent for any one element, I may be deemed ineligible for the study.</w:t>
      </w:r>
    </w:p>
    <w:p w14:paraId="4D1C9537" w14:textId="031A0FBC" w:rsidR="00AF1AE0" w:rsidRPr="00200885" w:rsidRDefault="00A603C2" w:rsidP="00DB5558">
      <w:pPr>
        <w:pStyle w:val="ListParagraph"/>
        <w:numPr>
          <w:ilvl w:val="0"/>
          <w:numId w:val="3"/>
        </w:numPr>
        <w:ind w:hanging="360"/>
        <w:rPr>
          <w:rFonts w:ascii="Arial" w:hAnsi="Arial" w:cs="Arial"/>
        </w:rPr>
      </w:pPr>
      <w:r w:rsidRPr="00200885">
        <w:rPr>
          <w:rFonts w:ascii="Arial" w:hAnsi="Arial" w:cs="Arial"/>
        </w:rPr>
        <w:t>1.</w:t>
      </w:r>
      <w:r w:rsidRPr="00200885">
        <w:rPr>
          <w:rFonts w:ascii="Arial" w:hAnsi="Arial" w:cs="Arial"/>
        </w:rPr>
        <w:tab/>
        <w:t>I have read the information above and understand I can email the researchers with any questions.</w:t>
      </w:r>
    </w:p>
    <w:p w14:paraId="27A3043E" w14:textId="082362A6" w:rsidR="00AF1AE0" w:rsidRDefault="00DB5558" w:rsidP="00052B45">
      <w:pPr>
        <w:pStyle w:val="ListParagraph"/>
        <w:numPr>
          <w:ilvl w:val="0"/>
          <w:numId w:val="3"/>
        </w:numPr>
        <w:ind w:hanging="360"/>
        <w:rPr>
          <w:ins w:id="157" w:author="Keil, Johannes (Stud. FPN)" w:date="2025-03-28T15:07:00Z" w16du:dateUtc="2025-03-28T15:07:00Z"/>
          <w:rFonts w:ascii="Arial" w:hAnsi="Arial" w:cs="Arial"/>
        </w:rPr>
      </w:pPr>
      <w:r w:rsidRPr="00200885">
        <w:rPr>
          <w:rFonts w:ascii="Arial" w:hAnsi="Arial" w:cs="Arial"/>
        </w:rPr>
        <w:t>2</w:t>
      </w:r>
      <w:r w:rsidR="00B444A6" w:rsidRPr="00200885">
        <w:rPr>
          <w:rFonts w:ascii="Arial" w:hAnsi="Arial" w:cs="Arial"/>
        </w:rPr>
        <w:t>.</w:t>
      </w:r>
      <w:r w:rsidR="00025D78" w:rsidRPr="00200885">
        <w:rPr>
          <w:rFonts w:ascii="Arial" w:hAnsi="Arial" w:cs="Arial"/>
        </w:rPr>
        <w:tab/>
      </w:r>
      <w:r w:rsidR="00B444A6" w:rsidRPr="00200885">
        <w:rPr>
          <w:rFonts w:ascii="Arial" w:hAnsi="Arial" w:cs="Arial"/>
        </w:rPr>
        <w:t>I consent to the collection of the following types of research data: Mental health questionnaires</w:t>
      </w:r>
      <w:ins w:id="158" w:author="Keil, Johannes (Stud. FPN)" w:date="2025-03-28T15:07:00Z" w16du:dateUtc="2025-03-28T15:07:00Z">
        <w:r w:rsidR="00563C88">
          <w:rPr>
            <w:rFonts w:ascii="Arial" w:hAnsi="Arial" w:cs="Arial"/>
          </w:rPr>
          <w:t>,</w:t>
        </w:r>
      </w:ins>
      <w:ins w:id="159" w:author="Keil, Johannes (Stud. FPN)" w:date="2025-03-31T15:33:00Z" w16du:dateUtc="2025-03-31T14:33:00Z">
        <w:r w:rsidR="00B10B25">
          <w:rPr>
            <w:rFonts w:ascii="Arial" w:hAnsi="Arial" w:cs="Arial"/>
          </w:rPr>
          <w:t xml:space="preserve"> </w:t>
        </w:r>
      </w:ins>
      <w:del w:id="160" w:author="Keil, Johannes (Stud. FPN)" w:date="2025-03-28T15:07:00Z" w16du:dateUtc="2025-03-28T15:07:00Z">
        <w:r w:rsidR="00B444A6" w:rsidRPr="00200885" w:rsidDel="00563C88">
          <w:rPr>
            <w:rFonts w:ascii="Arial" w:hAnsi="Arial" w:cs="Arial"/>
          </w:rPr>
          <w:delText xml:space="preserve"> and </w:delText>
        </w:r>
      </w:del>
      <w:r w:rsidR="00B444A6" w:rsidRPr="00200885">
        <w:rPr>
          <w:rFonts w:ascii="Arial" w:hAnsi="Arial" w:cs="Arial"/>
        </w:rPr>
        <w:t xml:space="preserve">performance on </w:t>
      </w:r>
      <w:del w:id="161" w:author="Keil, Johannes (Stud. FPN)" w:date="2025-04-01T12:02:00Z" w16du:dateUtc="2025-04-01T11:02:00Z">
        <w:r w:rsidR="00B444A6" w:rsidRPr="00200885" w:rsidDel="00E81D7E">
          <w:rPr>
            <w:rFonts w:ascii="Arial" w:hAnsi="Arial" w:cs="Arial"/>
          </w:rPr>
          <w:delText xml:space="preserve">computerised </w:delText>
        </w:r>
      </w:del>
      <w:ins w:id="162" w:author="Keil, Johannes (Stud. FPN)" w:date="2025-04-01T12:02:00Z" w16du:dateUtc="2025-04-01T11:02:00Z">
        <w:r w:rsidR="00E81D7E">
          <w:rPr>
            <w:rFonts w:ascii="Arial" w:hAnsi="Arial" w:cs="Arial"/>
          </w:rPr>
          <w:t>choice</w:t>
        </w:r>
        <w:r w:rsidR="00E81D7E" w:rsidRPr="00200885">
          <w:rPr>
            <w:rFonts w:ascii="Arial" w:hAnsi="Arial" w:cs="Arial"/>
          </w:rPr>
          <w:t xml:space="preserve"> </w:t>
        </w:r>
      </w:ins>
      <w:r w:rsidR="00B444A6" w:rsidRPr="00200885">
        <w:rPr>
          <w:rFonts w:ascii="Arial" w:hAnsi="Arial" w:cs="Arial"/>
        </w:rPr>
        <w:t>tasks</w:t>
      </w:r>
      <w:ins w:id="163" w:author="Keil, Johannes (Stud. FPN)" w:date="2025-03-31T15:33:00Z" w16du:dateUtc="2025-03-31T14:33:00Z">
        <w:r w:rsidR="00B10B25">
          <w:rPr>
            <w:rFonts w:ascii="Arial" w:hAnsi="Arial" w:cs="Arial"/>
          </w:rPr>
          <w:t xml:space="preserve"> </w:t>
        </w:r>
      </w:ins>
      <w:del w:id="164" w:author="Keil, Johannes (Stud. FPN)" w:date="2025-03-28T15:07:00Z" w16du:dateUtc="2025-03-28T15:07:00Z">
        <w:r w:rsidR="00B444A6" w:rsidRPr="00200885" w:rsidDel="00563C88">
          <w:rPr>
            <w:rFonts w:ascii="Arial" w:hAnsi="Arial" w:cs="Arial"/>
          </w:rPr>
          <w:delText xml:space="preserve">. </w:delText>
        </w:r>
      </w:del>
      <w:ins w:id="165" w:author="Keil, Johannes (Stud. FPN)" w:date="2025-03-28T15:07:00Z" w16du:dateUtc="2025-03-28T15:07:00Z">
        <w:r w:rsidR="00563C88">
          <w:rPr>
            <w:rFonts w:ascii="Arial" w:hAnsi="Arial" w:cs="Arial"/>
          </w:rPr>
          <w:t>and responses to the feedback-questionnaires.</w:t>
        </w:r>
      </w:ins>
    </w:p>
    <w:p w14:paraId="13B61A55" w14:textId="6656462E" w:rsidR="00563C88" w:rsidRPr="00200885" w:rsidDel="00B10B25" w:rsidRDefault="00563C88" w:rsidP="00052B45">
      <w:pPr>
        <w:pStyle w:val="ListParagraph"/>
        <w:numPr>
          <w:ilvl w:val="0"/>
          <w:numId w:val="3"/>
        </w:numPr>
        <w:ind w:hanging="360"/>
        <w:rPr>
          <w:del w:id="166" w:author="Keil, Johannes (Stud. FPN)" w:date="2025-03-31T15:33:00Z" w16du:dateUtc="2025-03-31T14:33:00Z"/>
          <w:rFonts w:ascii="Arial" w:hAnsi="Arial" w:cs="Arial"/>
        </w:rPr>
      </w:pPr>
    </w:p>
    <w:p w14:paraId="74CA4639" w14:textId="47BA9F54" w:rsidR="00232F35" w:rsidRPr="00200885" w:rsidRDefault="00563C88">
      <w:pPr>
        <w:pStyle w:val="ListParagraph"/>
        <w:numPr>
          <w:ilvl w:val="0"/>
          <w:numId w:val="3"/>
        </w:numPr>
        <w:spacing w:after="100" w:line="240" w:lineRule="auto"/>
        <w:ind w:hanging="360"/>
        <w:rPr>
          <w:rFonts w:ascii="Arial" w:hAnsi="Arial" w:cs="Arial"/>
        </w:rPr>
      </w:pPr>
      <w:bookmarkStart w:id="167" w:name="_Hlk148438003"/>
      <w:ins w:id="168" w:author="Keil, Johannes (Stud. FPN)" w:date="2025-03-28T15:09:00Z" w16du:dateUtc="2025-03-28T15:09:00Z">
        <w:r>
          <w:rPr>
            <w:rFonts w:ascii="Arial" w:hAnsi="Arial" w:cs="Arial"/>
          </w:rPr>
          <w:t>4</w:t>
        </w:r>
      </w:ins>
      <w:del w:id="169" w:author="Keil, Johannes (Stud. FPN)" w:date="2025-03-28T15:09:00Z" w16du:dateUtc="2025-03-28T15:09:00Z">
        <w:r w:rsidR="00DB5558" w:rsidRPr="00200885" w:rsidDel="00563C88">
          <w:rPr>
            <w:rFonts w:ascii="Arial" w:hAnsi="Arial" w:cs="Arial"/>
          </w:rPr>
          <w:delText>3</w:delText>
        </w:r>
      </w:del>
      <w:r w:rsidR="00232F35" w:rsidRPr="00200885">
        <w:rPr>
          <w:rFonts w:ascii="Arial" w:hAnsi="Arial" w:cs="Arial"/>
        </w:rPr>
        <w:t>.</w:t>
      </w:r>
      <w:r w:rsidR="00025D78" w:rsidRPr="00200885">
        <w:rPr>
          <w:rFonts w:ascii="Arial" w:hAnsi="Arial" w:cs="Arial"/>
        </w:rPr>
        <w:tab/>
      </w:r>
      <w:r w:rsidR="00856496" w:rsidRPr="00200885">
        <w:rPr>
          <w:rFonts w:ascii="Arial" w:hAnsi="Arial" w:cs="Arial"/>
        </w:rPr>
        <w:t xml:space="preserve">Besides video and audio recordings, </w:t>
      </w:r>
      <w:r w:rsidR="00C52EE5" w:rsidRPr="00200885">
        <w:rPr>
          <w:rFonts w:ascii="Arial" w:hAnsi="Arial" w:cs="Arial"/>
        </w:rPr>
        <w:t xml:space="preserve">I understand that </w:t>
      </w:r>
      <w:r w:rsidR="00052B45" w:rsidRPr="00200885">
        <w:rPr>
          <w:rFonts w:ascii="Arial" w:hAnsi="Arial" w:cs="Arial"/>
        </w:rPr>
        <w:t xml:space="preserve">no </w:t>
      </w:r>
      <w:r w:rsidR="00DB5558" w:rsidRPr="00200885">
        <w:rPr>
          <w:rFonts w:ascii="Arial" w:hAnsi="Arial" w:cs="Arial"/>
        </w:rPr>
        <w:t xml:space="preserve">identifiable </w:t>
      </w:r>
      <w:r w:rsidR="00052B45" w:rsidRPr="00200885">
        <w:rPr>
          <w:rFonts w:ascii="Arial" w:hAnsi="Arial" w:cs="Arial"/>
        </w:rPr>
        <w:t xml:space="preserve">personal information will be collected and </w:t>
      </w:r>
      <w:r w:rsidR="00C52EE5" w:rsidRPr="00200885">
        <w:rPr>
          <w:rFonts w:ascii="Arial" w:hAnsi="Arial" w:cs="Arial"/>
        </w:rPr>
        <w:t xml:space="preserve">that my data will be stored securely </w:t>
      </w:r>
      <w:r w:rsidR="00052B45" w:rsidRPr="00200885">
        <w:rPr>
          <w:rFonts w:ascii="Arial" w:hAnsi="Arial" w:cs="Arial"/>
        </w:rPr>
        <w:t>.</w:t>
      </w:r>
    </w:p>
    <w:bookmarkEnd w:id="167"/>
    <w:p w14:paraId="7902E5AA" w14:textId="6CBC4B3B" w:rsidR="00A65A0E" w:rsidRPr="00200885" w:rsidRDefault="00563C88" w:rsidP="00A65A0E">
      <w:pPr>
        <w:pStyle w:val="ListParagraph"/>
        <w:numPr>
          <w:ilvl w:val="0"/>
          <w:numId w:val="3"/>
        </w:numPr>
        <w:ind w:hanging="360"/>
        <w:jc w:val="both"/>
        <w:rPr>
          <w:rFonts w:ascii="Arial" w:hAnsi="Arial" w:cs="Arial"/>
        </w:rPr>
      </w:pPr>
      <w:ins w:id="170" w:author="Keil, Johannes (Stud. FPN)" w:date="2025-03-28T15:09:00Z" w16du:dateUtc="2025-03-28T15:09:00Z">
        <w:r>
          <w:rPr>
            <w:rFonts w:ascii="Arial" w:hAnsi="Arial" w:cs="Arial"/>
          </w:rPr>
          <w:t>5</w:t>
        </w:r>
      </w:ins>
      <w:del w:id="171" w:author="Keil, Johannes (Stud. FPN)" w:date="2025-03-28T15:09:00Z" w16du:dateUtc="2025-03-28T15:09:00Z">
        <w:r w:rsidR="00744112" w:rsidRPr="00200885" w:rsidDel="00563C88">
          <w:rPr>
            <w:rFonts w:ascii="Arial" w:hAnsi="Arial" w:cs="Arial"/>
          </w:rPr>
          <w:delText>4</w:delText>
        </w:r>
      </w:del>
      <w:r w:rsidR="00744112" w:rsidRPr="00200885">
        <w:rPr>
          <w:rFonts w:ascii="Arial" w:hAnsi="Arial" w:cs="Arial"/>
        </w:rPr>
        <w:t>.</w:t>
      </w:r>
      <w:r w:rsidR="00744112" w:rsidRPr="00200885">
        <w:rPr>
          <w:rFonts w:ascii="Arial" w:hAnsi="Arial" w:cs="Arial"/>
        </w:rPr>
        <w:tab/>
        <w:t>I consent to</w:t>
      </w:r>
      <w:r w:rsidR="009B01D3" w:rsidRPr="00200885">
        <w:rPr>
          <w:rFonts w:ascii="Arial" w:hAnsi="Arial" w:cs="Arial"/>
        </w:rPr>
        <w:t xml:space="preserve"> eye </w:t>
      </w:r>
      <w:r w:rsidR="002A17E9" w:rsidRPr="00200885">
        <w:rPr>
          <w:rFonts w:ascii="Arial" w:hAnsi="Arial" w:cs="Arial"/>
        </w:rPr>
        <w:t>movement</w:t>
      </w:r>
      <w:r w:rsidR="009B01D3" w:rsidRPr="00200885">
        <w:rPr>
          <w:rFonts w:ascii="Arial" w:hAnsi="Arial" w:cs="Arial"/>
        </w:rPr>
        <w:t xml:space="preserve">, </w:t>
      </w:r>
      <w:r w:rsidR="00744112" w:rsidRPr="00200885">
        <w:rPr>
          <w:rFonts w:ascii="Arial" w:hAnsi="Arial" w:cs="Arial"/>
        </w:rPr>
        <w:t>video and audio recording</w:t>
      </w:r>
      <w:r w:rsidR="009B01D3" w:rsidRPr="00200885">
        <w:rPr>
          <w:rFonts w:ascii="Arial" w:hAnsi="Arial" w:cs="Arial"/>
        </w:rPr>
        <w:t>s</w:t>
      </w:r>
      <w:r w:rsidR="00744112" w:rsidRPr="00200885">
        <w:rPr>
          <w:rFonts w:ascii="Arial" w:hAnsi="Arial" w:cs="Arial"/>
        </w:rPr>
        <w:t xml:space="preserve"> of the testing session to take place.</w:t>
      </w:r>
    </w:p>
    <w:p w14:paraId="2EE0180B" w14:textId="77777777" w:rsidR="00A65A0E" w:rsidRPr="00200885" w:rsidRDefault="00A65A0E" w:rsidP="00A65A0E">
      <w:pPr>
        <w:pStyle w:val="ListParagraph"/>
        <w:spacing w:before="120"/>
        <w:ind w:left="360"/>
        <w:jc w:val="both"/>
        <w:rPr>
          <w:rFonts w:ascii="Arial" w:hAnsi="Arial" w:cs="Arial"/>
        </w:rPr>
      </w:pPr>
    </w:p>
    <w:p w14:paraId="743C9D05" w14:textId="7F31A6FC" w:rsidR="00A65A0E" w:rsidRPr="00200885" w:rsidRDefault="00A65A0E" w:rsidP="005B5529">
      <w:pPr>
        <w:pStyle w:val="ListParagraph"/>
        <w:spacing w:before="120"/>
        <w:ind w:left="360"/>
        <w:jc w:val="both"/>
        <w:rPr>
          <w:rFonts w:ascii="Arial" w:hAnsi="Arial" w:cs="Arial"/>
        </w:rPr>
      </w:pPr>
      <w:r w:rsidRPr="00200885">
        <w:rPr>
          <w:rFonts w:ascii="Arial" w:hAnsi="Arial" w:cs="Arial"/>
        </w:rPr>
        <w:t>[  ] N/A</w:t>
      </w:r>
    </w:p>
    <w:p w14:paraId="33B1BB13" w14:textId="22C82EE3" w:rsidR="00744112" w:rsidRPr="00200885" w:rsidRDefault="00563C88" w:rsidP="00744112">
      <w:pPr>
        <w:pStyle w:val="ListParagraph"/>
        <w:numPr>
          <w:ilvl w:val="0"/>
          <w:numId w:val="3"/>
        </w:numPr>
        <w:ind w:hanging="360"/>
        <w:jc w:val="both"/>
        <w:rPr>
          <w:rFonts w:ascii="Arial" w:hAnsi="Arial" w:cs="Arial"/>
        </w:rPr>
      </w:pPr>
      <w:ins w:id="172" w:author="Keil, Johannes (Stud. FPN)" w:date="2025-03-28T15:09:00Z" w16du:dateUtc="2025-03-28T15:09:00Z">
        <w:r>
          <w:rPr>
            <w:rFonts w:ascii="Arial" w:hAnsi="Arial" w:cs="Arial"/>
          </w:rPr>
          <w:t>6</w:t>
        </w:r>
      </w:ins>
      <w:del w:id="173" w:author="Keil, Johannes (Stud. FPN)" w:date="2025-03-28T15:09:00Z" w16du:dateUtc="2025-03-28T15:09:00Z">
        <w:r w:rsidR="00744112" w:rsidRPr="00200885" w:rsidDel="00563C88">
          <w:rPr>
            <w:rFonts w:ascii="Arial" w:hAnsi="Arial" w:cs="Arial"/>
          </w:rPr>
          <w:delText>5</w:delText>
        </w:r>
      </w:del>
      <w:r w:rsidR="00744112" w:rsidRPr="00200885">
        <w:rPr>
          <w:rFonts w:ascii="Arial" w:hAnsi="Arial" w:cs="Arial"/>
        </w:rPr>
        <w:t>.</w:t>
      </w:r>
      <w:r w:rsidR="00744112" w:rsidRPr="00200885">
        <w:rPr>
          <w:rFonts w:ascii="Arial" w:hAnsi="Arial" w:cs="Arial"/>
        </w:rPr>
        <w:tab/>
        <w:t xml:space="preserve">I understand that the </w:t>
      </w:r>
      <w:r w:rsidR="009B01D3" w:rsidRPr="00200885">
        <w:rPr>
          <w:rFonts w:ascii="Arial" w:hAnsi="Arial" w:cs="Arial"/>
        </w:rPr>
        <w:t xml:space="preserve">eye </w:t>
      </w:r>
      <w:r w:rsidR="002A17E9" w:rsidRPr="00200885">
        <w:rPr>
          <w:rFonts w:ascii="Arial" w:hAnsi="Arial" w:cs="Arial"/>
        </w:rPr>
        <w:t>movement</w:t>
      </w:r>
      <w:r w:rsidR="009B01D3" w:rsidRPr="00200885">
        <w:rPr>
          <w:rFonts w:ascii="Arial" w:hAnsi="Arial" w:cs="Arial"/>
        </w:rPr>
        <w:t xml:space="preserve">, </w:t>
      </w:r>
      <w:r w:rsidR="00744112" w:rsidRPr="00200885">
        <w:rPr>
          <w:rFonts w:ascii="Arial" w:hAnsi="Arial" w:cs="Arial"/>
        </w:rPr>
        <w:t>video and audio recording data will be kept safe on a secure university computer and storing system to which access is highly restricted (only by the study team) and will be de-identified and destroyed after the data analysis.</w:t>
      </w:r>
    </w:p>
    <w:p w14:paraId="72FC4F45" w14:textId="547A07A5" w:rsidR="00A65A0E" w:rsidRPr="00200885" w:rsidRDefault="00A65A0E" w:rsidP="00A65A0E">
      <w:pPr>
        <w:pStyle w:val="ListParagraph"/>
        <w:spacing w:before="120"/>
        <w:ind w:left="360"/>
        <w:jc w:val="both"/>
        <w:rPr>
          <w:rFonts w:ascii="Arial" w:hAnsi="Arial" w:cs="Arial"/>
        </w:rPr>
      </w:pPr>
    </w:p>
    <w:p w14:paraId="68842F43" w14:textId="7E785BB9" w:rsidR="00A65A0E" w:rsidRPr="00200885" w:rsidRDefault="00A65A0E" w:rsidP="005B5529">
      <w:pPr>
        <w:pStyle w:val="ListParagraph"/>
        <w:spacing w:before="120"/>
        <w:ind w:left="360"/>
        <w:jc w:val="both"/>
        <w:rPr>
          <w:rFonts w:ascii="Arial" w:hAnsi="Arial" w:cs="Arial"/>
        </w:rPr>
      </w:pPr>
      <w:r w:rsidRPr="00200885">
        <w:rPr>
          <w:rFonts w:ascii="Arial" w:hAnsi="Arial" w:cs="Arial"/>
        </w:rPr>
        <w:lastRenderedPageBreak/>
        <w:t>[  ] N/A</w:t>
      </w:r>
    </w:p>
    <w:p w14:paraId="0F97A955" w14:textId="3D7C2225" w:rsidR="00B631C3" w:rsidRPr="00200885" w:rsidRDefault="00563C88" w:rsidP="00EC4B30">
      <w:pPr>
        <w:pStyle w:val="ListParagraph"/>
        <w:numPr>
          <w:ilvl w:val="0"/>
          <w:numId w:val="3"/>
        </w:numPr>
        <w:spacing w:after="100" w:line="240" w:lineRule="auto"/>
        <w:ind w:hanging="360"/>
        <w:rPr>
          <w:rFonts w:ascii="Arial" w:hAnsi="Arial" w:cs="Arial"/>
        </w:rPr>
      </w:pPr>
      <w:ins w:id="174" w:author="Keil, Johannes (Stud. FPN)" w:date="2025-03-28T15:09:00Z" w16du:dateUtc="2025-03-28T15:09:00Z">
        <w:r>
          <w:rPr>
            <w:rFonts w:ascii="Arial" w:hAnsi="Arial" w:cs="Arial"/>
          </w:rPr>
          <w:t>7</w:t>
        </w:r>
      </w:ins>
      <w:del w:id="175" w:author="Keil, Johannes (Stud. FPN)" w:date="2025-03-28T15:09:00Z" w16du:dateUtc="2025-03-28T15:09:00Z">
        <w:r w:rsidR="00744112" w:rsidRPr="00200885" w:rsidDel="00563C88">
          <w:rPr>
            <w:rFonts w:ascii="Arial" w:hAnsi="Arial" w:cs="Arial"/>
          </w:rPr>
          <w:delText>6</w:delText>
        </w:r>
      </w:del>
      <w:r w:rsidR="00E9331A" w:rsidRPr="00200885">
        <w:rPr>
          <w:rFonts w:ascii="Arial" w:hAnsi="Arial" w:cs="Arial"/>
        </w:rPr>
        <w:t>.</w:t>
      </w:r>
      <w:r w:rsidR="00762373" w:rsidRPr="00200885">
        <w:rPr>
          <w:rFonts w:ascii="Arial" w:hAnsi="Arial" w:cs="Arial"/>
        </w:rPr>
        <w:t xml:space="preserve"> </w:t>
      </w:r>
      <w:r w:rsidR="00252EE4" w:rsidRPr="00200885">
        <w:rPr>
          <w:rFonts w:ascii="Arial" w:hAnsi="Arial" w:cs="Arial"/>
        </w:rPr>
        <w:tab/>
      </w:r>
      <w:r w:rsidR="00762373" w:rsidRPr="00200885">
        <w:rPr>
          <w:rFonts w:ascii="Arial" w:hAnsi="Arial" w:cs="Arial"/>
        </w:rPr>
        <w:t>I understand that participation is completely voluntary and that I can withdraw at any point without giving a</w:t>
      </w:r>
      <w:r w:rsidR="007037F4" w:rsidRPr="00200885">
        <w:rPr>
          <w:rFonts w:ascii="Arial" w:hAnsi="Arial" w:cs="Arial"/>
        </w:rPr>
        <w:t>ny</w:t>
      </w:r>
      <w:r w:rsidR="00762373" w:rsidRPr="00200885">
        <w:rPr>
          <w:rFonts w:ascii="Arial" w:hAnsi="Arial" w:cs="Arial"/>
        </w:rPr>
        <w:t xml:space="preserve"> reason and without </w:t>
      </w:r>
      <w:r w:rsidR="007037F4" w:rsidRPr="00200885">
        <w:rPr>
          <w:rFonts w:ascii="Arial" w:hAnsi="Arial" w:cs="Arial"/>
        </w:rPr>
        <w:t xml:space="preserve">any </w:t>
      </w:r>
      <w:r w:rsidR="00762373" w:rsidRPr="00200885">
        <w:rPr>
          <w:rFonts w:ascii="Arial" w:hAnsi="Arial" w:cs="Arial"/>
        </w:rPr>
        <w:t>penalty</w:t>
      </w:r>
      <w:r w:rsidR="007037F4" w:rsidRPr="00200885">
        <w:rPr>
          <w:rFonts w:ascii="Arial" w:hAnsi="Arial" w:cs="Arial"/>
        </w:rPr>
        <w:t xml:space="preserve">, </w:t>
      </w:r>
      <w:r w:rsidR="00762373" w:rsidRPr="00200885">
        <w:rPr>
          <w:rFonts w:ascii="Arial" w:hAnsi="Arial" w:cs="Arial"/>
        </w:rPr>
        <w:t xml:space="preserve">simply by closing my browser.   </w:t>
      </w:r>
      <w:r w:rsidR="00B631C3" w:rsidRPr="00200885">
        <w:rPr>
          <w:rFonts w:ascii="Arial" w:hAnsi="Arial" w:cs="Arial"/>
        </w:rPr>
        <w:t xml:space="preserve"> </w:t>
      </w:r>
    </w:p>
    <w:p w14:paraId="60FDAE0A" w14:textId="6DFB04B7" w:rsidR="007037F4" w:rsidRPr="00200885" w:rsidRDefault="00563C88">
      <w:pPr>
        <w:pStyle w:val="ListParagraph"/>
        <w:numPr>
          <w:ilvl w:val="0"/>
          <w:numId w:val="3"/>
        </w:numPr>
        <w:spacing w:after="100" w:line="240" w:lineRule="auto"/>
        <w:ind w:hanging="360"/>
        <w:rPr>
          <w:rFonts w:ascii="Arial" w:hAnsi="Arial" w:cs="Arial"/>
        </w:rPr>
      </w:pPr>
      <w:ins w:id="176" w:author="Keil, Johannes (Stud. FPN)" w:date="2025-03-28T15:09:00Z" w16du:dateUtc="2025-03-28T15:09:00Z">
        <w:r>
          <w:rPr>
            <w:rFonts w:ascii="Arial" w:hAnsi="Arial" w:cs="Arial"/>
          </w:rPr>
          <w:t>8</w:t>
        </w:r>
      </w:ins>
      <w:del w:id="177" w:author="Keil, Johannes (Stud. FPN)" w:date="2025-03-28T15:09:00Z" w16du:dateUtc="2025-03-28T15:09:00Z">
        <w:r w:rsidR="00744112" w:rsidRPr="00200885" w:rsidDel="00563C88">
          <w:rPr>
            <w:rFonts w:ascii="Arial" w:hAnsi="Arial" w:cs="Arial"/>
          </w:rPr>
          <w:delText>7</w:delText>
        </w:r>
      </w:del>
      <w:r w:rsidR="007037F4" w:rsidRPr="00200885">
        <w:rPr>
          <w:rFonts w:ascii="Arial" w:hAnsi="Arial" w:cs="Arial"/>
        </w:rPr>
        <w:t>.</w:t>
      </w:r>
      <w:r w:rsidR="007037F4" w:rsidRPr="00200885">
        <w:rPr>
          <w:rFonts w:ascii="Arial" w:hAnsi="Arial" w:cs="Arial"/>
        </w:rPr>
        <w:tab/>
        <w:t>I understand that confidentiality will be strictly adhered to and it will not be possible to identify me in any publications or presentations. I understand that such confidentiality is limited if evidence of wrongdoing or potential harm is uncovered. In such cases the researcher may be obliged to contact relevant statutory bodies/agencies.</w:t>
      </w:r>
    </w:p>
    <w:p w14:paraId="5DFFC202" w14:textId="6B40E2F3" w:rsidR="004439A0" w:rsidRDefault="00563C88">
      <w:pPr>
        <w:pStyle w:val="ListParagraph"/>
        <w:numPr>
          <w:ilvl w:val="0"/>
          <w:numId w:val="3"/>
        </w:numPr>
        <w:spacing w:after="100" w:line="240" w:lineRule="auto"/>
        <w:ind w:hanging="360"/>
        <w:rPr>
          <w:ins w:id="178" w:author="Keil, Johannes (Stud. FPN)" w:date="2025-03-31T15:59:00Z" w16du:dateUtc="2025-03-31T14:59:00Z"/>
          <w:rFonts w:ascii="Arial" w:hAnsi="Arial" w:cs="Arial"/>
        </w:rPr>
      </w:pPr>
      <w:ins w:id="179" w:author="Keil, Johannes (Stud. FPN)" w:date="2025-03-28T15:09:00Z" w16du:dateUtc="2025-03-28T15:09:00Z">
        <w:r>
          <w:rPr>
            <w:rFonts w:ascii="Arial" w:hAnsi="Arial" w:cs="Arial"/>
          </w:rPr>
          <w:t>9</w:t>
        </w:r>
      </w:ins>
      <w:del w:id="180" w:author="Keil, Johannes (Stud. FPN)" w:date="2025-03-28T15:09:00Z" w16du:dateUtc="2025-03-28T15:09:00Z">
        <w:r w:rsidR="00744112" w:rsidRPr="00200885" w:rsidDel="00563C88">
          <w:rPr>
            <w:rFonts w:ascii="Arial" w:hAnsi="Arial" w:cs="Arial"/>
          </w:rPr>
          <w:delText>8</w:delText>
        </w:r>
      </w:del>
      <w:r w:rsidR="004439A0" w:rsidRPr="00200885">
        <w:rPr>
          <w:rFonts w:ascii="Arial" w:hAnsi="Arial" w:cs="Arial"/>
        </w:rPr>
        <w:t>.</w:t>
      </w:r>
      <w:r w:rsidR="00721944" w:rsidRPr="00200885">
        <w:rPr>
          <w:rFonts w:ascii="Arial" w:hAnsi="Arial" w:cs="Arial"/>
        </w:rPr>
        <w:tab/>
      </w:r>
      <w:r w:rsidR="00CF4147" w:rsidRPr="00200885">
        <w:rPr>
          <w:rFonts w:ascii="Arial" w:hAnsi="Arial" w:cs="Arial"/>
        </w:rPr>
        <w:t xml:space="preserve">I understand the benefits of participating as stated in the Information Sheet, including the receipt of financial compensation </w:t>
      </w:r>
      <w:r w:rsidR="00A65A0E" w:rsidRPr="00200885">
        <w:rPr>
          <w:rFonts w:ascii="Arial" w:hAnsi="Arial" w:cs="Arial"/>
        </w:rPr>
        <w:t>at the rate of £</w:t>
      </w:r>
      <w:r w:rsidR="005846B2" w:rsidRPr="00200885">
        <w:rPr>
          <w:rFonts w:ascii="Arial" w:hAnsi="Arial" w:cs="Arial"/>
        </w:rPr>
        <w:t>9</w:t>
      </w:r>
      <w:r w:rsidR="00A65A0E" w:rsidRPr="00200885">
        <w:rPr>
          <w:rFonts w:ascii="Arial" w:hAnsi="Arial" w:cs="Arial"/>
        </w:rPr>
        <w:t xml:space="preserve"> per hour</w:t>
      </w:r>
      <w:r w:rsidR="00CF4147" w:rsidRPr="00200885">
        <w:rPr>
          <w:rFonts w:ascii="Arial" w:hAnsi="Arial" w:cs="Arial"/>
        </w:rPr>
        <w:t>.</w:t>
      </w:r>
    </w:p>
    <w:p w14:paraId="4884AF31" w14:textId="5DBB0EAF" w:rsidR="00007CA9" w:rsidRPr="00200885" w:rsidDel="00007CA9" w:rsidRDefault="00007CA9">
      <w:pPr>
        <w:pStyle w:val="ListParagraph"/>
        <w:numPr>
          <w:ilvl w:val="0"/>
          <w:numId w:val="3"/>
        </w:numPr>
        <w:spacing w:after="100" w:line="240" w:lineRule="auto"/>
        <w:ind w:hanging="360"/>
        <w:rPr>
          <w:del w:id="181" w:author="Keil, Johannes (Stud. FPN)" w:date="2025-03-31T15:59:00Z" w16du:dateUtc="2025-03-31T14:59:00Z"/>
          <w:rFonts w:ascii="Arial" w:hAnsi="Arial" w:cs="Arial"/>
        </w:rPr>
      </w:pPr>
    </w:p>
    <w:p w14:paraId="2F32E8FE" w14:textId="646B35BF" w:rsidR="00FE3859" w:rsidRPr="00200885" w:rsidRDefault="00563C88" w:rsidP="00FE3859">
      <w:pPr>
        <w:pStyle w:val="ListParagraph"/>
        <w:numPr>
          <w:ilvl w:val="0"/>
          <w:numId w:val="3"/>
        </w:numPr>
        <w:spacing w:after="100" w:line="240" w:lineRule="auto"/>
        <w:ind w:hanging="360"/>
        <w:rPr>
          <w:rFonts w:ascii="Arial" w:hAnsi="Arial" w:cs="Arial"/>
        </w:rPr>
      </w:pPr>
      <w:ins w:id="182" w:author="Keil, Johannes (Stud. FPN)" w:date="2025-03-28T15:09:00Z" w16du:dateUtc="2025-03-28T15:09:00Z">
        <w:r>
          <w:rPr>
            <w:rFonts w:ascii="Arial" w:hAnsi="Arial" w:cs="Arial"/>
          </w:rPr>
          <w:t>10</w:t>
        </w:r>
      </w:ins>
      <w:del w:id="183" w:author="Keil, Johannes (Stud. FPN)" w:date="2025-03-28T15:09:00Z" w16du:dateUtc="2025-03-28T15:09:00Z">
        <w:r w:rsidR="00744112" w:rsidRPr="00200885" w:rsidDel="00563C88">
          <w:rPr>
            <w:rFonts w:ascii="Arial" w:hAnsi="Arial" w:cs="Arial"/>
          </w:rPr>
          <w:delText>9</w:delText>
        </w:r>
      </w:del>
      <w:r w:rsidR="00CF4147" w:rsidRPr="00200885">
        <w:rPr>
          <w:rFonts w:ascii="Arial" w:hAnsi="Arial" w:cs="Arial"/>
        </w:rPr>
        <w:t>.</w:t>
      </w:r>
      <w:r w:rsidR="00CF4147" w:rsidRPr="00200885">
        <w:rPr>
          <w:rFonts w:ascii="Arial" w:hAnsi="Arial" w:cs="Arial"/>
        </w:rPr>
        <w:tab/>
        <w:t>I understand that only fully anonymised research data from the study will be presented, published or archived in an open access repository, which might be used for future analysis by other researchers not connected with UCL.</w:t>
      </w:r>
    </w:p>
    <w:p w14:paraId="41E9049F" w14:textId="00160EBA" w:rsidR="00FE3859" w:rsidRPr="00200885" w:rsidRDefault="00FE3859" w:rsidP="00FE3859">
      <w:pPr>
        <w:pStyle w:val="ListParagraph"/>
        <w:numPr>
          <w:ilvl w:val="0"/>
          <w:numId w:val="3"/>
        </w:numPr>
        <w:spacing w:after="100" w:line="240" w:lineRule="auto"/>
        <w:ind w:hanging="360"/>
        <w:rPr>
          <w:rFonts w:ascii="Arial" w:hAnsi="Arial" w:cs="Arial"/>
        </w:rPr>
      </w:pPr>
      <w:r w:rsidRPr="1CC6B684">
        <w:rPr>
          <w:rFonts w:ascii="Arial" w:hAnsi="Arial" w:cs="Arial"/>
        </w:rPr>
        <w:t>1</w:t>
      </w:r>
      <w:ins w:id="184" w:author="Keil, Johannes (Stud. FPN)" w:date="2025-03-28T15:09:00Z" w16du:dateUtc="2025-03-28T15:09:00Z">
        <w:r w:rsidR="00563C88">
          <w:rPr>
            <w:rFonts w:ascii="Arial" w:hAnsi="Arial" w:cs="Arial"/>
          </w:rPr>
          <w:t>1</w:t>
        </w:r>
      </w:ins>
      <w:del w:id="185" w:author="Keil, Johannes (Stud. FPN)" w:date="2025-03-28T15:09:00Z" w16du:dateUtc="2025-03-28T15:09:00Z">
        <w:r w:rsidRPr="1CC6B684" w:rsidDel="00563C88">
          <w:rPr>
            <w:rFonts w:ascii="Arial" w:hAnsi="Arial" w:cs="Arial"/>
          </w:rPr>
          <w:delText>0</w:delText>
        </w:r>
      </w:del>
      <w:r w:rsidRPr="1CC6B684">
        <w:rPr>
          <w:rFonts w:ascii="Arial" w:hAnsi="Arial" w:cs="Arial"/>
        </w:rPr>
        <w:t>.</w:t>
      </w:r>
      <w:r>
        <w:tab/>
      </w:r>
      <w:r w:rsidRPr="1CC6B684">
        <w:rPr>
          <w:rFonts w:ascii="Arial" w:hAnsi="Arial" w:cs="Arial"/>
        </w:rPr>
        <w:t>I hereby confirm that I am aged</w:t>
      </w:r>
      <w:r w:rsidR="000F7990" w:rsidRPr="1CC6B684">
        <w:rPr>
          <w:rFonts w:ascii="Arial" w:hAnsi="Arial" w:cs="Arial"/>
        </w:rPr>
        <w:t xml:space="preserve"> [any range between</w:t>
      </w:r>
      <w:r w:rsidRPr="1CC6B684">
        <w:rPr>
          <w:rFonts w:ascii="Arial" w:hAnsi="Arial" w:cs="Arial"/>
        </w:rPr>
        <w:t xml:space="preserve"> 18</w:t>
      </w:r>
      <w:r w:rsidR="000F7990" w:rsidRPr="1CC6B684">
        <w:rPr>
          <w:rFonts w:ascii="Arial" w:hAnsi="Arial" w:cs="Arial"/>
        </w:rPr>
        <w:t xml:space="preserve"> and </w:t>
      </w:r>
      <w:r w:rsidR="005846B2" w:rsidRPr="1CC6B684">
        <w:rPr>
          <w:rFonts w:ascii="Arial" w:hAnsi="Arial" w:cs="Arial"/>
        </w:rPr>
        <w:t>6</w:t>
      </w:r>
      <w:r w:rsidRPr="1CC6B684">
        <w:rPr>
          <w:rFonts w:ascii="Arial" w:hAnsi="Arial" w:cs="Arial"/>
        </w:rPr>
        <w:t>5</w:t>
      </w:r>
      <w:r w:rsidR="000F7990" w:rsidRPr="1CC6B684">
        <w:rPr>
          <w:rFonts w:ascii="Arial" w:hAnsi="Arial" w:cs="Arial"/>
        </w:rPr>
        <w:t>]</w:t>
      </w:r>
      <w:r w:rsidRPr="1CC6B684">
        <w:rPr>
          <w:rFonts w:ascii="Arial" w:hAnsi="Arial" w:cs="Arial"/>
        </w:rPr>
        <w:t xml:space="preserve">, speak fluent English, </w:t>
      </w:r>
      <w:del w:id="186" w:author="Keil, Johannes (Stud. FPN)" w:date="2025-03-28T15:09:00Z" w16du:dateUtc="2025-03-28T15:09:00Z">
        <w:r w:rsidRPr="1CC6B684" w:rsidDel="00563C88">
          <w:rPr>
            <w:rFonts w:ascii="Arial" w:hAnsi="Arial" w:cs="Arial"/>
          </w:rPr>
          <w:delText xml:space="preserve">and </w:delText>
        </w:r>
      </w:del>
      <w:r w:rsidRPr="1CC6B684">
        <w:rPr>
          <w:rFonts w:ascii="Arial" w:hAnsi="Arial" w:cs="Arial"/>
        </w:rPr>
        <w:t>have a good internet connectio</w:t>
      </w:r>
      <w:ins w:id="187" w:author="Keil, Johannes (Stud. FPN)" w:date="2025-03-28T15:09:00Z" w16du:dateUtc="2025-03-28T15:09:00Z">
        <w:r w:rsidR="00563C88">
          <w:rPr>
            <w:rFonts w:ascii="Arial" w:hAnsi="Arial" w:cs="Arial"/>
          </w:rPr>
          <w:t>n</w:t>
        </w:r>
      </w:ins>
      <w:ins w:id="188" w:author="Keil, Johannes (Stud. FPN)" w:date="2025-03-31T15:33:00Z" w16du:dateUtc="2025-03-31T14:33:00Z">
        <w:r w:rsidR="00B10B25">
          <w:rPr>
            <w:rFonts w:ascii="Arial" w:hAnsi="Arial" w:cs="Arial"/>
          </w:rPr>
          <w:t>.</w:t>
        </w:r>
      </w:ins>
      <w:del w:id="189" w:author="Keil, Johannes (Stud. FPN)" w:date="2025-03-28T15:09:00Z" w16du:dateUtc="2025-03-28T15:09:00Z">
        <w:r w:rsidRPr="1CC6B684" w:rsidDel="00563C88">
          <w:rPr>
            <w:rFonts w:ascii="Arial" w:hAnsi="Arial" w:cs="Arial"/>
          </w:rPr>
          <w:delText>n.</w:delText>
        </w:r>
      </w:del>
    </w:p>
    <w:p w14:paraId="1650019E" w14:textId="48C05065" w:rsidR="008806BD" w:rsidRPr="00200885" w:rsidRDefault="008806BD" w:rsidP="00581DD3">
      <w:pPr>
        <w:pStyle w:val="ListParagraph"/>
        <w:spacing w:before="120" w:after="100" w:line="240" w:lineRule="auto"/>
        <w:ind w:left="360"/>
        <w:rPr>
          <w:rFonts w:ascii="Arial" w:hAnsi="Arial" w:cs="Arial"/>
        </w:rPr>
      </w:pPr>
    </w:p>
    <w:p w14:paraId="0D79CA15" w14:textId="14D8FCCC" w:rsidR="003460AF" w:rsidRPr="00200885" w:rsidRDefault="003460AF" w:rsidP="003460AF">
      <w:pPr>
        <w:pStyle w:val="ListParagraph"/>
        <w:spacing w:before="120" w:after="100" w:line="240" w:lineRule="auto"/>
        <w:ind w:left="360"/>
        <w:rPr>
          <w:rFonts w:ascii="Arial" w:hAnsi="Arial" w:cs="Arial"/>
        </w:rPr>
      </w:pPr>
    </w:p>
    <w:p w14:paraId="5D398CA1" w14:textId="6366EA3C" w:rsidR="003460AF" w:rsidRPr="00200885" w:rsidRDefault="003460AF" w:rsidP="003460AF">
      <w:pPr>
        <w:pStyle w:val="ListParagraph"/>
        <w:spacing w:before="120" w:after="100" w:line="240" w:lineRule="auto"/>
        <w:ind w:left="360"/>
        <w:rPr>
          <w:rFonts w:ascii="Arial" w:hAnsi="Arial" w:cs="Arial"/>
        </w:rPr>
      </w:pPr>
    </w:p>
    <w:p w14:paraId="237A664E" w14:textId="38134C4D" w:rsidR="003460AF" w:rsidRDefault="003460AF" w:rsidP="00081F9A">
      <w:pPr>
        <w:pStyle w:val="ListParagraph"/>
        <w:spacing w:before="120" w:after="100" w:line="240" w:lineRule="auto"/>
        <w:ind w:left="360"/>
        <w:jc w:val="center"/>
        <w:rPr>
          <w:rFonts w:ascii="Arial" w:hAnsi="Arial" w:cs="Arial"/>
        </w:rPr>
      </w:pPr>
      <w:r w:rsidRPr="00200885">
        <w:rPr>
          <w:rFonts w:ascii="Arial" w:hAnsi="Arial" w:cs="Arial"/>
        </w:rPr>
        <w:t>By pressing “</w:t>
      </w:r>
      <w:r w:rsidRPr="00200885">
        <w:rPr>
          <w:rFonts w:ascii="Arial" w:hAnsi="Arial" w:cs="Arial"/>
          <w:b/>
          <w:bCs/>
        </w:rPr>
        <w:t>Continue</w:t>
      </w:r>
      <w:r w:rsidRPr="00200885">
        <w:rPr>
          <w:rFonts w:ascii="Arial" w:hAnsi="Arial" w:cs="Arial"/>
        </w:rPr>
        <w:t>” I consent to take part in this study</w:t>
      </w:r>
    </w:p>
    <w:bookmarkEnd w:id="156"/>
    <w:p w14:paraId="7CEE3995" w14:textId="77777777" w:rsidR="008806BD" w:rsidRPr="008806BD" w:rsidRDefault="008806BD" w:rsidP="008806BD">
      <w:pPr>
        <w:spacing w:before="120"/>
        <w:rPr>
          <w:rFonts w:ascii="Arial" w:hAnsi="Arial" w:cs="Arial"/>
        </w:rPr>
      </w:pPr>
    </w:p>
    <w:sectPr w:rsidR="008806BD" w:rsidRPr="008806BD" w:rsidSect="005C5EE8">
      <w:footerReference w:type="default" r:id="rId23"/>
      <w:pgSz w:w="11906" w:h="16838"/>
      <w:pgMar w:top="1440" w:right="1440" w:bottom="1134"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Stringaris, Argyris" w:date="2025-03-29T16:47:00Z" w:initials="AS">
    <w:p w14:paraId="3C29F0D8" w14:textId="77777777" w:rsidR="0081224C" w:rsidRDefault="0081224C" w:rsidP="0081224C">
      <w:r>
        <w:rPr>
          <w:rStyle w:val="CommentReference"/>
        </w:rPr>
        <w:annotationRef/>
      </w:r>
      <w:r>
        <w:rPr>
          <w:color w:val="000000"/>
          <w:sz w:val="20"/>
          <w:szCs w:val="20"/>
        </w:rPr>
        <w:t>Please have someone else to have a look at changes too, always good to check that no mistakes have been introduced inadvertently—happens quite easily</w:t>
      </w:r>
    </w:p>
  </w:comment>
  <w:comment w:id="81" w:author="Stringaris, Argyris" w:date="2025-03-29T16:51:00Z" w:initials="AS">
    <w:p w14:paraId="3EFC6F67" w14:textId="77777777" w:rsidR="0081224C" w:rsidRDefault="0081224C" w:rsidP="0081224C">
      <w:r>
        <w:rPr>
          <w:rStyle w:val="CommentReference"/>
        </w:rPr>
        <w:annotationRef/>
      </w:r>
      <w:r>
        <w:rPr>
          <w:color w:val="000000"/>
          <w:sz w:val="20"/>
          <w:szCs w:val="20"/>
        </w:rPr>
        <w:t>This will seem quite scary to most people. See further comments below.</w:t>
      </w:r>
    </w:p>
  </w:comment>
  <w:comment w:id="100" w:author="Stringaris, Argyris" w:date="2025-03-29T16:56:00Z" w:initials="AS">
    <w:p w14:paraId="2E29508C" w14:textId="77777777" w:rsidR="008C7918" w:rsidRDefault="008C7918" w:rsidP="008C7918">
      <w:r>
        <w:rPr>
          <w:rStyle w:val="CommentReference"/>
        </w:rPr>
        <w:annotationRef/>
      </w:r>
      <w:r>
        <w:rPr>
          <w:color w:val="000000"/>
          <w:sz w:val="20"/>
          <w:szCs w:val="20"/>
        </w:rPr>
        <w:t xml:space="preserve">Please use the language I have used in the paragraph above. Choice and preference for a symptom will seem paradoxical to most and “symptom” may not be easy to understand for most. </w:t>
      </w:r>
    </w:p>
  </w:comment>
  <w:comment w:id="146" w:author="Stringaris, Argyris" w:date="2025-03-29T16:53:00Z" w:initials="AS">
    <w:p w14:paraId="2F44A0E3" w14:textId="029DF11B" w:rsidR="008E461E" w:rsidRDefault="008E461E" w:rsidP="008E461E">
      <w:r>
        <w:rPr>
          <w:rStyle w:val="CommentReference"/>
        </w:rPr>
        <w:annotationRef/>
      </w:r>
      <w:r>
        <w:rPr>
          <w:color w:val="000000"/>
          <w:sz w:val="20"/>
          <w:szCs w:val="20"/>
        </w:rPr>
        <w:t>OK add here the bit about tracking the mouse or trackpad. Explain this is done commonly (e.g. with captcha) and make it clear that we don’t sound like Big Brother. The question is: do we ned this? Do we expect this to provide us with superior information to reaction times, eye tracking (were we to use it) etc? I am all for it, but only if it is not going to put off people</w:t>
      </w:r>
    </w:p>
  </w:comment>
  <w:comment w:id="147" w:author="Keil, Johannes (Stud. FPN)" w:date="2025-03-31T13:53:00Z" w:initials="JK">
    <w:p w14:paraId="7FBFD9E6" w14:textId="77777777" w:rsidR="00FF6133" w:rsidRDefault="007C2EE3" w:rsidP="00FF6133">
      <w:pPr>
        <w:pStyle w:val="CommentText"/>
      </w:pPr>
      <w:r>
        <w:rPr>
          <w:rStyle w:val="CommentReference"/>
        </w:rPr>
        <w:annotationRef/>
      </w:r>
      <w:r w:rsidR="00FF6133">
        <w:t>Eye- and mouse-tracking does not provide ‚superior‘ information, as far as I can tell - and we definitely don‘t ‚need‘ it. When we had a talk about it you seemed enthusiastic (in that it may help give confidence about the decision process, and present results as more science-y).- it’s in here as a nice-to-have, nothing more.</w:t>
      </w:r>
    </w:p>
    <w:p w14:paraId="7E175B4A" w14:textId="77777777" w:rsidR="00FF6133" w:rsidRDefault="00FF6133" w:rsidP="00FF6133">
      <w:pPr>
        <w:pStyle w:val="CommentText"/>
      </w:pPr>
    </w:p>
    <w:p w14:paraId="26444E2C" w14:textId="77777777" w:rsidR="00FF6133" w:rsidRDefault="00FF6133" w:rsidP="00FF6133">
      <w:pPr>
        <w:pStyle w:val="CommentText"/>
      </w:pPr>
      <w:r>
        <w:t>Very happy to delete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29F0D8" w15:done="1"/>
  <w15:commentEx w15:paraId="3EFC6F67" w15:done="1"/>
  <w15:commentEx w15:paraId="2E29508C" w15:done="1"/>
  <w15:commentEx w15:paraId="2F44A0E3" w15:done="1"/>
  <w15:commentEx w15:paraId="26444E2C" w15:paraIdParent="2F44A0E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C92413" w16cex:dateUtc="2025-03-29T16:47:00Z"/>
  <w16cex:commentExtensible w16cex:durableId="5378CDAB" w16cex:dateUtc="2025-03-29T16:51:00Z"/>
  <w16cex:commentExtensible w16cex:durableId="18D30B1E" w16cex:dateUtc="2025-03-29T16:56:00Z"/>
  <w16cex:commentExtensible w16cex:durableId="7BC75C4F" w16cex:dateUtc="2025-03-29T16:53:00Z"/>
  <w16cex:commentExtensible w16cex:durableId="169E1335" w16cex:dateUtc="2025-03-31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29F0D8" w16cid:durableId="68C92413"/>
  <w16cid:commentId w16cid:paraId="3EFC6F67" w16cid:durableId="5378CDAB"/>
  <w16cid:commentId w16cid:paraId="2E29508C" w16cid:durableId="18D30B1E"/>
  <w16cid:commentId w16cid:paraId="2F44A0E3" w16cid:durableId="7BC75C4F"/>
  <w16cid:commentId w16cid:paraId="26444E2C" w16cid:durableId="169E13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65DF7" w14:textId="77777777" w:rsidR="00364915" w:rsidRDefault="00364915" w:rsidP="001437EE">
      <w:pPr>
        <w:spacing w:after="0" w:line="240" w:lineRule="auto"/>
      </w:pPr>
      <w:r>
        <w:separator/>
      </w:r>
    </w:p>
  </w:endnote>
  <w:endnote w:type="continuationSeparator" w:id="0">
    <w:p w14:paraId="1DFA0B01" w14:textId="77777777" w:rsidR="00364915" w:rsidRDefault="00364915" w:rsidP="0014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1025690"/>
      <w:docPartObj>
        <w:docPartGallery w:val="Page Numbers (Bottom of Page)"/>
        <w:docPartUnique/>
      </w:docPartObj>
    </w:sdtPr>
    <w:sdtEndPr>
      <w:rPr>
        <w:noProof/>
      </w:rPr>
    </w:sdtEndPr>
    <w:sdtContent>
      <w:p w14:paraId="5800ED14" w14:textId="08E12B6F" w:rsidR="001437EE" w:rsidRDefault="001437EE">
        <w:pPr>
          <w:pStyle w:val="Footer"/>
          <w:jc w:val="right"/>
        </w:pPr>
        <w:r>
          <w:fldChar w:fldCharType="begin"/>
        </w:r>
        <w:r>
          <w:instrText xml:space="preserve"> PAGE   \* MERGEFORMAT </w:instrText>
        </w:r>
        <w:r>
          <w:fldChar w:fldCharType="separate"/>
        </w:r>
        <w:r w:rsidR="001F2D1A">
          <w:rPr>
            <w:noProof/>
          </w:rPr>
          <w:t>4</w:t>
        </w:r>
        <w:r>
          <w:rPr>
            <w:noProof/>
          </w:rPr>
          <w:fldChar w:fldCharType="end"/>
        </w:r>
      </w:p>
    </w:sdtContent>
  </w:sdt>
  <w:p w14:paraId="3693F57A" w14:textId="072FBEE2" w:rsidR="001437EE" w:rsidRPr="002D127B" w:rsidRDefault="002D127B">
    <w:pPr>
      <w:pStyle w:val="Footer"/>
      <w:rPr>
        <w:i/>
        <w:iCs/>
        <w:color w:val="0070C0"/>
      </w:rPr>
    </w:pPr>
    <w:r w:rsidRPr="002D127B">
      <w:rPr>
        <w:i/>
        <w:iCs/>
        <w:color w:val="0070C0"/>
      </w:rPr>
      <w:t>General population: online</w:t>
    </w:r>
    <w:r w:rsidR="006D7E90">
      <w:rPr>
        <w:i/>
        <w:iCs/>
        <w:color w:val="0070C0"/>
      </w:rPr>
      <w:t xml:space="preserve"> </w:t>
    </w:r>
    <w:r w:rsidR="007A6539">
      <w:rPr>
        <w:i/>
        <w:iCs/>
        <w:color w:val="0070C0"/>
      </w:rPr>
      <w:t>platforms</w:t>
    </w:r>
    <w:r w:rsidR="00294C56">
      <w:rPr>
        <w:i/>
        <w:iCs/>
        <w:color w:val="0070C0"/>
      </w:rPr>
      <w:t xml:space="preserve"> V</w:t>
    </w:r>
    <w:r w:rsidR="000F7990">
      <w:rPr>
        <w:i/>
        <w:iCs/>
        <w:color w:val="0070C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D847F" w14:textId="77777777" w:rsidR="00364915" w:rsidRDefault="00364915" w:rsidP="001437EE">
      <w:pPr>
        <w:spacing w:after="0" w:line="240" w:lineRule="auto"/>
      </w:pPr>
      <w:r>
        <w:separator/>
      </w:r>
    </w:p>
  </w:footnote>
  <w:footnote w:type="continuationSeparator" w:id="0">
    <w:p w14:paraId="69AFFC6E" w14:textId="77777777" w:rsidR="00364915" w:rsidRDefault="00364915" w:rsidP="00143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E1CE2"/>
    <w:multiLevelType w:val="multilevel"/>
    <w:tmpl w:val="0409001D"/>
    <w:numStyleLink w:val="Multipunch"/>
  </w:abstractNum>
  <w:abstractNum w:abstractNumId="1"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F910CB"/>
    <w:multiLevelType w:val="hybridMultilevel"/>
    <w:tmpl w:val="FD881338"/>
    <w:lvl w:ilvl="0" w:tplc="3604C7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432E6D"/>
    <w:multiLevelType w:val="hybridMultilevel"/>
    <w:tmpl w:val="E19CC8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0101318">
    <w:abstractNumId w:val="2"/>
  </w:num>
  <w:num w:numId="2" w16cid:durableId="1575814508">
    <w:abstractNumId w:val="1"/>
  </w:num>
  <w:num w:numId="3" w16cid:durableId="1825467080">
    <w:abstractNumId w:val="0"/>
  </w:num>
  <w:num w:numId="4" w16cid:durableId="1610964677">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il, Johannes (Stud. FPN)">
    <w15:presenceInfo w15:providerId="AD" w15:userId="S::j.keil@student.maastrichtuniversity.nl::1b3b0da6-0814-4edb-ae27-e176b28cd9a7"/>
  </w15:person>
  <w15:person w15:author="Stringaris, Argyris">
    <w15:presenceInfo w15:providerId="AD" w15:userId="S::rejutri@ucl.ac.uk::49f95a7e-1b86-4674-bf80-08b5b42035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3B1"/>
    <w:rsid w:val="00002FA0"/>
    <w:rsid w:val="000050F6"/>
    <w:rsid w:val="00007CA9"/>
    <w:rsid w:val="00025D78"/>
    <w:rsid w:val="00026C23"/>
    <w:rsid w:val="00026E46"/>
    <w:rsid w:val="000326AD"/>
    <w:rsid w:val="00032745"/>
    <w:rsid w:val="00034A95"/>
    <w:rsid w:val="00037AEA"/>
    <w:rsid w:val="00040169"/>
    <w:rsid w:val="000402AA"/>
    <w:rsid w:val="0004365C"/>
    <w:rsid w:val="00043684"/>
    <w:rsid w:val="00044F4C"/>
    <w:rsid w:val="000456B2"/>
    <w:rsid w:val="00045BCE"/>
    <w:rsid w:val="00046A97"/>
    <w:rsid w:val="0005132B"/>
    <w:rsid w:val="00052B45"/>
    <w:rsid w:val="00054DF7"/>
    <w:rsid w:val="00057AA1"/>
    <w:rsid w:val="00070815"/>
    <w:rsid w:val="000769E4"/>
    <w:rsid w:val="00081F9A"/>
    <w:rsid w:val="00094387"/>
    <w:rsid w:val="00095E12"/>
    <w:rsid w:val="00097163"/>
    <w:rsid w:val="000A069E"/>
    <w:rsid w:val="000A3840"/>
    <w:rsid w:val="000A5639"/>
    <w:rsid w:val="000A6B3A"/>
    <w:rsid w:val="000C3234"/>
    <w:rsid w:val="000D18A1"/>
    <w:rsid w:val="000D2746"/>
    <w:rsid w:val="000D430F"/>
    <w:rsid w:val="000E2C97"/>
    <w:rsid w:val="000E7795"/>
    <w:rsid w:val="000F0C6A"/>
    <w:rsid w:val="000F3C94"/>
    <w:rsid w:val="000F7990"/>
    <w:rsid w:val="001114D8"/>
    <w:rsid w:val="00112BF8"/>
    <w:rsid w:val="0011779C"/>
    <w:rsid w:val="0012094B"/>
    <w:rsid w:val="001356DC"/>
    <w:rsid w:val="00136810"/>
    <w:rsid w:val="00137CAF"/>
    <w:rsid w:val="001437EE"/>
    <w:rsid w:val="00146F6F"/>
    <w:rsid w:val="00151C1B"/>
    <w:rsid w:val="00162DF7"/>
    <w:rsid w:val="00163914"/>
    <w:rsid w:val="00165149"/>
    <w:rsid w:val="00166DB5"/>
    <w:rsid w:val="00166E5B"/>
    <w:rsid w:val="001723AD"/>
    <w:rsid w:val="00173016"/>
    <w:rsid w:val="00173092"/>
    <w:rsid w:val="001815AA"/>
    <w:rsid w:val="001828CB"/>
    <w:rsid w:val="00183CA3"/>
    <w:rsid w:val="001974EA"/>
    <w:rsid w:val="001A2CA1"/>
    <w:rsid w:val="001A7E9A"/>
    <w:rsid w:val="001B270E"/>
    <w:rsid w:val="001B4E5D"/>
    <w:rsid w:val="001B716C"/>
    <w:rsid w:val="001B755F"/>
    <w:rsid w:val="001B7B13"/>
    <w:rsid w:val="001C12D5"/>
    <w:rsid w:val="001C1D4E"/>
    <w:rsid w:val="001C3E31"/>
    <w:rsid w:val="001C600D"/>
    <w:rsid w:val="001C692C"/>
    <w:rsid w:val="001D0C81"/>
    <w:rsid w:val="001D5E6D"/>
    <w:rsid w:val="001D65EF"/>
    <w:rsid w:val="001D65FE"/>
    <w:rsid w:val="001E03D4"/>
    <w:rsid w:val="001E1E32"/>
    <w:rsid w:val="001E6EE8"/>
    <w:rsid w:val="001F2D1A"/>
    <w:rsid w:val="001F720D"/>
    <w:rsid w:val="00200885"/>
    <w:rsid w:val="002053BE"/>
    <w:rsid w:val="00207633"/>
    <w:rsid w:val="00211548"/>
    <w:rsid w:val="00220E92"/>
    <w:rsid w:val="00226E17"/>
    <w:rsid w:val="00232F35"/>
    <w:rsid w:val="002417F2"/>
    <w:rsid w:val="00242B3C"/>
    <w:rsid w:val="002459AD"/>
    <w:rsid w:val="00252EE4"/>
    <w:rsid w:val="00255C96"/>
    <w:rsid w:val="00260A26"/>
    <w:rsid w:val="00264263"/>
    <w:rsid w:val="00264EB3"/>
    <w:rsid w:val="002672F7"/>
    <w:rsid w:val="00273DA0"/>
    <w:rsid w:val="002764B8"/>
    <w:rsid w:val="002778AE"/>
    <w:rsid w:val="00281969"/>
    <w:rsid w:val="002857DA"/>
    <w:rsid w:val="00291F4E"/>
    <w:rsid w:val="002927D5"/>
    <w:rsid w:val="00293591"/>
    <w:rsid w:val="002949F9"/>
    <w:rsid w:val="00294C56"/>
    <w:rsid w:val="00296BA0"/>
    <w:rsid w:val="002A17E9"/>
    <w:rsid w:val="002A28D9"/>
    <w:rsid w:val="002A3C70"/>
    <w:rsid w:val="002A43A5"/>
    <w:rsid w:val="002B739C"/>
    <w:rsid w:val="002C058E"/>
    <w:rsid w:val="002C3852"/>
    <w:rsid w:val="002C3DE2"/>
    <w:rsid w:val="002D127B"/>
    <w:rsid w:val="002D2A4B"/>
    <w:rsid w:val="002D41B0"/>
    <w:rsid w:val="002D6195"/>
    <w:rsid w:val="002D61ED"/>
    <w:rsid w:val="002E179C"/>
    <w:rsid w:val="002E3366"/>
    <w:rsid w:val="002E74FD"/>
    <w:rsid w:val="002F06B7"/>
    <w:rsid w:val="002F536C"/>
    <w:rsid w:val="00301F7A"/>
    <w:rsid w:val="003029D2"/>
    <w:rsid w:val="00303F4C"/>
    <w:rsid w:val="0031044D"/>
    <w:rsid w:val="00311414"/>
    <w:rsid w:val="00314986"/>
    <w:rsid w:val="00315F68"/>
    <w:rsid w:val="00321218"/>
    <w:rsid w:val="00326E35"/>
    <w:rsid w:val="00331572"/>
    <w:rsid w:val="003317CB"/>
    <w:rsid w:val="00331939"/>
    <w:rsid w:val="0033748F"/>
    <w:rsid w:val="003460AF"/>
    <w:rsid w:val="00357059"/>
    <w:rsid w:val="00361988"/>
    <w:rsid w:val="00364915"/>
    <w:rsid w:val="00371A72"/>
    <w:rsid w:val="00375C21"/>
    <w:rsid w:val="00376B7A"/>
    <w:rsid w:val="00377716"/>
    <w:rsid w:val="003814C5"/>
    <w:rsid w:val="00382EA1"/>
    <w:rsid w:val="0038465F"/>
    <w:rsid w:val="003851F8"/>
    <w:rsid w:val="0038541B"/>
    <w:rsid w:val="003960B2"/>
    <w:rsid w:val="003A2970"/>
    <w:rsid w:val="003A7FD4"/>
    <w:rsid w:val="003C0CA3"/>
    <w:rsid w:val="003C3419"/>
    <w:rsid w:val="003D498A"/>
    <w:rsid w:val="003D5494"/>
    <w:rsid w:val="003D54E1"/>
    <w:rsid w:val="003D573F"/>
    <w:rsid w:val="003D7E3F"/>
    <w:rsid w:val="003E4CDF"/>
    <w:rsid w:val="003F5529"/>
    <w:rsid w:val="003F5743"/>
    <w:rsid w:val="003F5AF6"/>
    <w:rsid w:val="00403810"/>
    <w:rsid w:val="00403D3D"/>
    <w:rsid w:val="0041025E"/>
    <w:rsid w:val="00412E8A"/>
    <w:rsid w:val="00415FB1"/>
    <w:rsid w:val="00426E44"/>
    <w:rsid w:val="0042703E"/>
    <w:rsid w:val="00431F52"/>
    <w:rsid w:val="004321DF"/>
    <w:rsid w:val="00437060"/>
    <w:rsid w:val="00442036"/>
    <w:rsid w:val="00443551"/>
    <w:rsid w:val="004439A0"/>
    <w:rsid w:val="00456918"/>
    <w:rsid w:val="0046102B"/>
    <w:rsid w:val="00461EF9"/>
    <w:rsid w:val="004626C6"/>
    <w:rsid w:val="00463A9D"/>
    <w:rsid w:val="00465062"/>
    <w:rsid w:val="00466236"/>
    <w:rsid w:val="00466C59"/>
    <w:rsid w:val="004673B8"/>
    <w:rsid w:val="00477D6A"/>
    <w:rsid w:val="00480C09"/>
    <w:rsid w:val="0048124C"/>
    <w:rsid w:val="00481F47"/>
    <w:rsid w:val="00482319"/>
    <w:rsid w:val="00482339"/>
    <w:rsid w:val="00486D3A"/>
    <w:rsid w:val="00490E5E"/>
    <w:rsid w:val="00492E09"/>
    <w:rsid w:val="00493BE1"/>
    <w:rsid w:val="0049676A"/>
    <w:rsid w:val="004972CF"/>
    <w:rsid w:val="004A0C12"/>
    <w:rsid w:val="004A0D1D"/>
    <w:rsid w:val="004A103D"/>
    <w:rsid w:val="004A27C6"/>
    <w:rsid w:val="004A30C7"/>
    <w:rsid w:val="004B3C95"/>
    <w:rsid w:val="004C0C37"/>
    <w:rsid w:val="004C1132"/>
    <w:rsid w:val="004C1FAC"/>
    <w:rsid w:val="004C33A5"/>
    <w:rsid w:val="004D173C"/>
    <w:rsid w:val="004D322D"/>
    <w:rsid w:val="004E0392"/>
    <w:rsid w:val="004E0CB5"/>
    <w:rsid w:val="004E1FB6"/>
    <w:rsid w:val="004E3767"/>
    <w:rsid w:val="004E61A6"/>
    <w:rsid w:val="004F4573"/>
    <w:rsid w:val="004F4B07"/>
    <w:rsid w:val="004F4ECA"/>
    <w:rsid w:val="00501FB8"/>
    <w:rsid w:val="00511559"/>
    <w:rsid w:val="00513ACD"/>
    <w:rsid w:val="005252B8"/>
    <w:rsid w:val="00552E35"/>
    <w:rsid w:val="005546D6"/>
    <w:rsid w:val="0056050E"/>
    <w:rsid w:val="005612A2"/>
    <w:rsid w:val="00561A18"/>
    <w:rsid w:val="00562C68"/>
    <w:rsid w:val="00563C88"/>
    <w:rsid w:val="0056564B"/>
    <w:rsid w:val="005724A6"/>
    <w:rsid w:val="0057483B"/>
    <w:rsid w:val="00581DD3"/>
    <w:rsid w:val="005846B2"/>
    <w:rsid w:val="00586673"/>
    <w:rsid w:val="00586980"/>
    <w:rsid w:val="0059114D"/>
    <w:rsid w:val="00591A48"/>
    <w:rsid w:val="005922AD"/>
    <w:rsid w:val="005927F9"/>
    <w:rsid w:val="005A0615"/>
    <w:rsid w:val="005A373C"/>
    <w:rsid w:val="005A3CF8"/>
    <w:rsid w:val="005A5AF6"/>
    <w:rsid w:val="005A658E"/>
    <w:rsid w:val="005A7350"/>
    <w:rsid w:val="005B1531"/>
    <w:rsid w:val="005B5529"/>
    <w:rsid w:val="005C3466"/>
    <w:rsid w:val="005C3757"/>
    <w:rsid w:val="005C54AD"/>
    <w:rsid w:val="005C5EE8"/>
    <w:rsid w:val="005C7305"/>
    <w:rsid w:val="005D4B36"/>
    <w:rsid w:val="005D4BB8"/>
    <w:rsid w:val="005D710F"/>
    <w:rsid w:val="005E062B"/>
    <w:rsid w:val="005E18B1"/>
    <w:rsid w:val="005E40B2"/>
    <w:rsid w:val="005F6406"/>
    <w:rsid w:val="006051FD"/>
    <w:rsid w:val="006125D7"/>
    <w:rsid w:val="0061284A"/>
    <w:rsid w:val="00617AEE"/>
    <w:rsid w:val="00621986"/>
    <w:rsid w:val="00626B3B"/>
    <w:rsid w:val="006271BF"/>
    <w:rsid w:val="0063133A"/>
    <w:rsid w:val="006316B2"/>
    <w:rsid w:val="00632509"/>
    <w:rsid w:val="00632AE9"/>
    <w:rsid w:val="0064132F"/>
    <w:rsid w:val="00641F91"/>
    <w:rsid w:val="00650121"/>
    <w:rsid w:val="006502BD"/>
    <w:rsid w:val="00650D9C"/>
    <w:rsid w:val="00655E24"/>
    <w:rsid w:val="006561DC"/>
    <w:rsid w:val="006639A9"/>
    <w:rsid w:val="00663F26"/>
    <w:rsid w:val="00675704"/>
    <w:rsid w:val="00676F95"/>
    <w:rsid w:val="00685512"/>
    <w:rsid w:val="006878B5"/>
    <w:rsid w:val="00690EB9"/>
    <w:rsid w:val="0069197D"/>
    <w:rsid w:val="00694052"/>
    <w:rsid w:val="006940C8"/>
    <w:rsid w:val="006A32C2"/>
    <w:rsid w:val="006B4CC5"/>
    <w:rsid w:val="006C40CA"/>
    <w:rsid w:val="006C429C"/>
    <w:rsid w:val="006D1FF5"/>
    <w:rsid w:val="006D6923"/>
    <w:rsid w:val="006D7E90"/>
    <w:rsid w:val="006D7ED3"/>
    <w:rsid w:val="006E4B45"/>
    <w:rsid w:val="006E5CFE"/>
    <w:rsid w:val="006F199F"/>
    <w:rsid w:val="007037F4"/>
    <w:rsid w:val="007052E4"/>
    <w:rsid w:val="0070623C"/>
    <w:rsid w:val="00714DC8"/>
    <w:rsid w:val="00715240"/>
    <w:rsid w:val="0072097D"/>
    <w:rsid w:val="0072129B"/>
    <w:rsid w:val="00721944"/>
    <w:rsid w:val="00722BE4"/>
    <w:rsid w:val="007348BF"/>
    <w:rsid w:val="0074048B"/>
    <w:rsid w:val="007419D5"/>
    <w:rsid w:val="00743D5E"/>
    <w:rsid w:val="00744112"/>
    <w:rsid w:val="00744B2B"/>
    <w:rsid w:val="00751CD9"/>
    <w:rsid w:val="007572AA"/>
    <w:rsid w:val="00762373"/>
    <w:rsid w:val="00765BAE"/>
    <w:rsid w:val="00766FD3"/>
    <w:rsid w:val="00771639"/>
    <w:rsid w:val="00773E49"/>
    <w:rsid w:val="0077438C"/>
    <w:rsid w:val="00777CBC"/>
    <w:rsid w:val="00780EA5"/>
    <w:rsid w:val="00784886"/>
    <w:rsid w:val="007854BD"/>
    <w:rsid w:val="007A1265"/>
    <w:rsid w:val="007A5EA0"/>
    <w:rsid w:val="007A6539"/>
    <w:rsid w:val="007A7CD3"/>
    <w:rsid w:val="007B3D8C"/>
    <w:rsid w:val="007B79D6"/>
    <w:rsid w:val="007C013C"/>
    <w:rsid w:val="007C19F1"/>
    <w:rsid w:val="007C2EE3"/>
    <w:rsid w:val="007C3B9D"/>
    <w:rsid w:val="007D173C"/>
    <w:rsid w:val="007E0735"/>
    <w:rsid w:val="007E50C6"/>
    <w:rsid w:val="007F3D6D"/>
    <w:rsid w:val="007F3F4F"/>
    <w:rsid w:val="007F65A7"/>
    <w:rsid w:val="007F6791"/>
    <w:rsid w:val="007F761C"/>
    <w:rsid w:val="00801433"/>
    <w:rsid w:val="00801747"/>
    <w:rsid w:val="0080291E"/>
    <w:rsid w:val="00805B2D"/>
    <w:rsid w:val="0081224C"/>
    <w:rsid w:val="008162D4"/>
    <w:rsid w:val="00820FA7"/>
    <w:rsid w:val="00822ECE"/>
    <w:rsid w:val="008254D7"/>
    <w:rsid w:val="0082691B"/>
    <w:rsid w:val="00826E20"/>
    <w:rsid w:val="008347FC"/>
    <w:rsid w:val="008438C5"/>
    <w:rsid w:val="00847118"/>
    <w:rsid w:val="00847FF5"/>
    <w:rsid w:val="00856496"/>
    <w:rsid w:val="008576A4"/>
    <w:rsid w:val="00861F9F"/>
    <w:rsid w:val="0086569F"/>
    <w:rsid w:val="00867C9A"/>
    <w:rsid w:val="008703B8"/>
    <w:rsid w:val="00875D8B"/>
    <w:rsid w:val="00877DAD"/>
    <w:rsid w:val="008806BD"/>
    <w:rsid w:val="00880D46"/>
    <w:rsid w:val="00883174"/>
    <w:rsid w:val="00884388"/>
    <w:rsid w:val="00893253"/>
    <w:rsid w:val="008A02CC"/>
    <w:rsid w:val="008A36FD"/>
    <w:rsid w:val="008A408D"/>
    <w:rsid w:val="008B0A7E"/>
    <w:rsid w:val="008B1C4D"/>
    <w:rsid w:val="008B3CF6"/>
    <w:rsid w:val="008B3E1D"/>
    <w:rsid w:val="008B45AC"/>
    <w:rsid w:val="008B4D50"/>
    <w:rsid w:val="008B662D"/>
    <w:rsid w:val="008C7918"/>
    <w:rsid w:val="008D0BB4"/>
    <w:rsid w:val="008D2D23"/>
    <w:rsid w:val="008D2F00"/>
    <w:rsid w:val="008D3A75"/>
    <w:rsid w:val="008D3A93"/>
    <w:rsid w:val="008E037A"/>
    <w:rsid w:val="008E04B4"/>
    <w:rsid w:val="008E461E"/>
    <w:rsid w:val="008F045F"/>
    <w:rsid w:val="008F11C9"/>
    <w:rsid w:val="008F132B"/>
    <w:rsid w:val="008F51E8"/>
    <w:rsid w:val="008F782F"/>
    <w:rsid w:val="009043B1"/>
    <w:rsid w:val="00907CEE"/>
    <w:rsid w:val="009100BF"/>
    <w:rsid w:val="00914169"/>
    <w:rsid w:val="00920C7C"/>
    <w:rsid w:val="00923F0A"/>
    <w:rsid w:val="009274C1"/>
    <w:rsid w:val="00927F12"/>
    <w:rsid w:val="00932196"/>
    <w:rsid w:val="00934F13"/>
    <w:rsid w:val="00936E3F"/>
    <w:rsid w:val="0094731A"/>
    <w:rsid w:val="00947CF8"/>
    <w:rsid w:val="00955410"/>
    <w:rsid w:val="00963AB5"/>
    <w:rsid w:val="0097520C"/>
    <w:rsid w:val="00976D6D"/>
    <w:rsid w:val="009825F7"/>
    <w:rsid w:val="00994FC9"/>
    <w:rsid w:val="009A245F"/>
    <w:rsid w:val="009A578C"/>
    <w:rsid w:val="009A62A8"/>
    <w:rsid w:val="009B01D3"/>
    <w:rsid w:val="009B1C75"/>
    <w:rsid w:val="009B4CE2"/>
    <w:rsid w:val="009B755F"/>
    <w:rsid w:val="009C0A11"/>
    <w:rsid w:val="009C3611"/>
    <w:rsid w:val="009D0B3A"/>
    <w:rsid w:val="009D2FE8"/>
    <w:rsid w:val="009D4710"/>
    <w:rsid w:val="009E01BA"/>
    <w:rsid w:val="009E07FF"/>
    <w:rsid w:val="009E28C3"/>
    <w:rsid w:val="009F0D56"/>
    <w:rsid w:val="009F15D4"/>
    <w:rsid w:val="009F3E5A"/>
    <w:rsid w:val="009F7AEB"/>
    <w:rsid w:val="00A00665"/>
    <w:rsid w:val="00A01AA6"/>
    <w:rsid w:val="00A10A90"/>
    <w:rsid w:val="00A20D3E"/>
    <w:rsid w:val="00A23F7E"/>
    <w:rsid w:val="00A3237C"/>
    <w:rsid w:val="00A41335"/>
    <w:rsid w:val="00A424FC"/>
    <w:rsid w:val="00A45FE4"/>
    <w:rsid w:val="00A4713D"/>
    <w:rsid w:val="00A5583E"/>
    <w:rsid w:val="00A57B69"/>
    <w:rsid w:val="00A603C2"/>
    <w:rsid w:val="00A65A0E"/>
    <w:rsid w:val="00A67E89"/>
    <w:rsid w:val="00A703D6"/>
    <w:rsid w:val="00A72F6D"/>
    <w:rsid w:val="00A7371F"/>
    <w:rsid w:val="00A7485C"/>
    <w:rsid w:val="00A80F5A"/>
    <w:rsid w:val="00A95664"/>
    <w:rsid w:val="00A95FF9"/>
    <w:rsid w:val="00A97B7D"/>
    <w:rsid w:val="00AA039A"/>
    <w:rsid w:val="00AA1D58"/>
    <w:rsid w:val="00AA5061"/>
    <w:rsid w:val="00AA7E7A"/>
    <w:rsid w:val="00AB0EC6"/>
    <w:rsid w:val="00AB6207"/>
    <w:rsid w:val="00AB6E0F"/>
    <w:rsid w:val="00AC060B"/>
    <w:rsid w:val="00AC13E8"/>
    <w:rsid w:val="00AC17F7"/>
    <w:rsid w:val="00AC1F08"/>
    <w:rsid w:val="00AC7920"/>
    <w:rsid w:val="00AD0683"/>
    <w:rsid w:val="00AD34CA"/>
    <w:rsid w:val="00AD4012"/>
    <w:rsid w:val="00AE09A7"/>
    <w:rsid w:val="00AE46B3"/>
    <w:rsid w:val="00AE6468"/>
    <w:rsid w:val="00AE6BF6"/>
    <w:rsid w:val="00AF1AE0"/>
    <w:rsid w:val="00AF2160"/>
    <w:rsid w:val="00AF376F"/>
    <w:rsid w:val="00B03E56"/>
    <w:rsid w:val="00B10873"/>
    <w:rsid w:val="00B10B25"/>
    <w:rsid w:val="00B2133D"/>
    <w:rsid w:val="00B22941"/>
    <w:rsid w:val="00B264F4"/>
    <w:rsid w:val="00B26FA6"/>
    <w:rsid w:val="00B27057"/>
    <w:rsid w:val="00B31BBB"/>
    <w:rsid w:val="00B4439F"/>
    <w:rsid w:val="00B444A6"/>
    <w:rsid w:val="00B44516"/>
    <w:rsid w:val="00B5016F"/>
    <w:rsid w:val="00B631C3"/>
    <w:rsid w:val="00B652FF"/>
    <w:rsid w:val="00B65836"/>
    <w:rsid w:val="00B65E88"/>
    <w:rsid w:val="00B7389E"/>
    <w:rsid w:val="00B739E3"/>
    <w:rsid w:val="00B74A6A"/>
    <w:rsid w:val="00B77F95"/>
    <w:rsid w:val="00B81A11"/>
    <w:rsid w:val="00B81FE8"/>
    <w:rsid w:val="00B82936"/>
    <w:rsid w:val="00B847FE"/>
    <w:rsid w:val="00B87073"/>
    <w:rsid w:val="00B92EBE"/>
    <w:rsid w:val="00B96AE8"/>
    <w:rsid w:val="00BA11B2"/>
    <w:rsid w:val="00BA61C1"/>
    <w:rsid w:val="00BA718D"/>
    <w:rsid w:val="00BA7BA0"/>
    <w:rsid w:val="00BB44A8"/>
    <w:rsid w:val="00BC5429"/>
    <w:rsid w:val="00BD1AA6"/>
    <w:rsid w:val="00BD5A3B"/>
    <w:rsid w:val="00BD6664"/>
    <w:rsid w:val="00BE0029"/>
    <w:rsid w:val="00BE2703"/>
    <w:rsid w:val="00BE5F3F"/>
    <w:rsid w:val="00BE70E9"/>
    <w:rsid w:val="00BF1A43"/>
    <w:rsid w:val="00BF66D6"/>
    <w:rsid w:val="00C06F54"/>
    <w:rsid w:val="00C07E9E"/>
    <w:rsid w:val="00C13B53"/>
    <w:rsid w:val="00C21C3A"/>
    <w:rsid w:val="00C23D6D"/>
    <w:rsid w:val="00C36356"/>
    <w:rsid w:val="00C4036F"/>
    <w:rsid w:val="00C43197"/>
    <w:rsid w:val="00C43E42"/>
    <w:rsid w:val="00C52EE5"/>
    <w:rsid w:val="00C533D1"/>
    <w:rsid w:val="00C53589"/>
    <w:rsid w:val="00C549E1"/>
    <w:rsid w:val="00C56395"/>
    <w:rsid w:val="00C65E8D"/>
    <w:rsid w:val="00C70FD1"/>
    <w:rsid w:val="00C73BF8"/>
    <w:rsid w:val="00C80AF2"/>
    <w:rsid w:val="00C811A9"/>
    <w:rsid w:val="00C826AB"/>
    <w:rsid w:val="00C86DF1"/>
    <w:rsid w:val="00C91180"/>
    <w:rsid w:val="00C91B01"/>
    <w:rsid w:val="00CA0DE0"/>
    <w:rsid w:val="00CA10AA"/>
    <w:rsid w:val="00CA6639"/>
    <w:rsid w:val="00CB1552"/>
    <w:rsid w:val="00CB3231"/>
    <w:rsid w:val="00CB4767"/>
    <w:rsid w:val="00CB6537"/>
    <w:rsid w:val="00CB7824"/>
    <w:rsid w:val="00CC2591"/>
    <w:rsid w:val="00CC5E0E"/>
    <w:rsid w:val="00CD56E6"/>
    <w:rsid w:val="00CD64F7"/>
    <w:rsid w:val="00CD67AF"/>
    <w:rsid w:val="00CE2CE8"/>
    <w:rsid w:val="00CE42E2"/>
    <w:rsid w:val="00CE5702"/>
    <w:rsid w:val="00CE6238"/>
    <w:rsid w:val="00CF2EDD"/>
    <w:rsid w:val="00CF4147"/>
    <w:rsid w:val="00D0249D"/>
    <w:rsid w:val="00D05C8E"/>
    <w:rsid w:val="00D07F6F"/>
    <w:rsid w:val="00D1021A"/>
    <w:rsid w:val="00D122A8"/>
    <w:rsid w:val="00D12C59"/>
    <w:rsid w:val="00D132A4"/>
    <w:rsid w:val="00D13D37"/>
    <w:rsid w:val="00D149D7"/>
    <w:rsid w:val="00D15680"/>
    <w:rsid w:val="00D261F5"/>
    <w:rsid w:val="00D271D2"/>
    <w:rsid w:val="00D30C6E"/>
    <w:rsid w:val="00D31B66"/>
    <w:rsid w:val="00D50A91"/>
    <w:rsid w:val="00D57D4D"/>
    <w:rsid w:val="00D62096"/>
    <w:rsid w:val="00D63EBA"/>
    <w:rsid w:val="00D6488A"/>
    <w:rsid w:val="00D6725A"/>
    <w:rsid w:val="00D702FE"/>
    <w:rsid w:val="00D742FD"/>
    <w:rsid w:val="00D813EA"/>
    <w:rsid w:val="00D81691"/>
    <w:rsid w:val="00D831B6"/>
    <w:rsid w:val="00D841B8"/>
    <w:rsid w:val="00D84BC7"/>
    <w:rsid w:val="00D85C29"/>
    <w:rsid w:val="00D865C6"/>
    <w:rsid w:val="00D906C9"/>
    <w:rsid w:val="00D923FD"/>
    <w:rsid w:val="00DA2116"/>
    <w:rsid w:val="00DB50A1"/>
    <w:rsid w:val="00DB5558"/>
    <w:rsid w:val="00DB5816"/>
    <w:rsid w:val="00DB5CF4"/>
    <w:rsid w:val="00DC182E"/>
    <w:rsid w:val="00DD1E9A"/>
    <w:rsid w:val="00DD2E5A"/>
    <w:rsid w:val="00DD58E6"/>
    <w:rsid w:val="00DE4628"/>
    <w:rsid w:val="00DE7079"/>
    <w:rsid w:val="00DF0CA3"/>
    <w:rsid w:val="00DF659F"/>
    <w:rsid w:val="00E04D42"/>
    <w:rsid w:val="00E14A9D"/>
    <w:rsid w:val="00E14EDD"/>
    <w:rsid w:val="00E349E0"/>
    <w:rsid w:val="00E415DF"/>
    <w:rsid w:val="00E52D32"/>
    <w:rsid w:val="00E63AFA"/>
    <w:rsid w:val="00E726CA"/>
    <w:rsid w:val="00E762A0"/>
    <w:rsid w:val="00E81D7E"/>
    <w:rsid w:val="00E8400D"/>
    <w:rsid w:val="00E85145"/>
    <w:rsid w:val="00E85F85"/>
    <w:rsid w:val="00E90036"/>
    <w:rsid w:val="00E92F09"/>
    <w:rsid w:val="00E9331A"/>
    <w:rsid w:val="00EA068A"/>
    <w:rsid w:val="00EA4937"/>
    <w:rsid w:val="00EA5037"/>
    <w:rsid w:val="00EB1E01"/>
    <w:rsid w:val="00EB24CB"/>
    <w:rsid w:val="00EB2812"/>
    <w:rsid w:val="00EB37E4"/>
    <w:rsid w:val="00EC1385"/>
    <w:rsid w:val="00EC1B32"/>
    <w:rsid w:val="00EC2BCA"/>
    <w:rsid w:val="00EC41E2"/>
    <w:rsid w:val="00EC4B30"/>
    <w:rsid w:val="00ED0620"/>
    <w:rsid w:val="00ED0FA5"/>
    <w:rsid w:val="00ED2D86"/>
    <w:rsid w:val="00ED6CE7"/>
    <w:rsid w:val="00EE1E33"/>
    <w:rsid w:val="00EE509A"/>
    <w:rsid w:val="00EE5CC4"/>
    <w:rsid w:val="00EE6CE6"/>
    <w:rsid w:val="00EF186F"/>
    <w:rsid w:val="00EF23DF"/>
    <w:rsid w:val="00EF3C69"/>
    <w:rsid w:val="00EF46D4"/>
    <w:rsid w:val="00EF6762"/>
    <w:rsid w:val="00F1082E"/>
    <w:rsid w:val="00F1235B"/>
    <w:rsid w:val="00F12807"/>
    <w:rsid w:val="00F16129"/>
    <w:rsid w:val="00F20192"/>
    <w:rsid w:val="00F21D1A"/>
    <w:rsid w:val="00F22FD9"/>
    <w:rsid w:val="00F35670"/>
    <w:rsid w:val="00F376F5"/>
    <w:rsid w:val="00F432FB"/>
    <w:rsid w:val="00F44448"/>
    <w:rsid w:val="00F4531A"/>
    <w:rsid w:val="00F53183"/>
    <w:rsid w:val="00F67EC6"/>
    <w:rsid w:val="00F74FB4"/>
    <w:rsid w:val="00F7557C"/>
    <w:rsid w:val="00F80E24"/>
    <w:rsid w:val="00F86EE7"/>
    <w:rsid w:val="00F90873"/>
    <w:rsid w:val="00F90EBF"/>
    <w:rsid w:val="00F9205B"/>
    <w:rsid w:val="00F97185"/>
    <w:rsid w:val="00FA26DF"/>
    <w:rsid w:val="00FB3EDA"/>
    <w:rsid w:val="00FC0BCA"/>
    <w:rsid w:val="00FC5600"/>
    <w:rsid w:val="00FC57C9"/>
    <w:rsid w:val="00FC6D58"/>
    <w:rsid w:val="00FD2477"/>
    <w:rsid w:val="00FE3859"/>
    <w:rsid w:val="00FF04E5"/>
    <w:rsid w:val="00FF1EBA"/>
    <w:rsid w:val="00FF2C38"/>
    <w:rsid w:val="00FF3A62"/>
    <w:rsid w:val="00FF6133"/>
    <w:rsid w:val="00FF7E4D"/>
    <w:rsid w:val="016851AD"/>
    <w:rsid w:val="0D0C3596"/>
    <w:rsid w:val="12977B37"/>
    <w:rsid w:val="12BC595D"/>
    <w:rsid w:val="14D32495"/>
    <w:rsid w:val="1CC6B684"/>
    <w:rsid w:val="20543892"/>
    <w:rsid w:val="222A6FB9"/>
    <w:rsid w:val="2D2B3313"/>
    <w:rsid w:val="3785F917"/>
    <w:rsid w:val="3F862433"/>
    <w:rsid w:val="5516CF55"/>
    <w:rsid w:val="56341145"/>
    <w:rsid w:val="7EF7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1B87"/>
  <w15:docId w15:val="{73868190-D863-48C6-9904-0EB28CF3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67"/>
    <w:pPr>
      <w:ind w:left="720"/>
      <w:contextualSpacing/>
    </w:pPr>
  </w:style>
  <w:style w:type="character" w:styleId="Hyperlink">
    <w:name w:val="Hyperlink"/>
    <w:basedOn w:val="DefaultParagraphFont"/>
    <w:uiPriority w:val="99"/>
    <w:unhideWhenUsed/>
    <w:rsid w:val="00A72F6D"/>
    <w:rPr>
      <w:color w:val="0000FF" w:themeColor="hyperlink"/>
      <w:u w:val="single"/>
    </w:rPr>
  </w:style>
  <w:style w:type="paragraph" w:customStyle="1" w:styleId="AveryStyle1">
    <w:name w:val="Avery Style 1"/>
    <w:uiPriority w:val="99"/>
    <w:rsid w:val="0063133A"/>
    <w:pPr>
      <w:spacing w:before="115" w:after="115" w:line="240" w:lineRule="auto"/>
      <w:ind w:left="211" w:right="211"/>
    </w:pPr>
    <w:rPr>
      <w:rFonts w:ascii="Arial" w:eastAsia="Times New Roman" w:hAnsi="Arial" w:cs="Arial"/>
      <w:bCs/>
      <w:color w:val="000000"/>
      <w:sz w:val="36"/>
      <w:lang w:val="es-ES" w:eastAsia="es-ES"/>
    </w:rPr>
  </w:style>
  <w:style w:type="paragraph" w:styleId="BalloonText">
    <w:name w:val="Balloon Text"/>
    <w:basedOn w:val="Normal"/>
    <w:link w:val="BalloonTextChar"/>
    <w:uiPriority w:val="99"/>
    <w:semiHidden/>
    <w:unhideWhenUsed/>
    <w:rsid w:val="00A80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F5A"/>
    <w:rPr>
      <w:rFonts w:ascii="Segoe UI" w:hAnsi="Segoe UI" w:cs="Segoe UI"/>
      <w:sz w:val="18"/>
      <w:szCs w:val="18"/>
    </w:rPr>
  </w:style>
  <w:style w:type="character" w:customStyle="1" w:styleId="apple-converted-space">
    <w:name w:val="apple-converted-space"/>
    <w:basedOn w:val="DefaultParagraphFont"/>
    <w:rsid w:val="004E1FB6"/>
  </w:style>
  <w:style w:type="paragraph" w:styleId="NormalWeb">
    <w:name w:val="Normal (Web)"/>
    <w:basedOn w:val="Normal"/>
    <w:uiPriority w:val="99"/>
    <w:unhideWhenUsed/>
    <w:rsid w:val="005546D6"/>
    <w:pPr>
      <w:spacing w:after="0"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unhideWhenUsed/>
    <w:rsid w:val="0069405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4052"/>
    <w:rPr>
      <w:rFonts w:ascii="Calibri" w:hAnsi="Calibri"/>
      <w:szCs w:val="21"/>
    </w:rPr>
  </w:style>
  <w:style w:type="paragraph" w:customStyle="1" w:styleId="xmsonormal">
    <w:name w:val="x_msonormal"/>
    <w:basedOn w:val="Normal"/>
    <w:uiPriority w:val="99"/>
    <w:semiHidden/>
    <w:rsid w:val="00F16129"/>
    <w:pPr>
      <w:spacing w:after="0"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143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7EE"/>
  </w:style>
  <w:style w:type="paragraph" w:styleId="Footer">
    <w:name w:val="footer"/>
    <w:basedOn w:val="Normal"/>
    <w:link w:val="FooterChar"/>
    <w:uiPriority w:val="99"/>
    <w:unhideWhenUsed/>
    <w:rsid w:val="00143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7EE"/>
  </w:style>
  <w:style w:type="character" w:styleId="CommentReference">
    <w:name w:val="annotation reference"/>
    <w:basedOn w:val="DefaultParagraphFont"/>
    <w:semiHidden/>
    <w:unhideWhenUsed/>
    <w:rsid w:val="00676F95"/>
    <w:rPr>
      <w:sz w:val="16"/>
      <w:szCs w:val="16"/>
    </w:rPr>
  </w:style>
  <w:style w:type="paragraph" w:styleId="CommentText">
    <w:name w:val="annotation text"/>
    <w:basedOn w:val="Normal"/>
    <w:link w:val="CommentTextChar"/>
    <w:unhideWhenUsed/>
    <w:rsid w:val="00676F95"/>
    <w:pPr>
      <w:spacing w:line="240" w:lineRule="auto"/>
    </w:pPr>
    <w:rPr>
      <w:sz w:val="20"/>
      <w:szCs w:val="20"/>
    </w:rPr>
  </w:style>
  <w:style w:type="character" w:customStyle="1" w:styleId="CommentTextChar">
    <w:name w:val="Comment Text Char"/>
    <w:basedOn w:val="DefaultParagraphFont"/>
    <w:link w:val="CommentText"/>
    <w:rsid w:val="00676F95"/>
    <w:rPr>
      <w:sz w:val="20"/>
      <w:szCs w:val="20"/>
    </w:rPr>
  </w:style>
  <w:style w:type="paragraph" w:styleId="CommentSubject">
    <w:name w:val="annotation subject"/>
    <w:basedOn w:val="CommentText"/>
    <w:next w:val="CommentText"/>
    <w:link w:val="CommentSubjectChar"/>
    <w:uiPriority w:val="99"/>
    <w:semiHidden/>
    <w:unhideWhenUsed/>
    <w:rsid w:val="00676F95"/>
    <w:rPr>
      <w:b/>
      <w:bCs/>
    </w:rPr>
  </w:style>
  <w:style w:type="character" w:customStyle="1" w:styleId="CommentSubjectChar">
    <w:name w:val="Comment Subject Char"/>
    <w:basedOn w:val="CommentTextChar"/>
    <w:link w:val="CommentSubject"/>
    <w:uiPriority w:val="99"/>
    <w:semiHidden/>
    <w:rsid w:val="00676F95"/>
    <w:rPr>
      <w:b/>
      <w:bCs/>
      <w:sz w:val="20"/>
      <w:szCs w:val="20"/>
    </w:rPr>
  </w:style>
  <w:style w:type="character" w:styleId="UnresolvedMention">
    <w:name w:val="Unresolved Mention"/>
    <w:basedOn w:val="DefaultParagraphFont"/>
    <w:uiPriority w:val="99"/>
    <w:semiHidden/>
    <w:unhideWhenUsed/>
    <w:rsid w:val="00C43197"/>
    <w:rPr>
      <w:color w:val="605E5C"/>
      <w:shd w:val="clear" w:color="auto" w:fill="E1DFDD"/>
    </w:rPr>
  </w:style>
  <w:style w:type="character" w:styleId="FollowedHyperlink">
    <w:name w:val="FollowedHyperlink"/>
    <w:basedOn w:val="DefaultParagraphFont"/>
    <w:uiPriority w:val="99"/>
    <w:semiHidden/>
    <w:unhideWhenUsed/>
    <w:rsid w:val="003C0CA3"/>
    <w:rPr>
      <w:color w:val="800080" w:themeColor="followedHyperlink"/>
      <w:u w:val="single"/>
    </w:rPr>
  </w:style>
  <w:style w:type="paragraph" w:styleId="Revision">
    <w:name w:val="Revision"/>
    <w:hidden/>
    <w:uiPriority w:val="99"/>
    <w:semiHidden/>
    <w:rsid w:val="004A27C6"/>
    <w:pPr>
      <w:spacing w:after="0" w:line="240" w:lineRule="auto"/>
    </w:pPr>
  </w:style>
  <w:style w:type="character" w:styleId="Strong">
    <w:name w:val="Strong"/>
    <w:basedOn w:val="DefaultParagraphFont"/>
    <w:uiPriority w:val="22"/>
    <w:qFormat/>
    <w:rsid w:val="00163914"/>
    <w:rPr>
      <w:b/>
      <w:bCs/>
    </w:rPr>
  </w:style>
  <w:style w:type="table" w:customStyle="1" w:styleId="QQuestionIconTable">
    <w:name w:val="QQuestionIconTable"/>
    <w:uiPriority w:val="99"/>
    <w:qFormat/>
    <w:rsid w:val="008D0BB4"/>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8D0BB4"/>
    <w:pPr>
      <w:numPr>
        <w:numId w:val="2"/>
      </w:numPr>
    </w:pPr>
  </w:style>
  <w:style w:type="paragraph" w:customStyle="1" w:styleId="QuestionSeparator">
    <w:name w:val="QuestionSeparator"/>
    <w:basedOn w:val="Normal"/>
    <w:qFormat/>
    <w:rsid w:val="008D0BB4"/>
    <w:pPr>
      <w:pBdr>
        <w:top w:val="dashed" w:sz="8" w:space="0" w:color="CCCCCC"/>
      </w:pBdr>
      <w:spacing w:before="120" w:after="120" w:line="12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1817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076629115">
          <w:marLeft w:val="0"/>
          <w:marRight w:val="0"/>
          <w:marTop w:val="0"/>
          <w:marBottom w:val="0"/>
          <w:divBdr>
            <w:top w:val="single" w:sz="6" w:space="0" w:color="CCCCCC"/>
            <w:left w:val="single" w:sz="6" w:space="0" w:color="CCCCCC"/>
            <w:bottom w:val="single" w:sz="6" w:space="0" w:color="CCCCCC"/>
            <w:right w:val="single" w:sz="6" w:space="0" w:color="CCCCCC"/>
          </w:divBdr>
          <w:divsChild>
            <w:div w:id="287905632">
              <w:marLeft w:val="0"/>
              <w:marRight w:val="0"/>
              <w:marTop w:val="0"/>
              <w:marBottom w:val="0"/>
              <w:divBdr>
                <w:top w:val="none" w:sz="0" w:space="0" w:color="auto"/>
                <w:left w:val="none" w:sz="0" w:space="0" w:color="auto"/>
                <w:bottom w:val="none" w:sz="0" w:space="0" w:color="auto"/>
                <w:right w:val="none" w:sz="0" w:space="0" w:color="auto"/>
              </w:divBdr>
              <w:divsChild>
                <w:div w:id="1280988760">
                  <w:marLeft w:val="0"/>
                  <w:marRight w:val="0"/>
                  <w:marTop w:val="0"/>
                  <w:marBottom w:val="0"/>
                  <w:divBdr>
                    <w:top w:val="none" w:sz="0" w:space="0" w:color="auto"/>
                    <w:left w:val="none" w:sz="0" w:space="0" w:color="auto"/>
                    <w:bottom w:val="none" w:sz="0" w:space="0" w:color="auto"/>
                    <w:right w:val="none" w:sz="0" w:space="0" w:color="auto"/>
                  </w:divBdr>
                  <w:divsChild>
                    <w:div w:id="101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2130">
      <w:bodyDiv w:val="1"/>
      <w:marLeft w:val="0"/>
      <w:marRight w:val="0"/>
      <w:marTop w:val="0"/>
      <w:marBottom w:val="0"/>
      <w:divBdr>
        <w:top w:val="none" w:sz="0" w:space="0" w:color="auto"/>
        <w:left w:val="none" w:sz="0" w:space="0" w:color="auto"/>
        <w:bottom w:val="none" w:sz="0" w:space="0" w:color="auto"/>
        <w:right w:val="none" w:sz="0" w:space="0" w:color="auto"/>
      </w:divBdr>
    </w:div>
    <w:div w:id="268199333">
      <w:bodyDiv w:val="1"/>
      <w:marLeft w:val="0"/>
      <w:marRight w:val="0"/>
      <w:marTop w:val="0"/>
      <w:marBottom w:val="0"/>
      <w:divBdr>
        <w:top w:val="none" w:sz="0" w:space="0" w:color="auto"/>
        <w:left w:val="none" w:sz="0" w:space="0" w:color="auto"/>
        <w:bottom w:val="none" w:sz="0" w:space="0" w:color="auto"/>
        <w:right w:val="none" w:sz="0" w:space="0" w:color="auto"/>
      </w:divBdr>
      <w:divsChild>
        <w:div w:id="1128741218">
          <w:marLeft w:val="0"/>
          <w:marRight w:val="0"/>
          <w:marTop w:val="0"/>
          <w:marBottom w:val="0"/>
          <w:divBdr>
            <w:top w:val="none" w:sz="0" w:space="0" w:color="auto"/>
            <w:left w:val="none" w:sz="0" w:space="0" w:color="auto"/>
            <w:bottom w:val="none" w:sz="0" w:space="0" w:color="auto"/>
            <w:right w:val="none" w:sz="0" w:space="0" w:color="auto"/>
          </w:divBdr>
          <w:divsChild>
            <w:div w:id="1300650646">
              <w:marLeft w:val="0"/>
              <w:marRight w:val="0"/>
              <w:marTop w:val="0"/>
              <w:marBottom w:val="0"/>
              <w:divBdr>
                <w:top w:val="none" w:sz="0" w:space="0" w:color="auto"/>
                <w:left w:val="none" w:sz="0" w:space="0" w:color="auto"/>
                <w:bottom w:val="none" w:sz="0" w:space="0" w:color="auto"/>
                <w:right w:val="none" w:sz="0" w:space="0" w:color="auto"/>
              </w:divBdr>
              <w:divsChild>
                <w:div w:id="1396969231">
                  <w:marLeft w:val="0"/>
                  <w:marRight w:val="0"/>
                  <w:marTop w:val="0"/>
                  <w:marBottom w:val="0"/>
                  <w:divBdr>
                    <w:top w:val="none" w:sz="0" w:space="0" w:color="auto"/>
                    <w:left w:val="none" w:sz="0" w:space="0" w:color="auto"/>
                    <w:bottom w:val="none" w:sz="0" w:space="0" w:color="auto"/>
                    <w:right w:val="none" w:sz="0" w:space="0" w:color="auto"/>
                  </w:divBdr>
                  <w:divsChild>
                    <w:div w:id="6260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685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09473023">
          <w:marLeft w:val="0"/>
          <w:marRight w:val="0"/>
          <w:marTop w:val="0"/>
          <w:marBottom w:val="0"/>
          <w:divBdr>
            <w:top w:val="single" w:sz="6" w:space="0" w:color="CCCCCC"/>
            <w:left w:val="single" w:sz="6" w:space="0" w:color="CCCCCC"/>
            <w:bottom w:val="single" w:sz="6" w:space="0" w:color="CCCCCC"/>
            <w:right w:val="single" w:sz="6" w:space="0" w:color="CCCCCC"/>
          </w:divBdr>
          <w:divsChild>
            <w:div w:id="1344165750">
              <w:marLeft w:val="0"/>
              <w:marRight w:val="0"/>
              <w:marTop w:val="0"/>
              <w:marBottom w:val="0"/>
              <w:divBdr>
                <w:top w:val="none" w:sz="0" w:space="0" w:color="auto"/>
                <w:left w:val="none" w:sz="0" w:space="0" w:color="auto"/>
                <w:bottom w:val="none" w:sz="0" w:space="0" w:color="auto"/>
                <w:right w:val="none" w:sz="0" w:space="0" w:color="auto"/>
              </w:divBdr>
              <w:divsChild>
                <w:div w:id="1236621664">
                  <w:marLeft w:val="0"/>
                  <w:marRight w:val="0"/>
                  <w:marTop w:val="0"/>
                  <w:marBottom w:val="0"/>
                  <w:divBdr>
                    <w:top w:val="none" w:sz="0" w:space="0" w:color="auto"/>
                    <w:left w:val="none" w:sz="0" w:space="0" w:color="auto"/>
                    <w:bottom w:val="none" w:sz="0" w:space="0" w:color="auto"/>
                    <w:right w:val="none" w:sz="0" w:space="0" w:color="auto"/>
                  </w:divBdr>
                  <w:divsChild>
                    <w:div w:id="170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2246">
      <w:bodyDiv w:val="1"/>
      <w:marLeft w:val="0"/>
      <w:marRight w:val="0"/>
      <w:marTop w:val="0"/>
      <w:marBottom w:val="0"/>
      <w:divBdr>
        <w:top w:val="none" w:sz="0" w:space="0" w:color="auto"/>
        <w:left w:val="none" w:sz="0" w:space="0" w:color="auto"/>
        <w:bottom w:val="none" w:sz="0" w:space="0" w:color="auto"/>
        <w:right w:val="none" w:sz="0" w:space="0" w:color="auto"/>
      </w:divBdr>
    </w:div>
    <w:div w:id="513231669">
      <w:bodyDiv w:val="1"/>
      <w:marLeft w:val="0"/>
      <w:marRight w:val="0"/>
      <w:marTop w:val="0"/>
      <w:marBottom w:val="0"/>
      <w:divBdr>
        <w:top w:val="none" w:sz="0" w:space="0" w:color="auto"/>
        <w:left w:val="none" w:sz="0" w:space="0" w:color="auto"/>
        <w:bottom w:val="none" w:sz="0" w:space="0" w:color="auto"/>
        <w:right w:val="none" w:sz="0" w:space="0" w:color="auto"/>
      </w:divBdr>
    </w:div>
    <w:div w:id="522936241">
      <w:bodyDiv w:val="1"/>
      <w:marLeft w:val="0"/>
      <w:marRight w:val="0"/>
      <w:marTop w:val="0"/>
      <w:marBottom w:val="0"/>
      <w:divBdr>
        <w:top w:val="none" w:sz="0" w:space="0" w:color="auto"/>
        <w:left w:val="none" w:sz="0" w:space="0" w:color="auto"/>
        <w:bottom w:val="none" w:sz="0" w:space="0" w:color="auto"/>
        <w:right w:val="none" w:sz="0" w:space="0" w:color="auto"/>
      </w:divBdr>
    </w:div>
    <w:div w:id="559945263">
      <w:bodyDiv w:val="1"/>
      <w:marLeft w:val="0"/>
      <w:marRight w:val="0"/>
      <w:marTop w:val="0"/>
      <w:marBottom w:val="0"/>
      <w:divBdr>
        <w:top w:val="none" w:sz="0" w:space="0" w:color="auto"/>
        <w:left w:val="none" w:sz="0" w:space="0" w:color="auto"/>
        <w:bottom w:val="none" w:sz="0" w:space="0" w:color="auto"/>
        <w:right w:val="none" w:sz="0" w:space="0" w:color="auto"/>
      </w:divBdr>
    </w:div>
    <w:div w:id="659578372">
      <w:bodyDiv w:val="1"/>
      <w:marLeft w:val="0"/>
      <w:marRight w:val="0"/>
      <w:marTop w:val="0"/>
      <w:marBottom w:val="0"/>
      <w:divBdr>
        <w:top w:val="none" w:sz="0" w:space="0" w:color="auto"/>
        <w:left w:val="none" w:sz="0" w:space="0" w:color="auto"/>
        <w:bottom w:val="none" w:sz="0" w:space="0" w:color="auto"/>
        <w:right w:val="none" w:sz="0" w:space="0" w:color="auto"/>
      </w:divBdr>
    </w:div>
    <w:div w:id="677511886">
      <w:bodyDiv w:val="1"/>
      <w:marLeft w:val="0"/>
      <w:marRight w:val="0"/>
      <w:marTop w:val="0"/>
      <w:marBottom w:val="0"/>
      <w:divBdr>
        <w:top w:val="none" w:sz="0" w:space="0" w:color="auto"/>
        <w:left w:val="none" w:sz="0" w:space="0" w:color="auto"/>
        <w:bottom w:val="none" w:sz="0" w:space="0" w:color="auto"/>
        <w:right w:val="none" w:sz="0" w:space="0" w:color="auto"/>
      </w:divBdr>
    </w:div>
    <w:div w:id="833952974">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113233741">
          <w:marLeft w:val="0"/>
          <w:marRight w:val="0"/>
          <w:marTop w:val="0"/>
          <w:marBottom w:val="0"/>
          <w:divBdr>
            <w:top w:val="single" w:sz="6" w:space="0" w:color="CCCCCC"/>
            <w:left w:val="single" w:sz="6" w:space="0" w:color="CCCCCC"/>
            <w:bottom w:val="single" w:sz="6" w:space="0" w:color="CCCCCC"/>
            <w:right w:val="single" w:sz="6" w:space="0" w:color="CCCCCC"/>
          </w:divBdr>
          <w:divsChild>
            <w:div w:id="1547109012">
              <w:marLeft w:val="0"/>
              <w:marRight w:val="0"/>
              <w:marTop w:val="0"/>
              <w:marBottom w:val="0"/>
              <w:divBdr>
                <w:top w:val="none" w:sz="0" w:space="0" w:color="auto"/>
                <w:left w:val="none" w:sz="0" w:space="0" w:color="auto"/>
                <w:bottom w:val="none" w:sz="0" w:space="0" w:color="auto"/>
                <w:right w:val="none" w:sz="0" w:space="0" w:color="auto"/>
              </w:divBdr>
              <w:divsChild>
                <w:div w:id="1119494178">
                  <w:marLeft w:val="0"/>
                  <w:marRight w:val="0"/>
                  <w:marTop w:val="0"/>
                  <w:marBottom w:val="0"/>
                  <w:divBdr>
                    <w:top w:val="none" w:sz="0" w:space="0" w:color="auto"/>
                    <w:left w:val="none" w:sz="0" w:space="0" w:color="auto"/>
                    <w:bottom w:val="none" w:sz="0" w:space="0" w:color="auto"/>
                    <w:right w:val="none" w:sz="0" w:space="0" w:color="auto"/>
                  </w:divBdr>
                  <w:divsChild>
                    <w:div w:id="827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7215">
      <w:bodyDiv w:val="1"/>
      <w:marLeft w:val="0"/>
      <w:marRight w:val="0"/>
      <w:marTop w:val="0"/>
      <w:marBottom w:val="0"/>
      <w:divBdr>
        <w:top w:val="none" w:sz="0" w:space="0" w:color="auto"/>
        <w:left w:val="none" w:sz="0" w:space="0" w:color="auto"/>
        <w:bottom w:val="none" w:sz="0" w:space="0" w:color="auto"/>
        <w:right w:val="none" w:sz="0" w:space="0" w:color="auto"/>
      </w:divBdr>
    </w:div>
    <w:div w:id="855579741">
      <w:bodyDiv w:val="1"/>
      <w:marLeft w:val="0"/>
      <w:marRight w:val="0"/>
      <w:marTop w:val="0"/>
      <w:marBottom w:val="0"/>
      <w:divBdr>
        <w:top w:val="none" w:sz="0" w:space="0" w:color="auto"/>
        <w:left w:val="none" w:sz="0" w:space="0" w:color="auto"/>
        <w:bottom w:val="none" w:sz="0" w:space="0" w:color="auto"/>
        <w:right w:val="none" w:sz="0" w:space="0" w:color="auto"/>
      </w:divBdr>
    </w:div>
    <w:div w:id="944312499">
      <w:bodyDiv w:val="1"/>
      <w:marLeft w:val="0"/>
      <w:marRight w:val="0"/>
      <w:marTop w:val="0"/>
      <w:marBottom w:val="0"/>
      <w:divBdr>
        <w:top w:val="none" w:sz="0" w:space="0" w:color="auto"/>
        <w:left w:val="none" w:sz="0" w:space="0" w:color="auto"/>
        <w:bottom w:val="none" w:sz="0" w:space="0" w:color="auto"/>
        <w:right w:val="none" w:sz="0" w:space="0" w:color="auto"/>
      </w:divBdr>
      <w:divsChild>
        <w:div w:id="671491129">
          <w:marLeft w:val="0"/>
          <w:marRight w:val="0"/>
          <w:marTop w:val="0"/>
          <w:marBottom w:val="0"/>
          <w:divBdr>
            <w:top w:val="none" w:sz="0" w:space="0" w:color="auto"/>
            <w:left w:val="none" w:sz="0" w:space="0" w:color="auto"/>
            <w:bottom w:val="none" w:sz="0" w:space="0" w:color="auto"/>
            <w:right w:val="none" w:sz="0" w:space="0" w:color="auto"/>
          </w:divBdr>
        </w:div>
      </w:divsChild>
    </w:div>
    <w:div w:id="967663811">
      <w:bodyDiv w:val="1"/>
      <w:marLeft w:val="0"/>
      <w:marRight w:val="0"/>
      <w:marTop w:val="0"/>
      <w:marBottom w:val="0"/>
      <w:divBdr>
        <w:top w:val="none" w:sz="0" w:space="0" w:color="auto"/>
        <w:left w:val="none" w:sz="0" w:space="0" w:color="auto"/>
        <w:bottom w:val="none" w:sz="0" w:space="0" w:color="auto"/>
        <w:right w:val="none" w:sz="0" w:space="0" w:color="auto"/>
      </w:divBdr>
    </w:div>
    <w:div w:id="1043096678">
      <w:bodyDiv w:val="1"/>
      <w:marLeft w:val="0"/>
      <w:marRight w:val="0"/>
      <w:marTop w:val="0"/>
      <w:marBottom w:val="0"/>
      <w:divBdr>
        <w:top w:val="none" w:sz="0" w:space="0" w:color="auto"/>
        <w:left w:val="none" w:sz="0" w:space="0" w:color="auto"/>
        <w:bottom w:val="none" w:sz="0" w:space="0" w:color="auto"/>
        <w:right w:val="none" w:sz="0" w:space="0" w:color="auto"/>
      </w:divBdr>
    </w:div>
    <w:div w:id="1152866795">
      <w:bodyDiv w:val="1"/>
      <w:marLeft w:val="0"/>
      <w:marRight w:val="0"/>
      <w:marTop w:val="0"/>
      <w:marBottom w:val="0"/>
      <w:divBdr>
        <w:top w:val="none" w:sz="0" w:space="0" w:color="auto"/>
        <w:left w:val="none" w:sz="0" w:space="0" w:color="auto"/>
        <w:bottom w:val="none" w:sz="0" w:space="0" w:color="auto"/>
        <w:right w:val="none" w:sz="0" w:space="0" w:color="auto"/>
      </w:divBdr>
    </w:div>
    <w:div w:id="1198203188">
      <w:bodyDiv w:val="1"/>
      <w:marLeft w:val="0"/>
      <w:marRight w:val="0"/>
      <w:marTop w:val="0"/>
      <w:marBottom w:val="0"/>
      <w:divBdr>
        <w:top w:val="none" w:sz="0" w:space="0" w:color="auto"/>
        <w:left w:val="none" w:sz="0" w:space="0" w:color="auto"/>
        <w:bottom w:val="none" w:sz="0" w:space="0" w:color="auto"/>
        <w:right w:val="none" w:sz="0" w:space="0" w:color="auto"/>
      </w:divBdr>
    </w:div>
    <w:div w:id="1251507496">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583489078">
          <w:marLeft w:val="0"/>
          <w:marRight w:val="0"/>
          <w:marTop w:val="0"/>
          <w:marBottom w:val="0"/>
          <w:divBdr>
            <w:top w:val="single" w:sz="6" w:space="0" w:color="CCCCCC"/>
            <w:left w:val="single" w:sz="6" w:space="0" w:color="CCCCCC"/>
            <w:bottom w:val="single" w:sz="6" w:space="0" w:color="CCCCCC"/>
            <w:right w:val="single" w:sz="6" w:space="0" w:color="CCCCCC"/>
          </w:divBdr>
          <w:divsChild>
            <w:div w:id="1331132013">
              <w:marLeft w:val="0"/>
              <w:marRight w:val="0"/>
              <w:marTop w:val="0"/>
              <w:marBottom w:val="0"/>
              <w:divBdr>
                <w:top w:val="none" w:sz="0" w:space="0" w:color="auto"/>
                <w:left w:val="none" w:sz="0" w:space="0" w:color="auto"/>
                <w:bottom w:val="none" w:sz="0" w:space="0" w:color="auto"/>
                <w:right w:val="none" w:sz="0" w:space="0" w:color="auto"/>
              </w:divBdr>
              <w:divsChild>
                <w:div w:id="1093160914">
                  <w:marLeft w:val="0"/>
                  <w:marRight w:val="0"/>
                  <w:marTop w:val="0"/>
                  <w:marBottom w:val="0"/>
                  <w:divBdr>
                    <w:top w:val="none" w:sz="0" w:space="0" w:color="auto"/>
                    <w:left w:val="none" w:sz="0" w:space="0" w:color="auto"/>
                    <w:bottom w:val="none" w:sz="0" w:space="0" w:color="auto"/>
                    <w:right w:val="none" w:sz="0" w:space="0" w:color="auto"/>
                  </w:divBdr>
                  <w:divsChild>
                    <w:div w:id="1473981134">
                      <w:marLeft w:val="0"/>
                      <w:marRight w:val="0"/>
                      <w:marTop w:val="0"/>
                      <w:marBottom w:val="0"/>
                      <w:divBdr>
                        <w:top w:val="none" w:sz="0" w:space="0" w:color="auto"/>
                        <w:left w:val="none" w:sz="0" w:space="0" w:color="auto"/>
                        <w:bottom w:val="none" w:sz="0" w:space="0" w:color="auto"/>
                        <w:right w:val="none" w:sz="0" w:space="0" w:color="auto"/>
                      </w:divBdr>
                      <w:divsChild>
                        <w:div w:id="147321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0065476">
      <w:bodyDiv w:val="1"/>
      <w:marLeft w:val="0"/>
      <w:marRight w:val="0"/>
      <w:marTop w:val="0"/>
      <w:marBottom w:val="0"/>
      <w:divBdr>
        <w:top w:val="none" w:sz="0" w:space="0" w:color="auto"/>
        <w:left w:val="none" w:sz="0" w:space="0" w:color="auto"/>
        <w:bottom w:val="none" w:sz="0" w:space="0" w:color="auto"/>
        <w:right w:val="none" w:sz="0" w:space="0" w:color="auto"/>
      </w:divBdr>
    </w:div>
    <w:div w:id="1267350477">
      <w:bodyDiv w:val="1"/>
      <w:marLeft w:val="0"/>
      <w:marRight w:val="0"/>
      <w:marTop w:val="0"/>
      <w:marBottom w:val="0"/>
      <w:divBdr>
        <w:top w:val="none" w:sz="0" w:space="0" w:color="auto"/>
        <w:left w:val="none" w:sz="0" w:space="0" w:color="auto"/>
        <w:bottom w:val="none" w:sz="0" w:space="0" w:color="auto"/>
        <w:right w:val="none" w:sz="0" w:space="0" w:color="auto"/>
      </w:divBdr>
    </w:div>
    <w:div w:id="1322000133">
      <w:bodyDiv w:val="1"/>
      <w:marLeft w:val="0"/>
      <w:marRight w:val="0"/>
      <w:marTop w:val="0"/>
      <w:marBottom w:val="0"/>
      <w:divBdr>
        <w:top w:val="none" w:sz="0" w:space="0" w:color="auto"/>
        <w:left w:val="none" w:sz="0" w:space="0" w:color="auto"/>
        <w:bottom w:val="none" w:sz="0" w:space="0" w:color="auto"/>
        <w:right w:val="none" w:sz="0" w:space="0" w:color="auto"/>
      </w:divBdr>
    </w:div>
    <w:div w:id="1388184271">
      <w:bodyDiv w:val="1"/>
      <w:marLeft w:val="0"/>
      <w:marRight w:val="0"/>
      <w:marTop w:val="0"/>
      <w:marBottom w:val="0"/>
      <w:divBdr>
        <w:top w:val="none" w:sz="0" w:space="0" w:color="auto"/>
        <w:left w:val="none" w:sz="0" w:space="0" w:color="auto"/>
        <w:bottom w:val="none" w:sz="0" w:space="0" w:color="auto"/>
        <w:right w:val="none" w:sz="0" w:space="0" w:color="auto"/>
      </w:divBdr>
    </w:div>
    <w:div w:id="1483351086">
      <w:bodyDiv w:val="1"/>
      <w:marLeft w:val="0"/>
      <w:marRight w:val="0"/>
      <w:marTop w:val="0"/>
      <w:marBottom w:val="0"/>
      <w:divBdr>
        <w:top w:val="none" w:sz="0" w:space="0" w:color="auto"/>
        <w:left w:val="none" w:sz="0" w:space="0" w:color="auto"/>
        <w:bottom w:val="none" w:sz="0" w:space="0" w:color="auto"/>
        <w:right w:val="none" w:sz="0" w:space="0" w:color="auto"/>
      </w:divBdr>
    </w:div>
    <w:div w:id="154679508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45695581">
          <w:marLeft w:val="0"/>
          <w:marRight w:val="0"/>
          <w:marTop w:val="0"/>
          <w:marBottom w:val="0"/>
          <w:divBdr>
            <w:top w:val="single" w:sz="6" w:space="0" w:color="CCCCCC"/>
            <w:left w:val="single" w:sz="6" w:space="0" w:color="CCCCCC"/>
            <w:bottom w:val="single" w:sz="6" w:space="0" w:color="CCCCCC"/>
            <w:right w:val="single" w:sz="6" w:space="0" w:color="CCCCCC"/>
          </w:divBdr>
          <w:divsChild>
            <w:div w:id="1380784443">
              <w:marLeft w:val="0"/>
              <w:marRight w:val="0"/>
              <w:marTop w:val="0"/>
              <w:marBottom w:val="0"/>
              <w:divBdr>
                <w:top w:val="none" w:sz="0" w:space="0" w:color="auto"/>
                <w:left w:val="none" w:sz="0" w:space="0" w:color="auto"/>
                <w:bottom w:val="none" w:sz="0" w:space="0" w:color="auto"/>
                <w:right w:val="none" w:sz="0" w:space="0" w:color="auto"/>
              </w:divBdr>
              <w:divsChild>
                <w:div w:id="1128468907">
                  <w:marLeft w:val="0"/>
                  <w:marRight w:val="0"/>
                  <w:marTop w:val="0"/>
                  <w:marBottom w:val="0"/>
                  <w:divBdr>
                    <w:top w:val="none" w:sz="0" w:space="0" w:color="auto"/>
                    <w:left w:val="none" w:sz="0" w:space="0" w:color="auto"/>
                    <w:bottom w:val="none" w:sz="0" w:space="0" w:color="auto"/>
                    <w:right w:val="none" w:sz="0" w:space="0" w:color="auto"/>
                  </w:divBdr>
                  <w:divsChild>
                    <w:div w:id="373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01903">
      <w:bodyDiv w:val="1"/>
      <w:marLeft w:val="0"/>
      <w:marRight w:val="0"/>
      <w:marTop w:val="0"/>
      <w:marBottom w:val="0"/>
      <w:divBdr>
        <w:top w:val="none" w:sz="0" w:space="0" w:color="auto"/>
        <w:left w:val="none" w:sz="0" w:space="0" w:color="auto"/>
        <w:bottom w:val="none" w:sz="0" w:space="0" w:color="auto"/>
        <w:right w:val="none" w:sz="0" w:space="0" w:color="auto"/>
      </w:divBdr>
      <w:divsChild>
        <w:div w:id="1381590095">
          <w:marLeft w:val="0"/>
          <w:marRight w:val="0"/>
          <w:marTop w:val="0"/>
          <w:marBottom w:val="0"/>
          <w:divBdr>
            <w:top w:val="none" w:sz="0" w:space="0" w:color="auto"/>
            <w:left w:val="none" w:sz="0" w:space="0" w:color="auto"/>
            <w:bottom w:val="none" w:sz="0" w:space="0" w:color="auto"/>
            <w:right w:val="none" w:sz="0" w:space="0" w:color="auto"/>
          </w:divBdr>
          <w:divsChild>
            <w:div w:id="1175805794">
              <w:marLeft w:val="0"/>
              <w:marRight w:val="0"/>
              <w:marTop w:val="0"/>
              <w:marBottom w:val="0"/>
              <w:divBdr>
                <w:top w:val="none" w:sz="0" w:space="0" w:color="auto"/>
                <w:left w:val="none" w:sz="0" w:space="0" w:color="auto"/>
                <w:bottom w:val="none" w:sz="0" w:space="0" w:color="auto"/>
                <w:right w:val="none" w:sz="0" w:space="0" w:color="auto"/>
              </w:divBdr>
              <w:divsChild>
                <w:div w:id="1156451908">
                  <w:marLeft w:val="0"/>
                  <w:marRight w:val="0"/>
                  <w:marTop w:val="0"/>
                  <w:marBottom w:val="0"/>
                  <w:divBdr>
                    <w:top w:val="none" w:sz="0" w:space="0" w:color="auto"/>
                    <w:left w:val="none" w:sz="0" w:space="0" w:color="auto"/>
                    <w:bottom w:val="none" w:sz="0" w:space="0" w:color="auto"/>
                    <w:right w:val="none" w:sz="0" w:space="0" w:color="auto"/>
                  </w:divBdr>
                  <w:divsChild>
                    <w:div w:id="21348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0356">
      <w:bodyDiv w:val="1"/>
      <w:marLeft w:val="0"/>
      <w:marRight w:val="0"/>
      <w:marTop w:val="0"/>
      <w:marBottom w:val="0"/>
      <w:divBdr>
        <w:top w:val="none" w:sz="0" w:space="0" w:color="auto"/>
        <w:left w:val="none" w:sz="0" w:space="0" w:color="auto"/>
        <w:bottom w:val="none" w:sz="0" w:space="0" w:color="auto"/>
        <w:right w:val="none" w:sz="0" w:space="0" w:color="auto"/>
      </w:divBdr>
    </w:div>
    <w:div w:id="1756704612">
      <w:bodyDiv w:val="1"/>
      <w:marLeft w:val="0"/>
      <w:marRight w:val="0"/>
      <w:marTop w:val="0"/>
      <w:marBottom w:val="0"/>
      <w:divBdr>
        <w:top w:val="none" w:sz="0" w:space="0" w:color="auto"/>
        <w:left w:val="none" w:sz="0" w:space="0" w:color="auto"/>
        <w:bottom w:val="none" w:sz="0" w:space="0" w:color="auto"/>
        <w:right w:val="none" w:sz="0" w:space="0" w:color="auto"/>
      </w:divBdr>
    </w:div>
    <w:div w:id="1798639478">
      <w:bodyDiv w:val="1"/>
      <w:marLeft w:val="0"/>
      <w:marRight w:val="0"/>
      <w:marTop w:val="0"/>
      <w:marBottom w:val="0"/>
      <w:divBdr>
        <w:top w:val="none" w:sz="0" w:space="0" w:color="auto"/>
        <w:left w:val="none" w:sz="0" w:space="0" w:color="auto"/>
        <w:bottom w:val="none" w:sz="0" w:space="0" w:color="auto"/>
        <w:right w:val="none" w:sz="0" w:space="0" w:color="auto"/>
      </w:divBdr>
    </w:div>
    <w:div w:id="181482850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50636910">
          <w:marLeft w:val="0"/>
          <w:marRight w:val="0"/>
          <w:marTop w:val="0"/>
          <w:marBottom w:val="0"/>
          <w:divBdr>
            <w:top w:val="single" w:sz="6" w:space="0" w:color="CCCCCC"/>
            <w:left w:val="single" w:sz="6" w:space="0" w:color="CCCCCC"/>
            <w:bottom w:val="single" w:sz="6" w:space="0" w:color="CCCCCC"/>
            <w:right w:val="single" w:sz="6" w:space="0" w:color="CCCCCC"/>
          </w:divBdr>
          <w:divsChild>
            <w:div w:id="1499998667">
              <w:marLeft w:val="0"/>
              <w:marRight w:val="0"/>
              <w:marTop w:val="0"/>
              <w:marBottom w:val="0"/>
              <w:divBdr>
                <w:top w:val="none" w:sz="0" w:space="0" w:color="auto"/>
                <w:left w:val="none" w:sz="0" w:space="0" w:color="auto"/>
                <w:bottom w:val="none" w:sz="0" w:space="0" w:color="auto"/>
                <w:right w:val="none" w:sz="0" w:space="0" w:color="auto"/>
              </w:divBdr>
              <w:divsChild>
                <w:div w:id="90855059">
                  <w:marLeft w:val="0"/>
                  <w:marRight w:val="0"/>
                  <w:marTop w:val="0"/>
                  <w:marBottom w:val="0"/>
                  <w:divBdr>
                    <w:top w:val="none" w:sz="0" w:space="0" w:color="auto"/>
                    <w:left w:val="none" w:sz="0" w:space="0" w:color="auto"/>
                    <w:bottom w:val="none" w:sz="0" w:space="0" w:color="auto"/>
                    <w:right w:val="none" w:sz="0" w:space="0" w:color="auto"/>
                  </w:divBdr>
                  <w:divsChild>
                    <w:div w:id="550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23904">
      <w:bodyDiv w:val="1"/>
      <w:marLeft w:val="0"/>
      <w:marRight w:val="0"/>
      <w:marTop w:val="0"/>
      <w:marBottom w:val="0"/>
      <w:divBdr>
        <w:top w:val="none" w:sz="0" w:space="0" w:color="auto"/>
        <w:left w:val="none" w:sz="0" w:space="0" w:color="auto"/>
        <w:bottom w:val="none" w:sz="0" w:space="0" w:color="auto"/>
        <w:right w:val="none" w:sz="0" w:space="0" w:color="auto"/>
      </w:divBdr>
    </w:div>
    <w:div w:id="1970545119">
      <w:bodyDiv w:val="1"/>
      <w:marLeft w:val="0"/>
      <w:marRight w:val="0"/>
      <w:marTop w:val="0"/>
      <w:marBottom w:val="0"/>
      <w:divBdr>
        <w:top w:val="none" w:sz="0" w:space="0" w:color="auto"/>
        <w:left w:val="none" w:sz="0" w:space="0" w:color="auto"/>
        <w:bottom w:val="none" w:sz="0" w:space="0" w:color="auto"/>
        <w:right w:val="none" w:sz="0" w:space="0" w:color="auto"/>
      </w:divBdr>
    </w:div>
    <w:div w:id="1991790128">
      <w:bodyDiv w:val="1"/>
      <w:marLeft w:val="0"/>
      <w:marRight w:val="0"/>
      <w:marTop w:val="0"/>
      <w:marBottom w:val="0"/>
      <w:divBdr>
        <w:top w:val="none" w:sz="0" w:space="0" w:color="auto"/>
        <w:left w:val="none" w:sz="0" w:space="0" w:color="auto"/>
        <w:bottom w:val="none" w:sz="0" w:space="0" w:color="auto"/>
        <w:right w:val="none" w:sz="0" w:space="0" w:color="auto"/>
      </w:divBdr>
    </w:div>
    <w:div w:id="2002462466">
      <w:bodyDiv w:val="1"/>
      <w:marLeft w:val="0"/>
      <w:marRight w:val="0"/>
      <w:marTop w:val="0"/>
      <w:marBottom w:val="0"/>
      <w:divBdr>
        <w:top w:val="none" w:sz="0" w:space="0" w:color="auto"/>
        <w:left w:val="none" w:sz="0" w:space="0" w:color="auto"/>
        <w:bottom w:val="none" w:sz="0" w:space="0" w:color="auto"/>
        <w:right w:val="none" w:sz="0" w:space="0" w:color="auto"/>
      </w:divBdr>
    </w:div>
    <w:div w:id="2101489323">
      <w:bodyDiv w:val="1"/>
      <w:marLeft w:val="0"/>
      <w:marRight w:val="0"/>
      <w:marTop w:val="0"/>
      <w:marBottom w:val="0"/>
      <w:divBdr>
        <w:top w:val="none" w:sz="0" w:space="0" w:color="auto"/>
        <w:left w:val="none" w:sz="0" w:space="0" w:color="auto"/>
        <w:bottom w:val="none" w:sz="0" w:space="0" w:color="auto"/>
        <w:right w:val="none" w:sz="0" w:space="0" w:color="auto"/>
      </w:divBdr>
      <w:divsChild>
        <w:div w:id="1773938610">
          <w:marLeft w:val="0"/>
          <w:marRight w:val="0"/>
          <w:marTop w:val="0"/>
          <w:marBottom w:val="0"/>
          <w:divBdr>
            <w:top w:val="none" w:sz="0" w:space="0" w:color="auto"/>
            <w:left w:val="none" w:sz="0" w:space="0" w:color="auto"/>
            <w:bottom w:val="none" w:sz="0" w:space="0" w:color="auto"/>
            <w:right w:val="none" w:sz="0" w:space="0" w:color="auto"/>
          </w:divBdr>
          <w:divsChild>
            <w:div w:id="281543846">
              <w:marLeft w:val="0"/>
              <w:marRight w:val="0"/>
              <w:marTop w:val="0"/>
              <w:marBottom w:val="0"/>
              <w:divBdr>
                <w:top w:val="none" w:sz="0" w:space="0" w:color="auto"/>
                <w:left w:val="none" w:sz="0" w:space="0" w:color="auto"/>
                <w:bottom w:val="none" w:sz="0" w:space="0" w:color="auto"/>
                <w:right w:val="none" w:sz="0" w:space="0" w:color="auto"/>
              </w:divBdr>
              <w:divsChild>
                <w:div w:id="451050415">
                  <w:marLeft w:val="0"/>
                  <w:marRight w:val="0"/>
                  <w:marTop w:val="0"/>
                  <w:marBottom w:val="0"/>
                  <w:divBdr>
                    <w:top w:val="none" w:sz="0" w:space="0" w:color="auto"/>
                    <w:left w:val="none" w:sz="0" w:space="0" w:color="auto"/>
                    <w:bottom w:val="none" w:sz="0" w:space="0" w:color="auto"/>
                    <w:right w:val="none" w:sz="0" w:space="0" w:color="auto"/>
                  </w:divBdr>
                  <w:divsChild>
                    <w:div w:id="832598365">
                      <w:marLeft w:val="0"/>
                      <w:marRight w:val="0"/>
                      <w:marTop w:val="0"/>
                      <w:marBottom w:val="0"/>
                      <w:divBdr>
                        <w:top w:val="none" w:sz="0" w:space="0" w:color="auto"/>
                        <w:left w:val="none" w:sz="0" w:space="0" w:color="auto"/>
                        <w:bottom w:val="none" w:sz="0" w:space="0" w:color="auto"/>
                        <w:right w:val="none" w:sz="0" w:space="0" w:color="auto"/>
                      </w:divBdr>
                      <w:divsChild>
                        <w:div w:id="806553512">
                          <w:marLeft w:val="0"/>
                          <w:marRight w:val="0"/>
                          <w:marTop w:val="0"/>
                          <w:marBottom w:val="0"/>
                          <w:divBdr>
                            <w:top w:val="none" w:sz="0" w:space="0" w:color="auto"/>
                            <w:left w:val="none" w:sz="0" w:space="0" w:color="auto"/>
                            <w:bottom w:val="none" w:sz="0" w:space="0" w:color="auto"/>
                            <w:right w:val="none" w:sz="0" w:space="0" w:color="auto"/>
                          </w:divBdr>
                          <w:divsChild>
                            <w:div w:id="811866592">
                              <w:marLeft w:val="0"/>
                              <w:marRight w:val="0"/>
                              <w:marTop w:val="0"/>
                              <w:marBottom w:val="0"/>
                              <w:divBdr>
                                <w:top w:val="none" w:sz="0" w:space="0" w:color="auto"/>
                                <w:left w:val="none" w:sz="0" w:space="0" w:color="auto"/>
                                <w:bottom w:val="none" w:sz="0" w:space="0" w:color="auto"/>
                                <w:right w:val="none" w:sz="0" w:space="0" w:color="auto"/>
                              </w:divBdr>
                              <w:divsChild>
                                <w:div w:id="1908802645">
                                  <w:marLeft w:val="0"/>
                                  <w:marRight w:val="0"/>
                                  <w:marTop w:val="0"/>
                                  <w:marBottom w:val="0"/>
                                  <w:divBdr>
                                    <w:top w:val="none" w:sz="0" w:space="0" w:color="auto"/>
                                    <w:left w:val="none" w:sz="0" w:space="0" w:color="auto"/>
                                    <w:bottom w:val="none" w:sz="0" w:space="0" w:color="auto"/>
                                    <w:right w:val="none" w:sz="0" w:space="0" w:color="auto"/>
                                  </w:divBdr>
                                  <w:divsChild>
                                    <w:div w:id="1773163712">
                                      <w:marLeft w:val="0"/>
                                      <w:marRight w:val="0"/>
                                      <w:marTop w:val="0"/>
                                      <w:marBottom w:val="0"/>
                                      <w:divBdr>
                                        <w:top w:val="none" w:sz="0" w:space="0" w:color="auto"/>
                                        <w:left w:val="none" w:sz="0" w:space="0" w:color="auto"/>
                                        <w:bottom w:val="none" w:sz="0" w:space="0" w:color="auto"/>
                                        <w:right w:val="none" w:sz="0" w:space="0" w:color="auto"/>
                                      </w:divBdr>
                                      <w:divsChild>
                                        <w:div w:id="1527595312">
                                          <w:marLeft w:val="0"/>
                                          <w:marRight w:val="0"/>
                                          <w:marTop w:val="0"/>
                                          <w:marBottom w:val="0"/>
                                          <w:divBdr>
                                            <w:top w:val="none" w:sz="0" w:space="0" w:color="auto"/>
                                            <w:left w:val="none" w:sz="0" w:space="0" w:color="auto"/>
                                            <w:bottom w:val="none" w:sz="0" w:space="0" w:color="auto"/>
                                            <w:right w:val="none" w:sz="0" w:space="0" w:color="auto"/>
                                          </w:divBdr>
                                          <w:divsChild>
                                            <w:div w:id="1652057050">
                                              <w:marLeft w:val="0"/>
                                              <w:marRight w:val="0"/>
                                              <w:marTop w:val="0"/>
                                              <w:marBottom w:val="0"/>
                                              <w:divBdr>
                                                <w:top w:val="none" w:sz="0" w:space="0" w:color="auto"/>
                                                <w:left w:val="none" w:sz="0" w:space="0" w:color="auto"/>
                                                <w:bottom w:val="none" w:sz="0" w:space="0" w:color="auto"/>
                                                <w:right w:val="none" w:sz="0" w:space="0" w:color="auto"/>
                                              </w:divBdr>
                                              <w:divsChild>
                                                <w:div w:id="443813238">
                                                  <w:marLeft w:val="0"/>
                                                  <w:marRight w:val="0"/>
                                                  <w:marTop w:val="0"/>
                                                  <w:marBottom w:val="0"/>
                                                  <w:divBdr>
                                                    <w:top w:val="none" w:sz="0" w:space="0" w:color="auto"/>
                                                    <w:left w:val="none" w:sz="0" w:space="0" w:color="auto"/>
                                                    <w:bottom w:val="none" w:sz="0" w:space="0" w:color="auto"/>
                                                    <w:right w:val="none" w:sz="0" w:space="0" w:color="auto"/>
                                                  </w:divBdr>
                                                  <w:divsChild>
                                                    <w:div w:id="661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mailto:data-protection@ucl.ac.u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iveuclac.sharepoint.com/Users/marjan/Desktop/suprise/Ethics_re-submission_March2023/amendment_01/PIS/aim.lab@ucl.ac.uk" TargetMode="External"/><Relationship Id="rId7" Type="http://schemas.openxmlformats.org/officeDocument/2006/relationships/settings" Target="settings.xml"/><Relationship Id="rId12" Type="http://schemas.openxmlformats.org/officeDocument/2006/relationships/hyperlink" Target="mailto:data-protection@ucl.ac.uk" TargetMode="External"/><Relationship Id="rId17" Type="http://schemas.openxmlformats.org/officeDocument/2006/relationships/hyperlink" Target="mailto:ethics@ucl.ac.uk"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mailto:data-protection@ucl.ac.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ucl.ac.uk/legal-services/privacy/participants-health-and-care-research-privacy-noti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348492b-e9b9-4378-a305-62c00e8a29a4">
      <UserInfo>
        <DisplayName/>
        <AccountId xsi:nil="true"/>
        <AccountType/>
      </UserInfo>
    </SharedWithUsers>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49A5-A463-4CD3-B774-8AC481DCCAD9}">
  <ds:schemaRefs>
    <ds:schemaRef ds:uri="http://schemas.microsoft.com/sharepoint/v3/contenttype/forms"/>
  </ds:schemaRefs>
</ds:datastoreItem>
</file>

<file path=customXml/itemProps2.xml><?xml version="1.0" encoding="utf-8"?>
<ds:datastoreItem xmlns:ds="http://schemas.openxmlformats.org/officeDocument/2006/customXml" ds:itemID="{427E0AFC-148C-4485-9E79-300F073158E6}">
  <ds:schemaRefs>
    <ds:schemaRef ds:uri="http://schemas.microsoft.com/office/2006/metadata/properties"/>
    <ds:schemaRef ds:uri="http://schemas.microsoft.com/office/infopath/2007/PartnerControls"/>
    <ds:schemaRef ds:uri="4348492b-e9b9-4378-a305-62c00e8a29a4"/>
    <ds:schemaRef ds:uri="0763c31d-b620-4564-b4f6-3579c2336d47"/>
  </ds:schemaRefs>
</ds:datastoreItem>
</file>

<file path=customXml/itemProps3.xml><?xml version="1.0" encoding="utf-8"?>
<ds:datastoreItem xmlns:ds="http://schemas.openxmlformats.org/officeDocument/2006/customXml" ds:itemID="{0A072696-48F1-4013-BEFD-827778466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B6C076-B607-43FC-9E84-F251AFAD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Stringaris, Argyris</dc:creator>
  <cp:lastModifiedBy>Keil, Johannes (Stud. FPN)</cp:lastModifiedBy>
  <cp:revision>9</cp:revision>
  <dcterms:created xsi:type="dcterms:W3CDTF">2025-03-29T16:58:00Z</dcterms:created>
  <dcterms:modified xsi:type="dcterms:W3CDTF">2025-04-01T11:02:00Z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Order">
    <vt:r8>1073100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