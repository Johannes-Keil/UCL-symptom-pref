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651BB" w14:textId="2E0711CD" w:rsidR="00FD7790" w:rsidRPr="004760BA" w:rsidRDefault="007D3A94">
      <w:pPr>
        <w:pStyle w:val="TitlingLine1"/>
      </w:pPr>
      <w:r w:rsidRPr="004760BA">
        <w:rPr>
          <w:noProof/>
          <w:color w:val="2B579A"/>
          <w:shd w:val="clear" w:color="auto" w:fill="E6E6E6"/>
          <w:lang w:val="en-US" w:eastAsia="en-US"/>
        </w:rPr>
        <mc:AlternateContent>
          <mc:Choice Requires="wpg">
            <w:drawing>
              <wp:anchor distT="0" distB="0" distL="114300" distR="114300" simplePos="0" relativeHeight="251658241" behindDoc="1" locked="0" layoutInCell="1" allowOverlap="1" wp14:anchorId="4E80495A" wp14:editId="2A8AF3AA">
                <wp:simplePos x="0" y="0"/>
                <wp:positionH relativeFrom="column">
                  <wp:posOffset>-973455</wp:posOffset>
                </wp:positionH>
                <wp:positionV relativeFrom="paragraph">
                  <wp:posOffset>-1062990</wp:posOffset>
                </wp:positionV>
                <wp:extent cx="8966835" cy="1239520"/>
                <wp:effectExtent l="0" t="0" r="0" b="5080"/>
                <wp:wrapNone/>
                <wp:docPr id="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66835" cy="1239520"/>
                          <a:chOff x="-126" y="-333"/>
                          <a:chExt cx="14121" cy="1952"/>
                        </a:xfrm>
                      </wpg:grpSpPr>
                      <wps:wsp>
                        <wps:cNvPr id="4" name="Freeform 9"/>
                        <wps:cNvSpPr>
                          <a:spLocks/>
                        </wps:cNvSpPr>
                        <wps:spPr bwMode="auto">
                          <a:xfrm>
                            <a:off x="-126" y="-333"/>
                            <a:ext cx="14121" cy="1952"/>
                          </a:xfrm>
                          <a:custGeom>
                            <a:avLst/>
                            <a:gdLst>
                              <a:gd name="T0" fmla="*/ 9106 w 17541"/>
                              <a:gd name="T1" fmla="*/ 1952 h 2424"/>
                              <a:gd name="T2" fmla="*/ 9072 w 17541"/>
                              <a:gd name="T3" fmla="*/ 1923 h 2424"/>
                              <a:gd name="T4" fmla="*/ 9003 w 17541"/>
                              <a:gd name="T5" fmla="*/ 1820 h 2424"/>
                              <a:gd name="T6" fmla="*/ 8983 w 17541"/>
                              <a:gd name="T7" fmla="*/ 1711 h 2424"/>
                              <a:gd name="T8" fmla="*/ 9267 w 17541"/>
                              <a:gd name="T9" fmla="*/ 1101 h 2424"/>
                              <a:gd name="T10" fmla="*/ 9267 w 17541"/>
                              <a:gd name="T11" fmla="*/ 1697 h 2424"/>
                              <a:gd name="T12" fmla="*/ 9280 w 17541"/>
                              <a:gd name="T13" fmla="*/ 1751 h 2424"/>
                              <a:gd name="T14" fmla="*/ 9300 w 17541"/>
                              <a:gd name="T15" fmla="*/ 1777 h 2424"/>
                              <a:gd name="T16" fmla="*/ 9367 w 17541"/>
                              <a:gd name="T17" fmla="*/ 1809 h 2424"/>
                              <a:gd name="T18" fmla="*/ 9424 w 17541"/>
                              <a:gd name="T19" fmla="*/ 1805 h 2424"/>
                              <a:gd name="T20" fmla="*/ 9483 w 17541"/>
                              <a:gd name="T21" fmla="*/ 1777 h 2424"/>
                              <a:gd name="T22" fmla="*/ 9503 w 17541"/>
                              <a:gd name="T23" fmla="*/ 1751 h 2424"/>
                              <a:gd name="T24" fmla="*/ 9518 w 17541"/>
                              <a:gd name="T25" fmla="*/ 1697 h 2424"/>
                              <a:gd name="T26" fmla="*/ 9806 w 17541"/>
                              <a:gd name="T27" fmla="*/ 1101 h 2424"/>
                              <a:gd name="T28" fmla="*/ 9804 w 17541"/>
                              <a:gd name="T29" fmla="*/ 1665 h 2424"/>
                              <a:gd name="T30" fmla="*/ 9780 w 17541"/>
                              <a:gd name="T31" fmla="*/ 1800 h 2424"/>
                              <a:gd name="T32" fmla="*/ 9749 w 17541"/>
                              <a:gd name="T33" fmla="*/ 1863 h 2424"/>
                              <a:gd name="T34" fmla="*/ 9701 w 17541"/>
                              <a:gd name="T35" fmla="*/ 1923 h 2424"/>
                              <a:gd name="T36" fmla="*/ 10097 w 17541"/>
                              <a:gd name="T37" fmla="*/ 1952 h 2424"/>
                              <a:gd name="T38" fmla="*/ 10052 w 17541"/>
                              <a:gd name="T39" fmla="*/ 1915 h 2424"/>
                              <a:gd name="T40" fmla="*/ 9998 w 17541"/>
                              <a:gd name="T41" fmla="*/ 1849 h 2424"/>
                              <a:gd name="T42" fmla="*/ 9935 w 17541"/>
                              <a:gd name="T43" fmla="*/ 1726 h 2424"/>
                              <a:gd name="T44" fmla="*/ 9909 w 17541"/>
                              <a:gd name="T45" fmla="*/ 1559 h 2424"/>
                              <a:gd name="T46" fmla="*/ 9918 w 17541"/>
                              <a:gd name="T47" fmla="*/ 1467 h 2424"/>
                              <a:gd name="T48" fmla="*/ 9957 w 17541"/>
                              <a:gd name="T49" fmla="*/ 1338 h 2424"/>
                              <a:gd name="T50" fmla="*/ 10029 w 17541"/>
                              <a:gd name="T51" fmla="*/ 1221 h 2424"/>
                              <a:gd name="T52" fmla="*/ 10135 w 17541"/>
                              <a:gd name="T53" fmla="*/ 1132 h 2424"/>
                              <a:gd name="T54" fmla="*/ 10272 w 17541"/>
                              <a:gd name="T55" fmla="*/ 1081 h 2424"/>
                              <a:gd name="T56" fmla="*/ 10381 w 17541"/>
                              <a:gd name="T57" fmla="*/ 1069 h 2424"/>
                              <a:gd name="T58" fmla="*/ 10532 w 17541"/>
                              <a:gd name="T59" fmla="*/ 1090 h 2424"/>
                              <a:gd name="T60" fmla="*/ 10667 w 17541"/>
                              <a:gd name="T61" fmla="*/ 1149 h 2424"/>
                              <a:gd name="T62" fmla="*/ 10744 w 17541"/>
                              <a:gd name="T63" fmla="*/ 1215 h 2424"/>
                              <a:gd name="T64" fmla="*/ 10807 w 17541"/>
                              <a:gd name="T65" fmla="*/ 1296 h 2424"/>
                              <a:gd name="T66" fmla="*/ 10580 w 17541"/>
                              <a:gd name="T67" fmla="*/ 1439 h 2424"/>
                              <a:gd name="T68" fmla="*/ 10541 w 17541"/>
                              <a:gd name="T69" fmla="*/ 1370 h 2424"/>
                              <a:gd name="T70" fmla="*/ 10484 w 17541"/>
                              <a:gd name="T71" fmla="*/ 1313 h 2424"/>
                              <a:gd name="T72" fmla="*/ 10435 w 17541"/>
                              <a:gd name="T73" fmla="*/ 1296 h 2424"/>
                              <a:gd name="T74" fmla="*/ 10392 w 17541"/>
                              <a:gd name="T75" fmla="*/ 1290 h 2424"/>
                              <a:gd name="T76" fmla="*/ 10332 w 17541"/>
                              <a:gd name="T77" fmla="*/ 1301 h 2424"/>
                              <a:gd name="T78" fmla="*/ 10269 w 17541"/>
                              <a:gd name="T79" fmla="*/ 1338 h 2424"/>
                              <a:gd name="T80" fmla="*/ 10232 w 17541"/>
                              <a:gd name="T81" fmla="*/ 1393 h 2424"/>
                              <a:gd name="T82" fmla="*/ 10206 w 17541"/>
                              <a:gd name="T83" fmla="*/ 1479 h 2424"/>
                              <a:gd name="T84" fmla="*/ 10201 w 17541"/>
                              <a:gd name="T85" fmla="*/ 1542 h 2424"/>
                              <a:gd name="T86" fmla="*/ 10217 w 17541"/>
                              <a:gd name="T87" fmla="*/ 1662 h 2424"/>
                              <a:gd name="T88" fmla="*/ 10243 w 17541"/>
                              <a:gd name="T89" fmla="*/ 1726 h 2424"/>
                              <a:gd name="T90" fmla="*/ 10287 w 17541"/>
                              <a:gd name="T91" fmla="*/ 1772 h 2424"/>
                              <a:gd name="T92" fmla="*/ 10344 w 17541"/>
                              <a:gd name="T93" fmla="*/ 1800 h 2424"/>
                              <a:gd name="T94" fmla="*/ 10392 w 17541"/>
                              <a:gd name="T95" fmla="*/ 1805 h 2424"/>
                              <a:gd name="T96" fmla="*/ 10458 w 17541"/>
                              <a:gd name="T97" fmla="*/ 1794 h 2424"/>
                              <a:gd name="T98" fmla="*/ 10506 w 17541"/>
                              <a:gd name="T99" fmla="*/ 1765 h 2424"/>
                              <a:gd name="T100" fmla="*/ 10564 w 17541"/>
                              <a:gd name="T101" fmla="*/ 1691 h 2424"/>
                              <a:gd name="T102" fmla="*/ 10820 w 17541"/>
                              <a:gd name="T103" fmla="*/ 1774 h 2424"/>
                              <a:gd name="T104" fmla="*/ 10761 w 17541"/>
                              <a:gd name="T105" fmla="*/ 1869 h 2424"/>
                              <a:gd name="T106" fmla="*/ 10704 w 17541"/>
                              <a:gd name="T107" fmla="*/ 1929 h 2424"/>
                              <a:gd name="T108" fmla="*/ 10935 w 17541"/>
                              <a:gd name="T109" fmla="*/ 1101 h 2424"/>
                              <a:gd name="T110" fmla="*/ 11595 w 17541"/>
                              <a:gd name="T111" fmla="*/ 1768 h 2424"/>
                              <a:gd name="T112" fmla="*/ 14121 w 17541"/>
                              <a:gd name="T113" fmla="*/ 0 h 2424"/>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w 17541"/>
                              <a:gd name="T172" fmla="*/ 0 h 2424"/>
                              <a:gd name="T173" fmla="*/ 17541 w 17541"/>
                              <a:gd name="T174" fmla="*/ 2424 h 2424"/>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T171" t="T172" r="T173" b="T174"/>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round/>
                            <a:headEnd/>
                            <a:tailEnd/>
                          </a:ln>
                        </wps:spPr>
                        <wps:txbx>
                          <w:txbxContent>
                            <w:p w14:paraId="4BB36678" w14:textId="77777777" w:rsidR="002C618C" w:rsidRDefault="002C618C" w:rsidP="005F4F17">
                              <w:pPr>
                                <w:jc w:val="center"/>
                              </w:pPr>
                            </w:p>
                          </w:txbxContent>
                        </wps:txbx>
                        <wps:bodyPr rot="0" vert="horz" wrap="square" lIns="91440" tIns="45720" rIns="91440" bIns="45720" anchor="t" anchorCtr="0" upright="1">
                          <a:noAutofit/>
                        </wps:bodyPr>
                      </wps:wsp>
                      <wps:wsp>
                        <wps:cNvPr id="5" name="Freeform 10"/>
                        <wps:cNvSpPr>
                          <a:spLocks/>
                        </wps:cNvSpPr>
                        <wps:spPr bwMode="auto">
                          <a:xfrm>
                            <a:off x="8398" y="928"/>
                            <a:ext cx="311" cy="60"/>
                          </a:xfrm>
                          <a:custGeom>
                            <a:avLst/>
                            <a:gdLst>
                              <a:gd name="T0" fmla="*/ 311 w 387"/>
                              <a:gd name="T1" fmla="*/ 34 h 75"/>
                              <a:gd name="T2" fmla="*/ 311 w 387"/>
                              <a:gd name="T3" fmla="*/ 34 h 75"/>
                              <a:gd name="T4" fmla="*/ 153 w 387"/>
                              <a:gd name="T5" fmla="*/ 0 h 75"/>
                              <a:gd name="T6" fmla="*/ 153 w 387"/>
                              <a:gd name="T7" fmla="*/ 0 h 75"/>
                              <a:gd name="T8" fmla="*/ 0 w 387"/>
                              <a:gd name="T9" fmla="*/ 34 h 75"/>
                              <a:gd name="T10" fmla="*/ 0 w 387"/>
                              <a:gd name="T11" fmla="*/ 34 h 75"/>
                              <a:gd name="T12" fmla="*/ 0 w 387"/>
                              <a:gd name="T13" fmla="*/ 34 h 75"/>
                              <a:gd name="T14" fmla="*/ 2 w 387"/>
                              <a:gd name="T15" fmla="*/ 42 h 75"/>
                              <a:gd name="T16" fmla="*/ 2 w 387"/>
                              <a:gd name="T17" fmla="*/ 42 h 75"/>
                              <a:gd name="T18" fmla="*/ 2 w 387"/>
                              <a:gd name="T19" fmla="*/ 42 h 75"/>
                              <a:gd name="T20" fmla="*/ 2 w 387"/>
                              <a:gd name="T21" fmla="*/ 42 h 75"/>
                              <a:gd name="T22" fmla="*/ 2 w 387"/>
                              <a:gd name="T23" fmla="*/ 42 h 75"/>
                              <a:gd name="T24" fmla="*/ 6 w 387"/>
                              <a:gd name="T25" fmla="*/ 46 h 75"/>
                              <a:gd name="T26" fmla="*/ 8 w 387"/>
                              <a:gd name="T27" fmla="*/ 57 h 75"/>
                              <a:gd name="T28" fmla="*/ 8 w 387"/>
                              <a:gd name="T29" fmla="*/ 57 h 75"/>
                              <a:gd name="T30" fmla="*/ 8 w 387"/>
                              <a:gd name="T31" fmla="*/ 60 h 75"/>
                              <a:gd name="T32" fmla="*/ 8 w 387"/>
                              <a:gd name="T33" fmla="*/ 60 h 75"/>
                              <a:gd name="T34" fmla="*/ 14 w 387"/>
                              <a:gd name="T35" fmla="*/ 60 h 75"/>
                              <a:gd name="T36" fmla="*/ 293 w 387"/>
                              <a:gd name="T37" fmla="*/ 60 h 75"/>
                              <a:gd name="T38" fmla="*/ 293 w 387"/>
                              <a:gd name="T39" fmla="*/ 60 h 75"/>
                              <a:gd name="T40" fmla="*/ 299 w 387"/>
                              <a:gd name="T41" fmla="*/ 60 h 75"/>
                              <a:gd name="T42" fmla="*/ 299 w 387"/>
                              <a:gd name="T43" fmla="*/ 60 h 75"/>
                              <a:gd name="T44" fmla="*/ 302 w 387"/>
                              <a:gd name="T45" fmla="*/ 57 h 75"/>
                              <a:gd name="T46" fmla="*/ 305 w 387"/>
                              <a:gd name="T47" fmla="*/ 46 h 75"/>
                              <a:gd name="T48" fmla="*/ 305 w 387"/>
                              <a:gd name="T49" fmla="*/ 46 h 75"/>
                              <a:gd name="T50" fmla="*/ 305 w 387"/>
                              <a:gd name="T51" fmla="*/ 42 h 75"/>
                              <a:gd name="T52" fmla="*/ 308 w 387"/>
                              <a:gd name="T53" fmla="*/ 42 h 75"/>
                              <a:gd name="T54" fmla="*/ 308 w 387"/>
                              <a:gd name="T55" fmla="*/ 42 h 75"/>
                              <a:gd name="T56" fmla="*/ 308 w 387"/>
                              <a:gd name="T57" fmla="*/ 42 h 75"/>
                              <a:gd name="T58" fmla="*/ 311 w 387"/>
                              <a:gd name="T59" fmla="*/ 34 h 75"/>
                              <a:gd name="T60" fmla="*/ 311 w 387"/>
                              <a:gd name="T61" fmla="*/ 34 h 75"/>
                              <a:gd name="T62" fmla="*/ 311 w 387"/>
                              <a:gd name="T63" fmla="*/ 34 h 75"/>
                              <a:gd name="T64" fmla="*/ 311 w 387"/>
                              <a:gd name="T65" fmla="*/ 34 h 75"/>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1"/>
                        <wps:cNvSpPr>
                          <a:spLocks/>
                        </wps:cNvSpPr>
                        <wps:spPr bwMode="auto">
                          <a:xfrm>
                            <a:off x="8669" y="985"/>
                            <a:ext cx="22" cy="112"/>
                          </a:xfrm>
                          <a:custGeom>
                            <a:avLst/>
                            <a:gdLst>
                              <a:gd name="T0" fmla="*/ 22 w 28"/>
                              <a:gd name="T1" fmla="*/ 6 h 139"/>
                              <a:gd name="T2" fmla="*/ 22 w 28"/>
                              <a:gd name="T3" fmla="*/ 3 h 139"/>
                              <a:gd name="T4" fmla="*/ 22 w 28"/>
                              <a:gd name="T5" fmla="*/ 0 h 139"/>
                              <a:gd name="T6" fmla="*/ 0 w 28"/>
                              <a:gd name="T7" fmla="*/ 0 h 139"/>
                              <a:gd name="T8" fmla="*/ 0 w 28"/>
                              <a:gd name="T9" fmla="*/ 6 h 139"/>
                              <a:gd name="T10" fmla="*/ 0 w 28"/>
                              <a:gd name="T11" fmla="*/ 6 h 139"/>
                              <a:gd name="T12" fmla="*/ 0 w 28"/>
                              <a:gd name="T13" fmla="*/ 6 h 139"/>
                              <a:gd name="T14" fmla="*/ 0 w 28"/>
                              <a:gd name="T15" fmla="*/ 6 h 139"/>
                              <a:gd name="T16" fmla="*/ 2 w 28"/>
                              <a:gd name="T17" fmla="*/ 12 h 139"/>
                              <a:gd name="T18" fmla="*/ 2 w 28"/>
                              <a:gd name="T19" fmla="*/ 15 h 139"/>
                              <a:gd name="T20" fmla="*/ 2 w 28"/>
                              <a:gd name="T21" fmla="*/ 15 h 139"/>
                              <a:gd name="T22" fmla="*/ 0 w 28"/>
                              <a:gd name="T23" fmla="*/ 15 h 139"/>
                              <a:gd name="T24" fmla="*/ 2 w 28"/>
                              <a:gd name="T25" fmla="*/ 18 h 139"/>
                              <a:gd name="T26" fmla="*/ 2 w 28"/>
                              <a:gd name="T27" fmla="*/ 18 h 139"/>
                              <a:gd name="T28" fmla="*/ 2 w 28"/>
                              <a:gd name="T29" fmla="*/ 18 h 139"/>
                              <a:gd name="T30" fmla="*/ 2 w 28"/>
                              <a:gd name="T31" fmla="*/ 18 h 139"/>
                              <a:gd name="T32" fmla="*/ 2 w 28"/>
                              <a:gd name="T33" fmla="*/ 18 h 139"/>
                              <a:gd name="T34" fmla="*/ 2 w 28"/>
                              <a:gd name="T35" fmla="*/ 20 h 139"/>
                              <a:gd name="T36" fmla="*/ 2 w 28"/>
                              <a:gd name="T37" fmla="*/ 106 h 139"/>
                              <a:gd name="T38" fmla="*/ 0 w 28"/>
                              <a:gd name="T39" fmla="*/ 106 h 139"/>
                              <a:gd name="T40" fmla="*/ 0 w 28"/>
                              <a:gd name="T41" fmla="*/ 110 h 139"/>
                              <a:gd name="T42" fmla="*/ 0 w 28"/>
                              <a:gd name="T43" fmla="*/ 110 h 139"/>
                              <a:gd name="T44" fmla="*/ 0 w 28"/>
                              <a:gd name="T45" fmla="*/ 110 h 139"/>
                              <a:gd name="T46" fmla="*/ 0 w 28"/>
                              <a:gd name="T47" fmla="*/ 110 h 139"/>
                              <a:gd name="T48" fmla="*/ 0 w 28"/>
                              <a:gd name="T49" fmla="*/ 110 h 139"/>
                              <a:gd name="T50" fmla="*/ 22 w 28"/>
                              <a:gd name="T51" fmla="*/ 112 h 139"/>
                              <a:gd name="T52" fmla="*/ 22 w 28"/>
                              <a:gd name="T53" fmla="*/ 110 h 139"/>
                              <a:gd name="T54" fmla="*/ 22 w 28"/>
                              <a:gd name="T55" fmla="*/ 110 h 139"/>
                              <a:gd name="T56" fmla="*/ 20 w 28"/>
                              <a:gd name="T57" fmla="*/ 110 h 139"/>
                              <a:gd name="T58" fmla="*/ 20 w 28"/>
                              <a:gd name="T59" fmla="*/ 110 h 139"/>
                              <a:gd name="T60" fmla="*/ 20 w 28"/>
                              <a:gd name="T61" fmla="*/ 106 h 139"/>
                              <a:gd name="T62" fmla="*/ 20 w 28"/>
                              <a:gd name="T63" fmla="*/ 106 h 139"/>
                              <a:gd name="T64" fmla="*/ 20 w 28"/>
                              <a:gd name="T65" fmla="*/ 106 h 139"/>
                              <a:gd name="T66" fmla="*/ 20 w 28"/>
                              <a:gd name="T67" fmla="*/ 20 h 139"/>
                              <a:gd name="T68" fmla="*/ 20 w 28"/>
                              <a:gd name="T69" fmla="*/ 18 h 139"/>
                              <a:gd name="T70" fmla="*/ 20 w 28"/>
                              <a:gd name="T71" fmla="*/ 18 h 139"/>
                              <a:gd name="T72" fmla="*/ 20 w 28"/>
                              <a:gd name="T73" fmla="*/ 18 h 139"/>
                              <a:gd name="T74" fmla="*/ 20 w 28"/>
                              <a:gd name="T75" fmla="*/ 18 h 139"/>
                              <a:gd name="T76" fmla="*/ 20 w 28"/>
                              <a:gd name="T77" fmla="*/ 18 h 139"/>
                              <a:gd name="T78" fmla="*/ 20 w 28"/>
                              <a:gd name="T79" fmla="*/ 15 h 139"/>
                              <a:gd name="T80" fmla="*/ 20 w 28"/>
                              <a:gd name="T81" fmla="*/ 15 h 139"/>
                              <a:gd name="T82" fmla="*/ 20 w 28"/>
                              <a:gd name="T83" fmla="*/ 15 h 139"/>
                              <a:gd name="T84" fmla="*/ 20 w 28"/>
                              <a:gd name="T85" fmla="*/ 12 h 139"/>
                              <a:gd name="T86" fmla="*/ 20 w 28"/>
                              <a:gd name="T87" fmla="*/ 6 h 139"/>
                              <a:gd name="T88" fmla="*/ 22 w 28"/>
                              <a:gd name="T89" fmla="*/ 6 h 13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2"/>
                        <wps:cNvSpPr>
                          <a:spLocks/>
                        </wps:cNvSpPr>
                        <wps:spPr bwMode="auto">
                          <a:xfrm>
                            <a:off x="8617" y="985"/>
                            <a:ext cx="23" cy="112"/>
                          </a:xfrm>
                          <a:custGeom>
                            <a:avLst/>
                            <a:gdLst>
                              <a:gd name="T0" fmla="*/ 23 w 28"/>
                              <a:gd name="T1" fmla="*/ 6 h 139"/>
                              <a:gd name="T2" fmla="*/ 23 w 28"/>
                              <a:gd name="T3" fmla="*/ 3 h 139"/>
                              <a:gd name="T4" fmla="*/ 23 w 28"/>
                              <a:gd name="T5" fmla="*/ 0 h 139"/>
                              <a:gd name="T6" fmla="*/ 0 w 28"/>
                              <a:gd name="T7" fmla="*/ 0 h 139"/>
                              <a:gd name="T8" fmla="*/ 0 w 28"/>
                              <a:gd name="T9" fmla="*/ 6 h 139"/>
                              <a:gd name="T10" fmla="*/ 0 w 28"/>
                              <a:gd name="T11" fmla="*/ 6 h 139"/>
                              <a:gd name="T12" fmla="*/ 0 w 28"/>
                              <a:gd name="T13" fmla="*/ 6 h 139"/>
                              <a:gd name="T14" fmla="*/ 0 w 28"/>
                              <a:gd name="T15" fmla="*/ 6 h 139"/>
                              <a:gd name="T16" fmla="*/ 3 w 28"/>
                              <a:gd name="T17" fmla="*/ 12 h 139"/>
                              <a:gd name="T18" fmla="*/ 3 w 28"/>
                              <a:gd name="T19" fmla="*/ 15 h 139"/>
                              <a:gd name="T20" fmla="*/ 3 w 28"/>
                              <a:gd name="T21" fmla="*/ 15 h 139"/>
                              <a:gd name="T22" fmla="*/ 3 w 28"/>
                              <a:gd name="T23" fmla="*/ 15 h 139"/>
                              <a:gd name="T24" fmla="*/ 3 w 28"/>
                              <a:gd name="T25" fmla="*/ 18 h 139"/>
                              <a:gd name="T26" fmla="*/ 3 w 28"/>
                              <a:gd name="T27" fmla="*/ 18 h 139"/>
                              <a:gd name="T28" fmla="*/ 3 w 28"/>
                              <a:gd name="T29" fmla="*/ 18 h 139"/>
                              <a:gd name="T30" fmla="*/ 3 w 28"/>
                              <a:gd name="T31" fmla="*/ 18 h 139"/>
                              <a:gd name="T32" fmla="*/ 3 w 28"/>
                              <a:gd name="T33" fmla="*/ 18 h 139"/>
                              <a:gd name="T34" fmla="*/ 3 w 28"/>
                              <a:gd name="T35" fmla="*/ 20 h 139"/>
                              <a:gd name="T36" fmla="*/ 3 w 28"/>
                              <a:gd name="T37" fmla="*/ 106 h 139"/>
                              <a:gd name="T38" fmla="*/ 3 w 28"/>
                              <a:gd name="T39" fmla="*/ 106 h 139"/>
                              <a:gd name="T40" fmla="*/ 3 w 28"/>
                              <a:gd name="T41" fmla="*/ 110 h 139"/>
                              <a:gd name="T42" fmla="*/ 3 w 28"/>
                              <a:gd name="T43" fmla="*/ 110 h 139"/>
                              <a:gd name="T44" fmla="*/ 0 w 28"/>
                              <a:gd name="T45" fmla="*/ 110 h 139"/>
                              <a:gd name="T46" fmla="*/ 0 w 28"/>
                              <a:gd name="T47" fmla="*/ 110 h 139"/>
                              <a:gd name="T48" fmla="*/ 0 w 28"/>
                              <a:gd name="T49" fmla="*/ 110 h 139"/>
                              <a:gd name="T50" fmla="*/ 23 w 28"/>
                              <a:gd name="T51" fmla="*/ 112 h 139"/>
                              <a:gd name="T52" fmla="*/ 23 w 28"/>
                              <a:gd name="T53" fmla="*/ 110 h 139"/>
                              <a:gd name="T54" fmla="*/ 23 w 28"/>
                              <a:gd name="T55" fmla="*/ 110 h 139"/>
                              <a:gd name="T56" fmla="*/ 23 w 28"/>
                              <a:gd name="T57" fmla="*/ 110 h 139"/>
                              <a:gd name="T58" fmla="*/ 21 w 28"/>
                              <a:gd name="T59" fmla="*/ 110 h 139"/>
                              <a:gd name="T60" fmla="*/ 21 w 28"/>
                              <a:gd name="T61" fmla="*/ 106 h 139"/>
                              <a:gd name="T62" fmla="*/ 21 w 28"/>
                              <a:gd name="T63" fmla="*/ 106 h 139"/>
                              <a:gd name="T64" fmla="*/ 21 w 28"/>
                              <a:gd name="T65" fmla="*/ 106 h 139"/>
                              <a:gd name="T66" fmla="*/ 21 w 28"/>
                              <a:gd name="T67" fmla="*/ 20 h 139"/>
                              <a:gd name="T68" fmla="*/ 21 w 28"/>
                              <a:gd name="T69" fmla="*/ 18 h 139"/>
                              <a:gd name="T70" fmla="*/ 21 w 28"/>
                              <a:gd name="T71" fmla="*/ 18 h 139"/>
                              <a:gd name="T72" fmla="*/ 21 w 28"/>
                              <a:gd name="T73" fmla="*/ 18 h 139"/>
                              <a:gd name="T74" fmla="*/ 21 w 28"/>
                              <a:gd name="T75" fmla="*/ 18 h 139"/>
                              <a:gd name="T76" fmla="*/ 21 w 28"/>
                              <a:gd name="T77" fmla="*/ 18 h 139"/>
                              <a:gd name="T78" fmla="*/ 21 w 28"/>
                              <a:gd name="T79" fmla="*/ 15 h 139"/>
                              <a:gd name="T80" fmla="*/ 21 w 28"/>
                              <a:gd name="T81" fmla="*/ 15 h 139"/>
                              <a:gd name="T82" fmla="*/ 21 w 28"/>
                              <a:gd name="T83" fmla="*/ 15 h 139"/>
                              <a:gd name="T84" fmla="*/ 21 w 28"/>
                              <a:gd name="T85" fmla="*/ 12 h 139"/>
                              <a:gd name="T86" fmla="*/ 23 w 28"/>
                              <a:gd name="T87" fmla="*/ 6 h 139"/>
                              <a:gd name="T88" fmla="*/ 23 w 28"/>
                              <a:gd name="T89" fmla="*/ 6 h 13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3"/>
                        <wps:cNvSpPr>
                          <a:spLocks/>
                        </wps:cNvSpPr>
                        <wps:spPr bwMode="auto">
                          <a:xfrm>
                            <a:off x="8566" y="985"/>
                            <a:ext cx="23" cy="112"/>
                          </a:xfrm>
                          <a:custGeom>
                            <a:avLst/>
                            <a:gdLst>
                              <a:gd name="T0" fmla="*/ 23 w 29"/>
                              <a:gd name="T1" fmla="*/ 6 h 139"/>
                              <a:gd name="T2" fmla="*/ 23 w 29"/>
                              <a:gd name="T3" fmla="*/ 3 h 139"/>
                              <a:gd name="T4" fmla="*/ 23 w 29"/>
                              <a:gd name="T5" fmla="*/ 0 h 139"/>
                              <a:gd name="T6" fmla="*/ 0 w 29"/>
                              <a:gd name="T7" fmla="*/ 0 h 139"/>
                              <a:gd name="T8" fmla="*/ 0 w 29"/>
                              <a:gd name="T9" fmla="*/ 6 h 139"/>
                              <a:gd name="T10" fmla="*/ 0 w 29"/>
                              <a:gd name="T11" fmla="*/ 6 h 139"/>
                              <a:gd name="T12" fmla="*/ 0 w 29"/>
                              <a:gd name="T13" fmla="*/ 6 h 139"/>
                              <a:gd name="T14" fmla="*/ 3 w 29"/>
                              <a:gd name="T15" fmla="*/ 6 h 139"/>
                              <a:gd name="T16" fmla="*/ 3 w 29"/>
                              <a:gd name="T17" fmla="*/ 12 h 139"/>
                              <a:gd name="T18" fmla="*/ 3 w 29"/>
                              <a:gd name="T19" fmla="*/ 15 h 139"/>
                              <a:gd name="T20" fmla="*/ 3 w 29"/>
                              <a:gd name="T21" fmla="*/ 15 h 139"/>
                              <a:gd name="T22" fmla="*/ 3 w 29"/>
                              <a:gd name="T23" fmla="*/ 15 h 139"/>
                              <a:gd name="T24" fmla="*/ 3 w 29"/>
                              <a:gd name="T25" fmla="*/ 18 h 139"/>
                              <a:gd name="T26" fmla="*/ 3 w 29"/>
                              <a:gd name="T27" fmla="*/ 18 h 139"/>
                              <a:gd name="T28" fmla="*/ 3 w 29"/>
                              <a:gd name="T29" fmla="*/ 18 h 139"/>
                              <a:gd name="T30" fmla="*/ 3 w 29"/>
                              <a:gd name="T31" fmla="*/ 18 h 139"/>
                              <a:gd name="T32" fmla="*/ 3 w 29"/>
                              <a:gd name="T33" fmla="*/ 18 h 139"/>
                              <a:gd name="T34" fmla="*/ 3 w 29"/>
                              <a:gd name="T35" fmla="*/ 20 h 139"/>
                              <a:gd name="T36" fmla="*/ 3 w 29"/>
                              <a:gd name="T37" fmla="*/ 106 h 139"/>
                              <a:gd name="T38" fmla="*/ 3 w 29"/>
                              <a:gd name="T39" fmla="*/ 106 h 139"/>
                              <a:gd name="T40" fmla="*/ 3 w 29"/>
                              <a:gd name="T41" fmla="*/ 110 h 139"/>
                              <a:gd name="T42" fmla="*/ 3 w 29"/>
                              <a:gd name="T43" fmla="*/ 110 h 139"/>
                              <a:gd name="T44" fmla="*/ 3 w 29"/>
                              <a:gd name="T45" fmla="*/ 110 h 139"/>
                              <a:gd name="T46" fmla="*/ 0 w 29"/>
                              <a:gd name="T47" fmla="*/ 110 h 139"/>
                              <a:gd name="T48" fmla="*/ 0 w 29"/>
                              <a:gd name="T49" fmla="*/ 110 h 139"/>
                              <a:gd name="T50" fmla="*/ 23 w 29"/>
                              <a:gd name="T51" fmla="*/ 112 h 139"/>
                              <a:gd name="T52" fmla="*/ 23 w 29"/>
                              <a:gd name="T53" fmla="*/ 110 h 139"/>
                              <a:gd name="T54" fmla="*/ 23 w 29"/>
                              <a:gd name="T55" fmla="*/ 110 h 139"/>
                              <a:gd name="T56" fmla="*/ 23 w 29"/>
                              <a:gd name="T57" fmla="*/ 110 h 139"/>
                              <a:gd name="T58" fmla="*/ 23 w 29"/>
                              <a:gd name="T59" fmla="*/ 110 h 139"/>
                              <a:gd name="T60" fmla="*/ 23 w 29"/>
                              <a:gd name="T61" fmla="*/ 106 h 139"/>
                              <a:gd name="T62" fmla="*/ 23 w 29"/>
                              <a:gd name="T63" fmla="*/ 106 h 139"/>
                              <a:gd name="T64" fmla="*/ 20 w 29"/>
                              <a:gd name="T65" fmla="*/ 106 h 139"/>
                              <a:gd name="T66" fmla="*/ 20 w 29"/>
                              <a:gd name="T67" fmla="*/ 20 h 139"/>
                              <a:gd name="T68" fmla="*/ 20 w 29"/>
                              <a:gd name="T69" fmla="*/ 18 h 139"/>
                              <a:gd name="T70" fmla="*/ 20 w 29"/>
                              <a:gd name="T71" fmla="*/ 18 h 139"/>
                              <a:gd name="T72" fmla="*/ 20 w 29"/>
                              <a:gd name="T73" fmla="*/ 18 h 139"/>
                              <a:gd name="T74" fmla="*/ 20 w 29"/>
                              <a:gd name="T75" fmla="*/ 18 h 139"/>
                              <a:gd name="T76" fmla="*/ 20 w 29"/>
                              <a:gd name="T77" fmla="*/ 18 h 139"/>
                              <a:gd name="T78" fmla="*/ 23 w 29"/>
                              <a:gd name="T79" fmla="*/ 15 h 139"/>
                              <a:gd name="T80" fmla="*/ 20 w 29"/>
                              <a:gd name="T81" fmla="*/ 15 h 139"/>
                              <a:gd name="T82" fmla="*/ 20 w 29"/>
                              <a:gd name="T83" fmla="*/ 15 h 139"/>
                              <a:gd name="T84" fmla="*/ 20 w 29"/>
                              <a:gd name="T85" fmla="*/ 12 h 139"/>
                              <a:gd name="T86" fmla="*/ 23 w 29"/>
                              <a:gd name="T87" fmla="*/ 6 h 139"/>
                              <a:gd name="T88" fmla="*/ 23 w 29"/>
                              <a:gd name="T89" fmla="*/ 6 h 13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4"/>
                        <wps:cNvSpPr>
                          <a:spLocks/>
                        </wps:cNvSpPr>
                        <wps:spPr bwMode="auto">
                          <a:xfrm>
                            <a:off x="8514" y="985"/>
                            <a:ext cx="26" cy="112"/>
                          </a:xfrm>
                          <a:custGeom>
                            <a:avLst/>
                            <a:gdLst>
                              <a:gd name="T0" fmla="*/ 26 w 32"/>
                              <a:gd name="T1" fmla="*/ 6 h 139"/>
                              <a:gd name="T2" fmla="*/ 26 w 32"/>
                              <a:gd name="T3" fmla="*/ 3 h 139"/>
                              <a:gd name="T4" fmla="*/ 26 w 32"/>
                              <a:gd name="T5" fmla="*/ 0 h 139"/>
                              <a:gd name="T6" fmla="*/ 0 w 32"/>
                              <a:gd name="T7" fmla="*/ 0 h 139"/>
                              <a:gd name="T8" fmla="*/ 0 w 32"/>
                              <a:gd name="T9" fmla="*/ 6 h 139"/>
                              <a:gd name="T10" fmla="*/ 0 w 32"/>
                              <a:gd name="T11" fmla="*/ 6 h 139"/>
                              <a:gd name="T12" fmla="*/ 3 w 32"/>
                              <a:gd name="T13" fmla="*/ 6 h 139"/>
                              <a:gd name="T14" fmla="*/ 3 w 32"/>
                              <a:gd name="T15" fmla="*/ 6 h 139"/>
                              <a:gd name="T16" fmla="*/ 6 w 32"/>
                              <a:gd name="T17" fmla="*/ 12 h 139"/>
                              <a:gd name="T18" fmla="*/ 6 w 32"/>
                              <a:gd name="T19" fmla="*/ 15 h 139"/>
                              <a:gd name="T20" fmla="*/ 3 w 32"/>
                              <a:gd name="T21" fmla="*/ 15 h 139"/>
                              <a:gd name="T22" fmla="*/ 3 w 32"/>
                              <a:gd name="T23" fmla="*/ 15 h 139"/>
                              <a:gd name="T24" fmla="*/ 3 w 32"/>
                              <a:gd name="T25" fmla="*/ 18 h 139"/>
                              <a:gd name="T26" fmla="*/ 3 w 32"/>
                              <a:gd name="T27" fmla="*/ 18 h 139"/>
                              <a:gd name="T28" fmla="*/ 3 w 32"/>
                              <a:gd name="T29" fmla="*/ 18 h 139"/>
                              <a:gd name="T30" fmla="*/ 3 w 32"/>
                              <a:gd name="T31" fmla="*/ 18 h 139"/>
                              <a:gd name="T32" fmla="*/ 6 w 32"/>
                              <a:gd name="T33" fmla="*/ 18 h 139"/>
                              <a:gd name="T34" fmla="*/ 6 w 32"/>
                              <a:gd name="T35" fmla="*/ 20 h 139"/>
                              <a:gd name="T36" fmla="*/ 6 w 32"/>
                              <a:gd name="T37" fmla="*/ 106 h 139"/>
                              <a:gd name="T38" fmla="*/ 3 w 32"/>
                              <a:gd name="T39" fmla="*/ 106 h 139"/>
                              <a:gd name="T40" fmla="*/ 3 w 32"/>
                              <a:gd name="T41" fmla="*/ 110 h 139"/>
                              <a:gd name="T42" fmla="*/ 3 w 32"/>
                              <a:gd name="T43" fmla="*/ 110 h 139"/>
                              <a:gd name="T44" fmla="*/ 3 w 32"/>
                              <a:gd name="T45" fmla="*/ 110 h 139"/>
                              <a:gd name="T46" fmla="*/ 3 w 32"/>
                              <a:gd name="T47" fmla="*/ 110 h 139"/>
                              <a:gd name="T48" fmla="*/ 0 w 32"/>
                              <a:gd name="T49" fmla="*/ 110 h 139"/>
                              <a:gd name="T50" fmla="*/ 26 w 32"/>
                              <a:gd name="T51" fmla="*/ 112 h 139"/>
                              <a:gd name="T52" fmla="*/ 26 w 32"/>
                              <a:gd name="T53" fmla="*/ 110 h 139"/>
                              <a:gd name="T54" fmla="*/ 24 w 32"/>
                              <a:gd name="T55" fmla="*/ 110 h 139"/>
                              <a:gd name="T56" fmla="*/ 24 w 32"/>
                              <a:gd name="T57" fmla="*/ 110 h 139"/>
                              <a:gd name="T58" fmla="*/ 24 w 32"/>
                              <a:gd name="T59" fmla="*/ 110 h 139"/>
                              <a:gd name="T60" fmla="*/ 24 w 32"/>
                              <a:gd name="T61" fmla="*/ 106 h 139"/>
                              <a:gd name="T62" fmla="*/ 24 w 32"/>
                              <a:gd name="T63" fmla="*/ 106 h 139"/>
                              <a:gd name="T64" fmla="*/ 20 w 32"/>
                              <a:gd name="T65" fmla="*/ 106 h 139"/>
                              <a:gd name="T66" fmla="*/ 20 w 32"/>
                              <a:gd name="T67" fmla="*/ 20 h 139"/>
                              <a:gd name="T68" fmla="*/ 20 w 32"/>
                              <a:gd name="T69" fmla="*/ 18 h 139"/>
                              <a:gd name="T70" fmla="*/ 20 w 32"/>
                              <a:gd name="T71" fmla="*/ 18 h 139"/>
                              <a:gd name="T72" fmla="*/ 24 w 32"/>
                              <a:gd name="T73" fmla="*/ 18 h 139"/>
                              <a:gd name="T74" fmla="*/ 24 w 32"/>
                              <a:gd name="T75" fmla="*/ 18 h 139"/>
                              <a:gd name="T76" fmla="*/ 24 w 32"/>
                              <a:gd name="T77" fmla="*/ 18 h 139"/>
                              <a:gd name="T78" fmla="*/ 24 w 32"/>
                              <a:gd name="T79" fmla="*/ 15 h 139"/>
                              <a:gd name="T80" fmla="*/ 24 w 32"/>
                              <a:gd name="T81" fmla="*/ 15 h 139"/>
                              <a:gd name="T82" fmla="*/ 20 w 32"/>
                              <a:gd name="T83" fmla="*/ 15 h 139"/>
                              <a:gd name="T84" fmla="*/ 20 w 32"/>
                              <a:gd name="T85" fmla="*/ 12 h 139"/>
                              <a:gd name="T86" fmla="*/ 24 w 32"/>
                              <a:gd name="T87" fmla="*/ 6 h 139"/>
                              <a:gd name="T88" fmla="*/ 24 w 32"/>
                              <a:gd name="T89" fmla="*/ 6 h 13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5"/>
                        <wps:cNvSpPr>
                          <a:spLocks/>
                        </wps:cNvSpPr>
                        <wps:spPr bwMode="auto">
                          <a:xfrm>
                            <a:off x="8463" y="985"/>
                            <a:ext cx="26" cy="112"/>
                          </a:xfrm>
                          <a:custGeom>
                            <a:avLst/>
                            <a:gdLst>
                              <a:gd name="T0" fmla="*/ 26 w 32"/>
                              <a:gd name="T1" fmla="*/ 6 h 139"/>
                              <a:gd name="T2" fmla="*/ 26 w 32"/>
                              <a:gd name="T3" fmla="*/ 3 h 139"/>
                              <a:gd name="T4" fmla="*/ 26 w 32"/>
                              <a:gd name="T5" fmla="*/ 0 h 139"/>
                              <a:gd name="T6" fmla="*/ 3 w 32"/>
                              <a:gd name="T7" fmla="*/ 0 h 139"/>
                              <a:gd name="T8" fmla="*/ 0 w 32"/>
                              <a:gd name="T9" fmla="*/ 6 h 139"/>
                              <a:gd name="T10" fmla="*/ 3 w 32"/>
                              <a:gd name="T11" fmla="*/ 6 h 139"/>
                              <a:gd name="T12" fmla="*/ 3 w 32"/>
                              <a:gd name="T13" fmla="*/ 6 h 139"/>
                              <a:gd name="T14" fmla="*/ 3 w 32"/>
                              <a:gd name="T15" fmla="*/ 6 h 139"/>
                              <a:gd name="T16" fmla="*/ 6 w 32"/>
                              <a:gd name="T17" fmla="*/ 12 h 139"/>
                              <a:gd name="T18" fmla="*/ 6 w 32"/>
                              <a:gd name="T19" fmla="*/ 15 h 139"/>
                              <a:gd name="T20" fmla="*/ 6 w 32"/>
                              <a:gd name="T21" fmla="*/ 15 h 139"/>
                              <a:gd name="T22" fmla="*/ 3 w 32"/>
                              <a:gd name="T23" fmla="*/ 15 h 139"/>
                              <a:gd name="T24" fmla="*/ 3 w 32"/>
                              <a:gd name="T25" fmla="*/ 18 h 139"/>
                              <a:gd name="T26" fmla="*/ 3 w 32"/>
                              <a:gd name="T27" fmla="*/ 18 h 139"/>
                              <a:gd name="T28" fmla="*/ 6 w 32"/>
                              <a:gd name="T29" fmla="*/ 18 h 139"/>
                              <a:gd name="T30" fmla="*/ 6 w 32"/>
                              <a:gd name="T31" fmla="*/ 18 h 139"/>
                              <a:gd name="T32" fmla="*/ 6 w 32"/>
                              <a:gd name="T33" fmla="*/ 18 h 139"/>
                              <a:gd name="T34" fmla="*/ 6 w 32"/>
                              <a:gd name="T35" fmla="*/ 20 h 139"/>
                              <a:gd name="T36" fmla="*/ 6 w 32"/>
                              <a:gd name="T37" fmla="*/ 106 h 139"/>
                              <a:gd name="T38" fmla="*/ 3 w 32"/>
                              <a:gd name="T39" fmla="*/ 106 h 139"/>
                              <a:gd name="T40" fmla="*/ 3 w 32"/>
                              <a:gd name="T41" fmla="*/ 110 h 139"/>
                              <a:gd name="T42" fmla="*/ 3 w 32"/>
                              <a:gd name="T43" fmla="*/ 110 h 139"/>
                              <a:gd name="T44" fmla="*/ 3 w 32"/>
                              <a:gd name="T45" fmla="*/ 110 h 139"/>
                              <a:gd name="T46" fmla="*/ 3 w 32"/>
                              <a:gd name="T47" fmla="*/ 110 h 139"/>
                              <a:gd name="T48" fmla="*/ 3 w 32"/>
                              <a:gd name="T49" fmla="*/ 110 h 139"/>
                              <a:gd name="T50" fmla="*/ 26 w 32"/>
                              <a:gd name="T51" fmla="*/ 112 h 139"/>
                              <a:gd name="T52" fmla="*/ 26 w 32"/>
                              <a:gd name="T53" fmla="*/ 110 h 139"/>
                              <a:gd name="T54" fmla="*/ 26 w 32"/>
                              <a:gd name="T55" fmla="*/ 110 h 139"/>
                              <a:gd name="T56" fmla="*/ 24 w 32"/>
                              <a:gd name="T57" fmla="*/ 110 h 139"/>
                              <a:gd name="T58" fmla="*/ 24 w 32"/>
                              <a:gd name="T59" fmla="*/ 110 h 139"/>
                              <a:gd name="T60" fmla="*/ 24 w 32"/>
                              <a:gd name="T61" fmla="*/ 106 h 139"/>
                              <a:gd name="T62" fmla="*/ 24 w 32"/>
                              <a:gd name="T63" fmla="*/ 106 h 139"/>
                              <a:gd name="T64" fmla="*/ 24 w 32"/>
                              <a:gd name="T65" fmla="*/ 106 h 139"/>
                              <a:gd name="T66" fmla="*/ 24 w 32"/>
                              <a:gd name="T67" fmla="*/ 20 h 139"/>
                              <a:gd name="T68" fmla="*/ 24 w 32"/>
                              <a:gd name="T69" fmla="*/ 18 h 139"/>
                              <a:gd name="T70" fmla="*/ 24 w 32"/>
                              <a:gd name="T71" fmla="*/ 18 h 139"/>
                              <a:gd name="T72" fmla="*/ 24 w 32"/>
                              <a:gd name="T73" fmla="*/ 18 h 139"/>
                              <a:gd name="T74" fmla="*/ 24 w 32"/>
                              <a:gd name="T75" fmla="*/ 18 h 139"/>
                              <a:gd name="T76" fmla="*/ 24 w 32"/>
                              <a:gd name="T77" fmla="*/ 18 h 139"/>
                              <a:gd name="T78" fmla="*/ 24 w 32"/>
                              <a:gd name="T79" fmla="*/ 15 h 139"/>
                              <a:gd name="T80" fmla="*/ 24 w 32"/>
                              <a:gd name="T81" fmla="*/ 15 h 139"/>
                              <a:gd name="T82" fmla="*/ 24 w 32"/>
                              <a:gd name="T83" fmla="*/ 15 h 139"/>
                              <a:gd name="T84" fmla="*/ 20 w 32"/>
                              <a:gd name="T85" fmla="*/ 12 h 139"/>
                              <a:gd name="T86" fmla="*/ 24 w 32"/>
                              <a:gd name="T87" fmla="*/ 6 h 139"/>
                              <a:gd name="T88" fmla="*/ 24 w 32"/>
                              <a:gd name="T89" fmla="*/ 6 h 13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6"/>
                        <wps:cNvSpPr>
                          <a:spLocks/>
                        </wps:cNvSpPr>
                        <wps:spPr bwMode="auto">
                          <a:xfrm>
                            <a:off x="8415" y="985"/>
                            <a:ext cx="22" cy="112"/>
                          </a:xfrm>
                          <a:custGeom>
                            <a:avLst/>
                            <a:gdLst>
                              <a:gd name="T0" fmla="*/ 22 w 28"/>
                              <a:gd name="T1" fmla="*/ 6 h 139"/>
                              <a:gd name="T2" fmla="*/ 22 w 28"/>
                              <a:gd name="T3" fmla="*/ 3 h 139"/>
                              <a:gd name="T4" fmla="*/ 22 w 28"/>
                              <a:gd name="T5" fmla="*/ 0 h 139"/>
                              <a:gd name="T6" fmla="*/ 0 w 28"/>
                              <a:gd name="T7" fmla="*/ 0 h 139"/>
                              <a:gd name="T8" fmla="*/ 0 w 28"/>
                              <a:gd name="T9" fmla="*/ 6 h 139"/>
                              <a:gd name="T10" fmla="*/ 0 w 28"/>
                              <a:gd name="T11" fmla="*/ 6 h 139"/>
                              <a:gd name="T12" fmla="*/ 0 w 28"/>
                              <a:gd name="T13" fmla="*/ 6 h 139"/>
                              <a:gd name="T14" fmla="*/ 0 w 28"/>
                              <a:gd name="T15" fmla="*/ 6 h 139"/>
                              <a:gd name="T16" fmla="*/ 3 w 28"/>
                              <a:gd name="T17" fmla="*/ 12 h 139"/>
                              <a:gd name="T18" fmla="*/ 3 w 28"/>
                              <a:gd name="T19" fmla="*/ 15 h 139"/>
                              <a:gd name="T20" fmla="*/ 3 w 28"/>
                              <a:gd name="T21" fmla="*/ 15 h 139"/>
                              <a:gd name="T22" fmla="*/ 3 w 28"/>
                              <a:gd name="T23" fmla="*/ 15 h 139"/>
                              <a:gd name="T24" fmla="*/ 3 w 28"/>
                              <a:gd name="T25" fmla="*/ 18 h 139"/>
                              <a:gd name="T26" fmla="*/ 3 w 28"/>
                              <a:gd name="T27" fmla="*/ 18 h 139"/>
                              <a:gd name="T28" fmla="*/ 3 w 28"/>
                              <a:gd name="T29" fmla="*/ 18 h 139"/>
                              <a:gd name="T30" fmla="*/ 3 w 28"/>
                              <a:gd name="T31" fmla="*/ 18 h 139"/>
                              <a:gd name="T32" fmla="*/ 3 w 28"/>
                              <a:gd name="T33" fmla="*/ 18 h 139"/>
                              <a:gd name="T34" fmla="*/ 3 w 28"/>
                              <a:gd name="T35" fmla="*/ 20 h 139"/>
                              <a:gd name="T36" fmla="*/ 3 w 28"/>
                              <a:gd name="T37" fmla="*/ 106 h 139"/>
                              <a:gd name="T38" fmla="*/ 3 w 28"/>
                              <a:gd name="T39" fmla="*/ 106 h 139"/>
                              <a:gd name="T40" fmla="*/ 3 w 28"/>
                              <a:gd name="T41" fmla="*/ 110 h 139"/>
                              <a:gd name="T42" fmla="*/ 3 w 28"/>
                              <a:gd name="T43" fmla="*/ 110 h 139"/>
                              <a:gd name="T44" fmla="*/ 0 w 28"/>
                              <a:gd name="T45" fmla="*/ 110 h 139"/>
                              <a:gd name="T46" fmla="*/ 0 w 28"/>
                              <a:gd name="T47" fmla="*/ 110 h 139"/>
                              <a:gd name="T48" fmla="*/ 0 w 28"/>
                              <a:gd name="T49" fmla="*/ 110 h 139"/>
                              <a:gd name="T50" fmla="*/ 22 w 28"/>
                              <a:gd name="T51" fmla="*/ 112 h 139"/>
                              <a:gd name="T52" fmla="*/ 22 w 28"/>
                              <a:gd name="T53" fmla="*/ 110 h 139"/>
                              <a:gd name="T54" fmla="*/ 22 w 28"/>
                              <a:gd name="T55" fmla="*/ 110 h 139"/>
                              <a:gd name="T56" fmla="*/ 20 w 28"/>
                              <a:gd name="T57" fmla="*/ 110 h 139"/>
                              <a:gd name="T58" fmla="*/ 20 w 28"/>
                              <a:gd name="T59" fmla="*/ 110 h 139"/>
                              <a:gd name="T60" fmla="*/ 20 w 28"/>
                              <a:gd name="T61" fmla="*/ 106 h 139"/>
                              <a:gd name="T62" fmla="*/ 20 w 28"/>
                              <a:gd name="T63" fmla="*/ 106 h 139"/>
                              <a:gd name="T64" fmla="*/ 20 w 28"/>
                              <a:gd name="T65" fmla="*/ 106 h 139"/>
                              <a:gd name="T66" fmla="*/ 20 w 28"/>
                              <a:gd name="T67" fmla="*/ 20 h 139"/>
                              <a:gd name="T68" fmla="*/ 20 w 28"/>
                              <a:gd name="T69" fmla="*/ 18 h 139"/>
                              <a:gd name="T70" fmla="*/ 20 w 28"/>
                              <a:gd name="T71" fmla="*/ 18 h 139"/>
                              <a:gd name="T72" fmla="*/ 20 w 28"/>
                              <a:gd name="T73" fmla="*/ 18 h 139"/>
                              <a:gd name="T74" fmla="*/ 20 w 28"/>
                              <a:gd name="T75" fmla="*/ 18 h 139"/>
                              <a:gd name="T76" fmla="*/ 20 w 28"/>
                              <a:gd name="T77" fmla="*/ 18 h 139"/>
                              <a:gd name="T78" fmla="*/ 20 w 28"/>
                              <a:gd name="T79" fmla="*/ 15 h 139"/>
                              <a:gd name="T80" fmla="*/ 20 w 28"/>
                              <a:gd name="T81" fmla="*/ 15 h 139"/>
                              <a:gd name="T82" fmla="*/ 20 w 28"/>
                              <a:gd name="T83" fmla="*/ 15 h 139"/>
                              <a:gd name="T84" fmla="*/ 20 w 28"/>
                              <a:gd name="T85" fmla="*/ 12 h 139"/>
                              <a:gd name="T86" fmla="*/ 22 w 28"/>
                              <a:gd name="T87" fmla="*/ 6 h 139"/>
                              <a:gd name="T88" fmla="*/ 22 w 28"/>
                              <a:gd name="T89" fmla="*/ 6 h 13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7"/>
                        <wps:cNvSpPr>
                          <a:spLocks/>
                        </wps:cNvSpPr>
                        <wps:spPr bwMode="auto">
                          <a:xfrm>
                            <a:off x="8481" y="764"/>
                            <a:ext cx="145" cy="170"/>
                          </a:xfrm>
                          <a:custGeom>
                            <a:avLst/>
                            <a:gdLst>
                              <a:gd name="T0" fmla="*/ 142 w 181"/>
                              <a:gd name="T1" fmla="*/ 136 h 210"/>
                              <a:gd name="T2" fmla="*/ 142 w 181"/>
                              <a:gd name="T3" fmla="*/ 133 h 210"/>
                              <a:gd name="T4" fmla="*/ 136 w 181"/>
                              <a:gd name="T5" fmla="*/ 133 h 210"/>
                              <a:gd name="T6" fmla="*/ 136 w 181"/>
                              <a:gd name="T7" fmla="*/ 127 h 210"/>
                              <a:gd name="T8" fmla="*/ 133 w 181"/>
                              <a:gd name="T9" fmla="*/ 127 h 210"/>
                              <a:gd name="T10" fmla="*/ 122 w 181"/>
                              <a:gd name="T11" fmla="*/ 83 h 210"/>
                              <a:gd name="T12" fmla="*/ 94 w 181"/>
                              <a:gd name="T13" fmla="*/ 57 h 210"/>
                              <a:gd name="T14" fmla="*/ 85 w 181"/>
                              <a:gd name="T15" fmla="*/ 52 h 210"/>
                              <a:gd name="T16" fmla="*/ 85 w 181"/>
                              <a:gd name="T17" fmla="*/ 49 h 210"/>
                              <a:gd name="T18" fmla="*/ 88 w 181"/>
                              <a:gd name="T19" fmla="*/ 46 h 210"/>
                              <a:gd name="T20" fmla="*/ 83 w 181"/>
                              <a:gd name="T21" fmla="*/ 44 h 210"/>
                              <a:gd name="T22" fmla="*/ 83 w 181"/>
                              <a:gd name="T23" fmla="*/ 40 h 210"/>
                              <a:gd name="T24" fmla="*/ 83 w 181"/>
                              <a:gd name="T25" fmla="*/ 23 h 210"/>
                              <a:gd name="T26" fmla="*/ 83 w 181"/>
                              <a:gd name="T27" fmla="*/ 23 h 210"/>
                              <a:gd name="T28" fmla="*/ 83 w 181"/>
                              <a:gd name="T29" fmla="*/ 20 h 210"/>
                              <a:gd name="T30" fmla="*/ 83 w 181"/>
                              <a:gd name="T31" fmla="*/ 18 h 210"/>
                              <a:gd name="T32" fmla="*/ 83 w 181"/>
                              <a:gd name="T33" fmla="*/ 18 h 210"/>
                              <a:gd name="T34" fmla="*/ 83 w 181"/>
                              <a:gd name="T35" fmla="*/ 15 h 210"/>
                              <a:gd name="T36" fmla="*/ 79 w 181"/>
                              <a:gd name="T37" fmla="*/ 15 h 210"/>
                              <a:gd name="T38" fmla="*/ 74 w 181"/>
                              <a:gd name="T39" fmla="*/ 6 h 210"/>
                              <a:gd name="T40" fmla="*/ 74 w 181"/>
                              <a:gd name="T41" fmla="*/ 6 h 210"/>
                              <a:gd name="T42" fmla="*/ 74 w 181"/>
                              <a:gd name="T43" fmla="*/ 3 h 210"/>
                              <a:gd name="T44" fmla="*/ 70 w 181"/>
                              <a:gd name="T45" fmla="*/ 3 h 210"/>
                              <a:gd name="T46" fmla="*/ 70 w 181"/>
                              <a:gd name="T47" fmla="*/ 6 h 210"/>
                              <a:gd name="T48" fmla="*/ 68 w 181"/>
                              <a:gd name="T49" fmla="*/ 6 h 210"/>
                              <a:gd name="T50" fmla="*/ 62 w 181"/>
                              <a:gd name="T51" fmla="*/ 15 h 210"/>
                              <a:gd name="T52" fmla="*/ 62 w 181"/>
                              <a:gd name="T53" fmla="*/ 15 h 210"/>
                              <a:gd name="T54" fmla="*/ 62 w 181"/>
                              <a:gd name="T55" fmla="*/ 18 h 210"/>
                              <a:gd name="T56" fmla="*/ 62 w 181"/>
                              <a:gd name="T57" fmla="*/ 18 h 210"/>
                              <a:gd name="T58" fmla="*/ 62 w 181"/>
                              <a:gd name="T59" fmla="*/ 20 h 210"/>
                              <a:gd name="T60" fmla="*/ 62 w 181"/>
                              <a:gd name="T61" fmla="*/ 23 h 210"/>
                              <a:gd name="T62" fmla="*/ 62 w 181"/>
                              <a:gd name="T63" fmla="*/ 23 h 210"/>
                              <a:gd name="T64" fmla="*/ 62 w 181"/>
                              <a:gd name="T65" fmla="*/ 40 h 210"/>
                              <a:gd name="T66" fmla="*/ 59 w 181"/>
                              <a:gd name="T67" fmla="*/ 44 h 210"/>
                              <a:gd name="T68" fmla="*/ 57 w 181"/>
                              <a:gd name="T69" fmla="*/ 49 h 210"/>
                              <a:gd name="T70" fmla="*/ 59 w 181"/>
                              <a:gd name="T71" fmla="*/ 49 h 210"/>
                              <a:gd name="T72" fmla="*/ 57 w 181"/>
                              <a:gd name="T73" fmla="*/ 52 h 210"/>
                              <a:gd name="T74" fmla="*/ 51 w 181"/>
                              <a:gd name="T75" fmla="*/ 57 h 210"/>
                              <a:gd name="T76" fmla="*/ 22 w 181"/>
                              <a:gd name="T77" fmla="*/ 83 h 210"/>
                              <a:gd name="T78" fmla="*/ 11 w 181"/>
                              <a:gd name="T79" fmla="*/ 127 h 210"/>
                              <a:gd name="T80" fmla="*/ 8 w 181"/>
                              <a:gd name="T81" fmla="*/ 127 h 210"/>
                              <a:gd name="T82" fmla="*/ 6 w 181"/>
                              <a:gd name="T83" fmla="*/ 133 h 210"/>
                              <a:gd name="T84" fmla="*/ 2 w 181"/>
                              <a:gd name="T85" fmla="*/ 133 h 210"/>
                              <a:gd name="T86" fmla="*/ 2 w 181"/>
                              <a:gd name="T87" fmla="*/ 136 h 210"/>
                              <a:gd name="T88" fmla="*/ 0 w 181"/>
                              <a:gd name="T89" fmla="*/ 136 h 210"/>
                              <a:gd name="T90" fmla="*/ 0 w 181"/>
                              <a:gd name="T91" fmla="*/ 138 h 210"/>
                              <a:gd name="T92" fmla="*/ 2 w 181"/>
                              <a:gd name="T93" fmla="*/ 144 h 210"/>
                              <a:gd name="T94" fmla="*/ 2 w 181"/>
                              <a:gd name="T95" fmla="*/ 159 h 210"/>
                              <a:gd name="T96" fmla="*/ 2 w 181"/>
                              <a:gd name="T97" fmla="*/ 159 h 210"/>
                              <a:gd name="T98" fmla="*/ 142 w 181"/>
                              <a:gd name="T99" fmla="*/ 170 h 210"/>
                              <a:gd name="T100" fmla="*/ 142 w 181"/>
                              <a:gd name="T101" fmla="*/ 159 h 210"/>
                              <a:gd name="T102" fmla="*/ 139 w 181"/>
                              <a:gd name="T103" fmla="*/ 144 h 210"/>
                              <a:gd name="T104" fmla="*/ 142 w 181"/>
                              <a:gd name="T105" fmla="*/ 142 h 210"/>
                              <a:gd name="T106" fmla="*/ 145 w 181"/>
                              <a:gd name="T107" fmla="*/ 138 h 210"/>
                              <a:gd name="T108" fmla="*/ 145 w 181"/>
                              <a:gd name="T109" fmla="*/ 136 h 21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8"/>
                        <wps:cNvSpPr>
                          <a:spLocks/>
                        </wps:cNvSpPr>
                        <wps:spPr bwMode="auto">
                          <a:xfrm>
                            <a:off x="8389" y="1097"/>
                            <a:ext cx="326" cy="52"/>
                          </a:xfrm>
                          <a:custGeom>
                            <a:avLst/>
                            <a:gdLst>
                              <a:gd name="T0" fmla="*/ 315 w 405"/>
                              <a:gd name="T1" fmla="*/ 29 h 64"/>
                              <a:gd name="T2" fmla="*/ 315 w 405"/>
                              <a:gd name="T3" fmla="*/ 9 h 64"/>
                              <a:gd name="T4" fmla="*/ 303 w 405"/>
                              <a:gd name="T5" fmla="*/ 9 h 64"/>
                              <a:gd name="T6" fmla="*/ 303 w 405"/>
                              <a:gd name="T7" fmla="*/ 0 h 64"/>
                              <a:gd name="T8" fmla="*/ 26 w 405"/>
                              <a:gd name="T9" fmla="*/ 0 h 64"/>
                              <a:gd name="T10" fmla="*/ 26 w 405"/>
                              <a:gd name="T11" fmla="*/ 9 h 64"/>
                              <a:gd name="T12" fmla="*/ 14 w 405"/>
                              <a:gd name="T13" fmla="*/ 9 h 64"/>
                              <a:gd name="T14" fmla="*/ 14 w 405"/>
                              <a:gd name="T15" fmla="*/ 29 h 64"/>
                              <a:gd name="T16" fmla="*/ 0 w 405"/>
                              <a:gd name="T17" fmla="*/ 29 h 64"/>
                              <a:gd name="T18" fmla="*/ 0 w 405"/>
                              <a:gd name="T19" fmla="*/ 52 h 64"/>
                              <a:gd name="T20" fmla="*/ 326 w 405"/>
                              <a:gd name="T21" fmla="*/ 52 h 64"/>
                              <a:gd name="T22" fmla="*/ 326 w 405"/>
                              <a:gd name="T23" fmla="*/ 29 h 64"/>
                              <a:gd name="T24" fmla="*/ 315 w 405"/>
                              <a:gd name="T25" fmla="*/ 29 h 64"/>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80495A" id="Group 1" o:spid="_x0000_s1026" style="position:absolute;margin-left:-76.65pt;margin-top:-83.7pt;width:706.05pt;height:97.6pt;z-index:-251658239" coordorigin="-126,-333" coordsize="14121,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">
                <v:shape id="Freeform 9" o:spid="_x0000_s1027" style="position:absolute;left:-126;top:-333;width:14121;height:1952;visibility:visible;mso-wrap-style:square;v-text-anchor:top" coordsize="17541,24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" adj="-11796480,,540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strokeweight=".7pt">
                  <v:stroke joinstyle="round"/>
                  <v:formulas/>
                  <v:path arrowok="t" o:connecttype="custom" o:connectlocs="7331,1572;7303,1549;7248,1466;7232,1378;7460,887;7460,1367;7471,1410;7487,1431;7541,1457;7587,1454;7634,1431;7650,1410;7662,1367;7894,887;7892,1341;7873,1450;7848,1500;7810,1549;8128,1572;8092,1542;8049,1489;7998,1390;7977,1255;7984,1181;8016,1077;8074,983;8159,912;8269,871;8357,861;8479,878;8587,925;8649,978;8700,1044;8517,1159;8486,1103;8440,1057;8400,1044;8366,1039;8318,1048;8267,1077;8237,1122;8216,1191;8212,1242;8225,1338;8246,1390;8281,1427;8327,1450;8366,1454;8419,1445;8458,1421;8504,1362;8710,1429;8663,1505;8617,1553;8803,887;9334,1424;11368,0" o:connectangles="0,0,0,0,0,0,0,0,0,0,0,0,0,0,0,0,0,0,0,0,0,0,0,0,0,0,0,0,0,0,0,0,0,0,0,0,0,0,0,0,0,0,0,0,0,0,0,0,0,0,0,0,0,0,0,0,0" textboxrect="0,0,17541,2424"/>
                  <v:textbox>
                    <w:txbxContent>
                      <w:p w14:paraId="4BB36678" w14:textId="77777777" w:rsidR="002C618C" w:rsidRDefault="002C618C" w:rsidP="005F4F17">
                        <w:pPr>
                          <w:jc w:val="center"/>
                        </w:pPr>
                      </w:p>
                    </w:txbxContent>
                  </v:textbox>
                </v:shape>
                <v:shape id="Freeform 10" o:spid="_x0000_s1028" style="position:absolute;left:8398;top:928;width:311;height:60;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" path="m387,43r,l191,,,43,3,53r4,4l10,71r,4l17,75r348,l372,75r4,-4l380,57r,-4l383,53r4,-10xe" fillcolor="black" stroked="f">
                  <v:path arrowok="t" o:connecttype="custom" o:connectlocs="250,27;250,27;123,0;123,0;0,27;0,27;0,27;2,34;2,34;2,34;2,34;2,34;5,37;6,46;6,46;6,48;6,48;11,48;235,48;235,48;240,48;240,48;243,46;245,37;245,37;245,34;248,34;248,34;248,34;250,27;250,27;250,27;250,27" o:connectangles="0,0,0,0,0,0,0,0,0,0,0,0,0,0,0,0,0,0,0,0,0,0,0,0,0,0,0,0,0,0,0,0,0"/>
                </v:shape>
                <v:shape id="Freeform 11" o:spid="_x0000_s1029" style="position:absolute;left:8669;top:985;width:22;height:112;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" path="m28,7r,l28,4,28,,,,,4,,7r,4l3,15r,3l,18r3,4l3,25r,107l,132r,4l,139r28,l28,136r-3,l25,132,25,25r,-3l25,18r,-3l25,11r,-4l28,7xe" fillcolor="black" stroked="f">
                  <v:path arrowok="t" o:connecttype="custom" o:connectlocs="17,5;17,2;17,0;0,0;0,5;0,5;0,5;0,5;2,10;2,12;2,12;0,12;2,15;2,15;2,15;2,15;2,15;2,16;2,85;0,85;0,89;0,89;0,89;0,89;0,89;17,90;17,89;17,89;16,89;16,89;16,85;16,85;16,85;16,16;16,15;16,15;16,15;16,15;16,15;16,12;16,12;16,12;16,10;16,5;17,5" o:connectangles="0,0,0,0,0,0,0,0,0,0,0,0,0,0,0,0,0,0,0,0,0,0,0,0,0,0,0,0,0,0,0,0,0,0,0,0,0,0,0,0,0,0,0,0,0"/>
                </v:shape>
                <v:shape id="Freeform 12" o:spid="_x0000_s1030" style="position:absolute;left:8617;top:985;width:23;height:112;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" path="m28,7r,l28,4,28,,,,,4,,7r4,4l4,15r,3l4,22r,3l4,132r,4l,136r,3l28,139r,-3l25,136r,-4l25,25r,-3l25,18r,-3l25,11,28,7xe" fillcolor="black" stroked="f">
                  <v:path arrowok="t" o:connecttype="custom" o:connectlocs="19,5;19,2;19,0;0,0;0,5;0,5;0,5;0,5;2,10;2,12;2,12;2,12;2,15;2,15;2,15;2,15;2,15;2,16;2,85;2,85;2,89;2,89;0,89;0,89;0,89;19,90;19,89;19,89;19,89;17,89;17,85;17,85;17,85;17,16;17,15;17,15;17,15;17,15;17,15;17,12;17,12;17,12;17,10;19,5;19,5" o:connectangles="0,0,0,0,0,0,0,0,0,0,0,0,0,0,0,0,0,0,0,0,0,0,0,0,0,0,0,0,0,0,0,0,0,0,0,0,0,0,0,0,0,0,0,0,0"/>
                </v:shape>
                <v:shape id="Freeform 13" o:spid="_x0000_s1031" style="position:absolute;left:8566;top:985;width:23;height:112;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" path="m29,7r,l29,4,29,,,,,4,,7r4,l4,11r,4l4,18r,4l4,25r,107l4,136r-4,l,139r29,l29,136r,-4l25,132,25,25r,-3l29,18r-4,l25,15r4,-4l29,7xe" fillcolor="black" stroked="f">
                  <v:path arrowok="t" o:connecttype="custom" o:connectlocs="18,5;18,2;18,0;0,0;0,5;0,5;0,5;2,5;2,10;2,12;2,12;2,12;2,15;2,15;2,15;2,15;2,15;2,16;2,85;2,85;2,89;2,89;2,89;0,89;0,89;18,90;18,89;18,89;18,89;18,89;18,85;18,85;16,85;16,16;16,15;16,15;16,15;16,15;16,15;18,12;16,12;16,12;16,10;18,5;18,5" o:connectangles="0,0,0,0,0,0,0,0,0,0,0,0,0,0,0,0,0,0,0,0,0,0,0,0,0,0,0,0,0,0,0,0,0,0,0,0,0,0,0,0,0,0,0,0,0"/>
                </v:shape>
                <v:shape id="Freeform 14" o:spid="_x0000_s1032" style="position:absolute;left:8514;top:985;width:26;height:112;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" path="m32,7r,l32,4,32,,,,,4,,7r4,l4,11r3,4l7,18r-3,l4,22r3,l7,25r,107l4,132r,4l,136r,3l32,139r,-3l29,136r,-4l25,132,25,25r,-3l29,22r,-4l25,18r,-3l29,11r,-4l32,7xe" fillcolor="black" stroked="f">
                  <v:path arrowok="t" o:connecttype="custom" o:connectlocs="21,5;21,2;21,0;0,0;0,5;0,5;2,5;2,5;5,10;5,12;2,12;2,12;2,15;2,15;2,15;2,15;5,15;5,16;5,85;2,85;2,89;2,89;2,89;2,89;0,89;21,90;21,89;20,89;20,89;20,89;20,85;20,85;16,85;16,16;16,15;16,15;20,15;20,15;20,15;20,12;20,12;16,12;16,10;20,5;20,5" o:connectangles="0,0,0,0,0,0,0,0,0,0,0,0,0,0,0,0,0,0,0,0,0,0,0,0,0,0,0,0,0,0,0,0,0,0,0,0,0,0,0,0,0,0,0,0,0"/>
                </v:shape>
                <v:shape id="Freeform 15" o:spid="_x0000_s1033" style="position:absolute;left:8463;top:985;width:26;height:112;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" path="m32,7r,l32,4,32,,4,,,4,,7r4,l4,11r3,4l7,18r-3,l4,22r3,l7,25r,107l4,132r,4l4,139r28,l32,136r-3,l29,132,29,25r,-3l29,18,25,15r4,-4l29,7r3,xe" fillcolor="black" stroked="f">
                  <v:path arrowok="t" o:connecttype="custom" o:connectlocs="21,5;21,2;21,0;2,0;0,5;2,5;2,5;2,5;5,10;5,12;5,12;2,12;2,15;2,15;5,15;5,15;5,15;5,16;5,85;2,85;2,89;2,89;2,89;2,89;2,89;21,90;21,89;21,89;20,89;20,89;20,85;20,85;20,85;20,16;20,15;20,15;20,15;20,15;20,15;20,12;20,12;20,12;16,10;20,5;20,5" o:connectangles="0,0,0,0,0,0,0,0,0,0,0,0,0,0,0,0,0,0,0,0,0,0,0,0,0,0,0,0,0,0,0,0,0,0,0,0,0,0,0,0,0,0,0,0,0"/>
                </v:shape>
                <v:shape id="Freeform 16" o:spid="_x0000_s1034" style="position:absolute;left:8415;top:985;width:22;height:112;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" path="m28,7r,l28,4,28,,,,,4,,7r,4l4,15r,3l4,22r,3l4,132r,4l,136r,3l28,139r,-3l25,136r,-4l25,25r,-3l25,18r,-3l25,11,28,7xe" fillcolor="black" stroked="f">
                  <v:path arrowok="t" o:connecttype="custom" o:connectlocs="17,5;17,2;17,0;0,0;0,5;0,5;0,5;0,5;2,10;2,12;2,12;2,12;2,15;2,15;2,15;2,15;2,15;2,16;2,85;2,85;2,89;2,89;0,89;0,89;0,89;17,90;17,89;17,89;16,89;16,89;16,85;16,85;16,85;16,16;16,15;16,15;16,15;16,15;16,15;16,12;16,12;16,12;16,10;17,5;17,5" o:connectangles="0,0,0,0,0,0,0,0,0,0,0,0,0,0,0,0,0,0,0,0,0,0,0,0,0,0,0,0,0,0,0,0,0,0,0,0,0,0,0,0,0,0,0,0,0"/>
                </v:shape>
                <v:shape id="Freeform 17" o:spid="_x0000_s1035" style="position:absolute;left:8481;top:764;width:145;height:170;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&#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4,110;114,108;109,108;109,103;107,103;98,67;75,46;68,42;68,40;70,37;66,36;66,32;66,19;66,19;66,16;66,15;66,15;66,12;63,12;59,5;59,5;59,2;56,2;56,5;54,5;50,12;50,12;50,15;50,15;50,16;50,19;50,19;50,32;47,36;46,40;47,40;46,42;41,46;18,67;9,103;6,103;5,108;2,108;2,110;0,110;0,112;2,117;2,129;2,129;114,138;114,129;111,117;114,115;116,112;116,110" o:connectangles="0,0,0,0,0,0,0,0,0,0,0,0,0,0,0,0,0,0,0,0,0,0,0,0,0,0,0,0,0,0,0,0,0,0,0,0,0,0,0,0,0,0,0,0,0,0,0,0,0,0,0,0,0,0,0"/>
                </v:shape>
                <v:shape id="Freeform 18" o:spid="_x0000_s1036" style="position:absolute;left:8389;top:1097;width:326;height:52;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" path="m391,36r,-25l376,11,376,,32,r,11l18,11r,25l,36,,64r405,l405,36r-14,xe" fillcolor="black" stroked="f">
                  <v:path arrowok="t" o:connecttype="custom" o:connectlocs="254,24;254,7;244,7;244,0;21,0;21,7;11,7;11,24;0,24;0,42;262,42;262,24;254,24" o:connectangles="0,0,0,0,0,0,0,0,0,0,0,0,0"/>
                </v:shape>
              </v:group>
            </w:pict>
          </mc:Fallback>
        </mc:AlternateContent>
      </w:r>
      <w:r w:rsidRPr="004760BA">
        <w:rPr>
          <w:noProof/>
          <w:color w:val="2B579A"/>
          <w:shd w:val="clear" w:color="auto" w:fill="E6E6E6"/>
        </w:rPr>
        <mc:AlternateContent>
          <mc:Choice Requires="wpc">
            <w:drawing>
              <wp:anchor distT="0" distB="0" distL="114300" distR="114300" simplePos="0" relativeHeight="251658240" behindDoc="1" locked="0" layoutInCell="1" allowOverlap="1" wp14:anchorId="2FB27ECD" wp14:editId="6DB7413B">
                <wp:simplePos x="0" y="0"/>
                <wp:positionH relativeFrom="column">
                  <wp:posOffset>-1086485</wp:posOffset>
                </wp:positionH>
                <wp:positionV relativeFrom="paragraph">
                  <wp:posOffset>-1042670</wp:posOffset>
                </wp:positionV>
                <wp:extent cx="8966835" cy="1264920"/>
                <wp:effectExtent l="0" t="0" r="0" b="0"/>
                <wp:wrapNone/>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5EA59A0">
              <v:group id="Canvas 2" style="position:absolute;margin-left:-85.55pt;margin-top:-82.1pt;width:706.05pt;height:99.6pt;z-index:-251658240" coordsize="89668,12649" o:spid="_x0000_s1026" editas="canvas" w14:anchorId="5EE18D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89668;height:12649;visibility:visible;mso-wrap-style:square" type="#_x0000_t75">
                  <v:fill o:detectmouseclick="t"/>
                  <v:path o:connecttype="none"/>
                </v:shape>
              </v:group>
            </w:pict>
          </mc:Fallback>
        </mc:AlternateContent>
      </w:r>
    </w:p>
    <w:p w14:paraId="398A66A0" w14:textId="77777777" w:rsidR="00FD7790" w:rsidRPr="004760BA" w:rsidRDefault="00FD7790">
      <w:pPr>
        <w:pStyle w:val="TitlingLine3"/>
        <w:spacing w:before="60"/>
        <w:ind w:right="0"/>
        <w:rPr>
          <w:b/>
          <w:u w:val="single"/>
        </w:rPr>
      </w:pPr>
    </w:p>
    <w:p w14:paraId="0D8FCCFD" w14:textId="77777777" w:rsidR="001A2DBF" w:rsidRPr="004760BA" w:rsidRDefault="001A2DBF" w:rsidP="001A2DBF">
      <w:pPr>
        <w:pStyle w:val="TitlingLine3"/>
        <w:ind w:right="0"/>
        <w:rPr>
          <w:b/>
        </w:rPr>
      </w:pPr>
      <w:r w:rsidRPr="004760BA">
        <w:rPr>
          <w:b/>
          <w:u w:val="single"/>
        </w:rPr>
        <w:t>note to applicants</w:t>
      </w:r>
      <w:r w:rsidR="00FD7790" w:rsidRPr="004760BA">
        <w:rPr>
          <w:b/>
        </w:rPr>
        <w:t xml:space="preserve">: </w:t>
      </w:r>
      <w:r w:rsidRPr="004760BA">
        <w:rPr>
          <w:b/>
        </w:rPr>
        <w:t xml:space="preserve">it is important for you to include all relevant information about your research in this application form as your ethical approval will be based on this form.  Therefore anything not included will not be part of any ethical approval. </w:t>
      </w:r>
    </w:p>
    <w:p w14:paraId="60B7B69D" w14:textId="77777777" w:rsidR="001A2DBF" w:rsidRPr="004760BA" w:rsidRDefault="001A2DBF" w:rsidP="001A2DBF">
      <w:pPr>
        <w:pStyle w:val="TitlingLine3"/>
        <w:ind w:right="0"/>
        <w:rPr>
          <w:b/>
        </w:rPr>
      </w:pPr>
    </w:p>
    <w:p w14:paraId="02E5816D" w14:textId="77777777" w:rsidR="00FD7790" w:rsidRPr="004760BA" w:rsidRDefault="00FD7790" w:rsidP="001A2DBF">
      <w:pPr>
        <w:pStyle w:val="TitlingLine3"/>
        <w:ind w:right="0"/>
        <w:rPr>
          <w:b/>
        </w:rPr>
      </w:pPr>
      <w:r w:rsidRPr="004760BA">
        <w:rPr>
          <w:b/>
        </w:rPr>
        <w:t>You should read the Ethics Application Guidelines and have them available as you complete this form.</w:t>
      </w:r>
    </w:p>
    <w:p w14:paraId="39A2E4A7" w14:textId="77777777" w:rsidR="00FD7790" w:rsidRPr="004760BA" w:rsidRDefault="00FD7790" w:rsidP="005B6761">
      <w:pPr>
        <w:pStyle w:val="Heading3"/>
        <w:spacing w:before="480" w:after="240" w:line="240" w:lineRule="auto"/>
        <w:rPr>
          <w:b w:val="0"/>
          <w:sz w:val="28"/>
          <w:szCs w:val="28"/>
        </w:rPr>
      </w:pPr>
      <w:r w:rsidRPr="004760BA">
        <w:rPr>
          <w:b w:val="0"/>
          <w:sz w:val="28"/>
          <w:szCs w:val="28"/>
        </w:rPr>
        <w:t>APPLICATION FORM</w:t>
      </w:r>
    </w:p>
    <w:tbl>
      <w:tblPr>
        <w:tblW w:w="0" w:type="auto"/>
        <w:tblInd w:w="52" w:type="dxa"/>
        <w:tblBorders>
          <w:top w:val="single" w:sz="4" w:space="0" w:color="auto"/>
          <w:left w:val="single" w:sz="4" w:space="0" w:color="auto"/>
          <w:bottom w:val="single" w:sz="4" w:space="0" w:color="auto"/>
          <w:right w:val="single" w:sz="4" w:space="0" w:color="auto"/>
        </w:tblBorders>
        <w:shd w:val="clear" w:color="auto" w:fill="666666"/>
        <w:tblLayout w:type="fixed"/>
        <w:tblCellMar>
          <w:top w:w="113" w:type="dxa"/>
          <w:bottom w:w="113" w:type="dxa"/>
        </w:tblCellMar>
        <w:tblLook w:val="01E0" w:firstRow="1" w:lastRow="1" w:firstColumn="1" w:lastColumn="1" w:noHBand="0" w:noVBand="0"/>
      </w:tblPr>
      <w:tblGrid>
        <w:gridCol w:w="10205"/>
      </w:tblGrid>
      <w:tr w:rsidR="00FD7790" w:rsidRPr="004760BA" w14:paraId="328A73E0" w14:textId="77777777">
        <w:tc>
          <w:tcPr>
            <w:tcW w:w="10205" w:type="dxa"/>
            <w:tcBorders>
              <w:top w:val="single" w:sz="8" w:space="0" w:color="auto"/>
              <w:left w:val="single" w:sz="8" w:space="0" w:color="auto"/>
              <w:bottom w:val="single" w:sz="8" w:space="0" w:color="auto"/>
              <w:right w:val="single" w:sz="8" w:space="0" w:color="auto"/>
            </w:tcBorders>
            <w:shd w:val="clear" w:color="auto" w:fill="666666"/>
            <w:tcMar>
              <w:top w:w="0" w:type="dxa"/>
              <w:left w:w="108" w:type="dxa"/>
              <w:bottom w:w="0" w:type="dxa"/>
              <w:right w:w="108" w:type="dxa"/>
            </w:tcMar>
            <w:vAlign w:val="center"/>
          </w:tcPr>
          <w:p w14:paraId="392A9B09" w14:textId="77777777" w:rsidR="00FD7790" w:rsidRPr="004760BA" w:rsidRDefault="001A2DBF">
            <w:pPr>
              <w:tabs>
                <w:tab w:val="center" w:pos="4800"/>
              </w:tabs>
              <w:spacing w:before="100" w:after="100" w:line="240" w:lineRule="auto"/>
              <w:rPr>
                <w:b/>
                <w:color w:val="FFFFFF"/>
              </w:rPr>
            </w:pPr>
            <w:r w:rsidRPr="004760BA">
              <w:rPr>
                <w:b/>
                <w:color w:val="FFFFFF"/>
              </w:rPr>
              <w:t xml:space="preserve">SECTION A </w:t>
            </w:r>
            <w:r w:rsidRPr="004760BA">
              <w:rPr>
                <w:b/>
                <w:color w:val="FFFFFF"/>
              </w:rPr>
              <w:tab/>
              <w:t>APPLICATION FOR ETHICAL REVIEW: HIGH RISK</w:t>
            </w:r>
          </w:p>
        </w:tc>
      </w:tr>
    </w:tbl>
    <w:p w14:paraId="048C166B" w14:textId="77777777" w:rsidR="00FD7790" w:rsidRPr="004760BA"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4606"/>
        <w:gridCol w:w="4991"/>
      </w:tblGrid>
      <w:tr w:rsidR="002B64A2" w:rsidRPr="004760BA" w14:paraId="11D12651" w14:textId="77777777" w:rsidTr="002B64A2">
        <w:tc>
          <w:tcPr>
            <w:tcW w:w="596" w:type="dxa"/>
            <w:vMerge w:val="restart"/>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2B64A2" w:rsidRPr="004760BA" w14:paraId="22F81FA0"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0D44C9A3" w14:textId="77777777" w:rsidR="002B64A2" w:rsidRPr="004760BA" w:rsidRDefault="002B64A2" w:rsidP="002B64A2">
                  <w:pPr>
                    <w:spacing w:before="100" w:after="100" w:line="240" w:lineRule="auto"/>
                    <w:jc w:val="center"/>
                    <w:rPr>
                      <w:b/>
                      <w:color w:val="FFFFFF"/>
                    </w:rPr>
                  </w:pPr>
                  <w:r w:rsidRPr="004760BA">
                    <w:rPr>
                      <w:b/>
                      <w:color w:val="FFFFFF"/>
                    </w:rPr>
                    <w:t>A1</w:t>
                  </w:r>
                </w:p>
              </w:tc>
            </w:tr>
          </w:tbl>
          <w:p w14:paraId="23E1F373" w14:textId="77777777" w:rsidR="002B64A2" w:rsidRPr="004760BA" w:rsidRDefault="002B64A2" w:rsidP="002B64A2">
            <w:pPr>
              <w:rPr>
                <w:b/>
              </w:rPr>
            </w:pPr>
          </w:p>
        </w:tc>
        <w:tc>
          <w:tcPr>
            <w:tcW w:w="9597" w:type="dxa"/>
            <w:gridSpan w:val="2"/>
            <w:tcBorders>
              <w:top w:val="single" w:sz="8" w:space="0" w:color="auto"/>
              <w:left w:val="single" w:sz="2" w:space="0" w:color="auto"/>
              <w:bottom w:val="single" w:sz="2" w:space="0" w:color="auto"/>
              <w:right w:val="single" w:sz="8" w:space="0" w:color="auto"/>
            </w:tcBorders>
            <w:tcMar>
              <w:top w:w="57" w:type="dxa"/>
              <w:left w:w="57" w:type="dxa"/>
              <w:bottom w:w="57" w:type="dxa"/>
              <w:right w:w="57" w:type="dxa"/>
            </w:tcMar>
          </w:tcPr>
          <w:p w14:paraId="30D1D065" w14:textId="77777777" w:rsidR="00C17A75" w:rsidRPr="004760BA" w:rsidRDefault="002B64A2" w:rsidP="002B64A2">
            <w:pPr>
              <w:spacing w:line="240" w:lineRule="auto"/>
              <w:rPr>
                <w:rFonts w:cs="Arial"/>
                <w:b/>
                <w:bCs/>
                <w:szCs w:val="20"/>
              </w:rPr>
            </w:pPr>
            <w:r w:rsidRPr="004760BA">
              <w:rPr>
                <w:rFonts w:cs="Arial"/>
                <w:b/>
                <w:bCs/>
                <w:szCs w:val="20"/>
              </w:rPr>
              <w:t xml:space="preserve">Project Title: </w:t>
            </w:r>
            <w:r w:rsidR="005B3796" w:rsidRPr="004760BA">
              <w:rPr>
                <w:rFonts w:cs="Arial"/>
                <w:b/>
                <w:bCs/>
                <w:szCs w:val="20"/>
              </w:rPr>
              <w:t>Social Emotions</w:t>
            </w:r>
          </w:p>
          <w:p w14:paraId="3435DFA2" w14:textId="77777777" w:rsidR="002B64A2" w:rsidRPr="004760BA" w:rsidRDefault="002B64A2" w:rsidP="002B64A2">
            <w:pPr>
              <w:spacing w:line="240" w:lineRule="auto"/>
              <w:rPr>
                <w:sz w:val="16"/>
                <w:szCs w:val="16"/>
              </w:rPr>
            </w:pPr>
          </w:p>
        </w:tc>
      </w:tr>
      <w:tr w:rsidR="002B64A2" w:rsidRPr="004760BA" w14:paraId="200C1B1E" w14:textId="77777777" w:rsidTr="002B64A2">
        <w:tc>
          <w:tcPr>
            <w:tcW w:w="0" w:type="auto"/>
            <w:vMerge/>
            <w:tcBorders>
              <w:top w:val="single" w:sz="8" w:space="0" w:color="auto"/>
              <w:left w:val="single" w:sz="8" w:space="0" w:color="auto"/>
              <w:bottom w:val="single" w:sz="8" w:space="0" w:color="auto"/>
              <w:right w:val="single" w:sz="2" w:space="0" w:color="auto"/>
            </w:tcBorders>
            <w:vAlign w:val="center"/>
          </w:tcPr>
          <w:p w14:paraId="1FB7AA73" w14:textId="77777777" w:rsidR="002B64A2" w:rsidRPr="004760BA" w:rsidRDefault="002B64A2" w:rsidP="002B64A2">
            <w:pPr>
              <w:spacing w:line="240" w:lineRule="auto"/>
              <w:rPr>
                <w:b/>
              </w:rPr>
            </w:pPr>
          </w:p>
        </w:tc>
        <w:tc>
          <w:tcPr>
            <w:tcW w:w="4606" w:type="dxa"/>
            <w:tcBorders>
              <w:top w:val="single" w:sz="2" w:space="0" w:color="auto"/>
              <w:left w:val="single" w:sz="2" w:space="0" w:color="auto"/>
              <w:bottom w:val="single" w:sz="2" w:space="0" w:color="auto"/>
              <w:right w:val="single" w:sz="2" w:space="0" w:color="auto"/>
            </w:tcBorders>
            <w:tcMar>
              <w:top w:w="57" w:type="dxa"/>
              <w:left w:w="57" w:type="dxa"/>
              <w:bottom w:w="57" w:type="dxa"/>
              <w:right w:w="57" w:type="dxa"/>
            </w:tcMar>
          </w:tcPr>
          <w:p w14:paraId="6412BA05" w14:textId="77777777" w:rsidR="002B64A2" w:rsidRPr="004760BA" w:rsidRDefault="002B64A2" w:rsidP="002B64A2">
            <w:pPr>
              <w:tabs>
                <w:tab w:val="left" w:pos="1564"/>
              </w:tabs>
              <w:spacing w:line="240" w:lineRule="auto"/>
              <w:rPr>
                <w:sz w:val="16"/>
                <w:szCs w:val="16"/>
              </w:rPr>
            </w:pPr>
            <w:r w:rsidRPr="004760BA">
              <w:rPr>
                <w:rFonts w:cs="Arial"/>
                <w:sz w:val="16"/>
                <w:szCs w:val="16"/>
              </w:rPr>
              <w:t>Date of Submission:  20/02/2023</w:t>
            </w:r>
          </w:p>
        </w:tc>
        <w:tc>
          <w:tcPr>
            <w:tcW w:w="4991"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3D772D28" w14:textId="77777777" w:rsidR="002B64A2" w:rsidRPr="004760BA" w:rsidRDefault="002B64A2" w:rsidP="002B64A2">
            <w:pPr>
              <w:tabs>
                <w:tab w:val="left" w:pos="1564"/>
              </w:tabs>
              <w:spacing w:line="240" w:lineRule="auto"/>
              <w:rPr>
                <w:sz w:val="16"/>
                <w:szCs w:val="16"/>
              </w:rPr>
            </w:pPr>
            <w:r w:rsidRPr="004760BA">
              <w:rPr>
                <w:rFonts w:cs="Arial"/>
                <w:sz w:val="16"/>
                <w:szCs w:val="16"/>
              </w:rPr>
              <w:t>Proposed Data Collection Start Date:</w:t>
            </w:r>
            <w:r w:rsidRPr="004760BA">
              <w:rPr>
                <w:rFonts w:cs="Arial"/>
                <w:sz w:val="16"/>
                <w:szCs w:val="16"/>
              </w:rPr>
              <w:tab/>
            </w:r>
            <w:r w:rsidRPr="004760BA">
              <w:rPr>
                <w:rFonts w:cs="Arial"/>
                <w:szCs w:val="20"/>
              </w:rPr>
              <w:t>01/04/2023</w:t>
            </w:r>
          </w:p>
        </w:tc>
      </w:tr>
      <w:tr w:rsidR="002B64A2" w:rsidRPr="004760BA" w14:paraId="44EBF9AA" w14:textId="77777777" w:rsidTr="002B64A2">
        <w:tc>
          <w:tcPr>
            <w:tcW w:w="0" w:type="auto"/>
            <w:vMerge/>
            <w:tcBorders>
              <w:top w:val="single" w:sz="8" w:space="0" w:color="auto"/>
              <w:left w:val="single" w:sz="8" w:space="0" w:color="auto"/>
              <w:bottom w:val="single" w:sz="8" w:space="0" w:color="auto"/>
              <w:right w:val="single" w:sz="2" w:space="0" w:color="auto"/>
            </w:tcBorders>
            <w:vAlign w:val="center"/>
          </w:tcPr>
          <w:p w14:paraId="0B792199" w14:textId="77777777" w:rsidR="002B64A2" w:rsidRPr="004760BA" w:rsidRDefault="002B64A2" w:rsidP="002B64A2">
            <w:pPr>
              <w:spacing w:line="240" w:lineRule="auto"/>
              <w:rPr>
                <w:b/>
              </w:rPr>
            </w:pPr>
          </w:p>
        </w:tc>
        <w:tc>
          <w:tcPr>
            <w:tcW w:w="4606" w:type="dxa"/>
            <w:tcBorders>
              <w:top w:val="single" w:sz="2" w:space="0" w:color="auto"/>
              <w:left w:val="single" w:sz="2" w:space="0" w:color="auto"/>
              <w:bottom w:val="single" w:sz="2" w:space="0" w:color="auto"/>
              <w:right w:val="single" w:sz="2" w:space="0" w:color="auto"/>
            </w:tcBorders>
            <w:tcMar>
              <w:top w:w="57" w:type="dxa"/>
              <w:left w:w="57" w:type="dxa"/>
              <w:bottom w:w="57" w:type="dxa"/>
              <w:right w:w="57" w:type="dxa"/>
            </w:tcMar>
          </w:tcPr>
          <w:p w14:paraId="410A99F0" w14:textId="77777777" w:rsidR="002B64A2" w:rsidRPr="004760BA" w:rsidRDefault="002B64A2" w:rsidP="002B64A2">
            <w:pPr>
              <w:tabs>
                <w:tab w:val="left" w:pos="1564"/>
              </w:tabs>
              <w:spacing w:line="240" w:lineRule="auto"/>
              <w:rPr>
                <w:sz w:val="16"/>
                <w:szCs w:val="16"/>
              </w:rPr>
            </w:pPr>
            <w:r w:rsidRPr="004760BA">
              <w:rPr>
                <w:rFonts w:cs="Arial"/>
                <w:sz w:val="16"/>
                <w:szCs w:val="16"/>
              </w:rPr>
              <w:t xml:space="preserve">UCL Ethics Project ID Number: </w:t>
            </w:r>
            <w:r w:rsidRPr="004760BA">
              <w:rPr>
                <w:rFonts w:cs="Arial"/>
                <w:szCs w:val="20"/>
              </w:rPr>
              <w:t>24867/001</w:t>
            </w:r>
          </w:p>
        </w:tc>
        <w:tc>
          <w:tcPr>
            <w:tcW w:w="4991"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4EC05E3C" w14:textId="77777777" w:rsidR="002B64A2" w:rsidRPr="004760BA" w:rsidRDefault="002B64A2" w:rsidP="002B64A2">
            <w:pPr>
              <w:tabs>
                <w:tab w:val="left" w:pos="1564"/>
              </w:tabs>
              <w:spacing w:line="240" w:lineRule="auto"/>
              <w:rPr>
                <w:sz w:val="16"/>
                <w:szCs w:val="16"/>
              </w:rPr>
            </w:pPr>
            <w:r w:rsidRPr="004760BA">
              <w:rPr>
                <w:rFonts w:cs="Arial"/>
                <w:sz w:val="16"/>
                <w:szCs w:val="16"/>
              </w:rPr>
              <w:t xml:space="preserve">Proposed Data Collection End Date: </w:t>
            </w:r>
            <w:r w:rsidRPr="004760BA">
              <w:rPr>
                <w:rFonts w:cs="Arial"/>
                <w:sz w:val="16"/>
                <w:szCs w:val="16"/>
              </w:rPr>
              <w:tab/>
            </w:r>
            <w:r w:rsidRPr="004760BA">
              <w:rPr>
                <w:rFonts w:cs="Arial"/>
                <w:szCs w:val="20"/>
              </w:rPr>
              <w:t>31/05/2028</w:t>
            </w:r>
          </w:p>
        </w:tc>
      </w:tr>
      <w:tr w:rsidR="002B64A2" w:rsidRPr="004760BA" w14:paraId="0F7CED0A" w14:textId="77777777" w:rsidTr="002B64A2">
        <w:tc>
          <w:tcPr>
            <w:tcW w:w="0" w:type="auto"/>
            <w:vMerge/>
            <w:tcBorders>
              <w:top w:val="single" w:sz="8" w:space="0" w:color="auto"/>
              <w:left w:val="single" w:sz="8" w:space="0" w:color="auto"/>
              <w:bottom w:val="single" w:sz="8" w:space="0" w:color="auto"/>
              <w:right w:val="single" w:sz="2" w:space="0" w:color="auto"/>
            </w:tcBorders>
            <w:vAlign w:val="center"/>
          </w:tcPr>
          <w:p w14:paraId="2BD5CEBE" w14:textId="77777777" w:rsidR="002B64A2" w:rsidRPr="004760BA" w:rsidRDefault="002B64A2" w:rsidP="002B64A2">
            <w:pPr>
              <w:spacing w:line="240" w:lineRule="auto"/>
              <w:rPr>
                <w:b/>
              </w:rPr>
            </w:pPr>
          </w:p>
        </w:tc>
        <w:tc>
          <w:tcPr>
            <w:tcW w:w="9597" w:type="dxa"/>
            <w:gridSpan w:val="2"/>
            <w:tcBorders>
              <w:top w:val="single" w:sz="2" w:space="0" w:color="auto"/>
              <w:left w:val="single" w:sz="2" w:space="0" w:color="auto"/>
              <w:bottom w:val="nil"/>
              <w:right w:val="single" w:sz="8" w:space="0" w:color="auto"/>
            </w:tcBorders>
            <w:tcMar>
              <w:top w:w="57" w:type="dxa"/>
              <w:left w:w="57" w:type="dxa"/>
              <w:bottom w:w="57" w:type="dxa"/>
              <w:right w:w="57" w:type="dxa"/>
            </w:tcMar>
            <w:vAlign w:val="bottom"/>
          </w:tcPr>
          <w:p w14:paraId="44691CA6" w14:textId="77777777" w:rsidR="002B64A2" w:rsidRPr="004760BA" w:rsidRDefault="002B64A2" w:rsidP="002B64A2">
            <w:pPr>
              <w:tabs>
                <w:tab w:val="left" w:pos="1564"/>
              </w:tabs>
              <w:spacing w:line="240" w:lineRule="auto"/>
              <w:rPr>
                <w:i/>
                <w:sz w:val="16"/>
                <w:szCs w:val="16"/>
              </w:rPr>
            </w:pPr>
            <w:r w:rsidRPr="004760BA">
              <w:rPr>
                <w:rFonts w:cs="Arial"/>
                <w:b/>
                <w:bCs/>
                <w:sz w:val="16"/>
                <w:szCs w:val="16"/>
              </w:rPr>
              <w:t xml:space="preserve">Is this application for continuation of a research project that already has ethical approval?  </w:t>
            </w:r>
            <w:r w:rsidRPr="004760BA">
              <w:rPr>
                <w:rFonts w:cs="Arial"/>
                <w:b/>
                <w:bCs/>
                <w:i/>
                <w:sz w:val="16"/>
                <w:szCs w:val="16"/>
              </w:rPr>
              <w:t>For example, a preliminary/pilot study has been completed and this is an application for a follow-up project? If yes, please provide the information requested below.</w:t>
            </w:r>
          </w:p>
        </w:tc>
      </w:tr>
      <w:tr w:rsidR="002B64A2" w:rsidRPr="004760BA" w14:paraId="36D27BDA" w14:textId="77777777" w:rsidTr="002B64A2">
        <w:tc>
          <w:tcPr>
            <w:tcW w:w="0" w:type="auto"/>
            <w:vMerge/>
            <w:tcBorders>
              <w:top w:val="single" w:sz="8" w:space="0" w:color="auto"/>
              <w:left w:val="single" w:sz="8" w:space="0" w:color="auto"/>
              <w:bottom w:val="single" w:sz="8" w:space="0" w:color="auto"/>
              <w:right w:val="single" w:sz="2" w:space="0" w:color="auto"/>
            </w:tcBorders>
            <w:vAlign w:val="center"/>
          </w:tcPr>
          <w:p w14:paraId="469E5F37" w14:textId="77777777" w:rsidR="002B64A2" w:rsidRPr="004760BA" w:rsidRDefault="002B64A2" w:rsidP="002B64A2">
            <w:pPr>
              <w:spacing w:line="240" w:lineRule="auto"/>
              <w:rPr>
                <w:b/>
              </w:rPr>
            </w:pPr>
          </w:p>
        </w:tc>
        <w:tc>
          <w:tcPr>
            <w:tcW w:w="4606" w:type="dxa"/>
            <w:tcBorders>
              <w:top w:val="nil"/>
              <w:left w:val="single" w:sz="2" w:space="0" w:color="auto"/>
              <w:bottom w:val="single" w:sz="8" w:space="0" w:color="auto"/>
              <w:right w:val="nil"/>
            </w:tcBorders>
            <w:tcMar>
              <w:top w:w="57" w:type="dxa"/>
              <w:left w:w="57" w:type="dxa"/>
              <w:bottom w:w="57" w:type="dxa"/>
              <w:right w:w="57" w:type="dxa"/>
            </w:tcMar>
          </w:tcPr>
          <w:p w14:paraId="44B79EDE" w14:textId="77777777" w:rsidR="002B64A2" w:rsidRPr="004760BA" w:rsidRDefault="002B64A2" w:rsidP="002B64A2">
            <w:pPr>
              <w:tabs>
                <w:tab w:val="left" w:pos="1564"/>
              </w:tabs>
              <w:spacing w:line="240" w:lineRule="auto"/>
              <w:rPr>
                <w:sz w:val="16"/>
                <w:szCs w:val="16"/>
              </w:rPr>
            </w:pPr>
            <w:r w:rsidRPr="004760BA">
              <w:rPr>
                <w:rFonts w:cs="Arial"/>
                <w:sz w:val="16"/>
                <w:szCs w:val="16"/>
              </w:rPr>
              <w:t xml:space="preserve">Project ID for the previous study: </w:t>
            </w:r>
            <w:r w:rsidRPr="004760BA">
              <w:rPr>
                <w:rFonts w:cs="Arial"/>
                <w:szCs w:val="20"/>
              </w:rPr>
              <w:t>N</w:t>
            </w:r>
            <w:r w:rsidR="00856EEB" w:rsidRPr="004760BA">
              <w:rPr>
                <w:rFonts w:cs="Arial"/>
                <w:szCs w:val="20"/>
              </w:rPr>
              <w:t>/</w:t>
            </w:r>
            <w:r w:rsidRPr="004760BA">
              <w:rPr>
                <w:rFonts w:cs="Arial"/>
                <w:szCs w:val="20"/>
              </w:rPr>
              <w:t>A</w:t>
            </w:r>
            <w:r w:rsidRPr="004760BA">
              <w:rPr>
                <w:rFonts w:cs="Arial"/>
                <w:sz w:val="16"/>
                <w:szCs w:val="16"/>
              </w:rPr>
              <w:t xml:space="preserve"> </w:t>
            </w:r>
          </w:p>
        </w:tc>
        <w:tc>
          <w:tcPr>
            <w:tcW w:w="4991" w:type="dxa"/>
            <w:tcBorders>
              <w:top w:val="nil"/>
              <w:left w:val="nil"/>
              <w:bottom w:val="single" w:sz="8" w:space="0" w:color="auto"/>
              <w:right w:val="single" w:sz="8" w:space="0" w:color="auto"/>
            </w:tcBorders>
            <w:tcMar>
              <w:top w:w="57" w:type="dxa"/>
              <w:left w:w="57" w:type="dxa"/>
              <w:bottom w:w="57" w:type="dxa"/>
              <w:right w:w="57" w:type="dxa"/>
            </w:tcMar>
          </w:tcPr>
          <w:p w14:paraId="535674FA" w14:textId="77777777" w:rsidR="002B64A2" w:rsidRPr="004760BA" w:rsidRDefault="002B64A2" w:rsidP="002B64A2">
            <w:pPr>
              <w:tabs>
                <w:tab w:val="left" w:pos="1564"/>
              </w:tabs>
              <w:spacing w:line="240" w:lineRule="auto"/>
              <w:rPr>
                <w:sz w:val="16"/>
                <w:szCs w:val="16"/>
              </w:rPr>
            </w:pPr>
          </w:p>
        </w:tc>
      </w:tr>
    </w:tbl>
    <w:p w14:paraId="43E63CA7" w14:textId="77777777" w:rsidR="00FD7790" w:rsidRPr="004760BA"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4605"/>
        <w:gridCol w:w="4992"/>
      </w:tblGrid>
      <w:tr w:rsidR="00FD7790" w:rsidRPr="004760BA" w14:paraId="5694BEE3" w14:textId="77777777">
        <w:trPr>
          <w:trHeight w:val="398"/>
        </w:trPr>
        <w:tc>
          <w:tcPr>
            <w:tcW w:w="596" w:type="dxa"/>
            <w:vMerge w:val="restart"/>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72"/>
            </w:tblGrid>
            <w:tr w:rsidR="00FD7790" w:rsidRPr="004760BA" w14:paraId="23569E5E" w14:textId="77777777">
              <w:tc>
                <w:tcPr>
                  <w:tcW w:w="360" w:type="dxa"/>
                  <w:tcBorders>
                    <w:top w:val="single" w:sz="2" w:space="0" w:color="auto"/>
                    <w:left w:val="single" w:sz="2" w:space="0" w:color="auto"/>
                    <w:bottom w:val="single" w:sz="2" w:space="0" w:color="auto"/>
                    <w:right w:val="single" w:sz="2" w:space="0" w:color="auto"/>
                  </w:tcBorders>
                  <w:shd w:val="clear" w:color="auto" w:fill="666666"/>
                </w:tcPr>
                <w:p w14:paraId="72B1A011" w14:textId="77777777" w:rsidR="00FD7790" w:rsidRPr="004760BA" w:rsidRDefault="00FD7790">
                  <w:pPr>
                    <w:spacing w:before="100" w:after="100" w:line="240" w:lineRule="auto"/>
                    <w:jc w:val="center"/>
                    <w:rPr>
                      <w:b/>
                      <w:color w:val="FFFFFF"/>
                      <w:szCs w:val="20"/>
                    </w:rPr>
                  </w:pPr>
                  <w:r w:rsidRPr="004760BA">
                    <w:rPr>
                      <w:b/>
                      <w:color w:val="FFFFFF"/>
                      <w:szCs w:val="20"/>
                    </w:rPr>
                    <w:t>A2</w:t>
                  </w:r>
                </w:p>
              </w:tc>
            </w:tr>
          </w:tbl>
          <w:p w14:paraId="4D064F18" w14:textId="77777777" w:rsidR="00FD7790" w:rsidRPr="004760BA" w:rsidRDefault="00FD7790">
            <w:pPr>
              <w:rPr>
                <w:b/>
                <w:szCs w:val="20"/>
              </w:rPr>
            </w:pPr>
          </w:p>
        </w:tc>
        <w:tc>
          <w:tcPr>
            <w:tcW w:w="9597" w:type="dxa"/>
            <w:gridSpan w:val="2"/>
            <w:tcBorders>
              <w:top w:val="single" w:sz="8" w:space="0" w:color="auto"/>
              <w:left w:val="single" w:sz="2" w:space="0" w:color="auto"/>
              <w:bottom w:val="single" w:sz="2" w:space="0" w:color="auto"/>
              <w:right w:val="single" w:sz="8" w:space="0" w:color="auto"/>
            </w:tcBorders>
            <w:tcMar>
              <w:top w:w="57" w:type="dxa"/>
              <w:left w:w="57" w:type="dxa"/>
              <w:bottom w:w="57" w:type="dxa"/>
              <w:right w:w="57" w:type="dxa"/>
            </w:tcMar>
          </w:tcPr>
          <w:p w14:paraId="0615287C" w14:textId="77777777" w:rsidR="00FD7790" w:rsidRPr="004760BA" w:rsidRDefault="00FD7790">
            <w:pPr>
              <w:spacing w:line="240" w:lineRule="auto"/>
              <w:rPr>
                <w:bCs/>
                <w:szCs w:val="20"/>
              </w:rPr>
            </w:pPr>
            <w:r w:rsidRPr="004760BA">
              <w:rPr>
                <w:b/>
                <w:bCs/>
                <w:szCs w:val="20"/>
              </w:rPr>
              <w:t>Principal Researcher</w:t>
            </w:r>
            <w:bookmarkStart w:id="0" w:name="Text8"/>
            <w:r w:rsidRPr="004760BA">
              <w:rPr>
                <w:bCs/>
                <w:szCs w:val="20"/>
              </w:rPr>
              <w:t xml:space="preserve"> </w:t>
            </w:r>
            <w:bookmarkEnd w:id="0"/>
          </w:p>
          <w:p w14:paraId="74BECB93" w14:textId="77777777" w:rsidR="00FD7790" w:rsidRPr="004760BA" w:rsidRDefault="00FD7790">
            <w:pPr>
              <w:spacing w:line="240" w:lineRule="auto"/>
              <w:rPr>
                <w:sz w:val="16"/>
                <w:szCs w:val="16"/>
              </w:rPr>
            </w:pPr>
            <w:r w:rsidRPr="004760BA">
              <w:rPr>
                <w:i/>
                <w:color w:val="000000"/>
                <w:sz w:val="16"/>
                <w:szCs w:val="16"/>
              </w:rPr>
              <w:t>Please note that a student – undergraduate, postgraduate or research postgraduate cannot be the Principal Researcher for Ethics purposes.</w:t>
            </w:r>
          </w:p>
        </w:tc>
      </w:tr>
      <w:tr w:rsidR="00FD7790" w:rsidRPr="004760BA" w14:paraId="29DC2950"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236BE74E" w14:textId="77777777" w:rsidR="00FD7790" w:rsidRPr="004760BA" w:rsidRDefault="00FD7790">
            <w:pPr>
              <w:spacing w:line="240" w:lineRule="auto"/>
              <w:rPr>
                <w:b/>
                <w:szCs w:val="20"/>
              </w:rPr>
            </w:pPr>
          </w:p>
        </w:tc>
        <w:tc>
          <w:tcPr>
            <w:tcW w:w="4605" w:type="dxa"/>
            <w:tcBorders>
              <w:top w:val="single" w:sz="2" w:space="0" w:color="auto"/>
              <w:left w:val="single" w:sz="2" w:space="0" w:color="auto"/>
              <w:bottom w:val="single" w:sz="2" w:space="0" w:color="auto"/>
              <w:right w:val="single" w:sz="2" w:space="0" w:color="auto"/>
            </w:tcBorders>
            <w:tcMar>
              <w:top w:w="57" w:type="dxa"/>
              <w:left w:w="57" w:type="dxa"/>
              <w:bottom w:w="57" w:type="dxa"/>
              <w:right w:w="57" w:type="dxa"/>
            </w:tcMar>
          </w:tcPr>
          <w:p w14:paraId="7D9550D5" w14:textId="77777777" w:rsidR="00FD7790" w:rsidRPr="004760BA" w:rsidRDefault="00FD7790">
            <w:pPr>
              <w:tabs>
                <w:tab w:val="left" w:pos="852"/>
              </w:tabs>
              <w:spacing w:line="240" w:lineRule="auto"/>
              <w:rPr>
                <w:sz w:val="16"/>
                <w:szCs w:val="16"/>
              </w:rPr>
            </w:pPr>
            <w:r w:rsidRPr="004760BA">
              <w:rPr>
                <w:rFonts w:cs="Arial"/>
                <w:sz w:val="16"/>
                <w:szCs w:val="16"/>
              </w:rPr>
              <w:t xml:space="preserve">Full Name: </w:t>
            </w:r>
            <w:r w:rsidRPr="004760BA">
              <w:rPr>
                <w:rFonts w:cs="Arial"/>
                <w:sz w:val="16"/>
                <w:szCs w:val="16"/>
              </w:rPr>
              <w:tab/>
            </w:r>
            <w:r w:rsidR="0036357B" w:rsidRPr="004760BA">
              <w:rPr>
                <w:rFonts w:cs="Arial"/>
                <w:szCs w:val="20"/>
              </w:rPr>
              <w:t>Prof Argyris Stringaris</w:t>
            </w:r>
            <w:r w:rsidRPr="004760BA">
              <w:rPr>
                <w:rFonts w:cs="Arial"/>
                <w:sz w:val="16"/>
                <w:szCs w:val="16"/>
              </w:rPr>
              <w:t xml:space="preserve"> </w:t>
            </w:r>
          </w:p>
        </w:tc>
        <w:tc>
          <w:tcPr>
            <w:tcW w:w="4992"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644AEFBE" w14:textId="77777777" w:rsidR="00FD7790" w:rsidRPr="004760BA" w:rsidRDefault="00FD7790">
            <w:pPr>
              <w:tabs>
                <w:tab w:val="left" w:pos="1057"/>
              </w:tabs>
              <w:spacing w:line="240" w:lineRule="auto"/>
              <w:rPr>
                <w:sz w:val="16"/>
                <w:szCs w:val="16"/>
              </w:rPr>
            </w:pPr>
            <w:r w:rsidRPr="004760BA">
              <w:rPr>
                <w:rFonts w:cs="Arial"/>
                <w:sz w:val="16"/>
                <w:szCs w:val="16"/>
              </w:rPr>
              <w:t>Position Held:</w:t>
            </w:r>
            <w:r w:rsidRPr="004760BA">
              <w:rPr>
                <w:rFonts w:cs="Arial"/>
                <w:sz w:val="16"/>
                <w:szCs w:val="16"/>
              </w:rPr>
              <w:tab/>
            </w:r>
            <w:r w:rsidR="0036357B" w:rsidRPr="004760BA">
              <w:rPr>
                <w:rFonts w:cs="Arial"/>
                <w:szCs w:val="20"/>
              </w:rPr>
              <w:t>Professor of Child &amp; Adolescent Psychiatry</w:t>
            </w:r>
          </w:p>
        </w:tc>
      </w:tr>
      <w:tr w:rsidR="00FD7790" w:rsidRPr="004760BA" w14:paraId="7354B5F7"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7E299B01" w14:textId="77777777" w:rsidR="00FD7790" w:rsidRPr="004760BA" w:rsidRDefault="00FD7790">
            <w:pPr>
              <w:spacing w:line="240" w:lineRule="auto"/>
              <w:rPr>
                <w:b/>
                <w:szCs w:val="20"/>
              </w:rPr>
            </w:pPr>
          </w:p>
        </w:tc>
        <w:tc>
          <w:tcPr>
            <w:tcW w:w="4605" w:type="dxa"/>
            <w:vMerge w:val="restart"/>
            <w:tcBorders>
              <w:top w:val="single" w:sz="2" w:space="0" w:color="auto"/>
              <w:left w:val="single" w:sz="2" w:space="0" w:color="auto"/>
              <w:bottom w:val="single" w:sz="2" w:space="0" w:color="auto"/>
              <w:right w:val="single" w:sz="2" w:space="0" w:color="auto"/>
            </w:tcBorders>
            <w:tcMar>
              <w:top w:w="57" w:type="dxa"/>
              <w:left w:w="57" w:type="dxa"/>
              <w:bottom w:w="57" w:type="dxa"/>
              <w:right w:w="57" w:type="dxa"/>
            </w:tcMar>
          </w:tcPr>
          <w:p w14:paraId="1D2C775E" w14:textId="705FEF82" w:rsidR="00FD7790" w:rsidRPr="004760BA" w:rsidRDefault="006E5609" w:rsidP="0036357B">
            <w:pPr>
              <w:tabs>
                <w:tab w:val="left" w:pos="852"/>
              </w:tabs>
              <w:spacing w:line="240" w:lineRule="auto"/>
              <w:rPr>
                <w:rFonts w:cs="Arial"/>
                <w:szCs w:val="20"/>
              </w:rPr>
            </w:pPr>
            <w:r w:rsidRPr="004760BA">
              <w:rPr>
                <w:rFonts w:cs="Arial"/>
                <w:sz w:val="16"/>
                <w:szCs w:val="16"/>
              </w:rPr>
              <w:t xml:space="preserve">Name and </w:t>
            </w:r>
            <w:r w:rsidR="00FD7790" w:rsidRPr="004760BA">
              <w:rPr>
                <w:rFonts w:cs="Arial"/>
                <w:sz w:val="16"/>
                <w:szCs w:val="16"/>
              </w:rPr>
              <w:t>Address</w:t>
            </w:r>
            <w:r w:rsidRPr="004760BA">
              <w:rPr>
                <w:rFonts w:cs="Arial"/>
                <w:sz w:val="16"/>
                <w:szCs w:val="16"/>
              </w:rPr>
              <w:t xml:space="preserve"> of Department</w:t>
            </w:r>
            <w:r w:rsidR="00FD7790" w:rsidRPr="004760BA">
              <w:rPr>
                <w:rFonts w:cs="Arial"/>
                <w:sz w:val="16"/>
                <w:szCs w:val="16"/>
              </w:rPr>
              <w:t xml:space="preserve">: </w:t>
            </w:r>
            <w:r w:rsidR="00FD7790" w:rsidRPr="004760BA">
              <w:rPr>
                <w:rFonts w:cs="Arial"/>
                <w:sz w:val="16"/>
                <w:szCs w:val="16"/>
              </w:rPr>
              <w:tab/>
            </w:r>
            <w:r w:rsidR="0036357B" w:rsidRPr="004760BA">
              <w:rPr>
                <w:rFonts w:cs="Arial"/>
                <w:szCs w:val="20"/>
              </w:rPr>
              <w:t>Department of Psychiatry, 149 Tottenham Ct Rd, London W1T 7BN, Department of Psychology and Language Sciences, Research Department of Clinical, Educational &amp; Health Psychology, 26 Bedford Way, London, WC1H 0AP</w:t>
            </w:r>
          </w:p>
        </w:tc>
        <w:tc>
          <w:tcPr>
            <w:tcW w:w="4992" w:type="dxa"/>
            <w:tcBorders>
              <w:top w:val="single" w:sz="2" w:space="0" w:color="auto"/>
              <w:left w:val="single" w:sz="2" w:space="0" w:color="auto"/>
              <w:bottom w:val="single" w:sz="2" w:space="0" w:color="auto"/>
              <w:right w:val="single" w:sz="8" w:space="0" w:color="auto"/>
            </w:tcBorders>
          </w:tcPr>
          <w:p w14:paraId="4DEC0A51" w14:textId="77777777" w:rsidR="00FD7790" w:rsidRPr="004760BA" w:rsidRDefault="00FD7790">
            <w:pPr>
              <w:tabs>
                <w:tab w:val="left" w:pos="1020"/>
              </w:tabs>
              <w:spacing w:line="240" w:lineRule="auto"/>
              <w:ind w:left="-30"/>
              <w:rPr>
                <w:sz w:val="16"/>
                <w:szCs w:val="16"/>
              </w:rPr>
            </w:pPr>
            <w:r w:rsidRPr="004760BA">
              <w:rPr>
                <w:sz w:val="16"/>
                <w:szCs w:val="16"/>
              </w:rPr>
              <w:t xml:space="preserve">Email: </w:t>
            </w:r>
            <w:r w:rsidRPr="004760BA">
              <w:rPr>
                <w:sz w:val="16"/>
                <w:szCs w:val="16"/>
              </w:rPr>
              <w:tab/>
            </w:r>
            <w:r w:rsidR="0036357B" w:rsidRPr="004760BA">
              <w:rPr>
                <w:rFonts w:cs="Arial"/>
                <w:szCs w:val="20"/>
              </w:rPr>
              <w:t>a.stringaris@ucl.ac.uk</w:t>
            </w:r>
          </w:p>
        </w:tc>
      </w:tr>
      <w:tr w:rsidR="00FD7790" w:rsidRPr="004760BA" w14:paraId="05A403EA"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13D5BE31" w14:textId="77777777" w:rsidR="00FD7790" w:rsidRPr="004760BA" w:rsidRDefault="00FD7790">
            <w:pPr>
              <w:spacing w:line="240" w:lineRule="auto"/>
              <w:rPr>
                <w:b/>
                <w:szCs w:val="20"/>
              </w:rPr>
            </w:pPr>
          </w:p>
        </w:tc>
        <w:tc>
          <w:tcPr>
            <w:tcW w:w="0" w:type="auto"/>
            <w:vMerge/>
            <w:tcBorders>
              <w:top w:val="single" w:sz="2" w:space="0" w:color="auto"/>
              <w:left w:val="single" w:sz="2" w:space="0" w:color="auto"/>
              <w:bottom w:val="single" w:sz="2" w:space="0" w:color="auto"/>
              <w:right w:val="single" w:sz="2" w:space="0" w:color="auto"/>
            </w:tcBorders>
            <w:vAlign w:val="center"/>
          </w:tcPr>
          <w:p w14:paraId="09EE2237" w14:textId="77777777" w:rsidR="00FD7790" w:rsidRPr="004760BA" w:rsidRDefault="00FD7790">
            <w:pPr>
              <w:spacing w:line="240" w:lineRule="auto"/>
              <w:rPr>
                <w:sz w:val="16"/>
                <w:szCs w:val="16"/>
              </w:rPr>
            </w:pPr>
          </w:p>
        </w:tc>
        <w:tc>
          <w:tcPr>
            <w:tcW w:w="4992"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0FA3453E" w14:textId="77777777" w:rsidR="00FD7790" w:rsidRPr="004760BA" w:rsidRDefault="00FD7790">
            <w:pPr>
              <w:tabs>
                <w:tab w:val="left" w:pos="1057"/>
              </w:tabs>
              <w:spacing w:line="240" w:lineRule="auto"/>
              <w:rPr>
                <w:sz w:val="16"/>
                <w:szCs w:val="16"/>
              </w:rPr>
            </w:pPr>
            <w:r w:rsidRPr="004760BA">
              <w:rPr>
                <w:sz w:val="16"/>
                <w:szCs w:val="16"/>
              </w:rPr>
              <w:t xml:space="preserve">Telephone: </w:t>
            </w:r>
            <w:r w:rsidRPr="004760BA">
              <w:rPr>
                <w:sz w:val="16"/>
                <w:szCs w:val="16"/>
              </w:rPr>
              <w:tab/>
            </w:r>
            <w:r w:rsidR="0036357B" w:rsidRPr="004760BA">
              <w:rPr>
                <w:rFonts w:cs="Arial"/>
                <w:szCs w:val="20"/>
              </w:rPr>
              <w:t>07514851520</w:t>
            </w:r>
          </w:p>
        </w:tc>
      </w:tr>
      <w:tr w:rsidR="00FD7790" w:rsidRPr="004760BA" w14:paraId="48511979" w14:textId="77777777" w:rsidTr="005B6761">
        <w:tc>
          <w:tcPr>
            <w:tcW w:w="0" w:type="auto"/>
            <w:vMerge/>
            <w:tcBorders>
              <w:top w:val="single" w:sz="8" w:space="0" w:color="auto"/>
              <w:left w:val="single" w:sz="8" w:space="0" w:color="auto"/>
              <w:bottom w:val="single" w:sz="8" w:space="0" w:color="auto"/>
              <w:right w:val="single" w:sz="2" w:space="0" w:color="auto"/>
            </w:tcBorders>
            <w:vAlign w:val="center"/>
          </w:tcPr>
          <w:p w14:paraId="0036D7D1" w14:textId="77777777" w:rsidR="00FD7790" w:rsidRPr="004760BA" w:rsidRDefault="00FD7790">
            <w:pPr>
              <w:spacing w:line="240" w:lineRule="auto"/>
              <w:rPr>
                <w:b/>
                <w:szCs w:val="20"/>
              </w:rPr>
            </w:pPr>
          </w:p>
        </w:tc>
        <w:tc>
          <w:tcPr>
            <w:tcW w:w="0" w:type="auto"/>
            <w:vMerge/>
            <w:tcBorders>
              <w:top w:val="single" w:sz="2" w:space="0" w:color="auto"/>
              <w:left w:val="single" w:sz="2" w:space="0" w:color="auto"/>
              <w:bottom w:val="single" w:sz="2" w:space="0" w:color="auto"/>
              <w:right w:val="single" w:sz="2" w:space="0" w:color="auto"/>
            </w:tcBorders>
            <w:vAlign w:val="center"/>
          </w:tcPr>
          <w:p w14:paraId="53021C0E" w14:textId="77777777" w:rsidR="00FD7790" w:rsidRPr="004760BA" w:rsidRDefault="00FD7790">
            <w:pPr>
              <w:spacing w:line="240" w:lineRule="auto"/>
              <w:rPr>
                <w:sz w:val="16"/>
                <w:szCs w:val="16"/>
              </w:rPr>
            </w:pPr>
          </w:p>
        </w:tc>
        <w:tc>
          <w:tcPr>
            <w:tcW w:w="4992"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12FB2898" w14:textId="77777777" w:rsidR="00FD7790" w:rsidRPr="004760BA" w:rsidRDefault="00FD7790">
            <w:pPr>
              <w:tabs>
                <w:tab w:val="left" w:pos="1057"/>
              </w:tabs>
              <w:spacing w:line="240" w:lineRule="auto"/>
              <w:rPr>
                <w:sz w:val="16"/>
                <w:szCs w:val="16"/>
              </w:rPr>
            </w:pPr>
            <w:r w:rsidRPr="004760BA">
              <w:rPr>
                <w:sz w:val="16"/>
                <w:szCs w:val="16"/>
              </w:rPr>
              <w:t xml:space="preserve">Fax: </w:t>
            </w:r>
            <w:r w:rsidRPr="004760BA">
              <w:rPr>
                <w:sz w:val="16"/>
                <w:szCs w:val="16"/>
              </w:rPr>
              <w:tab/>
            </w:r>
            <w:r w:rsidR="00856EEB" w:rsidRPr="004760BA">
              <w:rPr>
                <w:rFonts w:cs="Arial"/>
                <w:szCs w:val="20"/>
              </w:rPr>
              <w:t>N/A</w:t>
            </w:r>
          </w:p>
        </w:tc>
      </w:tr>
      <w:tr w:rsidR="00FD7790" w:rsidRPr="004760BA" w14:paraId="7285E52F" w14:textId="77777777" w:rsidTr="00FD6DCC">
        <w:trPr>
          <w:trHeight w:val="1019"/>
        </w:trPr>
        <w:tc>
          <w:tcPr>
            <w:tcW w:w="0" w:type="auto"/>
            <w:vMerge/>
            <w:tcBorders>
              <w:top w:val="single" w:sz="8" w:space="0" w:color="auto"/>
              <w:left w:val="single" w:sz="8" w:space="0" w:color="auto"/>
              <w:bottom w:val="single" w:sz="8" w:space="0" w:color="auto"/>
              <w:right w:val="single" w:sz="2" w:space="0" w:color="auto"/>
            </w:tcBorders>
            <w:vAlign w:val="center"/>
          </w:tcPr>
          <w:p w14:paraId="6A4B1105" w14:textId="77777777" w:rsidR="00FD7790" w:rsidRPr="004760BA" w:rsidRDefault="00FD7790">
            <w:pPr>
              <w:spacing w:line="240" w:lineRule="auto"/>
              <w:rPr>
                <w:b/>
                <w:szCs w:val="20"/>
              </w:rPr>
            </w:pPr>
          </w:p>
        </w:tc>
        <w:tc>
          <w:tcPr>
            <w:tcW w:w="9597" w:type="dxa"/>
            <w:gridSpan w:val="2"/>
            <w:tcBorders>
              <w:top w:val="single" w:sz="2" w:space="0" w:color="auto"/>
              <w:left w:val="single" w:sz="2" w:space="0" w:color="auto"/>
              <w:bottom w:val="single" w:sz="8" w:space="0" w:color="auto"/>
              <w:right w:val="single" w:sz="8" w:space="0" w:color="auto"/>
            </w:tcBorders>
            <w:tcMar>
              <w:top w:w="108" w:type="dxa"/>
              <w:left w:w="108" w:type="dxa"/>
              <w:bottom w:w="108" w:type="dxa"/>
              <w:right w:w="284" w:type="dxa"/>
            </w:tcMar>
          </w:tcPr>
          <w:p w14:paraId="5CD8D364" w14:textId="77777777" w:rsidR="00FD7790" w:rsidRPr="004760BA" w:rsidRDefault="00FD7790">
            <w:pPr>
              <w:spacing w:before="100" w:beforeAutospacing="1" w:after="100" w:afterAutospacing="1" w:line="240" w:lineRule="auto"/>
              <w:rPr>
                <w:rFonts w:cs="Arial"/>
                <w:b/>
                <w:szCs w:val="20"/>
              </w:rPr>
            </w:pPr>
            <w:r w:rsidRPr="004760BA">
              <w:rPr>
                <w:rFonts w:cs="Arial"/>
                <w:b/>
                <w:szCs w:val="20"/>
              </w:rPr>
              <w:t xml:space="preserve">Declaration To be Signed by the Principal Researcher </w:t>
            </w:r>
          </w:p>
          <w:p w14:paraId="053296B9" w14:textId="77777777" w:rsidR="00FD7790" w:rsidRPr="004760BA" w:rsidRDefault="00FD7790" w:rsidP="00EA7416">
            <w:pPr>
              <w:numPr>
                <w:ilvl w:val="0"/>
                <w:numId w:val="12"/>
              </w:numPr>
              <w:tabs>
                <w:tab w:val="clear" w:pos="819"/>
              </w:tabs>
              <w:spacing w:before="40" w:after="100" w:afterAutospacing="1" w:line="240" w:lineRule="auto"/>
              <w:ind w:left="309" w:hanging="181"/>
              <w:rPr>
                <w:rFonts w:cs="Arial"/>
                <w:bCs/>
                <w:iCs/>
                <w:sz w:val="18"/>
                <w:szCs w:val="18"/>
              </w:rPr>
            </w:pPr>
            <w:r w:rsidRPr="004760BA">
              <w:rPr>
                <w:rFonts w:cs="Arial"/>
                <w:bCs/>
                <w:iCs/>
                <w:sz w:val="18"/>
                <w:szCs w:val="18"/>
              </w:rPr>
              <w:t xml:space="preserve">I have met with and advised the student on the ethical aspects of this project design </w:t>
            </w:r>
            <w:r w:rsidRPr="004760BA">
              <w:rPr>
                <w:rFonts w:cs="Arial"/>
                <w:bCs/>
                <w:i/>
                <w:sz w:val="18"/>
                <w:szCs w:val="18"/>
              </w:rPr>
              <w:t>(applicable only if the Principal Researcher is not also the Applicant).</w:t>
            </w:r>
          </w:p>
          <w:p w14:paraId="00CCE032" w14:textId="3E9054A4" w:rsidR="00FD7790" w:rsidRPr="004760BA" w:rsidRDefault="00A126AE" w:rsidP="00EA7416">
            <w:pPr>
              <w:numPr>
                <w:ilvl w:val="0"/>
                <w:numId w:val="12"/>
              </w:numPr>
              <w:tabs>
                <w:tab w:val="clear" w:pos="819"/>
              </w:tabs>
              <w:spacing w:before="40" w:after="100" w:afterAutospacing="1" w:line="240" w:lineRule="auto"/>
              <w:ind w:left="309" w:hanging="181"/>
              <w:rPr>
                <w:sz w:val="18"/>
                <w:szCs w:val="18"/>
              </w:rPr>
            </w:pPr>
            <w:r w:rsidRPr="004760BA">
              <w:rPr>
                <w:rFonts w:cs="Arial"/>
                <w:bCs/>
                <w:iCs/>
                <w:sz w:val="18"/>
                <w:szCs w:val="18"/>
              </w:rPr>
              <w:t xml:space="preserve">I understand that it is </w:t>
            </w:r>
            <w:r w:rsidR="00FD7790" w:rsidRPr="004760BA">
              <w:rPr>
                <w:rFonts w:cs="Arial"/>
                <w:bCs/>
                <w:iCs/>
                <w:sz w:val="18"/>
                <w:szCs w:val="18"/>
              </w:rPr>
              <w:t xml:space="preserve">a </w:t>
            </w:r>
            <w:r w:rsidRPr="004760BA">
              <w:rPr>
                <w:rFonts w:cs="Arial"/>
                <w:bCs/>
                <w:iCs/>
                <w:sz w:val="18"/>
                <w:szCs w:val="18"/>
              </w:rPr>
              <w:t xml:space="preserve">UCL requirement </w:t>
            </w:r>
            <w:r w:rsidR="00FD7790" w:rsidRPr="004760BA">
              <w:rPr>
                <w:rFonts w:cs="Arial"/>
                <w:bCs/>
                <w:iCs/>
                <w:sz w:val="18"/>
                <w:szCs w:val="18"/>
              </w:rPr>
              <w:t xml:space="preserve">for both students &amp; staff researchers to undergo </w:t>
            </w:r>
            <w:r w:rsidR="00FE6B09" w:rsidRPr="004760BA">
              <w:rPr>
                <w:rFonts w:cs="Arial"/>
                <w:bCs/>
                <w:iCs/>
                <w:sz w:val="18"/>
                <w:szCs w:val="18"/>
              </w:rPr>
              <w:t>Disclosure and Barring Service (DBS) Checks</w:t>
            </w:r>
            <w:r w:rsidR="00FD7790" w:rsidRPr="004760BA">
              <w:rPr>
                <w:rFonts w:cs="Arial"/>
                <w:bCs/>
                <w:iCs/>
                <w:sz w:val="18"/>
                <w:szCs w:val="18"/>
              </w:rPr>
              <w:t xml:space="preserve"> when </w:t>
            </w:r>
            <w:r w:rsidRPr="004760BA">
              <w:rPr>
                <w:rFonts w:cs="Arial"/>
                <w:bCs/>
                <w:iCs/>
                <w:sz w:val="18"/>
                <w:szCs w:val="18"/>
              </w:rPr>
              <w:t>working in controlled or regulated activity</w:t>
            </w:r>
            <w:r w:rsidR="00FD7790" w:rsidRPr="004760BA">
              <w:rPr>
                <w:rFonts w:cs="Arial"/>
                <w:bCs/>
                <w:iCs/>
                <w:sz w:val="18"/>
                <w:szCs w:val="18"/>
              </w:rPr>
              <w:t xml:space="preserve"> with children</w:t>
            </w:r>
            <w:r w:rsidRPr="004760BA">
              <w:rPr>
                <w:rFonts w:cs="Arial"/>
                <w:bCs/>
                <w:iCs/>
                <w:sz w:val="18"/>
                <w:szCs w:val="18"/>
              </w:rPr>
              <w:t>, young people</w:t>
            </w:r>
            <w:r w:rsidR="00FD7790" w:rsidRPr="004760BA">
              <w:rPr>
                <w:rFonts w:cs="Arial"/>
                <w:bCs/>
                <w:iCs/>
                <w:sz w:val="18"/>
                <w:szCs w:val="18"/>
              </w:rPr>
              <w:t xml:space="preserve"> or vulnerable adults. The required </w:t>
            </w:r>
            <w:r w:rsidR="00FE6B09" w:rsidRPr="004760BA">
              <w:rPr>
                <w:rFonts w:cs="Arial"/>
                <w:bCs/>
                <w:iCs/>
                <w:sz w:val="18"/>
                <w:szCs w:val="18"/>
              </w:rPr>
              <w:t xml:space="preserve">DBS </w:t>
            </w:r>
            <w:r w:rsidR="00FD7790" w:rsidRPr="004760BA">
              <w:rPr>
                <w:rFonts w:cs="Arial"/>
                <w:bCs/>
                <w:iCs/>
                <w:sz w:val="18"/>
                <w:szCs w:val="18"/>
              </w:rPr>
              <w:t xml:space="preserve">Check Disclosure Number(s) is: </w:t>
            </w:r>
            <w:r w:rsidR="0036357B" w:rsidRPr="004760BA">
              <w:rPr>
                <w:rFonts w:cs="Arial"/>
                <w:sz w:val="18"/>
                <w:szCs w:val="18"/>
              </w:rPr>
              <w:t>The applica</w:t>
            </w:r>
            <w:r w:rsidR="006E0E40" w:rsidRPr="004760BA">
              <w:rPr>
                <w:rFonts w:cs="Arial"/>
                <w:sz w:val="18"/>
                <w:szCs w:val="18"/>
              </w:rPr>
              <w:t>nts</w:t>
            </w:r>
            <w:r w:rsidR="00BF3BED" w:rsidRPr="004760BA">
              <w:rPr>
                <w:rFonts w:cs="Arial"/>
                <w:sz w:val="18"/>
                <w:szCs w:val="18"/>
              </w:rPr>
              <w:t>’</w:t>
            </w:r>
            <w:r w:rsidR="006E0E40" w:rsidRPr="004760BA">
              <w:rPr>
                <w:rFonts w:cs="Arial"/>
                <w:sz w:val="18"/>
                <w:szCs w:val="18"/>
              </w:rPr>
              <w:t xml:space="preserve"> </w:t>
            </w:r>
            <w:r w:rsidR="00BF3BED" w:rsidRPr="004760BA">
              <w:rPr>
                <w:rFonts w:cs="Arial"/>
                <w:sz w:val="18"/>
                <w:szCs w:val="18"/>
              </w:rPr>
              <w:t xml:space="preserve">(Dr Marjan Biria and Dr Isobel Ridler, who will be collecting, processing and analysing data, and writing results up for publication) </w:t>
            </w:r>
            <w:r w:rsidR="006E0E40" w:rsidRPr="004760BA">
              <w:rPr>
                <w:rFonts w:cs="Arial"/>
                <w:sz w:val="18"/>
                <w:szCs w:val="18"/>
              </w:rPr>
              <w:t xml:space="preserve">DBS numbers are: </w:t>
            </w:r>
            <w:r w:rsidR="007B4F47" w:rsidRPr="004760BA">
              <w:rPr>
                <w:rFonts w:cs="Arial"/>
                <w:sz w:val="18"/>
                <w:szCs w:val="18"/>
              </w:rPr>
              <w:t xml:space="preserve">001822520276 and </w:t>
            </w:r>
            <w:r w:rsidR="00F2385E" w:rsidRPr="004760BA">
              <w:rPr>
                <w:rFonts w:cs="Arial"/>
                <w:sz w:val="18"/>
                <w:szCs w:val="18"/>
              </w:rPr>
              <w:t>001821815558</w:t>
            </w:r>
            <w:r w:rsidR="006E0E40" w:rsidRPr="004760BA">
              <w:rPr>
                <w:rFonts w:cs="Arial"/>
                <w:sz w:val="18"/>
                <w:szCs w:val="18"/>
              </w:rPr>
              <w:t xml:space="preserve">. The </w:t>
            </w:r>
            <w:r w:rsidR="00746CB8" w:rsidRPr="004760BA">
              <w:rPr>
                <w:rFonts w:cs="Arial"/>
                <w:sz w:val="18"/>
                <w:szCs w:val="18"/>
              </w:rPr>
              <w:t xml:space="preserve">PI </w:t>
            </w:r>
            <w:r w:rsidR="006E0E40" w:rsidRPr="004760BA">
              <w:rPr>
                <w:rFonts w:cs="Arial"/>
                <w:sz w:val="18"/>
                <w:szCs w:val="18"/>
              </w:rPr>
              <w:t xml:space="preserve">Professor Argyris Stringaris </w:t>
            </w:r>
            <w:r w:rsidR="00746CB8" w:rsidRPr="004760BA">
              <w:rPr>
                <w:rFonts w:cs="Arial"/>
                <w:sz w:val="18"/>
                <w:szCs w:val="18"/>
              </w:rPr>
              <w:t xml:space="preserve">and </w:t>
            </w:r>
            <w:r w:rsidR="006E0E40" w:rsidRPr="004760BA">
              <w:rPr>
                <w:rFonts w:cs="Arial"/>
                <w:sz w:val="18"/>
                <w:szCs w:val="18"/>
              </w:rPr>
              <w:t xml:space="preserve">Co-I </w:t>
            </w:r>
            <w:r w:rsidR="00AC3DFD" w:rsidRPr="004760BA">
              <w:rPr>
                <w:rFonts w:cs="Arial"/>
                <w:sz w:val="18"/>
                <w:szCs w:val="18"/>
              </w:rPr>
              <w:t>Dr</w:t>
            </w:r>
            <w:r w:rsidR="00746CB8" w:rsidRPr="004760BA">
              <w:rPr>
                <w:rFonts w:cs="Arial"/>
                <w:sz w:val="18"/>
                <w:szCs w:val="18"/>
              </w:rPr>
              <w:t xml:space="preserve"> </w:t>
            </w:r>
            <w:r w:rsidR="006E0E40" w:rsidRPr="004760BA">
              <w:rPr>
                <w:rFonts w:cs="Arial"/>
                <w:sz w:val="18"/>
                <w:szCs w:val="18"/>
              </w:rPr>
              <w:t xml:space="preserve">Georgina </w:t>
            </w:r>
            <w:r w:rsidR="00746CB8" w:rsidRPr="004760BA">
              <w:rPr>
                <w:rFonts w:cs="Arial"/>
                <w:sz w:val="18"/>
                <w:szCs w:val="18"/>
              </w:rPr>
              <w:t xml:space="preserve">Krebs </w:t>
            </w:r>
            <w:r w:rsidR="00B865EB" w:rsidRPr="004760BA">
              <w:rPr>
                <w:rFonts w:cs="Arial"/>
                <w:sz w:val="18"/>
                <w:szCs w:val="18"/>
              </w:rPr>
              <w:t xml:space="preserve">(legal name Georgina Fortescue-Webb) </w:t>
            </w:r>
            <w:r w:rsidR="00746CB8" w:rsidRPr="004760BA">
              <w:rPr>
                <w:rFonts w:cs="Arial"/>
                <w:sz w:val="18"/>
                <w:szCs w:val="18"/>
              </w:rPr>
              <w:t>already have enhanced DBS clearance</w:t>
            </w:r>
            <w:r w:rsidR="006E0E40" w:rsidRPr="004760BA">
              <w:rPr>
                <w:rFonts w:cs="Arial"/>
                <w:sz w:val="18"/>
                <w:szCs w:val="18"/>
              </w:rPr>
              <w:t xml:space="preserve">, and their DBS numbers are: </w:t>
            </w:r>
            <w:r w:rsidR="007B4F47" w:rsidRPr="004760BA">
              <w:rPr>
                <w:rFonts w:cs="Arial"/>
                <w:sz w:val="18"/>
                <w:szCs w:val="18"/>
              </w:rPr>
              <w:t xml:space="preserve">001789423536 and </w:t>
            </w:r>
            <w:r w:rsidR="00B865EB" w:rsidRPr="004760BA">
              <w:rPr>
                <w:rFonts w:cs="Arial"/>
                <w:sz w:val="18"/>
                <w:szCs w:val="18"/>
              </w:rPr>
              <w:t>001734846471</w:t>
            </w:r>
            <w:r w:rsidR="006E0E40" w:rsidRPr="004760BA">
              <w:rPr>
                <w:rFonts w:cs="Arial"/>
                <w:sz w:val="18"/>
                <w:szCs w:val="18"/>
              </w:rPr>
              <w:t>. Any future team members</w:t>
            </w:r>
            <w:r w:rsidR="0036357B" w:rsidRPr="004760BA">
              <w:rPr>
                <w:rFonts w:cs="Arial"/>
                <w:sz w:val="18"/>
                <w:szCs w:val="18"/>
              </w:rPr>
              <w:t xml:space="preserve"> will only start working with the </w:t>
            </w:r>
            <w:r w:rsidR="00CB04A4" w:rsidRPr="004760BA">
              <w:rPr>
                <w:rFonts w:cs="Arial"/>
                <w:sz w:val="18"/>
                <w:szCs w:val="18"/>
              </w:rPr>
              <w:t>adolescent</w:t>
            </w:r>
            <w:r w:rsidR="0036357B" w:rsidRPr="004760BA">
              <w:rPr>
                <w:rFonts w:cs="Arial"/>
                <w:sz w:val="18"/>
                <w:szCs w:val="18"/>
              </w:rPr>
              <w:t xml:space="preserve"> population once the required DBS check is in place.</w:t>
            </w:r>
          </w:p>
          <w:p w14:paraId="4EC19F5A" w14:textId="7FF6F538" w:rsidR="00FD7790" w:rsidRPr="004760BA" w:rsidRDefault="00FD7790" w:rsidP="00EA7416">
            <w:pPr>
              <w:numPr>
                <w:ilvl w:val="0"/>
                <w:numId w:val="12"/>
              </w:numPr>
              <w:tabs>
                <w:tab w:val="clear" w:pos="819"/>
              </w:tabs>
              <w:spacing w:before="40" w:after="100" w:afterAutospacing="1" w:line="240" w:lineRule="auto"/>
              <w:ind w:left="309" w:hanging="181"/>
              <w:rPr>
                <w:rFonts w:cs="Arial"/>
                <w:bCs/>
                <w:iCs/>
                <w:sz w:val="18"/>
                <w:szCs w:val="18"/>
              </w:rPr>
            </w:pPr>
            <w:r w:rsidRPr="004760BA">
              <w:rPr>
                <w:rFonts w:cs="Arial"/>
                <w:bCs/>
                <w:iCs/>
                <w:sz w:val="18"/>
                <w:szCs w:val="18"/>
              </w:rPr>
              <w:t xml:space="preserve">I have obtained approval from the UCL Data Protection Officer stating that the research project is compliant with the </w:t>
            </w:r>
            <w:r w:rsidR="002D6C99" w:rsidRPr="004760BA">
              <w:rPr>
                <w:rFonts w:cs="Arial"/>
                <w:bCs/>
                <w:iCs/>
                <w:sz w:val="18"/>
                <w:szCs w:val="18"/>
              </w:rPr>
              <w:t xml:space="preserve">General </w:t>
            </w:r>
            <w:r w:rsidRPr="004760BA">
              <w:rPr>
                <w:rFonts w:cs="Arial"/>
                <w:bCs/>
                <w:iCs/>
                <w:sz w:val="18"/>
                <w:szCs w:val="18"/>
              </w:rPr>
              <w:t xml:space="preserve">Data Protection </w:t>
            </w:r>
            <w:r w:rsidR="002D6C99" w:rsidRPr="004760BA">
              <w:rPr>
                <w:rFonts w:cs="Arial"/>
                <w:bCs/>
                <w:iCs/>
                <w:sz w:val="18"/>
                <w:szCs w:val="18"/>
              </w:rPr>
              <w:t>Regulation 2018</w:t>
            </w:r>
            <w:r w:rsidRPr="004760BA">
              <w:rPr>
                <w:rFonts w:cs="Arial"/>
                <w:bCs/>
                <w:iCs/>
                <w:sz w:val="18"/>
                <w:szCs w:val="18"/>
              </w:rPr>
              <w:t xml:space="preserve">. My Data Protection Registration Number is: </w:t>
            </w:r>
            <w:r w:rsidR="006E0E40" w:rsidRPr="004760BA">
              <w:rPr>
                <w:rStyle w:val="ui-provider"/>
              </w:rPr>
              <w:t>Z6364106/2023/02/104</w:t>
            </w:r>
          </w:p>
          <w:p w14:paraId="750B1A95" w14:textId="77777777" w:rsidR="00FD7790" w:rsidRPr="004760BA" w:rsidRDefault="00FD7790" w:rsidP="00EA7416">
            <w:pPr>
              <w:numPr>
                <w:ilvl w:val="0"/>
                <w:numId w:val="12"/>
              </w:numPr>
              <w:tabs>
                <w:tab w:val="clear" w:pos="819"/>
              </w:tabs>
              <w:spacing w:before="40" w:after="100" w:afterAutospacing="1" w:line="240" w:lineRule="auto"/>
              <w:ind w:left="309" w:hanging="181"/>
              <w:rPr>
                <w:rFonts w:cs="Arial"/>
                <w:bCs/>
                <w:iCs/>
                <w:sz w:val="18"/>
                <w:szCs w:val="18"/>
              </w:rPr>
            </w:pPr>
            <w:r w:rsidRPr="004760BA">
              <w:rPr>
                <w:rFonts w:cs="Arial"/>
                <w:bCs/>
                <w:iCs/>
                <w:sz w:val="18"/>
                <w:szCs w:val="18"/>
              </w:rPr>
              <w:t>I am satisfied that the research complies with current professional, departmental and university guidelines including UCL’s Risk Assessment Procedures</w:t>
            </w:r>
            <w:r w:rsidRPr="004760BA">
              <w:rPr>
                <w:rFonts w:cs="Arial"/>
                <w:bCs/>
                <w:iCs/>
                <w:noProof/>
                <w:sz w:val="18"/>
                <w:szCs w:val="18"/>
              </w:rPr>
              <w:t xml:space="preserve"> and insurance arrangements.</w:t>
            </w:r>
          </w:p>
          <w:p w14:paraId="4607B818" w14:textId="77777777" w:rsidR="00FD7790" w:rsidRPr="004760BA" w:rsidRDefault="00FD7790" w:rsidP="00EA7416">
            <w:pPr>
              <w:numPr>
                <w:ilvl w:val="0"/>
                <w:numId w:val="12"/>
              </w:numPr>
              <w:tabs>
                <w:tab w:val="clear" w:pos="819"/>
              </w:tabs>
              <w:spacing w:before="40" w:after="100" w:afterAutospacing="1" w:line="240" w:lineRule="auto"/>
              <w:ind w:left="309" w:hanging="181"/>
              <w:rPr>
                <w:rFonts w:cs="Arial"/>
                <w:bCs/>
                <w:iCs/>
                <w:sz w:val="18"/>
                <w:szCs w:val="18"/>
              </w:rPr>
            </w:pPr>
            <w:r w:rsidRPr="004760BA">
              <w:rPr>
                <w:rFonts w:cs="Arial"/>
                <w:bCs/>
                <w:iCs/>
                <w:sz w:val="18"/>
                <w:szCs w:val="18"/>
              </w:rPr>
              <w:t>I undertake to complete and submit the ‘Continuing Review Approval Form’ on an annual basis to the</w:t>
            </w:r>
            <w:r w:rsidRPr="004760BA">
              <w:rPr>
                <w:rFonts w:cs="Arial"/>
                <w:sz w:val="18"/>
                <w:szCs w:val="18"/>
              </w:rPr>
              <w:t xml:space="preserve"> </w:t>
            </w:r>
            <w:r w:rsidRPr="004760BA">
              <w:rPr>
                <w:rFonts w:cs="Arial"/>
                <w:bCs/>
                <w:sz w:val="18"/>
                <w:szCs w:val="18"/>
              </w:rPr>
              <w:t>UCL Research Ethics Committee.</w:t>
            </w:r>
          </w:p>
          <w:p w14:paraId="312E5533" w14:textId="77777777" w:rsidR="00FD7790" w:rsidRPr="004760BA" w:rsidRDefault="00FD7790" w:rsidP="00EA7416">
            <w:pPr>
              <w:numPr>
                <w:ilvl w:val="0"/>
                <w:numId w:val="12"/>
              </w:numPr>
              <w:tabs>
                <w:tab w:val="clear" w:pos="819"/>
              </w:tabs>
              <w:spacing w:before="40" w:after="100" w:afterAutospacing="1" w:line="240" w:lineRule="auto"/>
              <w:ind w:left="309" w:hanging="181"/>
              <w:rPr>
                <w:rFonts w:cs="Arial"/>
                <w:bCs/>
                <w:iCs/>
                <w:sz w:val="18"/>
                <w:szCs w:val="18"/>
              </w:rPr>
            </w:pPr>
            <w:r w:rsidRPr="004760BA">
              <w:rPr>
                <w:rFonts w:cs="Arial"/>
                <w:bCs/>
                <w:iCs/>
                <w:sz w:val="18"/>
                <w:szCs w:val="18"/>
              </w:rPr>
              <w:t>I will ensure that changes in approved research protocols are reported promptly and are not initiated without approval by the UCL Research Ethics Committee, except when necessary to eliminate apparent immediate hazards to the participant.</w:t>
            </w:r>
          </w:p>
          <w:p w14:paraId="59874F41" w14:textId="77777777" w:rsidR="00FD7790" w:rsidRPr="004760BA" w:rsidRDefault="00FD7790" w:rsidP="00EA7416">
            <w:pPr>
              <w:numPr>
                <w:ilvl w:val="0"/>
                <w:numId w:val="12"/>
              </w:numPr>
              <w:tabs>
                <w:tab w:val="clear" w:pos="819"/>
              </w:tabs>
              <w:spacing w:before="40" w:after="100" w:afterAutospacing="1" w:line="240" w:lineRule="auto"/>
              <w:ind w:left="309" w:hanging="181"/>
              <w:rPr>
                <w:sz w:val="18"/>
                <w:szCs w:val="18"/>
              </w:rPr>
            </w:pPr>
            <w:r w:rsidRPr="004760BA">
              <w:rPr>
                <w:bCs/>
                <w:sz w:val="18"/>
                <w:szCs w:val="18"/>
              </w:rPr>
              <w:lastRenderedPageBreak/>
              <w:t>I will ensure that all adverse or unforeseen problems arising from the research project are reported in a timely fashion to the UCL Research Ethics Committee.</w:t>
            </w:r>
          </w:p>
          <w:p w14:paraId="36F866A0" w14:textId="77777777" w:rsidR="00FD7790" w:rsidRPr="004760BA" w:rsidRDefault="00FD7790" w:rsidP="00EA7416">
            <w:pPr>
              <w:numPr>
                <w:ilvl w:val="0"/>
                <w:numId w:val="12"/>
              </w:numPr>
              <w:tabs>
                <w:tab w:val="clear" w:pos="819"/>
              </w:tabs>
              <w:spacing w:before="40" w:after="100" w:afterAutospacing="1" w:line="240" w:lineRule="auto"/>
              <w:ind w:left="309" w:hanging="181"/>
              <w:rPr>
                <w:szCs w:val="20"/>
              </w:rPr>
            </w:pPr>
            <w:r w:rsidRPr="004760BA">
              <w:rPr>
                <w:bCs/>
                <w:sz w:val="18"/>
                <w:szCs w:val="18"/>
              </w:rPr>
              <w:t>I will undertake to provide notification when the study is complete and if it fails to start or is abandoned.</w:t>
            </w:r>
          </w:p>
        </w:tc>
      </w:tr>
    </w:tbl>
    <w:p w14:paraId="15B62CD8" w14:textId="77777777" w:rsidR="00AF5354" w:rsidRPr="004760BA" w:rsidRDefault="00AF5354">
      <w:pPr>
        <w:sectPr w:rsidR="00AF5354" w:rsidRPr="004760BA">
          <w:headerReference w:type="even" r:id="rId11"/>
          <w:headerReference w:type="default" r:id="rId12"/>
          <w:footerReference w:type="even" r:id="rId13"/>
          <w:footerReference w:type="default" r:id="rId14"/>
          <w:pgSz w:w="11906" w:h="16838"/>
          <w:pgMar w:top="1134" w:right="1134" w:bottom="1134" w:left="1134" w:header="720" w:footer="851" w:gutter="0"/>
          <w:cols w:space="708"/>
          <w:titlePg/>
          <w:docGrid w:linePitch="360"/>
        </w:sectPr>
      </w:pPr>
    </w:p>
    <w:p w14:paraId="08E31C2F" w14:textId="77777777" w:rsidR="00FD6DCC" w:rsidRPr="004760BA" w:rsidRDefault="00FD6DCC"/>
    <w:tbl>
      <w:tblPr>
        <w:tblW w:w="9561" w:type="dxa"/>
        <w:tblInd w:w="612" w:type="dxa"/>
        <w:tblLook w:val="01E0" w:firstRow="1" w:lastRow="1" w:firstColumn="1" w:lastColumn="1" w:noHBand="0" w:noVBand="0"/>
      </w:tblPr>
      <w:tblGrid>
        <w:gridCol w:w="5921"/>
        <w:gridCol w:w="3640"/>
      </w:tblGrid>
      <w:tr w:rsidR="00FD6DCC" w:rsidRPr="004760BA" w14:paraId="2E9B17DB" w14:textId="77777777" w:rsidTr="0EDBB49A">
        <w:trPr>
          <w:trHeight w:val="522"/>
        </w:trPr>
        <w:tc>
          <w:tcPr>
            <w:tcW w:w="5921" w:type="dxa"/>
            <w:vAlign w:val="center"/>
          </w:tcPr>
          <w:p w14:paraId="0BBCF604" w14:textId="5C3F342A" w:rsidR="00FD6DCC" w:rsidRPr="004760BA" w:rsidRDefault="4419D3F2" w:rsidP="3E83CF32">
            <w:pPr>
              <w:spacing w:after="20" w:line="240" w:lineRule="auto"/>
              <w:rPr>
                <w:b/>
                <w:bCs/>
              </w:rPr>
            </w:pPr>
            <w:r w:rsidRPr="3E83CF32">
              <w:rPr>
                <w:b/>
                <w:bCs/>
              </w:rPr>
              <w:t>SIGNATURE</w:t>
            </w:r>
            <w:r w:rsidR="00FD6DCC" w:rsidRPr="3E83CF32">
              <w:rPr>
                <w:b/>
                <w:bCs/>
              </w:rPr>
              <w:t xml:space="preserve">: </w:t>
            </w:r>
            <w:r w:rsidR="00746CB8" w:rsidRPr="004760BA">
              <w:rPr>
                <w:noProof/>
                <w:color w:val="2B579A"/>
                <w:shd w:val="clear" w:color="auto" w:fill="E6E6E6"/>
              </w:rPr>
              <w:drawing>
                <wp:inline distT="0" distB="0" distL="0" distR="0" wp14:anchorId="7FC104D3" wp14:editId="22D66823">
                  <wp:extent cx="1514246" cy="247295"/>
                  <wp:effectExtent l="0" t="0" r="0" b="0"/>
                  <wp:docPr id="1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0212" cy="264601"/>
                          </a:xfrm>
                          <a:prstGeom prst="rect">
                            <a:avLst/>
                          </a:prstGeom>
                          <a:noFill/>
                          <a:ln>
                            <a:noFill/>
                          </a:ln>
                        </pic:spPr>
                      </pic:pic>
                    </a:graphicData>
                  </a:graphic>
                </wp:inline>
              </w:drawing>
            </w:r>
          </w:p>
        </w:tc>
        <w:tc>
          <w:tcPr>
            <w:tcW w:w="3640" w:type="dxa"/>
            <w:tcMar>
              <w:top w:w="57" w:type="dxa"/>
              <w:left w:w="57" w:type="dxa"/>
              <w:bottom w:w="57" w:type="dxa"/>
              <w:right w:w="57" w:type="dxa"/>
            </w:tcMar>
            <w:vAlign w:val="center"/>
          </w:tcPr>
          <w:p w14:paraId="6B36C11B" w14:textId="33211C21" w:rsidR="00FD6DCC" w:rsidRPr="004760BA" w:rsidRDefault="00BA23E0" w:rsidP="00FD6DCC">
            <w:pPr>
              <w:spacing w:after="20" w:line="240" w:lineRule="auto"/>
              <w:rPr>
                <w:sz w:val="16"/>
                <w:szCs w:val="16"/>
              </w:rPr>
            </w:pPr>
            <w:r w:rsidRPr="004760BA">
              <w:rPr>
                <w:b/>
                <w:szCs w:val="20"/>
              </w:rPr>
              <w:t>DATE</w:t>
            </w:r>
            <w:r w:rsidR="00FD6DCC" w:rsidRPr="004760BA">
              <w:rPr>
                <w:b/>
                <w:szCs w:val="20"/>
              </w:rPr>
              <w:t>:</w:t>
            </w:r>
            <w:r w:rsidR="00FD6DCC" w:rsidRPr="004760BA">
              <w:rPr>
                <w:sz w:val="16"/>
                <w:szCs w:val="16"/>
              </w:rPr>
              <w:t xml:space="preserve"> </w:t>
            </w:r>
            <w:r w:rsidR="00746CB8" w:rsidRPr="004760BA">
              <w:rPr>
                <w:rFonts w:cs="Arial"/>
                <w:szCs w:val="20"/>
              </w:rPr>
              <w:t>17</w:t>
            </w:r>
            <w:r w:rsidR="00746CB8" w:rsidRPr="004760BA">
              <w:rPr>
                <w:rFonts w:cs="Arial"/>
                <w:szCs w:val="20"/>
                <w:vertAlign w:val="superscript"/>
              </w:rPr>
              <w:t>th</w:t>
            </w:r>
            <w:r w:rsidR="00746CB8" w:rsidRPr="004760BA">
              <w:rPr>
                <w:rFonts w:cs="Arial"/>
                <w:szCs w:val="20"/>
              </w:rPr>
              <w:t xml:space="preserve"> Feb 2023</w:t>
            </w:r>
          </w:p>
        </w:tc>
      </w:tr>
    </w:tbl>
    <w:p w14:paraId="0EEEE788" w14:textId="77777777" w:rsidR="00AF5354" w:rsidRPr="004760BA" w:rsidRDefault="00AF5354">
      <w:pPr>
        <w:sectPr w:rsidR="00AF5354" w:rsidRPr="004760BA" w:rsidSect="00AF5354">
          <w:type w:val="continuous"/>
          <w:pgSz w:w="11906" w:h="16838"/>
          <w:pgMar w:top="1134" w:right="1134" w:bottom="1134" w:left="1134" w:header="720" w:footer="851" w:gutter="0"/>
          <w:cols w:space="708"/>
          <w:formProt w:val="0"/>
          <w:titlePg/>
          <w:docGrid w:linePitch="360"/>
        </w:sectPr>
      </w:pPr>
    </w:p>
    <w:p w14:paraId="7E34FE01" w14:textId="77777777" w:rsidR="00FD7790" w:rsidRPr="004760BA" w:rsidRDefault="00FD6DCC">
      <w:r w:rsidRPr="004760BA">
        <w:t xml:space="preserve">          </w:t>
      </w:r>
    </w:p>
    <w:tbl>
      <w:tblPr>
        <w:tblW w:w="1019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592"/>
        <w:gridCol w:w="4787"/>
        <w:gridCol w:w="4814"/>
      </w:tblGrid>
      <w:tr w:rsidR="00FD7790" w:rsidRPr="004760BA" w14:paraId="5F4298C5" w14:textId="77777777">
        <w:tc>
          <w:tcPr>
            <w:tcW w:w="592" w:type="dxa"/>
            <w:vMerge w:val="restart"/>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pPr w:leftFromText="180" w:rightFromText="180" w:vertAnchor="text" w:horzAnchor="margin" w:tblpY="-68"/>
              <w:tblOverlap w:val="never"/>
              <w:tblW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4760BA" w14:paraId="1D18F821"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52017601" w14:textId="77777777" w:rsidR="00FD7790" w:rsidRPr="004760BA" w:rsidRDefault="00FD7790">
                  <w:pPr>
                    <w:spacing w:before="100" w:after="100" w:line="240" w:lineRule="auto"/>
                    <w:jc w:val="center"/>
                    <w:rPr>
                      <w:b/>
                      <w:color w:val="FFFFFF"/>
                    </w:rPr>
                  </w:pPr>
                  <w:r w:rsidRPr="004760BA">
                    <w:rPr>
                      <w:b/>
                      <w:color w:val="FFFFFF"/>
                    </w:rPr>
                    <w:t>A3</w:t>
                  </w:r>
                </w:p>
              </w:tc>
            </w:tr>
          </w:tbl>
          <w:p w14:paraId="61F3D5D0" w14:textId="77777777" w:rsidR="00FD7790" w:rsidRPr="004760BA" w:rsidRDefault="00FD7790">
            <w:pPr>
              <w:jc w:val="center"/>
              <w:rPr>
                <w:b/>
              </w:rPr>
            </w:pPr>
          </w:p>
        </w:tc>
        <w:tc>
          <w:tcPr>
            <w:tcW w:w="9601" w:type="dxa"/>
            <w:gridSpan w:val="2"/>
            <w:tcBorders>
              <w:top w:val="single" w:sz="8" w:space="0" w:color="auto"/>
              <w:left w:val="single" w:sz="2" w:space="0" w:color="auto"/>
              <w:bottom w:val="dashSmallGap" w:sz="2" w:space="0" w:color="auto"/>
              <w:right w:val="single" w:sz="8" w:space="0" w:color="auto"/>
            </w:tcBorders>
            <w:tcMar>
              <w:top w:w="57" w:type="dxa"/>
              <w:left w:w="57" w:type="dxa"/>
              <w:bottom w:w="57" w:type="dxa"/>
              <w:right w:w="57" w:type="dxa"/>
            </w:tcMar>
          </w:tcPr>
          <w:p w14:paraId="625E85DF" w14:textId="77777777" w:rsidR="00FD7790" w:rsidRPr="004760BA" w:rsidRDefault="00FD7790">
            <w:pPr>
              <w:spacing w:line="240" w:lineRule="auto"/>
              <w:rPr>
                <w:rFonts w:cs="Arial"/>
                <w:bCs/>
                <w:i/>
                <w:sz w:val="16"/>
                <w:szCs w:val="16"/>
              </w:rPr>
            </w:pPr>
            <w:r w:rsidRPr="004760BA">
              <w:rPr>
                <w:rFonts w:cs="Arial"/>
                <w:b/>
                <w:bCs/>
                <w:szCs w:val="20"/>
              </w:rPr>
              <w:t xml:space="preserve">Applicant(s) Details </w:t>
            </w:r>
            <w:r w:rsidRPr="004760BA">
              <w:rPr>
                <w:rFonts w:cs="Arial"/>
                <w:bCs/>
                <w:i/>
                <w:sz w:val="16"/>
                <w:szCs w:val="20"/>
              </w:rPr>
              <w:t>(if Applicant is not the Principal Researcher e.g. student details):</w:t>
            </w:r>
          </w:p>
        </w:tc>
      </w:tr>
      <w:tr w:rsidR="00FD7790" w:rsidRPr="004760BA" w14:paraId="72DAB0C3"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18EBB8D3" w14:textId="77777777" w:rsidR="00FD7790" w:rsidRPr="004760BA" w:rsidRDefault="00FD7790">
            <w:pPr>
              <w:spacing w:line="240" w:lineRule="auto"/>
              <w:rPr>
                <w:b/>
              </w:rPr>
            </w:pPr>
          </w:p>
        </w:tc>
        <w:tc>
          <w:tcPr>
            <w:tcW w:w="9601" w:type="dxa"/>
            <w:gridSpan w:val="2"/>
            <w:tcBorders>
              <w:top w:val="dashSmallGap" w:sz="2" w:space="0" w:color="auto"/>
              <w:left w:val="single" w:sz="2" w:space="0" w:color="auto"/>
              <w:bottom w:val="single" w:sz="2" w:space="0" w:color="auto"/>
              <w:right w:val="single" w:sz="8" w:space="0" w:color="auto"/>
            </w:tcBorders>
            <w:tcMar>
              <w:top w:w="57" w:type="dxa"/>
              <w:left w:w="57" w:type="dxa"/>
              <w:bottom w:w="57" w:type="dxa"/>
              <w:right w:w="57" w:type="dxa"/>
            </w:tcMar>
          </w:tcPr>
          <w:p w14:paraId="261E48C7" w14:textId="77777777" w:rsidR="00FD7790" w:rsidRPr="004760BA" w:rsidRDefault="00FD7790">
            <w:pPr>
              <w:spacing w:line="240" w:lineRule="auto"/>
              <w:rPr>
                <w:rFonts w:cs="Arial"/>
                <w:sz w:val="16"/>
                <w:szCs w:val="16"/>
              </w:rPr>
            </w:pPr>
            <w:r w:rsidRPr="004760BA">
              <w:rPr>
                <w:rFonts w:cs="Arial"/>
                <w:sz w:val="16"/>
                <w:szCs w:val="16"/>
              </w:rPr>
              <w:t xml:space="preserve">Full Name:  </w:t>
            </w:r>
            <w:r w:rsidR="000E00F5" w:rsidRPr="004760BA">
              <w:rPr>
                <w:rFonts w:cs="Arial"/>
                <w:szCs w:val="20"/>
              </w:rPr>
              <w:t>Marjan Biria</w:t>
            </w:r>
          </w:p>
        </w:tc>
      </w:tr>
      <w:tr w:rsidR="00FD7790" w:rsidRPr="004760BA" w14:paraId="5994EA12"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4ABC2B11" w14:textId="77777777" w:rsidR="00FD7790" w:rsidRPr="004760BA" w:rsidRDefault="00FD7790">
            <w:pPr>
              <w:spacing w:line="240" w:lineRule="auto"/>
              <w:rPr>
                <w:b/>
              </w:rPr>
            </w:pPr>
          </w:p>
        </w:tc>
        <w:tc>
          <w:tcPr>
            <w:tcW w:w="9601" w:type="dxa"/>
            <w:gridSpan w:val="2"/>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2FCCF954" w14:textId="77777777" w:rsidR="00FD7790" w:rsidRPr="004760BA" w:rsidRDefault="00FD7790">
            <w:pPr>
              <w:spacing w:line="240" w:lineRule="auto"/>
              <w:rPr>
                <w:rFonts w:cs="Arial"/>
                <w:szCs w:val="20"/>
              </w:rPr>
            </w:pPr>
            <w:r w:rsidRPr="004760BA">
              <w:rPr>
                <w:rFonts w:cs="Arial"/>
                <w:sz w:val="16"/>
                <w:szCs w:val="16"/>
              </w:rPr>
              <w:t>Position Held</w:t>
            </w:r>
            <w:r w:rsidR="00757BD5" w:rsidRPr="004760BA">
              <w:rPr>
                <w:rFonts w:cs="Arial"/>
                <w:sz w:val="16"/>
                <w:szCs w:val="16"/>
              </w:rPr>
              <w:t xml:space="preserve"> </w:t>
            </w:r>
            <w:r w:rsidR="00757BD5" w:rsidRPr="004760BA">
              <w:rPr>
                <w:rFonts w:cs="Arial"/>
                <w:i/>
                <w:sz w:val="16"/>
                <w:szCs w:val="16"/>
              </w:rPr>
              <w:t>i.e.undergraduate/bachelor or masters project (if so, provide course title/number, PhD, staff led research project which may involve one or more students</w:t>
            </w:r>
            <w:r w:rsidRPr="004760BA">
              <w:rPr>
                <w:rFonts w:cs="Arial"/>
                <w:sz w:val="16"/>
                <w:szCs w:val="16"/>
              </w:rPr>
              <w:t xml:space="preserve">: </w:t>
            </w:r>
            <w:r w:rsidR="000E00F5" w:rsidRPr="004760BA">
              <w:rPr>
                <w:rFonts w:cs="Arial"/>
                <w:szCs w:val="20"/>
              </w:rPr>
              <w:t>Postdoctoral research fellow</w:t>
            </w:r>
          </w:p>
          <w:p w14:paraId="6585D04C" w14:textId="77777777" w:rsidR="00757BD5" w:rsidRPr="004760BA" w:rsidRDefault="00757BD5">
            <w:pPr>
              <w:spacing w:line="240" w:lineRule="auto"/>
              <w:rPr>
                <w:rFonts w:cs="Arial"/>
                <w:sz w:val="16"/>
                <w:szCs w:val="16"/>
              </w:rPr>
            </w:pPr>
          </w:p>
        </w:tc>
      </w:tr>
      <w:tr w:rsidR="00FD7790" w:rsidRPr="004760BA" w14:paraId="355AAD8B"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40E4950C" w14:textId="77777777" w:rsidR="00FD7790" w:rsidRPr="004760BA" w:rsidRDefault="00FD7790">
            <w:pPr>
              <w:spacing w:line="240" w:lineRule="auto"/>
              <w:rPr>
                <w:b/>
              </w:rPr>
            </w:pPr>
          </w:p>
        </w:tc>
        <w:tc>
          <w:tcPr>
            <w:tcW w:w="4787" w:type="dxa"/>
            <w:vMerge w:val="restart"/>
            <w:tcBorders>
              <w:top w:val="single" w:sz="2" w:space="0" w:color="auto"/>
              <w:left w:val="single" w:sz="2" w:space="0" w:color="auto"/>
              <w:bottom w:val="dashSmallGap" w:sz="2" w:space="0" w:color="auto"/>
              <w:right w:val="single" w:sz="2" w:space="0" w:color="auto"/>
            </w:tcBorders>
            <w:tcMar>
              <w:top w:w="57" w:type="dxa"/>
              <w:left w:w="57" w:type="dxa"/>
              <w:bottom w:w="57" w:type="dxa"/>
              <w:right w:w="57" w:type="dxa"/>
            </w:tcMar>
          </w:tcPr>
          <w:p w14:paraId="1C36C567" w14:textId="01295A5F" w:rsidR="00FD7790" w:rsidRPr="004760BA" w:rsidRDefault="006E5609">
            <w:pPr>
              <w:spacing w:line="240" w:lineRule="auto"/>
              <w:rPr>
                <w:rFonts w:cs="Arial"/>
                <w:sz w:val="16"/>
                <w:szCs w:val="16"/>
              </w:rPr>
            </w:pPr>
            <w:r w:rsidRPr="004760BA">
              <w:rPr>
                <w:rFonts w:cs="Arial"/>
                <w:sz w:val="16"/>
                <w:szCs w:val="16"/>
              </w:rPr>
              <w:t>Name and Address of Department:</w:t>
            </w:r>
            <w:r w:rsidR="000E00F5" w:rsidRPr="004760BA">
              <w:rPr>
                <w:rFonts w:cs="Arial"/>
                <w:sz w:val="16"/>
                <w:szCs w:val="16"/>
              </w:rPr>
              <w:t xml:space="preserve">  </w:t>
            </w:r>
            <w:r w:rsidR="000E00F5" w:rsidRPr="004760BA">
              <w:rPr>
                <w:rFonts w:cs="Arial"/>
                <w:szCs w:val="20"/>
              </w:rPr>
              <w:t>Department of Psychiatry, 149 Tottenham Ct Rd, London W1T 7BN</w:t>
            </w:r>
            <w:r w:rsidR="000E00F5" w:rsidRPr="004760BA">
              <w:rPr>
                <w:rFonts w:cs="Arial"/>
                <w:sz w:val="16"/>
                <w:szCs w:val="16"/>
              </w:rPr>
              <w:t xml:space="preserve"> </w:t>
            </w:r>
          </w:p>
        </w:tc>
        <w:tc>
          <w:tcPr>
            <w:tcW w:w="4814"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7C3FC44D" w14:textId="77777777" w:rsidR="00FD7790" w:rsidRPr="004760BA" w:rsidRDefault="00FD7790">
            <w:pPr>
              <w:tabs>
                <w:tab w:val="left" w:pos="864"/>
              </w:tabs>
              <w:spacing w:line="240" w:lineRule="auto"/>
              <w:rPr>
                <w:rFonts w:cs="Arial"/>
                <w:sz w:val="16"/>
                <w:szCs w:val="16"/>
              </w:rPr>
            </w:pPr>
            <w:r w:rsidRPr="004760BA">
              <w:rPr>
                <w:rFonts w:cs="Arial"/>
                <w:sz w:val="16"/>
                <w:szCs w:val="16"/>
              </w:rPr>
              <w:t xml:space="preserve">Email: </w:t>
            </w:r>
            <w:r w:rsidRPr="004760BA">
              <w:rPr>
                <w:rFonts w:cs="Arial"/>
                <w:sz w:val="16"/>
                <w:szCs w:val="16"/>
              </w:rPr>
              <w:tab/>
            </w:r>
            <w:r w:rsidR="000E00F5" w:rsidRPr="004760BA">
              <w:rPr>
                <w:rFonts w:cs="Arial"/>
                <w:szCs w:val="20"/>
              </w:rPr>
              <w:t>m.biria@ucl.ac.uk</w:t>
            </w:r>
          </w:p>
        </w:tc>
      </w:tr>
      <w:tr w:rsidR="00FD7790" w:rsidRPr="004760BA" w14:paraId="09DF38BA"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72C072CD" w14:textId="77777777" w:rsidR="00FD7790" w:rsidRPr="004760BA" w:rsidRDefault="00FD7790">
            <w:pPr>
              <w:spacing w:line="240" w:lineRule="auto"/>
              <w:rPr>
                <w:b/>
              </w:rPr>
            </w:pPr>
          </w:p>
        </w:tc>
        <w:tc>
          <w:tcPr>
            <w:tcW w:w="0" w:type="auto"/>
            <w:vMerge/>
            <w:tcBorders>
              <w:top w:val="single" w:sz="2" w:space="0" w:color="auto"/>
              <w:left w:val="single" w:sz="2" w:space="0" w:color="auto"/>
              <w:bottom w:val="dashSmallGap" w:sz="2" w:space="0" w:color="auto"/>
              <w:right w:val="single" w:sz="2" w:space="0" w:color="auto"/>
            </w:tcBorders>
            <w:vAlign w:val="center"/>
          </w:tcPr>
          <w:p w14:paraId="5C012359" w14:textId="77777777" w:rsidR="00FD7790" w:rsidRPr="004760BA" w:rsidRDefault="00FD7790">
            <w:pPr>
              <w:spacing w:line="240" w:lineRule="auto"/>
              <w:rPr>
                <w:rFonts w:cs="Arial"/>
                <w:sz w:val="16"/>
                <w:szCs w:val="16"/>
              </w:rPr>
            </w:pPr>
          </w:p>
        </w:tc>
        <w:tc>
          <w:tcPr>
            <w:tcW w:w="4814"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32B5F75B" w14:textId="77777777" w:rsidR="00FD7790" w:rsidRPr="004760BA" w:rsidRDefault="00FD7790">
            <w:pPr>
              <w:tabs>
                <w:tab w:val="left" w:pos="864"/>
              </w:tabs>
              <w:spacing w:line="240" w:lineRule="auto"/>
              <w:rPr>
                <w:rFonts w:cs="Arial"/>
                <w:sz w:val="16"/>
                <w:szCs w:val="16"/>
              </w:rPr>
            </w:pPr>
            <w:r w:rsidRPr="004760BA">
              <w:rPr>
                <w:rFonts w:cs="Arial"/>
                <w:sz w:val="16"/>
                <w:szCs w:val="16"/>
              </w:rPr>
              <w:t xml:space="preserve">Telephone: </w:t>
            </w:r>
            <w:r w:rsidR="000E00F5" w:rsidRPr="004760BA">
              <w:rPr>
                <w:rFonts w:cs="Arial"/>
                <w:szCs w:val="20"/>
              </w:rPr>
              <w:t>07478081741</w:t>
            </w:r>
          </w:p>
        </w:tc>
      </w:tr>
      <w:tr w:rsidR="00FD7790" w:rsidRPr="004760BA" w14:paraId="47B7BC88"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538FE2CE" w14:textId="77777777" w:rsidR="00FD7790" w:rsidRPr="004760BA" w:rsidRDefault="00FD7790">
            <w:pPr>
              <w:spacing w:line="240" w:lineRule="auto"/>
              <w:rPr>
                <w:b/>
              </w:rPr>
            </w:pPr>
          </w:p>
        </w:tc>
        <w:tc>
          <w:tcPr>
            <w:tcW w:w="0" w:type="auto"/>
            <w:vMerge/>
            <w:tcBorders>
              <w:top w:val="single" w:sz="2" w:space="0" w:color="auto"/>
              <w:left w:val="single" w:sz="2" w:space="0" w:color="auto"/>
              <w:bottom w:val="dashSmallGap" w:sz="2" w:space="0" w:color="auto"/>
              <w:right w:val="single" w:sz="2" w:space="0" w:color="auto"/>
            </w:tcBorders>
            <w:vAlign w:val="center"/>
          </w:tcPr>
          <w:p w14:paraId="51FCCB42" w14:textId="77777777" w:rsidR="00FD7790" w:rsidRPr="004760BA" w:rsidRDefault="00FD7790">
            <w:pPr>
              <w:spacing w:line="240" w:lineRule="auto"/>
              <w:rPr>
                <w:rFonts w:cs="Arial"/>
                <w:sz w:val="16"/>
                <w:szCs w:val="16"/>
              </w:rPr>
            </w:pPr>
          </w:p>
        </w:tc>
        <w:tc>
          <w:tcPr>
            <w:tcW w:w="4814" w:type="dxa"/>
            <w:tcBorders>
              <w:top w:val="single" w:sz="2" w:space="0" w:color="auto"/>
              <w:left w:val="single" w:sz="2" w:space="0" w:color="auto"/>
              <w:bottom w:val="dashSmallGap" w:sz="2" w:space="0" w:color="auto"/>
              <w:right w:val="single" w:sz="8" w:space="0" w:color="auto"/>
            </w:tcBorders>
            <w:tcMar>
              <w:top w:w="57" w:type="dxa"/>
              <w:left w:w="57" w:type="dxa"/>
              <w:bottom w:w="57" w:type="dxa"/>
              <w:right w:w="57" w:type="dxa"/>
            </w:tcMar>
          </w:tcPr>
          <w:p w14:paraId="6A0E7552" w14:textId="77777777" w:rsidR="00FD7790" w:rsidRPr="004760BA" w:rsidRDefault="00FD7790">
            <w:pPr>
              <w:tabs>
                <w:tab w:val="left" w:pos="864"/>
              </w:tabs>
              <w:spacing w:line="240" w:lineRule="auto"/>
              <w:rPr>
                <w:rFonts w:cs="Arial"/>
                <w:sz w:val="16"/>
                <w:szCs w:val="16"/>
              </w:rPr>
            </w:pPr>
            <w:r w:rsidRPr="004760BA">
              <w:rPr>
                <w:rFonts w:cs="Arial"/>
                <w:sz w:val="16"/>
                <w:szCs w:val="16"/>
              </w:rPr>
              <w:t xml:space="preserve">Fax: </w:t>
            </w:r>
            <w:r w:rsidRPr="004760BA">
              <w:rPr>
                <w:rFonts w:cs="Arial"/>
                <w:sz w:val="16"/>
                <w:szCs w:val="16"/>
              </w:rPr>
              <w:tab/>
            </w:r>
            <w:r w:rsidR="00856EEB" w:rsidRPr="004760BA">
              <w:rPr>
                <w:rFonts w:cs="Arial"/>
                <w:szCs w:val="20"/>
              </w:rPr>
              <w:t>N/A</w:t>
            </w:r>
          </w:p>
        </w:tc>
      </w:tr>
      <w:tr w:rsidR="00FD7790" w:rsidRPr="004760BA" w14:paraId="0E2C2B6E"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6EC87CE7" w14:textId="77777777" w:rsidR="00FD7790" w:rsidRPr="004760BA" w:rsidRDefault="00FD7790">
            <w:pPr>
              <w:spacing w:line="240" w:lineRule="auto"/>
              <w:rPr>
                <w:b/>
              </w:rPr>
            </w:pPr>
          </w:p>
        </w:tc>
        <w:tc>
          <w:tcPr>
            <w:tcW w:w="9601" w:type="dxa"/>
            <w:gridSpan w:val="2"/>
            <w:tcBorders>
              <w:top w:val="dashSmallGap" w:sz="2" w:space="0" w:color="auto"/>
              <w:left w:val="single" w:sz="2" w:space="0" w:color="auto"/>
              <w:bottom w:val="single" w:sz="2" w:space="0" w:color="auto"/>
              <w:right w:val="single" w:sz="8" w:space="0" w:color="auto"/>
            </w:tcBorders>
            <w:tcMar>
              <w:top w:w="57" w:type="dxa"/>
              <w:left w:w="57" w:type="dxa"/>
              <w:bottom w:w="57" w:type="dxa"/>
              <w:right w:w="57" w:type="dxa"/>
            </w:tcMar>
          </w:tcPr>
          <w:p w14:paraId="1C6C9F68" w14:textId="77777777" w:rsidR="00FD7790" w:rsidRPr="004760BA" w:rsidRDefault="00FD7790">
            <w:pPr>
              <w:spacing w:line="240" w:lineRule="auto"/>
              <w:rPr>
                <w:rFonts w:cs="Arial"/>
                <w:sz w:val="16"/>
                <w:szCs w:val="16"/>
              </w:rPr>
            </w:pPr>
            <w:r w:rsidRPr="004760BA">
              <w:rPr>
                <w:rFonts w:cs="Arial"/>
                <w:sz w:val="16"/>
                <w:szCs w:val="16"/>
              </w:rPr>
              <w:t xml:space="preserve">Full Name: </w:t>
            </w:r>
            <w:r w:rsidR="000E00F5" w:rsidRPr="004760BA">
              <w:rPr>
                <w:rFonts w:cs="Arial"/>
                <w:szCs w:val="20"/>
              </w:rPr>
              <w:t>Isobel Ridler</w:t>
            </w:r>
          </w:p>
        </w:tc>
      </w:tr>
      <w:tr w:rsidR="00FD7790" w:rsidRPr="004760BA" w14:paraId="15055D3E"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4F8ADBD9" w14:textId="77777777" w:rsidR="00FD7790" w:rsidRPr="004760BA" w:rsidRDefault="00FD7790">
            <w:pPr>
              <w:spacing w:line="240" w:lineRule="auto"/>
              <w:rPr>
                <w:b/>
              </w:rPr>
            </w:pPr>
          </w:p>
        </w:tc>
        <w:tc>
          <w:tcPr>
            <w:tcW w:w="9601" w:type="dxa"/>
            <w:gridSpan w:val="2"/>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1D20F936" w14:textId="77777777" w:rsidR="00FD7790" w:rsidRPr="004760BA" w:rsidRDefault="00FD7790">
            <w:pPr>
              <w:spacing w:line="240" w:lineRule="auto"/>
              <w:rPr>
                <w:rFonts w:cs="Arial"/>
                <w:sz w:val="16"/>
                <w:szCs w:val="16"/>
              </w:rPr>
            </w:pPr>
            <w:r w:rsidRPr="004760BA">
              <w:rPr>
                <w:rFonts w:cs="Arial"/>
                <w:sz w:val="16"/>
                <w:szCs w:val="16"/>
              </w:rPr>
              <w:t xml:space="preserve">Position Held: </w:t>
            </w:r>
            <w:r w:rsidR="000E00F5" w:rsidRPr="004760BA">
              <w:rPr>
                <w:rFonts w:cs="Arial"/>
                <w:szCs w:val="20"/>
              </w:rPr>
              <w:t xml:space="preserve">Postdoctoral research fellow </w:t>
            </w:r>
          </w:p>
        </w:tc>
      </w:tr>
      <w:tr w:rsidR="00FD7790" w:rsidRPr="004760BA" w14:paraId="47CE8CD5"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09D6D816" w14:textId="77777777" w:rsidR="00FD7790" w:rsidRPr="004760BA" w:rsidRDefault="00FD7790">
            <w:pPr>
              <w:spacing w:line="240" w:lineRule="auto"/>
              <w:rPr>
                <w:b/>
              </w:rPr>
            </w:pPr>
          </w:p>
        </w:tc>
        <w:tc>
          <w:tcPr>
            <w:tcW w:w="4787" w:type="dxa"/>
            <w:vMerge w:val="restart"/>
            <w:tcBorders>
              <w:top w:val="single" w:sz="2" w:space="0" w:color="auto"/>
              <w:left w:val="single" w:sz="2" w:space="0" w:color="auto"/>
              <w:bottom w:val="single" w:sz="8" w:space="0" w:color="auto"/>
              <w:right w:val="single" w:sz="2" w:space="0" w:color="auto"/>
            </w:tcBorders>
            <w:tcMar>
              <w:top w:w="57" w:type="dxa"/>
              <w:left w:w="57" w:type="dxa"/>
              <w:bottom w:w="57" w:type="dxa"/>
              <w:right w:w="57" w:type="dxa"/>
            </w:tcMar>
          </w:tcPr>
          <w:p w14:paraId="122C7F30" w14:textId="30567DEB" w:rsidR="00FD7790" w:rsidRPr="004760BA" w:rsidRDefault="006E5609">
            <w:pPr>
              <w:spacing w:line="240" w:lineRule="auto"/>
              <w:rPr>
                <w:rFonts w:cs="Arial"/>
                <w:sz w:val="16"/>
                <w:szCs w:val="16"/>
              </w:rPr>
            </w:pPr>
            <w:r w:rsidRPr="004760BA">
              <w:rPr>
                <w:rFonts w:cs="Arial"/>
                <w:sz w:val="16"/>
                <w:szCs w:val="16"/>
              </w:rPr>
              <w:t xml:space="preserve">Name and Address of Department: </w:t>
            </w:r>
            <w:r w:rsidR="000E00F5" w:rsidRPr="004760BA">
              <w:rPr>
                <w:rFonts w:cs="Arial"/>
                <w:szCs w:val="20"/>
              </w:rPr>
              <w:t>Department of Psychiatry, 149 Tottenham Ct Rd, London W1T 7BN</w:t>
            </w:r>
            <w:r w:rsidR="00FD7790" w:rsidRPr="004760BA">
              <w:rPr>
                <w:rFonts w:cs="Arial"/>
                <w:sz w:val="16"/>
                <w:szCs w:val="16"/>
              </w:rPr>
              <w:t xml:space="preserve"> </w:t>
            </w:r>
          </w:p>
        </w:tc>
        <w:tc>
          <w:tcPr>
            <w:tcW w:w="4814"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50181AF2" w14:textId="77777777" w:rsidR="00FD7790" w:rsidRPr="004760BA" w:rsidRDefault="00FD7790">
            <w:pPr>
              <w:tabs>
                <w:tab w:val="left" w:pos="864"/>
              </w:tabs>
              <w:spacing w:line="240" w:lineRule="auto"/>
              <w:rPr>
                <w:rFonts w:cs="Arial"/>
                <w:sz w:val="16"/>
                <w:szCs w:val="16"/>
              </w:rPr>
            </w:pPr>
            <w:r w:rsidRPr="004760BA">
              <w:rPr>
                <w:rFonts w:cs="Arial"/>
                <w:sz w:val="16"/>
                <w:szCs w:val="16"/>
              </w:rPr>
              <w:t xml:space="preserve">Email: </w:t>
            </w:r>
            <w:r w:rsidRPr="004760BA">
              <w:rPr>
                <w:rFonts w:cs="Arial"/>
                <w:sz w:val="16"/>
                <w:szCs w:val="16"/>
              </w:rPr>
              <w:tab/>
            </w:r>
            <w:r w:rsidR="000E00F5" w:rsidRPr="004760BA">
              <w:rPr>
                <w:rFonts w:cs="Arial"/>
                <w:szCs w:val="20"/>
              </w:rPr>
              <w:t>i.ridler@ucl.ac.uk</w:t>
            </w:r>
          </w:p>
        </w:tc>
      </w:tr>
      <w:tr w:rsidR="00FD7790" w:rsidRPr="004760BA" w14:paraId="49ED82F3"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59FD95D4" w14:textId="77777777" w:rsidR="00FD7790" w:rsidRPr="004760BA" w:rsidRDefault="00FD7790">
            <w:pPr>
              <w:spacing w:line="240" w:lineRule="auto"/>
              <w:rPr>
                <w:b/>
              </w:rPr>
            </w:pPr>
          </w:p>
        </w:tc>
        <w:tc>
          <w:tcPr>
            <w:tcW w:w="0" w:type="auto"/>
            <w:vMerge/>
            <w:tcBorders>
              <w:top w:val="single" w:sz="2" w:space="0" w:color="auto"/>
              <w:left w:val="single" w:sz="2" w:space="0" w:color="auto"/>
              <w:bottom w:val="single" w:sz="8" w:space="0" w:color="auto"/>
              <w:right w:val="single" w:sz="2" w:space="0" w:color="auto"/>
            </w:tcBorders>
            <w:vAlign w:val="center"/>
          </w:tcPr>
          <w:p w14:paraId="7069C6AC" w14:textId="77777777" w:rsidR="00FD7790" w:rsidRPr="004760BA" w:rsidRDefault="00FD7790">
            <w:pPr>
              <w:spacing w:line="240" w:lineRule="auto"/>
              <w:rPr>
                <w:rFonts w:cs="Arial"/>
                <w:sz w:val="16"/>
                <w:szCs w:val="16"/>
              </w:rPr>
            </w:pPr>
          </w:p>
        </w:tc>
        <w:tc>
          <w:tcPr>
            <w:tcW w:w="4814"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24F79A77" w14:textId="77777777" w:rsidR="00FD7790" w:rsidRPr="004760BA" w:rsidRDefault="00FD7790">
            <w:pPr>
              <w:tabs>
                <w:tab w:val="left" w:pos="864"/>
              </w:tabs>
              <w:spacing w:line="240" w:lineRule="auto"/>
              <w:rPr>
                <w:rFonts w:cs="Arial"/>
                <w:sz w:val="16"/>
                <w:szCs w:val="16"/>
              </w:rPr>
            </w:pPr>
            <w:r w:rsidRPr="004760BA">
              <w:rPr>
                <w:rFonts w:cs="Arial"/>
                <w:sz w:val="16"/>
                <w:szCs w:val="16"/>
              </w:rPr>
              <w:t xml:space="preserve">Telephone: </w:t>
            </w:r>
            <w:r w:rsidR="000E00F5" w:rsidRPr="004760BA">
              <w:rPr>
                <w:rFonts w:cs="Arial"/>
                <w:szCs w:val="20"/>
              </w:rPr>
              <w:t xml:space="preserve"> 07951499820</w:t>
            </w:r>
          </w:p>
        </w:tc>
      </w:tr>
      <w:tr w:rsidR="00FD7790" w:rsidRPr="004760BA" w14:paraId="09D0DA0F"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37C57533" w14:textId="77777777" w:rsidR="00FD7790" w:rsidRPr="004760BA" w:rsidRDefault="00FD7790">
            <w:pPr>
              <w:spacing w:line="240" w:lineRule="auto"/>
              <w:rPr>
                <w:b/>
              </w:rPr>
            </w:pPr>
          </w:p>
        </w:tc>
        <w:tc>
          <w:tcPr>
            <w:tcW w:w="0" w:type="auto"/>
            <w:vMerge/>
            <w:tcBorders>
              <w:top w:val="single" w:sz="2" w:space="0" w:color="auto"/>
              <w:left w:val="single" w:sz="2" w:space="0" w:color="auto"/>
              <w:bottom w:val="single" w:sz="8" w:space="0" w:color="auto"/>
              <w:right w:val="single" w:sz="2" w:space="0" w:color="auto"/>
            </w:tcBorders>
            <w:vAlign w:val="center"/>
          </w:tcPr>
          <w:p w14:paraId="2D2E05F6" w14:textId="77777777" w:rsidR="00FD7790" w:rsidRPr="004760BA" w:rsidRDefault="00FD7790">
            <w:pPr>
              <w:spacing w:line="240" w:lineRule="auto"/>
              <w:rPr>
                <w:rFonts w:cs="Arial"/>
                <w:sz w:val="16"/>
                <w:szCs w:val="16"/>
              </w:rPr>
            </w:pPr>
          </w:p>
        </w:tc>
        <w:tc>
          <w:tcPr>
            <w:tcW w:w="4814" w:type="dxa"/>
            <w:tcBorders>
              <w:top w:val="single" w:sz="2" w:space="0" w:color="auto"/>
              <w:left w:val="single" w:sz="2" w:space="0" w:color="auto"/>
              <w:bottom w:val="single" w:sz="8" w:space="0" w:color="auto"/>
              <w:right w:val="single" w:sz="8" w:space="0" w:color="auto"/>
            </w:tcBorders>
            <w:tcMar>
              <w:top w:w="57" w:type="dxa"/>
              <w:left w:w="57" w:type="dxa"/>
              <w:bottom w:w="57" w:type="dxa"/>
              <w:right w:w="57" w:type="dxa"/>
            </w:tcMar>
          </w:tcPr>
          <w:p w14:paraId="59A77F70" w14:textId="77777777" w:rsidR="00FD7790" w:rsidRPr="004760BA" w:rsidRDefault="00FD7790">
            <w:pPr>
              <w:tabs>
                <w:tab w:val="left" w:pos="864"/>
              </w:tabs>
              <w:spacing w:line="240" w:lineRule="auto"/>
              <w:rPr>
                <w:rFonts w:cs="Arial"/>
                <w:sz w:val="16"/>
                <w:szCs w:val="16"/>
              </w:rPr>
            </w:pPr>
            <w:r w:rsidRPr="004760BA">
              <w:rPr>
                <w:rFonts w:cs="Arial"/>
                <w:sz w:val="16"/>
                <w:szCs w:val="16"/>
              </w:rPr>
              <w:t xml:space="preserve">Fax: </w:t>
            </w:r>
            <w:r w:rsidRPr="004760BA">
              <w:rPr>
                <w:rFonts w:cs="Arial"/>
                <w:sz w:val="16"/>
                <w:szCs w:val="16"/>
              </w:rPr>
              <w:tab/>
            </w:r>
            <w:r w:rsidR="000E00F5" w:rsidRPr="004760BA">
              <w:rPr>
                <w:rFonts w:cs="Arial"/>
                <w:szCs w:val="20"/>
              </w:rPr>
              <w:t>N</w:t>
            </w:r>
            <w:r w:rsidR="00856EEB" w:rsidRPr="004760BA">
              <w:rPr>
                <w:rFonts w:cs="Arial"/>
                <w:szCs w:val="20"/>
              </w:rPr>
              <w:t>/</w:t>
            </w:r>
            <w:r w:rsidR="000E00F5" w:rsidRPr="004760BA">
              <w:rPr>
                <w:rFonts w:cs="Arial"/>
                <w:szCs w:val="20"/>
              </w:rPr>
              <w:t>A</w:t>
            </w:r>
          </w:p>
        </w:tc>
      </w:tr>
    </w:tbl>
    <w:p w14:paraId="2C4A3A48" w14:textId="77777777" w:rsidR="00FD7790" w:rsidRPr="004760BA"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4760BA" w14:paraId="310CACC0" w14:textId="77777777" w:rsidTr="1CC9AE69">
        <w:tc>
          <w:tcPr>
            <w:tcW w:w="596" w:type="dxa"/>
            <w:vMerge w:val="restart"/>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4760BA" w14:paraId="4B8566CB"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36AAA4EA" w14:textId="77777777" w:rsidR="00FD7790" w:rsidRPr="004760BA" w:rsidRDefault="00FD7790">
                  <w:pPr>
                    <w:spacing w:before="100" w:after="100" w:line="240" w:lineRule="auto"/>
                    <w:jc w:val="center"/>
                    <w:rPr>
                      <w:b/>
                      <w:color w:val="FFFFFF"/>
                    </w:rPr>
                  </w:pPr>
                  <w:r w:rsidRPr="004760BA">
                    <w:rPr>
                      <w:b/>
                      <w:color w:val="FFFFFF"/>
                    </w:rPr>
                    <w:t>A4</w:t>
                  </w:r>
                </w:p>
              </w:tc>
            </w:tr>
          </w:tbl>
          <w:p w14:paraId="57C56604" w14:textId="77777777" w:rsidR="00FD7790" w:rsidRPr="004760BA" w:rsidRDefault="00FD7790">
            <w:pPr>
              <w:rPr>
                <w:b/>
              </w:rPr>
            </w:pPr>
          </w:p>
        </w:tc>
        <w:tc>
          <w:tcPr>
            <w:tcW w:w="9597" w:type="dxa"/>
            <w:tcBorders>
              <w:top w:val="single" w:sz="8" w:space="0" w:color="auto"/>
              <w:left w:val="single" w:sz="2" w:space="0" w:color="auto"/>
              <w:bottom w:val="nil"/>
              <w:right w:val="single" w:sz="8" w:space="0" w:color="auto"/>
            </w:tcBorders>
            <w:tcMar>
              <w:top w:w="57" w:type="dxa"/>
              <w:left w:w="57" w:type="dxa"/>
              <w:bottom w:w="57" w:type="dxa"/>
              <w:right w:w="57" w:type="dxa"/>
            </w:tcMar>
          </w:tcPr>
          <w:p w14:paraId="4AE79359" w14:textId="77777777" w:rsidR="00FD7790" w:rsidRPr="004760BA" w:rsidRDefault="00FD7790">
            <w:pPr>
              <w:spacing w:line="240" w:lineRule="auto"/>
              <w:rPr>
                <w:szCs w:val="20"/>
              </w:rPr>
            </w:pPr>
            <w:r w:rsidRPr="004760BA">
              <w:rPr>
                <w:rFonts w:cs="Arial"/>
                <w:b/>
                <w:bCs/>
                <w:szCs w:val="20"/>
              </w:rPr>
              <w:t xml:space="preserve">Sponsor/ Other Organisations Involved and Funding </w:t>
            </w:r>
          </w:p>
        </w:tc>
      </w:tr>
      <w:tr w:rsidR="00FD7790" w:rsidRPr="004760BA" w14:paraId="1966C625" w14:textId="77777777" w:rsidTr="1CC9AE69">
        <w:tc>
          <w:tcPr>
            <w:tcW w:w="0" w:type="auto"/>
            <w:vMerge/>
            <w:vAlign w:val="center"/>
          </w:tcPr>
          <w:p w14:paraId="4E4C1F69" w14:textId="77777777" w:rsidR="00FD7790" w:rsidRPr="004760BA" w:rsidRDefault="00FD7790">
            <w:pPr>
              <w:spacing w:line="240" w:lineRule="auto"/>
              <w:rPr>
                <w:b/>
              </w:rPr>
            </w:pPr>
          </w:p>
        </w:tc>
        <w:tc>
          <w:tcPr>
            <w:tcW w:w="9597" w:type="dxa"/>
            <w:tcBorders>
              <w:top w:val="nil"/>
              <w:left w:val="single" w:sz="2" w:space="0" w:color="auto"/>
              <w:bottom w:val="single" w:sz="8" w:space="0" w:color="auto"/>
              <w:right w:val="single" w:sz="8" w:space="0" w:color="auto"/>
            </w:tcBorders>
            <w:tcMar>
              <w:top w:w="57" w:type="dxa"/>
              <w:left w:w="57" w:type="dxa"/>
              <w:bottom w:w="57" w:type="dxa"/>
              <w:right w:w="57" w:type="dxa"/>
            </w:tcMar>
          </w:tcPr>
          <w:p w14:paraId="595DDAEE" w14:textId="77777777" w:rsidR="00FD7790" w:rsidRPr="004760BA" w:rsidRDefault="00FD7790">
            <w:pPr>
              <w:numPr>
                <w:ilvl w:val="0"/>
                <w:numId w:val="14"/>
              </w:numPr>
              <w:tabs>
                <w:tab w:val="num" w:pos="289"/>
              </w:tabs>
              <w:spacing w:line="240" w:lineRule="auto"/>
              <w:ind w:left="289" w:hanging="289"/>
              <w:rPr>
                <w:rFonts w:cs="Arial"/>
                <w:sz w:val="16"/>
                <w:szCs w:val="16"/>
              </w:rPr>
            </w:pPr>
            <w:r w:rsidRPr="004760BA">
              <w:rPr>
                <w:rFonts w:cs="Arial"/>
                <w:b/>
                <w:sz w:val="16"/>
                <w:szCs w:val="16"/>
              </w:rPr>
              <w:t>Sponsor:</w:t>
            </w:r>
            <w:r w:rsidRPr="004760BA">
              <w:rPr>
                <w:rFonts w:cs="Arial"/>
                <w:b/>
                <w:szCs w:val="20"/>
              </w:rPr>
              <w:t xml:space="preserve"> </w:t>
            </w:r>
            <w:r w:rsidR="00CA030A" w:rsidRPr="004760BA">
              <w:rPr>
                <w:color w:val="2B579A"/>
                <w:shd w:val="clear" w:color="auto" w:fill="E6E6E6"/>
              </w:rPr>
              <w:fldChar w:fldCharType="begin">
                <w:ffData>
                  <w:name w:val="Check1"/>
                  <w:enabled/>
                  <w:calcOnExit w:val="0"/>
                  <w:helpText w:type="text" w:val="Indicate the institution which takes overall responsibility for the project/on whose behalf the work will be done."/>
                  <w:statusText w:type="text" w:val="Indicate the institution which takes overall responsibility for the project/on whose behalf the work will be done."/>
                  <w:checkBox>
                    <w:sizeAuto/>
                    <w:default w:val="1"/>
                  </w:checkBox>
                </w:ffData>
              </w:fldChar>
            </w:r>
            <w:bookmarkStart w:id="1" w:name="Check1"/>
            <w:r w:rsidR="00CA030A" w:rsidRPr="004760BA">
              <w:instrText xml:space="preserve"> FORMCHECKBOX </w:instrText>
            </w:r>
            <w:r w:rsidR="00CA030A" w:rsidRPr="004760BA">
              <w:rPr>
                <w:color w:val="2B579A"/>
                <w:shd w:val="clear" w:color="auto" w:fill="E6E6E6"/>
              </w:rPr>
            </w:r>
            <w:r w:rsidR="00CA030A" w:rsidRPr="004760BA">
              <w:rPr>
                <w:color w:val="2B579A"/>
                <w:shd w:val="clear" w:color="auto" w:fill="E6E6E6"/>
              </w:rPr>
              <w:fldChar w:fldCharType="separate"/>
            </w:r>
            <w:r w:rsidR="00CA030A" w:rsidRPr="004760BA">
              <w:rPr>
                <w:color w:val="2B579A"/>
                <w:shd w:val="clear" w:color="auto" w:fill="E6E6E6"/>
              </w:rPr>
              <w:fldChar w:fldCharType="end"/>
            </w:r>
            <w:bookmarkEnd w:id="1"/>
            <w:r w:rsidRPr="004760BA">
              <w:rPr>
                <w:rFonts w:cs="Arial"/>
                <w:b/>
                <w:sz w:val="16"/>
                <w:szCs w:val="16"/>
              </w:rPr>
              <w:t xml:space="preserve"> UCL</w:t>
            </w:r>
            <w:r w:rsidRPr="004760BA">
              <w:rPr>
                <w:rFonts w:cs="Arial"/>
                <w:sz w:val="16"/>
                <w:szCs w:val="16"/>
              </w:rPr>
              <w:t xml:space="preserve">  </w:t>
            </w:r>
            <w:bookmarkStart w:id="2" w:name="Check2"/>
            <w:r w:rsidR="00F00FEC" w:rsidRPr="004760BA">
              <w:rPr>
                <w:color w:val="2B579A"/>
                <w:shd w:val="clear" w:color="auto" w:fill="E6E6E6"/>
              </w:rPr>
              <w:fldChar w:fldCharType="begin">
                <w:ffData>
                  <w:name w:val="Check2"/>
                  <w:enabled/>
                  <w:calcOnExit w:val="0"/>
                  <w:helpText w:type="text" w:val="Indicate the institution which takes overall responsibility for the project/on whose behalf the work will be done."/>
                  <w:statusText w:type="text" w:val="Indicate the institution which takes overall responsibility for the project/on whose behalf the work will be done."/>
                  <w:checkBox>
                    <w:sizeAuto/>
                    <w:default w:val="0"/>
                    <w:checked w:val="0"/>
                  </w:checkBox>
                </w:ffData>
              </w:fldChar>
            </w:r>
            <w:r w:rsidR="00F00FEC" w:rsidRPr="004760BA">
              <w:instrText xml:space="preserve"> FORMCHECKBOX </w:instrText>
            </w:r>
            <w:r w:rsidR="00F00FEC" w:rsidRPr="004760BA">
              <w:rPr>
                <w:color w:val="2B579A"/>
                <w:shd w:val="clear" w:color="auto" w:fill="E6E6E6"/>
              </w:rPr>
            </w:r>
            <w:r w:rsidR="00F00FEC" w:rsidRPr="004760BA">
              <w:rPr>
                <w:color w:val="2B579A"/>
                <w:shd w:val="clear" w:color="auto" w:fill="E6E6E6"/>
              </w:rPr>
              <w:fldChar w:fldCharType="separate"/>
            </w:r>
            <w:r w:rsidR="00F00FEC" w:rsidRPr="004760BA">
              <w:rPr>
                <w:color w:val="2B579A"/>
                <w:shd w:val="clear" w:color="auto" w:fill="E6E6E6"/>
              </w:rPr>
              <w:fldChar w:fldCharType="end"/>
            </w:r>
            <w:bookmarkEnd w:id="2"/>
            <w:r w:rsidRPr="004760BA">
              <w:rPr>
                <w:rFonts w:cs="Arial"/>
                <w:sz w:val="16"/>
                <w:szCs w:val="16"/>
              </w:rPr>
              <w:t xml:space="preserve"> </w:t>
            </w:r>
            <w:r w:rsidRPr="004760BA">
              <w:rPr>
                <w:rFonts w:cs="Arial"/>
                <w:b/>
                <w:sz w:val="16"/>
                <w:szCs w:val="16"/>
              </w:rPr>
              <w:t xml:space="preserve">Other institution </w:t>
            </w:r>
          </w:p>
          <w:p w14:paraId="00A4C9DC" w14:textId="77777777" w:rsidR="00FD7790" w:rsidRPr="004760BA" w:rsidRDefault="00FD7790">
            <w:pPr>
              <w:spacing w:line="240" w:lineRule="auto"/>
              <w:ind w:left="289"/>
              <w:rPr>
                <w:rFonts w:cs="Arial"/>
                <w:sz w:val="16"/>
                <w:szCs w:val="16"/>
              </w:rPr>
            </w:pPr>
            <w:r w:rsidRPr="004760BA">
              <w:rPr>
                <w:rFonts w:cs="Arial"/>
                <w:sz w:val="16"/>
                <w:szCs w:val="16"/>
              </w:rPr>
              <w:t xml:space="preserve">If your project is sponsored by an institution other than UCL please provide details: </w:t>
            </w:r>
            <w:r w:rsidR="00856EEB" w:rsidRPr="004760BA">
              <w:rPr>
                <w:rFonts w:cs="Arial"/>
                <w:szCs w:val="20"/>
              </w:rPr>
              <w:t>N/A</w:t>
            </w:r>
          </w:p>
          <w:p w14:paraId="4CE0B7E4" w14:textId="77777777" w:rsidR="00FD7790" w:rsidRPr="004760BA" w:rsidRDefault="00FD7790">
            <w:pPr>
              <w:spacing w:line="240" w:lineRule="auto"/>
              <w:rPr>
                <w:rFonts w:cs="Arial"/>
                <w:sz w:val="16"/>
                <w:szCs w:val="16"/>
              </w:rPr>
            </w:pPr>
          </w:p>
          <w:p w14:paraId="63FB7DCB" w14:textId="77777777" w:rsidR="00FD7790" w:rsidRPr="004760BA" w:rsidRDefault="00FD7790" w:rsidP="00F00FEC">
            <w:pPr>
              <w:numPr>
                <w:ilvl w:val="0"/>
                <w:numId w:val="14"/>
              </w:numPr>
              <w:tabs>
                <w:tab w:val="num" w:pos="289"/>
              </w:tabs>
              <w:spacing w:before="100" w:beforeAutospacing="1" w:after="100" w:afterAutospacing="1" w:line="240" w:lineRule="auto"/>
              <w:ind w:left="289" w:hanging="289"/>
              <w:rPr>
                <w:rFonts w:cs="Arial"/>
                <w:b/>
                <w:sz w:val="16"/>
                <w:szCs w:val="16"/>
              </w:rPr>
            </w:pPr>
            <w:r w:rsidRPr="004760BA">
              <w:rPr>
                <w:rFonts w:cs="Arial"/>
                <w:b/>
                <w:sz w:val="16"/>
                <w:szCs w:val="16"/>
              </w:rPr>
              <w:t>Other Organisations</w:t>
            </w:r>
            <w:r w:rsidRPr="004760BA">
              <w:rPr>
                <w:rFonts w:cs="Arial"/>
                <w:sz w:val="16"/>
                <w:szCs w:val="16"/>
              </w:rPr>
              <w:t xml:space="preserve">: If your study involves another organisation, please provide details. </w:t>
            </w:r>
            <w:r w:rsidRPr="004760BA">
              <w:rPr>
                <w:i/>
                <w:color w:val="000000"/>
                <w:sz w:val="16"/>
              </w:rPr>
              <w:t>Evidence that the relevant authority has given permission should be attached or confirmation provided that this will be available upon request.</w:t>
            </w:r>
            <w:r w:rsidRPr="004760BA">
              <w:rPr>
                <w:rFonts w:cs="Arial"/>
                <w:b/>
                <w:i/>
                <w:sz w:val="16"/>
                <w:szCs w:val="16"/>
              </w:rPr>
              <w:t xml:space="preserve"> </w:t>
            </w:r>
            <w:r w:rsidR="00856EEB" w:rsidRPr="004760BA">
              <w:rPr>
                <w:rFonts w:cs="Arial"/>
                <w:szCs w:val="20"/>
              </w:rPr>
              <w:t>N/A</w:t>
            </w:r>
          </w:p>
          <w:p w14:paraId="4215C37E" w14:textId="77777777" w:rsidR="00856EEB" w:rsidRPr="004760BA" w:rsidRDefault="00FD7790" w:rsidP="00856EEB">
            <w:pPr>
              <w:numPr>
                <w:ilvl w:val="0"/>
                <w:numId w:val="14"/>
              </w:numPr>
              <w:tabs>
                <w:tab w:val="num" w:pos="289"/>
              </w:tabs>
              <w:spacing w:before="100" w:beforeAutospacing="1" w:after="100" w:afterAutospacing="1" w:line="240" w:lineRule="auto"/>
              <w:ind w:left="289" w:hanging="289"/>
              <w:rPr>
                <w:rFonts w:cs="Arial"/>
                <w:b/>
                <w:sz w:val="16"/>
                <w:szCs w:val="16"/>
              </w:rPr>
            </w:pPr>
            <w:r w:rsidRPr="004760BA">
              <w:rPr>
                <w:rFonts w:cs="Arial"/>
                <w:b/>
                <w:sz w:val="16"/>
                <w:szCs w:val="16"/>
              </w:rPr>
              <w:t xml:space="preserve">Funding: </w:t>
            </w:r>
            <w:r w:rsidRPr="004760BA">
              <w:rPr>
                <w:rFonts w:cs="Arial"/>
                <w:sz w:val="16"/>
                <w:szCs w:val="16"/>
              </w:rPr>
              <w:t xml:space="preserve">What are the sources of funding for this study and will the study result in financial payment or payment in kind to the department or College? </w:t>
            </w:r>
            <w:bookmarkStart w:id="3" w:name="Text30"/>
            <w:r w:rsidRPr="004760BA">
              <w:rPr>
                <w:rFonts w:cs="Arial"/>
                <w:i/>
                <w:sz w:val="16"/>
                <w:szCs w:val="16"/>
              </w:rPr>
              <w:t xml:space="preserve">If study is funded solely by UCL this should be stated, the section should not be left blank. </w:t>
            </w:r>
            <w:bookmarkEnd w:id="3"/>
          </w:p>
          <w:p w14:paraId="57F97E15" w14:textId="6639A41C" w:rsidR="00856EEB" w:rsidRPr="004760BA" w:rsidRDefault="399ADE52" w:rsidP="1CC9AE69">
            <w:pPr>
              <w:spacing w:before="100" w:beforeAutospacing="1" w:after="100" w:afterAutospacing="1" w:line="240" w:lineRule="auto"/>
              <w:rPr>
                <w:rFonts w:cs="Arial"/>
              </w:rPr>
            </w:pPr>
            <w:r w:rsidRPr="1CC9AE69">
              <w:rPr>
                <w:rFonts w:cs="Arial"/>
              </w:rPr>
              <w:t>Wellcome Trust</w:t>
            </w:r>
          </w:p>
        </w:tc>
      </w:tr>
    </w:tbl>
    <w:p w14:paraId="16CC3D1B" w14:textId="77777777" w:rsidR="00FD7790" w:rsidRPr="004760BA" w:rsidRDefault="00FD7790"/>
    <w:tbl>
      <w:tblPr>
        <w:tblW w:w="10214" w:type="dxa"/>
        <w:tblInd w:w="-64"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2"/>
        <w:gridCol w:w="9622"/>
      </w:tblGrid>
      <w:tr w:rsidR="00FD7790" w:rsidRPr="004760BA" w14:paraId="3260925B" w14:textId="77777777" w:rsidTr="00AA20B4">
        <w:trPr>
          <w:trHeight w:val="493"/>
        </w:trPr>
        <w:tc>
          <w:tcPr>
            <w:tcW w:w="592" w:type="dxa"/>
            <w:vMerge w:val="restart"/>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4760BA" w14:paraId="1F0BA8C5" w14:textId="77777777" w:rsidTr="00AA20B4">
              <w:trPr>
                <w:trHeight w:val="422"/>
              </w:trPr>
              <w:tc>
                <w:tcPr>
                  <w:tcW w:w="152" w:type="dxa"/>
                  <w:tcBorders>
                    <w:top w:val="single" w:sz="2" w:space="0" w:color="auto"/>
                    <w:left w:val="single" w:sz="2" w:space="0" w:color="auto"/>
                    <w:bottom w:val="single" w:sz="2" w:space="0" w:color="auto"/>
                    <w:right w:val="single" w:sz="2" w:space="0" w:color="auto"/>
                  </w:tcBorders>
                  <w:shd w:val="clear" w:color="auto" w:fill="666666"/>
                  <w:vAlign w:val="center"/>
                </w:tcPr>
                <w:p w14:paraId="3450E91C" w14:textId="77777777" w:rsidR="00FD7790" w:rsidRPr="004760BA" w:rsidRDefault="00FD7790">
                  <w:pPr>
                    <w:spacing w:before="100" w:after="100" w:line="240" w:lineRule="auto"/>
                    <w:jc w:val="center"/>
                    <w:rPr>
                      <w:b/>
                      <w:color w:val="FFFFFF"/>
                    </w:rPr>
                  </w:pPr>
                  <w:r w:rsidRPr="004760BA">
                    <w:rPr>
                      <w:b/>
                      <w:color w:val="FFFFFF"/>
                    </w:rPr>
                    <w:t>A5</w:t>
                  </w:r>
                </w:p>
              </w:tc>
            </w:tr>
          </w:tbl>
          <w:p w14:paraId="1D565FFD" w14:textId="77777777" w:rsidR="00A931C2" w:rsidRPr="004760BA" w:rsidRDefault="00A931C2"/>
        </w:tc>
        <w:tc>
          <w:tcPr>
            <w:tcW w:w="9622" w:type="dxa"/>
            <w:tcBorders>
              <w:top w:val="single" w:sz="8" w:space="0" w:color="auto"/>
              <w:left w:val="single" w:sz="2" w:space="0" w:color="auto"/>
              <w:bottom w:val="nil"/>
              <w:right w:val="single" w:sz="8" w:space="0" w:color="auto"/>
            </w:tcBorders>
            <w:tcMar>
              <w:top w:w="57" w:type="dxa"/>
              <w:left w:w="57" w:type="dxa"/>
              <w:bottom w:w="57" w:type="dxa"/>
              <w:right w:w="57" w:type="dxa"/>
            </w:tcMar>
          </w:tcPr>
          <w:p w14:paraId="779A292A" w14:textId="77777777" w:rsidR="00FD7790" w:rsidRPr="004760BA" w:rsidRDefault="00FD7790" w:rsidP="0075451E">
            <w:pPr>
              <w:spacing w:line="240" w:lineRule="auto"/>
              <w:rPr>
                <w:rFonts w:cs="Arial"/>
                <w:i/>
                <w:sz w:val="16"/>
                <w:szCs w:val="16"/>
              </w:rPr>
            </w:pPr>
            <w:r w:rsidRPr="004760BA">
              <w:rPr>
                <w:rFonts w:cs="Arial"/>
                <w:b/>
                <w:bCs/>
                <w:szCs w:val="20"/>
                <w:u w:val="single"/>
              </w:rPr>
              <w:t xml:space="preserve">Signature of Head of Department </w:t>
            </w:r>
            <w:r w:rsidR="0075451E" w:rsidRPr="004760BA">
              <w:rPr>
                <w:rFonts w:cs="Arial"/>
                <w:b/>
                <w:bCs/>
                <w:sz w:val="18"/>
                <w:szCs w:val="18"/>
              </w:rPr>
              <w:t>[</w:t>
            </w:r>
            <w:r w:rsidR="001D189D" w:rsidRPr="004760BA">
              <w:rPr>
                <w:rFonts w:cs="Arial"/>
                <w:b/>
                <w:bCs/>
                <w:sz w:val="18"/>
                <w:szCs w:val="18"/>
              </w:rPr>
              <w:t xml:space="preserve">or Chair of your </w:t>
            </w:r>
            <w:r w:rsidRPr="004760BA">
              <w:rPr>
                <w:rFonts w:cs="Arial"/>
                <w:b/>
                <w:bCs/>
                <w:sz w:val="18"/>
                <w:szCs w:val="18"/>
              </w:rPr>
              <w:t>Departmental</w:t>
            </w:r>
            <w:r w:rsidR="001D189D" w:rsidRPr="004760BA">
              <w:rPr>
                <w:rFonts w:cs="Arial"/>
                <w:b/>
                <w:bCs/>
                <w:sz w:val="18"/>
                <w:szCs w:val="18"/>
              </w:rPr>
              <w:t xml:space="preserve"> Research</w:t>
            </w:r>
            <w:r w:rsidRPr="004760BA">
              <w:rPr>
                <w:rFonts w:cs="Arial"/>
                <w:b/>
                <w:bCs/>
                <w:sz w:val="18"/>
                <w:szCs w:val="18"/>
              </w:rPr>
              <w:t xml:space="preserve"> Ethics Committee</w:t>
            </w:r>
            <w:r w:rsidR="005A5FC3" w:rsidRPr="004760BA">
              <w:rPr>
                <w:rFonts w:cs="Arial"/>
                <w:b/>
                <w:bCs/>
                <w:sz w:val="18"/>
                <w:szCs w:val="18"/>
              </w:rPr>
              <w:t>/Departmental Ethics Lead]</w:t>
            </w:r>
            <w:r w:rsidR="0075451E" w:rsidRPr="004760BA">
              <w:rPr>
                <w:rFonts w:cs="Arial"/>
                <w:b/>
                <w:bCs/>
                <w:sz w:val="18"/>
                <w:szCs w:val="18"/>
              </w:rPr>
              <w:t xml:space="preserve"> </w:t>
            </w:r>
            <w:r w:rsidRPr="004760BA">
              <w:rPr>
                <w:rFonts w:cs="Arial"/>
                <w:b/>
                <w:bCs/>
                <w:sz w:val="16"/>
                <w:szCs w:val="16"/>
              </w:rPr>
              <w:br/>
            </w:r>
            <w:r w:rsidRPr="004760BA">
              <w:rPr>
                <w:rFonts w:cs="Arial"/>
                <w:i/>
                <w:sz w:val="16"/>
                <w:szCs w:val="16"/>
              </w:rPr>
              <w:t>(This must not be the same signature as the Principal Researcher)</w:t>
            </w:r>
          </w:p>
          <w:p w14:paraId="1B392BB8" w14:textId="77777777" w:rsidR="006E0E40" w:rsidRPr="004760BA" w:rsidRDefault="006E0E40" w:rsidP="0075451E">
            <w:pPr>
              <w:spacing w:line="240" w:lineRule="auto"/>
              <w:rPr>
                <w:rFonts w:cs="Arial"/>
                <w:i/>
                <w:sz w:val="16"/>
                <w:szCs w:val="16"/>
              </w:rPr>
            </w:pPr>
          </w:p>
          <w:p w14:paraId="2160972E" w14:textId="77777777" w:rsidR="006E0E40" w:rsidRPr="004760BA" w:rsidRDefault="006E0E40" w:rsidP="0075451E">
            <w:pPr>
              <w:spacing w:line="240" w:lineRule="auto"/>
              <w:rPr>
                <w:rFonts w:cs="Arial"/>
                <w:i/>
                <w:sz w:val="16"/>
                <w:szCs w:val="16"/>
              </w:rPr>
            </w:pPr>
          </w:p>
          <w:p w14:paraId="15AD3F42" w14:textId="7B4F0430" w:rsidR="006E0E40" w:rsidRPr="004760BA" w:rsidRDefault="006E0E40" w:rsidP="0075451E">
            <w:pPr>
              <w:spacing w:line="240" w:lineRule="auto"/>
              <w:rPr>
                <w:sz w:val="16"/>
                <w:szCs w:val="16"/>
              </w:rPr>
            </w:pPr>
          </w:p>
        </w:tc>
      </w:tr>
      <w:tr w:rsidR="00FD7790" w:rsidRPr="004760BA" w14:paraId="672E70B2" w14:textId="77777777" w:rsidTr="00AA20B4">
        <w:trPr>
          <w:trHeight w:val="4298"/>
        </w:trPr>
        <w:tc>
          <w:tcPr>
            <w:tcW w:w="592" w:type="dxa"/>
            <w:vMerge/>
            <w:tcBorders>
              <w:top w:val="nil"/>
              <w:left w:val="single" w:sz="8" w:space="0" w:color="auto"/>
              <w:bottom w:val="nil"/>
              <w:right w:val="single" w:sz="2" w:space="0" w:color="auto"/>
            </w:tcBorders>
            <w:vAlign w:val="center"/>
          </w:tcPr>
          <w:p w14:paraId="3DDB7C8F" w14:textId="77777777" w:rsidR="00FD7790" w:rsidRPr="004760BA" w:rsidRDefault="00FD7790">
            <w:pPr>
              <w:spacing w:line="240" w:lineRule="auto"/>
              <w:rPr>
                <w:b/>
              </w:rPr>
            </w:pPr>
          </w:p>
        </w:tc>
        <w:tc>
          <w:tcPr>
            <w:tcW w:w="9622" w:type="dxa"/>
            <w:tcBorders>
              <w:top w:val="nil"/>
              <w:left w:val="single" w:sz="2" w:space="0" w:color="auto"/>
              <w:bottom w:val="nil"/>
              <w:right w:val="single" w:sz="8" w:space="0" w:color="auto"/>
            </w:tcBorders>
            <w:tcMar>
              <w:top w:w="57" w:type="dxa"/>
              <w:left w:w="57" w:type="dxa"/>
              <w:bottom w:w="57" w:type="dxa"/>
              <w:right w:w="57" w:type="dxa"/>
            </w:tcMar>
          </w:tcPr>
          <w:p w14:paraId="28464913" w14:textId="77777777" w:rsidR="0075451E" w:rsidRPr="004760BA" w:rsidRDefault="00FD7790" w:rsidP="0075451E">
            <w:pPr>
              <w:numPr>
                <w:ilvl w:val="0"/>
                <w:numId w:val="32"/>
              </w:numPr>
              <w:spacing w:before="80" w:after="80"/>
              <w:rPr>
                <w:rFonts w:cs="Arial"/>
                <w:b/>
                <w:bCs/>
                <w:iCs/>
                <w:sz w:val="18"/>
                <w:szCs w:val="18"/>
              </w:rPr>
            </w:pPr>
            <w:r w:rsidRPr="004760BA">
              <w:rPr>
                <w:rFonts w:cs="Arial"/>
                <w:b/>
                <w:bCs/>
                <w:iCs/>
                <w:sz w:val="18"/>
                <w:szCs w:val="18"/>
              </w:rPr>
              <w:t xml:space="preserve">I have discussed this project with the principal researcher who is suitably qualified to carry out this research and I approve it.  </w:t>
            </w:r>
            <w:r w:rsidR="0075451E" w:rsidRPr="004760BA">
              <w:rPr>
                <w:rFonts w:cs="Arial"/>
                <w:b/>
                <w:bCs/>
                <w:iCs/>
                <w:sz w:val="18"/>
                <w:szCs w:val="18"/>
              </w:rPr>
              <w:t xml:space="preserve"> </w:t>
            </w:r>
          </w:p>
          <w:p w14:paraId="2B6E308D" w14:textId="77777777" w:rsidR="0075451E" w:rsidRPr="004760BA" w:rsidRDefault="0075451E">
            <w:pPr>
              <w:spacing w:before="80" w:after="80"/>
              <w:rPr>
                <w:rFonts w:cs="Arial"/>
                <w:b/>
                <w:bCs/>
                <w:iCs/>
                <w:sz w:val="18"/>
                <w:szCs w:val="18"/>
              </w:rPr>
            </w:pPr>
            <w:r w:rsidRPr="004760BA">
              <w:rPr>
                <w:rFonts w:cs="Arial"/>
                <w:b/>
                <w:bCs/>
                <w:iCs/>
                <w:sz w:val="18"/>
                <w:szCs w:val="18"/>
              </w:rPr>
              <w:t>I</w:t>
            </w:r>
            <w:r w:rsidR="00FC1BCF" w:rsidRPr="004760BA">
              <w:rPr>
                <w:rFonts w:cs="Arial"/>
                <w:b/>
                <w:bCs/>
                <w:iCs/>
                <w:sz w:val="18"/>
                <w:szCs w:val="18"/>
              </w:rPr>
              <w:t xml:space="preserve"> am satisfied that </w:t>
            </w:r>
            <w:r w:rsidR="00FC1BCF" w:rsidRPr="004760BA">
              <w:rPr>
                <w:rFonts w:cs="Arial"/>
                <w:b/>
                <w:bCs/>
                <w:i/>
                <w:iCs/>
                <w:sz w:val="18"/>
                <w:szCs w:val="18"/>
              </w:rPr>
              <w:t>[</w:t>
            </w:r>
            <w:r w:rsidR="00FC1BCF" w:rsidRPr="004760BA">
              <w:rPr>
                <w:rFonts w:cs="Arial"/>
                <w:b/>
                <w:bCs/>
                <w:i/>
                <w:iCs/>
                <w:sz w:val="18"/>
                <w:szCs w:val="18"/>
                <w:u w:val="single"/>
              </w:rPr>
              <w:t>please highlight as appropriate</w:t>
            </w:r>
            <w:r w:rsidR="00FC1BCF" w:rsidRPr="004760BA">
              <w:rPr>
                <w:rFonts w:cs="Arial"/>
                <w:b/>
                <w:bCs/>
                <w:i/>
                <w:iCs/>
                <w:sz w:val="18"/>
                <w:szCs w:val="18"/>
              </w:rPr>
              <w:t>]:</w:t>
            </w:r>
          </w:p>
          <w:p w14:paraId="3D49521C" w14:textId="77777777" w:rsidR="0075451E" w:rsidRPr="004760BA" w:rsidRDefault="0075451E" w:rsidP="0075451E">
            <w:pPr>
              <w:numPr>
                <w:ilvl w:val="0"/>
                <w:numId w:val="30"/>
              </w:numPr>
              <w:spacing w:before="80" w:after="80"/>
              <w:ind w:left="360"/>
              <w:rPr>
                <w:rFonts w:cs="Arial"/>
                <w:b/>
                <w:bCs/>
                <w:iCs/>
                <w:sz w:val="18"/>
                <w:szCs w:val="18"/>
              </w:rPr>
            </w:pPr>
            <w:r w:rsidRPr="004760BA">
              <w:rPr>
                <w:rFonts w:cs="Arial"/>
                <w:b/>
                <w:bCs/>
                <w:iCs/>
                <w:sz w:val="18"/>
                <w:szCs w:val="18"/>
              </w:rPr>
              <w:t>Data Protection registration:</w:t>
            </w:r>
          </w:p>
          <w:p w14:paraId="40DFE18D" w14:textId="77777777" w:rsidR="0075451E" w:rsidRPr="004760BA" w:rsidRDefault="00FC1BCF" w:rsidP="0075451E">
            <w:pPr>
              <w:numPr>
                <w:ilvl w:val="0"/>
                <w:numId w:val="31"/>
              </w:numPr>
              <w:spacing w:before="80" w:after="80"/>
              <w:ind w:left="1080"/>
              <w:rPr>
                <w:rFonts w:cs="Arial"/>
                <w:b/>
                <w:bCs/>
                <w:iCs/>
                <w:sz w:val="18"/>
                <w:szCs w:val="18"/>
              </w:rPr>
            </w:pPr>
            <w:r w:rsidRPr="004760BA">
              <w:rPr>
                <w:rFonts w:cs="Arial"/>
                <w:b/>
                <w:bCs/>
                <w:iCs/>
                <w:sz w:val="18"/>
                <w:szCs w:val="18"/>
              </w:rPr>
              <w:t>h</w:t>
            </w:r>
            <w:r w:rsidR="0075451E" w:rsidRPr="004760BA">
              <w:rPr>
                <w:rFonts w:cs="Arial"/>
                <w:b/>
                <w:bCs/>
                <w:iCs/>
                <w:sz w:val="18"/>
                <w:szCs w:val="18"/>
              </w:rPr>
              <w:t xml:space="preserve">as been satisfactorily completed </w:t>
            </w:r>
          </w:p>
          <w:p w14:paraId="67DCAED8" w14:textId="77777777" w:rsidR="0075451E" w:rsidRPr="005A75B7" w:rsidRDefault="00FC1BCF" w:rsidP="0075451E">
            <w:pPr>
              <w:numPr>
                <w:ilvl w:val="0"/>
                <w:numId w:val="31"/>
              </w:numPr>
              <w:spacing w:before="80" w:after="80"/>
              <w:ind w:left="1080"/>
              <w:rPr>
                <w:rFonts w:cs="Arial"/>
                <w:b/>
                <w:bCs/>
                <w:iCs/>
                <w:sz w:val="18"/>
                <w:szCs w:val="18"/>
                <w:highlight w:val="yellow"/>
              </w:rPr>
            </w:pPr>
            <w:r w:rsidRPr="005A75B7">
              <w:rPr>
                <w:rFonts w:cs="Arial"/>
                <w:b/>
                <w:bCs/>
                <w:iCs/>
                <w:sz w:val="18"/>
                <w:szCs w:val="18"/>
                <w:highlight w:val="yellow"/>
              </w:rPr>
              <w:t>h</w:t>
            </w:r>
            <w:r w:rsidR="0075451E" w:rsidRPr="005A75B7">
              <w:rPr>
                <w:rFonts w:cs="Arial"/>
                <w:b/>
                <w:bCs/>
                <w:iCs/>
                <w:sz w:val="18"/>
                <w:szCs w:val="18"/>
                <w:highlight w:val="yellow"/>
              </w:rPr>
              <w:t>as been initiated</w:t>
            </w:r>
          </w:p>
          <w:p w14:paraId="182C7F65" w14:textId="77777777" w:rsidR="0075451E" w:rsidRPr="004760BA" w:rsidRDefault="0075451E" w:rsidP="0075451E">
            <w:pPr>
              <w:numPr>
                <w:ilvl w:val="0"/>
                <w:numId w:val="31"/>
              </w:numPr>
              <w:spacing w:before="80" w:after="80"/>
              <w:ind w:left="1080"/>
              <w:rPr>
                <w:rFonts w:cs="Arial"/>
                <w:b/>
                <w:bCs/>
                <w:iCs/>
                <w:sz w:val="18"/>
                <w:szCs w:val="18"/>
              </w:rPr>
            </w:pPr>
            <w:r w:rsidRPr="004760BA">
              <w:rPr>
                <w:rFonts w:cs="Arial"/>
                <w:b/>
                <w:bCs/>
                <w:iCs/>
                <w:sz w:val="18"/>
                <w:szCs w:val="18"/>
              </w:rPr>
              <w:t xml:space="preserve">is not required </w:t>
            </w:r>
          </w:p>
          <w:p w14:paraId="7E2000E2" w14:textId="77777777" w:rsidR="0075451E" w:rsidRPr="004760BA" w:rsidRDefault="0075451E" w:rsidP="0075451E">
            <w:pPr>
              <w:numPr>
                <w:ilvl w:val="0"/>
                <w:numId w:val="30"/>
              </w:numPr>
              <w:spacing w:before="80" w:after="80"/>
              <w:ind w:left="360"/>
              <w:rPr>
                <w:rFonts w:cs="Arial"/>
                <w:b/>
                <w:bCs/>
                <w:iCs/>
                <w:sz w:val="18"/>
                <w:szCs w:val="18"/>
              </w:rPr>
            </w:pPr>
            <w:r w:rsidRPr="004760BA">
              <w:rPr>
                <w:rFonts w:cs="Arial"/>
                <w:b/>
                <w:bCs/>
                <w:iCs/>
                <w:sz w:val="18"/>
                <w:szCs w:val="18"/>
              </w:rPr>
              <w:t>a risk assessment:</w:t>
            </w:r>
          </w:p>
          <w:p w14:paraId="2CCECAF9" w14:textId="77777777" w:rsidR="0075451E" w:rsidRPr="004760BA" w:rsidRDefault="0075451E" w:rsidP="0075451E">
            <w:pPr>
              <w:numPr>
                <w:ilvl w:val="0"/>
                <w:numId w:val="31"/>
              </w:numPr>
              <w:spacing w:before="80" w:after="80"/>
              <w:ind w:left="1080"/>
              <w:rPr>
                <w:rFonts w:cs="Arial"/>
                <w:b/>
                <w:bCs/>
                <w:iCs/>
                <w:sz w:val="18"/>
                <w:szCs w:val="18"/>
              </w:rPr>
            </w:pPr>
            <w:r w:rsidRPr="004760BA">
              <w:rPr>
                <w:rFonts w:cs="Arial"/>
                <w:b/>
                <w:bCs/>
                <w:iCs/>
                <w:sz w:val="18"/>
                <w:szCs w:val="18"/>
              </w:rPr>
              <w:t xml:space="preserve">has been satisfactorily completed </w:t>
            </w:r>
          </w:p>
          <w:p w14:paraId="144D8974" w14:textId="77777777" w:rsidR="0075451E" w:rsidRPr="005A75B7" w:rsidRDefault="0075451E" w:rsidP="0075451E">
            <w:pPr>
              <w:numPr>
                <w:ilvl w:val="0"/>
                <w:numId w:val="31"/>
              </w:numPr>
              <w:spacing w:before="80" w:after="80"/>
              <w:ind w:left="1080"/>
              <w:rPr>
                <w:rFonts w:cs="Arial"/>
                <w:b/>
                <w:bCs/>
                <w:iCs/>
                <w:sz w:val="18"/>
                <w:szCs w:val="18"/>
                <w:highlight w:val="yellow"/>
              </w:rPr>
            </w:pPr>
            <w:r w:rsidRPr="005A75B7">
              <w:rPr>
                <w:rFonts w:cs="Arial"/>
                <w:b/>
                <w:bCs/>
                <w:iCs/>
                <w:sz w:val="18"/>
                <w:szCs w:val="18"/>
                <w:highlight w:val="yellow"/>
              </w:rPr>
              <w:t>has been initiated</w:t>
            </w:r>
          </w:p>
          <w:p w14:paraId="7D9ED631" w14:textId="304D5599" w:rsidR="00FC1BCF" w:rsidRPr="004760BA" w:rsidRDefault="0075451E" w:rsidP="00204DB5">
            <w:pPr>
              <w:numPr>
                <w:ilvl w:val="0"/>
                <w:numId w:val="30"/>
              </w:numPr>
              <w:spacing w:before="80" w:after="80"/>
              <w:ind w:left="360"/>
              <w:rPr>
                <w:rFonts w:cs="Arial"/>
                <w:b/>
                <w:bCs/>
                <w:iCs/>
                <w:sz w:val="18"/>
                <w:szCs w:val="18"/>
              </w:rPr>
            </w:pPr>
            <w:r w:rsidRPr="004760BA">
              <w:rPr>
                <w:rFonts w:cs="Arial"/>
                <w:b/>
                <w:bCs/>
                <w:iCs/>
                <w:sz w:val="18"/>
                <w:szCs w:val="18"/>
              </w:rPr>
              <w:t xml:space="preserve">appropriate insurance arrangements are in place and appropriate sponsorship [funding] has been approved and is in place to complete the study.     </w:t>
            </w:r>
            <w:r w:rsidR="00B7078C" w:rsidRPr="004760BA">
              <w:rPr>
                <w:rFonts w:cs="Arial"/>
                <w:color w:val="2B579A"/>
                <w:szCs w:val="20"/>
                <w:shd w:val="clear" w:color="auto" w:fill="E6E6E6"/>
              </w:rPr>
              <w:fldChar w:fldCharType="begin">
                <w:ffData>
                  <w:name w:val="Check3"/>
                  <w:enabled/>
                  <w:calcOnExit w:val="0"/>
                  <w:helpText w:type="text" w:val="See section A5 of the ethics guidelines for details on research defined as 'minimum risk' and therefore appropriate for Chair's Action. "/>
                  <w:statusText w:type="text" w:val="See section A5 of the ethics guidelines for details on research defined as 'minimum risk' and therefore appropriate for Chair's Action. "/>
                  <w:checkBox>
                    <w:sizeAuto/>
                    <w:default w:val="1"/>
                  </w:checkBox>
                </w:ffData>
              </w:fldChar>
            </w:r>
            <w:bookmarkStart w:id="4" w:name="Check3"/>
            <w:r w:rsidR="00B7078C" w:rsidRPr="004760BA">
              <w:rPr>
                <w:rFonts w:cs="Arial"/>
                <w:szCs w:val="20"/>
              </w:rPr>
              <w:instrText xml:space="preserve"> FORMCHECKBOX </w:instrText>
            </w:r>
            <w:r w:rsidR="00B7078C" w:rsidRPr="004760BA">
              <w:rPr>
                <w:rFonts w:cs="Arial"/>
                <w:color w:val="2B579A"/>
                <w:szCs w:val="20"/>
                <w:shd w:val="clear" w:color="auto" w:fill="E6E6E6"/>
              </w:rPr>
            </w:r>
            <w:r w:rsidR="00B7078C" w:rsidRPr="004760BA">
              <w:rPr>
                <w:rFonts w:cs="Arial"/>
                <w:color w:val="2B579A"/>
                <w:szCs w:val="20"/>
                <w:shd w:val="clear" w:color="auto" w:fill="E6E6E6"/>
              </w:rPr>
              <w:fldChar w:fldCharType="separate"/>
            </w:r>
            <w:r w:rsidR="00B7078C" w:rsidRPr="004760BA">
              <w:rPr>
                <w:rFonts w:cs="Arial"/>
                <w:color w:val="2B579A"/>
                <w:szCs w:val="20"/>
                <w:shd w:val="clear" w:color="auto" w:fill="E6E6E6"/>
              </w:rPr>
              <w:fldChar w:fldCharType="end"/>
            </w:r>
            <w:bookmarkEnd w:id="4"/>
            <w:r w:rsidR="00FC1BCF" w:rsidRPr="004760BA">
              <w:rPr>
                <w:rFonts w:cs="Arial"/>
                <w:szCs w:val="20"/>
              </w:rPr>
              <w:t xml:space="preserve"> </w:t>
            </w:r>
            <w:r w:rsidR="00FC1BCF" w:rsidRPr="004760BA">
              <w:rPr>
                <w:rFonts w:cs="Arial"/>
                <w:b/>
                <w:bCs/>
                <w:szCs w:val="20"/>
              </w:rPr>
              <w:t xml:space="preserve">Yes      </w:t>
            </w:r>
            <w:r w:rsidR="00FC1BCF" w:rsidRPr="004760BA">
              <w:rPr>
                <w:color w:val="2B579A"/>
                <w:shd w:val="clear" w:color="auto" w:fill="E6E6E6"/>
              </w:rPr>
              <w:fldChar w:fldCharType="begin">
                <w:ffData>
                  <w:name w:val="Check4"/>
                  <w:enabled/>
                  <w:calcOnExit w:val="0"/>
                  <w:helpText w:type="text" w:val="See section A5 of ethics guidelines for full details on research defined as 'minimum risk' and therefore appropriate for Chair's Action. "/>
                  <w:statusText w:type="text" w:val="See section A5 of ethics guidelines for full details on research defined as 'minimum risk' and therefore appropriate for Chair's Action. "/>
                  <w:checkBox>
                    <w:sizeAuto/>
                    <w:default w:val="0"/>
                    <w:checked w:val="0"/>
                  </w:checkBox>
                </w:ffData>
              </w:fldChar>
            </w:r>
            <w:r w:rsidR="00FC1BCF" w:rsidRPr="004760BA">
              <w:rPr>
                <w:rFonts w:cs="Arial"/>
                <w:b/>
                <w:bCs/>
                <w:szCs w:val="20"/>
              </w:rPr>
              <w:instrText xml:space="preserve"> FORMCHECKBOX </w:instrText>
            </w:r>
            <w:r w:rsidR="00FC1BCF" w:rsidRPr="004760BA">
              <w:rPr>
                <w:color w:val="2B579A"/>
                <w:shd w:val="clear" w:color="auto" w:fill="E6E6E6"/>
              </w:rPr>
            </w:r>
            <w:r w:rsidR="00FC1BCF" w:rsidRPr="004760BA">
              <w:rPr>
                <w:color w:val="2B579A"/>
                <w:shd w:val="clear" w:color="auto" w:fill="E6E6E6"/>
              </w:rPr>
              <w:fldChar w:fldCharType="separate"/>
            </w:r>
            <w:r w:rsidR="00FC1BCF" w:rsidRPr="004760BA">
              <w:rPr>
                <w:color w:val="2B579A"/>
                <w:shd w:val="clear" w:color="auto" w:fill="E6E6E6"/>
              </w:rPr>
              <w:fldChar w:fldCharType="end"/>
            </w:r>
            <w:r w:rsidR="00FC1BCF" w:rsidRPr="004760BA">
              <w:rPr>
                <w:rFonts w:cs="Arial"/>
                <w:b/>
                <w:bCs/>
                <w:szCs w:val="20"/>
              </w:rPr>
              <w:t xml:space="preserve"> No</w:t>
            </w:r>
          </w:p>
          <w:p w14:paraId="518C18B3" w14:textId="77777777" w:rsidR="00FC1BCF" w:rsidRPr="004760BA" w:rsidRDefault="00FC1BCF" w:rsidP="0075451E">
            <w:pPr>
              <w:numPr>
                <w:ilvl w:val="0"/>
                <w:numId w:val="30"/>
              </w:numPr>
              <w:spacing w:before="80" w:after="80"/>
              <w:ind w:left="360"/>
              <w:rPr>
                <w:rFonts w:cs="Arial"/>
                <w:b/>
                <w:bCs/>
                <w:iCs/>
                <w:sz w:val="18"/>
                <w:szCs w:val="18"/>
              </w:rPr>
            </w:pPr>
            <w:r w:rsidRPr="004760BA">
              <w:rPr>
                <w:rFonts w:cs="Arial"/>
                <w:b/>
                <w:bCs/>
                <w:iCs/>
                <w:sz w:val="18"/>
                <w:szCs w:val="18"/>
              </w:rPr>
              <w:t>a Disclosure and Barring Service check(s):</w:t>
            </w:r>
          </w:p>
          <w:p w14:paraId="069C7175" w14:textId="77777777" w:rsidR="00FC1BCF" w:rsidRPr="005A75B7" w:rsidRDefault="00FC1BCF" w:rsidP="00FC1BCF">
            <w:pPr>
              <w:numPr>
                <w:ilvl w:val="0"/>
                <w:numId w:val="31"/>
              </w:numPr>
              <w:spacing w:before="80" w:after="80"/>
              <w:ind w:left="1080"/>
              <w:rPr>
                <w:rFonts w:cs="Arial"/>
                <w:b/>
                <w:bCs/>
                <w:iCs/>
                <w:sz w:val="18"/>
                <w:szCs w:val="18"/>
              </w:rPr>
            </w:pPr>
            <w:r w:rsidRPr="005A75B7">
              <w:rPr>
                <w:rFonts w:cs="Arial"/>
                <w:b/>
                <w:bCs/>
                <w:iCs/>
                <w:sz w:val="18"/>
                <w:szCs w:val="18"/>
              </w:rPr>
              <w:t xml:space="preserve">has been satisfactorily completed </w:t>
            </w:r>
          </w:p>
          <w:p w14:paraId="3AB95498" w14:textId="77777777" w:rsidR="00FC1BCF" w:rsidRPr="005A75B7" w:rsidRDefault="00FC1BCF" w:rsidP="00FC1BCF">
            <w:pPr>
              <w:numPr>
                <w:ilvl w:val="0"/>
                <w:numId w:val="31"/>
              </w:numPr>
              <w:spacing w:before="80" w:after="80"/>
              <w:ind w:left="1080"/>
              <w:rPr>
                <w:rFonts w:cs="Arial"/>
                <w:b/>
                <w:bCs/>
                <w:iCs/>
                <w:sz w:val="18"/>
                <w:szCs w:val="18"/>
                <w:highlight w:val="yellow"/>
              </w:rPr>
            </w:pPr>
            <w:r w:rsidRPr="005A75B7">
              <w:rPr>
                <w:rFonts w:cs="Arial"/>
                <w:b/>
                <w:bCs/>
                <w:iCs/>
                <w:sz w:val="18"/>
                <w:szCs w:val="18"/>
                <w:highlight w:val="yellow"/>
              </w:rPr>
              <w:t>has been initiated</w:t>
            </w:r>
          </w:p>
          <w:p w14:paraId="72EF22CF" w14:textId="77777777" w:rsidR="00FC1BCF" w:rsidRPr="004760BA" w:rsidRDefault="00FC1BCF" w:rsidP="00FC1BCF">
            <w:pPr>
              <w:numPr>
                <w:ilvl w:val="0"/>
                <w:numId w:val="31"/>
              </w:numPr>
              <w:spacing w:before="80" w:after="80"/>
              <w:ind w:left="1080"/>
              <w:rPr>
                <w:rFonts w:cs="Arial"/>
                <w:b/>
                <w:bCs/>
                <w:iCs/>
                <w:sz w:val="18"/>
                <w:szCs w:val="18"/>
              </w:rPr>
            </w:pPr>
            <w:r w:rsidRPr="004760BA">
              <w:rPr>
                <w:rFonts w:cs="Arial"/>
                <w:b/>
                <w:bCs/>
                <w:iCs/>
                <w:sz w:val="18"/>
                <w:szCs w:val="18"/>
              </w:rPr>
              <w:t xml:space="preserve">is not required </w:t>
            </w:r>
          </w:p>
          <w:p w14:paraId="5B174600" w14:textId="77777777" w:rsidR="00FD7790" w:rsidRPr="004760BA" w:rsidRDefault="00FD7790" w:rsidP="0075451E">
            <w:pPr>
              <w:spacing w:before="80" w:after="80"/>
              <w:rPr>
                <w:rFonts w:cs="Arial"/>
                <w:bCs/>
                <w:i/>
                <w:iCs/>
                <w:sz w:val="16"/>
                <w:szCs w:val="16"/>
              </w:rPr>
            </w:pPr>
            <w:r w:rsidRPr="004760BA">
              <w:rPr>
                <w:rFonts w:cs="Arial"/>
                <w:bCs/>
                <w:i/>
                <w:iCs/>
                <w:sz w:val="16"/>
                <w:szCs w:val="16"/>
              </w:rPr>
              <w:t xml:space="preserve">Links to details of UCL's policies on </w:t>
            </w:r>
            <w:r w:rsidR="00FC1BCF" w:rsidRPr="004760BA">
              <w:rPr>
                <w:rFonts w:cs="Arial"/>
                <w:bCs/>
                <w:i/>
                <w:iCs/>
                <w:sz w:val="16"/>
                <w:szCs w:val="16"/>
              </w:rPr>
              <w:t>the above</w:t>
            </w:r>
            <w:r w:rsidRPr="004760BA">
              <w:rPr>
                <w:rFonts w:cs="Arial"/>
                <w:bCs/>
                <w:i/>
                <w:iCs/>
                <w:sz w:val="16"/>
                <w:szCs w:val="16"/>
              </w:rPr>
              <w:t xml:space="preserve"> can be found at: </w:t>
            </w:r>
            <w:hyperlink r:id="rId16" w:history="1">
              <w:r w:rsidR="0075451E" w:rsidRPr="004760BA">
                <w:rPr>
                  <w:rStyle w:val="Hyperlink"/>
                  <w:rFonts w:cs="Arial"/>
                  <w:bCs/>
                  <w:i/>
                  <w:iCs/>
                  <w:sz w:val="16"/>
                  <w:szCs w:val="16"/>
                </w:rPr>
                <w:t>http://ethics.grad.ucl.ac.uk/procedures.php</w:t>
              </w:r>
            </w:hyperlink>
          </w:p>
          <w:p w14:paraId="26E54FEF" w14:textId="77777777" w:rsidR="00FD7790" w:rsidRPr="004760BA" w:rsidRDefault="00FD7790" w:rsidP="0075451E">
            <w:pPr>
              <w:tabs>
                <w:tab w:val="left" w:pos="2953"/>
              </w:tabs>
              <w:autoSpaceDE w:val="0"/>
              <w:autoSpaceDN w:val="0"/>
              <w:adjustRightInd w:val="0"/>
              <w:rPr>
                <w:rFonts w:cs="Arial"/>
                <w:b/>
                <w:bCs/>
                <w:iCs/>
                <w:szCs w:val="20"/>
              </w:rPr>
            </w:pPr>
          </w:p>
          <w:p w14:paraId="463846CF" w14:textId="77777777" w:rsidR="00FD7790" w:rsidRPr="004760BA" w:rsidRDefault="00B11568">
            <w:pPr>
              <w:rPr>
                <w:rFonts w:cs="Arial"/>
                <w:b/>
                <w:iCs/>
                <w:sz w:val="18"/>
                <w:szCs w:val="18"/>
              </w:rPr>
            </w:pPr>
            <w:r w:rsidRPr="004760BA">
              <w:rPr>
                <w:rFonts w:cs="Arial"/>
                <w:b/>
                <w:iCs/>
                <w:sz w:val="18"/>
                <w:szCs w:val="18"/>
              </w:rPr>
              <w:t>**</w:t>
            </w:r>
            <w:r w:rsidR="00FD7790" w:rsidRPr="004760BA">
              <w:rPr>
                <w:rFonts w:cs="Arial"/>
                <w:b/>
                <w:iCs/>
                <w:sz w:val="18"/>
                <w:szCs w:val="18"/>
              </w:rPr>
              <w:t xml:space="preserve">If </w:t>
            </w:r>
            <w:r w:rsidR="00FC1BCF" w:rsidRPr="004760BA">
              <w:rPr>
                <w:rFonts w:cs="Arial"/>
                <w:b/>
                <w:iCs/>
                <w:sz w:val="18"/>
                <w:szCs w:val="18"/>
              </w:rPr>
              <w:t xml:space="preserve">any of the above </w:t>
            </w:r>
            <w:r w:rsidR="00FD7790" w:rsidRPr="004760BA">
              <w:rPr>
                <w:rFonts w:cs="Arial"/>
                <w:b/>
                <w:iCs/>
                <w:sz w:val="18"/>
                <w:szCs w:val="18"/>
              </w:rPr>
              <w:t xml:space="preserve">checks are </w:t>
            </w:r>
            <w:r w:rsidR="00FD7790" w:rsidRPr="004760BA">
              <w:rPr>
                <w:rFonts w:cs="Arial"/>
                <w:b/>
                <w:bCs/>
                <w:iCs/>
                <w:sz w:val="18"/>
                <w:szCs w:val="18"/>
              </w:rPr>
              <w:t>not</w:t>
            </w:r>
            <w:r w:rsidR="00FD7790" w:rsidRPr="004760BA">
              <w:rPr>
                <w:rFonts w:cs="Arial"/>
                <w:b/>
                <w:iCs/>
                <w:sz w:val="18"/>
                <w:szCs w:val="18"/>
              </w:rPr>
              <w:t xml:space="preserve"> required please clarify why below.</w:t>
            </w:r>
          </w:p>
          <w:bookmarkStart w:id="5" w:name="Text32"/>
          <w:p w14:paraId="78015BDF" w14:textId="77777777" w:rsidR="00FD7790" w:rsidRPr="004760BA" w:rsidRDefault="00FD7790" w:rsidP="001D189D">
            <w:pPr>
              <w:spacing w:before="100" w:beforeAutospacing="1" w:after="100" w:afterAutospacing="1" w:line="240" w:lineRule="auto"/>
              <w:rPr>
                <w:rFonts w:cs="Arial"/>
                <w:b/>
                <w:szCs w:val="20"/>
              </w:rPr>
            </w:pPr>
            <w:r w:rsidRPr="004760BA">
              <w:rPr>
                <w:rFonts w:cs="Arial"/>
                <w:color w:val="2B579A"/>
                <w:szCs w:val="20"/>
                <w:shd w:val="clear" w:color="auto" w:fill="E6E6E6"/>
              </w:rPr>
              <w:fldChar w:fldCharType="begin">
                <w:ffData>
                  <w:name w:val="Text32"/>
                  <w:enabled/>
                  <w:calcOnExit w:val="0"/>
                  <w:textInput/>
                </w:ffData>
              </w:fldChar>
            </w:r>
            <w:r w:rsidRPr="004760BA">
              <w:rPr>
                <w:rFonts w:cs="Arial"/>
                <w:szCs w:val="20"/>
              </w:rPr>
              <w:instrText xml:space="preserve"> FORMTEXT </w:instrText>
            </w:r>
            <w:r w:rsidRPr="004760BA">
              <w:rPr>
                <w:rFonts w:cs="Arial"/>
                <w:color w:val="2B579A"/>
                <w:szCs w:val="20"/>
                <w:shd w:val="clear" w:color="auto" w:fill="E6E6E6"/>
              </w:rPr>
            </w:r>
            <w:r w:rsidRPr="004760BA">
              <w:rPr>
                <w:rFonts w:cs="Arial"/>
                <w:color w:val="2B579A"/>
                <w:szCs w:val="20"/>
                <w:shd w:val="clear" w:color="auto" w:fill="E6E6E6"/>
              </w:rPr>
              <w:fldChar w:fldCharType="separate"/>
            </w:r>
            <w:r w:rsidRPr="004760BA">
              <w:rPr>
                <w:rFonts w:cs="Arial" w:hint="eastAsia"/>
                <w:szCs w:val="20"/>
              </w:rPr>
              <w:t> </w:t>
            </w:r>
            <w:r w:rsidRPr="004760BA">
              <w:rPr>
                <w:rFonts w:cs="Arial" w:hint="eastAsia"/>
                <w:szCs w:val="20"/>
              </w:rPr>
              <w:t> </w:t>
            </w:r>
            <w:r w:rsidRPr="004760BA">
              <w:rPr>
                <w:rFonts w:cs="Arial" w:hint="eastAsia"/>
                <w:szCs w:val="20"/>
              </w:rPr>
              <w:t> </w:t>
            </w:r>
            <w:r w:rsidRPr="004760BA">
              <w:rPr>
                <w:rFonts w:cs="Arial" w:hint="eastAsia"/>
                <w:szCs w:val="20"/>
              </w:rPr>
              <w:t> </w:t>
            </w:r>
            <w:r w:rsidRPr="004760BA">
              <w:rPr>
                <w:rFonts w:cs="Arial" w:hint="eastAsia"/>
                <w:szCs w:val="20"/>
              </w:rPr>
              <w:t> </w:t>
            </w:r>
            <w:r w:rsidRPr="004760BA">
              <w:rPr>
                <w:rFonts w:cs="Arial"/>
                <w:color w:val="2B579A"/>
                <w:szCs w:val="20"/>
                <w:shd w:val="clear" w:color="auto" w:fill="E6E6E6"/>
              </w:rPr>
              <w:fldChar w:fldCharType="end"/>
            </w:r>
            <w:bookmarkEnd w:id="5"/>
          </w:p>
        </w:tc>
      </w:tr>
      <w:tr w:rsidR="00FD6DCC" w:rsidRPr="004760BA" w14:paraId="5609CD12" w14:textId="77777777" w:rsidTr="001D189D">
        <w:trPr>
          <w:trHeight w:val="23"/>
        </w:trPr>
        <w:tc>
          <w:tcPr>
            <w:tcW w:w="592" w:type="dxa"/>
            <w:tcBorders>
              <w:top w:val="nil"/>
              <w:left w:val="single" w:sz="8" w:space="0" w:color="auto"/>
              <w:bottom w:val="single" w:sz="8" w:space="0" w:color="auto"/>
              <w:right w:val="single" w:sz="2" w:space="0" w:color="auto"/>
            </w:tcBorders>
            <w:vAlign w:val="center"/>
          </w:tcPr>
          <w:p w14:paraId="7BA65213" w14:textId="77777777" w:rsidR="00FD6DCC" w:rsidRPr="004760BA" w:rsidRDefault="00FD6DCC">
            <w:pPr>
              <w:spacing w:line="240" w:lineRule="auto"/>
              <w:rPr>
                <w:b/>
              </w:rPr>
            </w:pPr>
          </w:p>
        </w:tc>
        <w:tc>
          <w:tcPr>
            <w:tcW w:w="9622" w:type="dxa"/>
            <w:tcBorders>
              <w:top w:val="nil"/>
              <w:left w:val="single" w:sz="2" w:space="0" w:color="auto"/>
              <w:bottom w:val="single" w:sz="8" w:space="0" w:color="auto"/>
              <w:right w:val="single" w:sz="8" w:space="0" w:color="auto"/>
            </w:tcBorders>
            <w:tcMar>
              <w:top w:w="57" w:type="dxa"/>
              <w:left w:w="57" w:type="dxa"/>
              <w:bottom w:w="57" w:type="dxa"/>
              <w:right w:w="57" w:type="dxa"/>
            </w:tcMar>
          </w:tcPr>
          <w:p w14:paraId="36A794F2" w14:textId="77777777" w:rsidR="00FD6DCC" w:rsidRPr="004760BA" w:rsidRDefault="00FD6DCC" w:rsidP="00FD6DCC">
            <w:pPr>
              <w:spacing w:before="80" w:after="80"/>
              <w:rPr>
                <w:rFonts w:cs="Arial"/>
                <w:b/>
                <w:bCs/>
                <w:iCs/>
                <w:szCs w:val="20"/>
              </w:rPr>
            </w:pPr>
          </w:p>
        </w:tc>
      </w:tr>
    </w:tbl>
    <w:p w14:paraId="510D1E7A" w14:textId="7D5BB6D1" w:rsidR="0029678E" w:rsidRPr="004760BA" w:rsidRDefault="006C633C">
      <w:pPr>
        <w:sectPr w:rsidR="0029678E" w:rsidRPr="004760BA" w:rsidSect="00AF5354">
          <w:type w:val="continuous"/>
          <w:pgSz w:w="11906" w:h="16838"/>
          <w:pgMar w:top="1134" w:right="1134" w:bottom="1134" w:left="1134" w:header="720" w:footer="851" w:gutter="0"/>
          <w:cols w:space="708"/>
          <w:titlePg/>
          <w:docGrid w:linePitch="360"/>
        </w:sectPr>
      </w:pPr>
      <w:r w:rsidRPr="004760BA">
        <w:rPr>
          <w:noProof/>
          <w:color w:val="2B579A"/>
          <w:sz w:val="16"/>
          <w:szCs w:val="16"/>
          <w:shd w:val="clear" w:color="auto" w:fill="E6E6E6"/>
        </w:rPr>
        <w:drawing>
          <wp:anchor distT="0" distB="0" distL="114300" distR="114300" simplePos="0" relativeHeight="251658242" behindDoc="0" locked="0" layoutInCell="1" allowOverlap="1" wp14:anchorId="5D642140" wp14:editId="1A0759D8">
            <wp:simplePos x="0" y="0"/>
            <wp:positionH relativeFrom="column">
              <wp:posOffset>306070</wp:posOffset>
            </wp:positionH>
            <wp:positionV relativeFrom="paragraph">
              <wp:posOffset>86485</wp:posOffset>
            </wp:positionV>
            <wp:extent cx="6120130" cy="889635"/>
            <wp:effectExtent l="0" t="0" r="1270" b="0"/>
            <wp:wrapSquare wrapText="bothSides"/>
            <wp:docPr id="584412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12768" name=""/>
                    <pic:cNvPicPr/>
                  </pic:nvPicPr>
                  <pic:blipFill>
                    <a:blip r:embed="rId17">
                      <a:extLst>
                        <a:ext uri="{28A0092B-C50C-407E-A947-70E740481C1C}">
                          <a14:useLocalDpi xmlns:a14="http://schemas.microsoft.com/office/drawing/2010/main" val="0"/>
                        </a:ext>
                      </a:extLst>
                    </a:blip>
                    <a:stretch>
                      <a:fillRect/>
                    </a:stretch>
                  </pic:blipFill>
                  <pic:spPr>
                    <a:xfrm>
                      <a:off x="0" y="0"/>
                      <a:ext cx="6120130" cy="889635"/>
                    </a:xfrm>
                    <a:prstGeom prst="rect">
                      <a:avLst/>
                    </a:prstGeom>
                  </pic:spPr>
                </pic:pic>
              </a:graphicData>
            </a:graphic>
            <wp14:sizeRelH relativeFrom="page">
              <wp14:pctWidth>0</wp14:pctWidth>
            </wp14:sizeRelH>
            <wp14:sizeRelV relativeFrom="page">
              <wp14:pctHeight>0</wp14:pctHeight>
            </wp14:sizeRelV>
          </wp:anchor>
        </w:drawing>
      </w:r>
    </w:p>
    <w:p w14:paraId="7F572095" w14:textId="70F4E0A9" w:rsidR="00FD6DCC" w:rsidRPr="004760BA" w:rsidRDefault="00FD6DCC"/>
    <w:p w14:paraId="77ADD699" w14:textId="77777777" w:rsidR="0029678E" w:rsidRPr="004760BA" w:rsidRDefault="0029678E">
      <w:pPr>
        <w:sectPr w:rsidR="0029678E" w:rsidRPr="004760BA" w:rsidSect="00AF5354">
          <w:type w:val="continuous"/>
          <w:pgSz w:w="11906" w:h="16838"/>
          <w:pgMar w:top="1134" w:right="1134" w:bottom="1134" w:left="1134" w:header="720" w:footer="851" w:gutter="0"/>
          <w:cols w:space="708"/>
          <w:formProt w:val="0"/>
          <w:titlePg/>
          <w:docGrid w:linePitch="360"/>
        </w:sectPr>
      </w:pPr>
    </w:p>
    <w:tbl>
      <w:tblPr>
        <w:tblW w:w="10206" w:type="dxa"/>
        <w:tblInd w:w="51"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0206"/>
      </w:tblGrid>
      <w:tr w:rsidR="00FD7790" w:rsidRPr="004760BA" w14:paraId="46372074" w14:textId="77777777" w:rsidTr="00D0771F">
        <w:tc>
          <w:tcPr>
            <w:tcW w:w="10206" w:type="dxa"/>
            <w:tcBorders>
              <w:top w:val="single" w:sz="8" w:space="0" w:color="auto"/>
              <w:left w:val="single" w:sz="8" w:space="0" w:color="auto"/>
              <w:bottom w:val="single" w:sz="8" w:space="0" w:color="auto"/>
              <w:right w:val="single" w:sz="8" w:space="0" w:color="auto"/>
            </w:tcBorders>
            <w:shd w:val="clear" w:color="auto" w:fill="666666"/>
            <w:vAlign w:val="center"/>
          </w:tcPr>
          <w:p w14:paraId="630EB4B3" w14:textId="77777777" w:rsidR="00FD7790" w:rsidRPr="004760BA" w:rsidRDefault="00FD7790">
            <w:pPr>
              <w:tabs>
                <w:tab w:val="center" w:pos="4800"/>
              </w:tabs>
              <w:spacing w:before="100" w:after="100" w:line="240" w:lineRule="auto"/>
              <w:rPr>
                <w:b/>
                <w:color w:val="FFFFFF"/>
              </w:rPr>
            </w:pPr>
            <w:r w:rsidRPr="004760BA">
              <w:rPr>
                <w:b/>
                <w:color w:val="FFFFFF"/>
              </w:rPr>
              <w:t xml:space="preserve">SECTION B </w:t>
            </w:r>
            <w:r w:rsidRPr="004760BA">
              <w:rPr>
                <w:b/>
                <w:color w:val="FFFFFF"/>
              </w:rPr>
              <w:tab/>
              <w:t>DETAILS OF THE PROJECT</w:t>
            </w:r>
          </w:p>
        </w:tc>
      </w:tr>
    </w:tbl>
    <w:p w14:paraId="4BE4CB6C" w14:textId="77777777" w:rsidR="006E5609" w:rsidRPr="004760BA" w:rsidRDefault="006E5609">
      <w:pPr>
        <w:rPr>
          <w:rFonts w:cs="Arial"/>
          <w:b/>
          <w:bCs/>
          <w:szCs w:val="20"/>
        </w:rPr>
      </w:pPr>
    </w:p>
    <w:p w14:paraId="235CBA70" w14:textId="77777777" w:rsidR="00FD7790" w:rsidRPr="004760BA" w:rsidRDefault="006E5609">
      <w:pPr>
        <w:rPr>
          <w:szCs w:val="20"/>
        </w:rPr>
      </w:pPr>
      <w:r w:rsidRPr="004760BA">
        <w:rPr>
          <w:rFonts w:cs="Arial"/>
          <w:b/>
          <w:bCs/>
          <w:szCs w:val="20"/>
        </w:rPr>
        <w:t>**It is essential that Sections B1 and B2 are completed in simple understandable lay language that a non-expert could understand or you risk your project being rejected</w:t>
      </w:r>
    </w:p>
    <w:p w14:paraId="37692A1D" w14:textId="77777777" w:rsidR="006E5609" w:rsidRPr="004760BA" w:rsidRDefault="006E5609"/>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4760BA" w14:paraId="1DC57B20" w14:textId="77777777" w:rsidTr="297E3A95">
        <w:trPr>
          <w:trHeight w:val="2837"/>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4760BA" w14:paraId="76B3F711"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588162B1" w14:textId="77777777" w:rsidR="00FD7790" w:rsidRPr="004760BA" w:rsidRDefault="00FD7790">
                  <w:pPr>
                    <w:spacing w:before="100" w:after="100" w:line="240" w:lineRule="auto"/>
                    <w:jc w:val="center"/>
                    <w:rPr>
                      <w:b/>
                      <w:color w:val="FFFFFF"/>
                    </w:rPr>
                  </w:pPr>
                  <w:r w:rsidRPr="004760BA">
                    <w:rPr>
                      <w:b/>
                      <w:color w:val="FFFFFF"/>
                    </w:rPr>
                    <w:t>B1</w:t>
                  </w:r>
                </w:p>
              </w:tc>
            </w:tr>
          </w:tbl>
          <w:p w14:paraId="711A2E0D" w14:textId="77777777" w:rsidR="00FD7790" w:rsidRPr="004760B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146591B3" w14:textId="77777777" w:rsidR="00FD7790" w:rsidRPr="004760BA" w:rsidRDefault="00FD7790">
            <w:pPr>
              <w:spacing w:line="240" w:lineRule="auto"/>
              <w:ind w:left="6" w:firstLine="6"/>
              <w:rPr>
                <w:rFonts w:cs="Arial"/>
                <w:b/>
                <w:bCs/>
                <w:sz w:val="16"/>
                <w:szCs w:val="16"/>
              </w:rPr>
            </w:pPr>
            <w:r w:rsidRPr="004760BA">
              <w:rPr>
                <w:rFonts w:cs="Arial"/>
                <w:b/>
                <w:bCs/>
                <w:sz w:val="16"/>
                <w:szCs w:val="16"/>
              </w:rPr>
              <w:t xml:space="preserve">Please provide a brief summary of the project in </w:t>
            </w:r>
            <w:r w:rsidRPr="004760BA">
              <w:rPr>
                <w:rFonts w:cs="Arial"/>
                <w:b/>
                <w:bCs/>
                <w:sz w:val="16"/>
                <w:szCs w:val="16"/>
                <w:u w:val="single"/>
              </w:rPr>
              <w:t xml:space="preserve">simple </w:t>
            </w:r>
            <w:r w:rsidR="006E5609" w:rsidRPr="004760BA">
              <w:rPr>
                <w:rFonts w:cs="Arial"/>
                <w:b/>
                <w:bCs/>
                <w:sz w:val="16"/>
                <w:szCs w:val="16"/>
                <w:u w:val="single"/>
              </w:rPr>
              <w:t xml:space="preserve">lay person’s </w:t>
            </w:r>
            <w:r w:rsidRPr="004760BA">
              <w:rPr>
                <w:rFonts w:cs="Arial"/>
                <w:b/>
                <w:bCs/>
                <w:sz w:val="16"/>
                <w:szCs w:val="16"/>
                <w:u w:val="single"/>
              </w:rPr>
              <w:t>prose</w:t>
            </w:r>
            <w:r w:rsidRPr="004760BA">
              <w:rPr>
                <w:rFonts w:cs="Arial"/>
                <w:b/>
                <w:bCs/>
                <w:sz w:val="16"/>
                <w:szCs w:val="16"/>
              </w:rPr>
              <w:t xml:space="preserve"> outlining the intended value of the project, giving necessary scientific background</w:t>
            </w:r>
            <w:r w:rsidR="006E5609" w:rsidRPr="004760BA">
              <w:rPr>
                <w:rFonts w:cs="Arial"/>
                <w:b/>
                <w:bCs/>
                <w:sz w:val="16"/>
                <w:szCs w:val="16"/>
              </w:rPr>
              <w:t xml:space="preserve">. </w:t>
            </w:r>
            <w:r w:rsidR="006E5609" w:rsidRPr="004760BA">
              <w:rPr>
                <w:rFonts w:cs="Arial"/>
                <w:i/>
                <w:sz w:val="16"/>
                <w:szCs w:val="16"/>
              </w:rPr>
              <w:t xml:space="preserve"> (max 500 words)</w:t>
            </w:r>
            <w:r w:rsidR="006E5609" w:rsidRPr="004760BA">
              <w:rPr>
                <w:rFonts w:cs="Arial"/>
                <w:b/>
                <w:bCs/>
                <w:sz w:val="16"/>
                <w:szCs w:val="16"/>
              </w:rPr>
              <w:t xml:space="preserve">.  </w:t>
            </w:r>
          </w:p>
          <w:p w14:paraId="07EECDBA" w14:textId="77777777" w:rsidR="00843F8C" w:rsidRPr="004760BA" w:rsidRDefault="00843F8C" w:rsidP="00C109B3">
            <w:pPr>
              <w:spacing w:line="240" w:lineRule="auto"/>
              <w:rPr>
                <w:rFonts w:cs="Arial"/>
                <w:szCs w:val="20"/>
              </w:rPr>
            </w:pPr>
          </w:p>
          <w:p w14:paraId="638E7085" w14:textId="3B007232" w:rsidR="00DC2645" w:rsidRPr="00C059C8" w:rsidRDefault="00DC2645" w:rsidP="003615EC">
            <w:pPr>
              <w:pStyle w:val="NormalWeb"/>
              <w:jc w:val="both"/>
              <w:rPr>
                <w:rFonts w:ascii="Arial" w:hAnsi="Arial" w:cs="Arial"/>
              </w:rPr>
            </w:pPr>
            <w:r w:rsidRPr="297E3A95">
              <w:rPr>
                <w:rFonts w:ascii="Arial" w:hAnsi="Arial" w:cs="Arial"/>
                <w:sz w:val="20"/>
                <w:szCs w:val="20"/>
              </w:rPr>
              <w:t>Our work is about changes in emotional states in young people and the mechanisms that underlie them. Changes in emotions and mood are normal but may also reach a pathological extent as seen in depression, anxiety disorders, and the mood dysregulation seen in people with ADHD. We want to understand two fundamental phenomena in a non-clinical sample of young people (1</w:t>
            </w:r>
            <w:r w:rsidR="009D79C2" w:rsidRPr="297E3A95">
              <w:rPr>
                <w:rFonts w:ascii="Arial" w:hAnsi="Arial" w:cs="Arial"/>
                <w:sz w:val="20"/>
                <w:szCs w:val="20"/>
              </w:rPr>
              <w:t>4</w:t>
            </w:r>
            <w:r w:rsidRPr="297E3A95">
              <w:rPr>
                <w:rFonts w:ascii="Arial" w:hAnsi="Arial" w:cs="Arial"/>
                <w:sz w:val="20"/>
                <w:szCs w:val="20"/>
              </w:rPr>
              <w:t>-2</w:t>
            </w:r>
            <w:r w:rsidR="009D79C2" w:rsidRPr="297E3A95">
              <w:rPr>
                <w:rFonts w:ascii="Arial" w:hAnsi="Arial" w:cs="Arial"/>
                <w:sz w:val="20"/>
                <w:szCs w:val="20"/>
              </w:rPr>
              <w:t>5</w:t>
            </w:r>
            <w:r w:rsidRPr="297E3A95">
              <w:rPr>
                <w:rFonts w:ascii="Arial" w:hAnsi="Arial" w:cs="Arial"/>
                <w:sz w:val="20"/>
                <w:szCs w:val="20"/>
              </w:rPr>
              <w:t xml:space="preserve"> years old</w:t>
            </w:r>
            <w:r w:rsidR="00AD1E04" w:rsidRPr="297E3A95">
              <w:rPr>
                <w:rFonts w:ascii="Arial" w:hAnsi="Arial" w:cs="Arial"/>
                <w:sz w:val="20"/>
                <w:szCs w:val="20"/>
              </w:rPr>
              <w:t xml:space="preserve">) comparing it to older adults </w:t>
            </w:r>
            <w:r w:rsidR="00FE386E" w:rsidRPr="297E3A95">
              <w:rPr>
                <w:rFonts w:ascii="Arial" w:hAnsi="Arial" w:cs="Arial"/>
                <w:sz w:val="20"/>
                <w:szCs w:val="20"/>
              </w:rPr>
              <w:t xml:space="preserve">aged </w:t>
            </w:r>
            <w:r w:rsidR="00AD1E04" w:rsidRPr="297E3A95">
              <w:rPr>
                <w:rFonts w:ascii="Arial" w:hAnsi="Arial" w:cs="Arial"/>
                <w:sz w:val="20"/>
                <w:szCs w:val="20"/>
              </w:rPr>
              <w:t>25-65 years old</w:t>
            </w:r>
            <w:r w:rsidR="00FE386E" w:rsidRPr="297E3A95">
              <w:rPr>
                <w:rFonts w:ascii="Arial" w:hAnsi="Arial" w:cs="Arial"/>
                <w:sz w:val="20"/>
                <w:szCs w:val="20"/>
              </w:rPr>
              <w:t xml:space="preserve"> (n = </w:t>
            </w:r>
            <w:r w:rsidR="71657A08" w:rsidRPr="297E3A95">
              <w:rPr>
                <w:rFonts w:ascii="Arial" w:hAnsi="Arial" w:cs="Arial"/>
                <w:sz w:val="20"/>
                <w:szCs w:val="20"/>
              </w:rPr>
              <w:t>5000</w:t>
            </w:r>
            <w:r w:rsidRPr="297E3A95">
              <w:rPr>
                <w:rFonts w:ascii="Arial" w:hAnsi="Arial" w:cs="Arial"/>
                <w:sz w:val="20"/>
                <w:szCs w:val="20"/>
              </w:rPr>
              <w:t>). We focus</w:t>
            </w:r>
            <w:r w:rsidR="00AD1E04" w:rsidRPr="297E3A95">
              <w:rPr>
                <w:rFonts w:ascii="Arial" w:hAnsi="Arial" w:cs="Arial"/>
                <w:sz w:val="20"/>
                <w:szCs w:val="20"/>
              </w:rPr>
              <w:t xml:space="preserve"> initially</w:t>
            </w:r>
            <w:r w:rsidRPr="297E3A95">
              <w:rPr>
                <w:rFonts w:ascii="Arial" w:hAnsi="Arial" w:cs="Arial"/>
                <w:sz w:val="20"/>
                <w:szCs w:val="20"/>
              </w:rPr>
              <w:t xml:space="preserve"> on people aged </w:t>
            </w:r>
            <w:r w:rsidR="00385013" w:rsidRPr="297E3A95">
              <w:rPr>
                <w:rFonts w:ascii="Arial" w:hAnsi="Arial" w:cs="Arial"/>
                <w:sz w:val="20"/>
                <w:szCs w:val="20"/>
              </w:rPr>
              <w:t>14</w:t>
            </w:r>
            <w:r w:rsidRPr="297E3A95">
              <w:rPr>
                <w:rFonts w:ascii="Arial" w:hAnsi="Arial" w:cs="Arial"/>
                <w:sz w:val="20"/>
                <w:szCs w:val="20"/>
              </w:rPr>
              <w:t>-</w:t>
            </w:r>
            <w:r w:rsidR="00AD1E04" w:rsidRPr="297E3A95">
              <w:rPr>
                <w:rFonts w:ascii="Arial" w:hAnsi="Arial" w:cs="Arial"/>
                <w:sz w:val="20"/>
                <w:szCs w:val="20"/>
              </w:rPr>
              <w:t xml:space="preserve">25 </w:t>
            </w:r>
            <w:r w:rsidRPr="297E3A95">
              <w:rPr>
                <w:rFonts w:ascii="Arial" w:hAnsi="Arial" w:cs="Arial"/>
                <w:sz w:val="20"/>
                <w:szCs w:val="20"/>
              </w:rPr>
              <w:t xml:space="preserve">years old because </w:t>
            </w:r>
            <w:r w:rsidR="00AD1E04" w:rsidRPr="297E3A95">
              <w:rPr>
                <w:rFonts w:ascii="Arial" w:hAnsi="Arial" w:cs="Arial"/>
                <w:sz w:val="20"/>
                <w:szCs w:val="20"/>
              </w:rPr>
              <w:t xml:space="preserve">younger people </w:t>
            </w:r>
            <w:r w:rsidRPr="297E3A95">
              <w:rPr>
                <w:rFonts w:ascii="Arial" w:hAnsi="Arial" w:cs="Arial"/>
                <w:sz w:val="20"/>
                <w:szCs w:val="20"/>
              </w:rPr>
              <w:t>carry a large burden regarding mood dysregulation and anxiety symptoms</w:t>
            </w:r>
            <w:r w:rsidR="00AD1E04" w:rsidRPr="297E3A95">
              <w:rPr>
                <w:rFonts w:ascii="Arial" w:hAnsi="Arial" w:cs="Arial"/>
                <w:sz w:val="20"/>
                <w:szCs w:val="20"/>
              </w:rPr>
              <w:t>. However, it is also interesting to test how these phenomenon compares across age groups.</w:t>
            </w:r>
          </w:p>
          <w:p w14:paraId="12C52322" w14:textId="30878FC7" w:rsidR="17EB1189" w:rsidRPr="009172BF" w:rsidRDefault="00DC2645" w:rsidP="17EB1189">
            <w:pPr>
              <w:pStyle w:val="NormalWeb"/>
              <w:jc w:val="both"/>
              <w:rPr>
                <w:rFonts w:ascii="Arial" w:hAnsi="Arial" w:cs="Arial"/>
              </w:rPr>
            </w:pPr>
            <w:r w:rsidRPr="17EB1189">
              <w:rPr>
                <w:rFonts w:ascii="Arial" w:hAnsi="Arial" w:cs="Arial"/>
                <w:sz w:val="20"/>
                <w:szCs w:val="20"/>
              </w:rPr>
              <w:t>First, we want to understand spontaneous mood decrease over time. We have recently shown (</w:t>
            </w:r>
            <w:hyperlink r:id="rId18" w:history="1">
              <w:r w:rsidRPr="17EB1189">
                <w:rPr>
                  <w:rStyle w:val="Hyperlink"/>
                  <w:rFonts w:ascii="Arial" w:hAnsi="Arial" w:cs="Arial"/>
                  <w:sz w:val="20"/>
                  <w:szCs w:val="20"/>
                </w:rPr>
                <w:t>Jangraw et al 2023</w:t>
              </w:r>
            </w:hyperlink>
            <w:r w:rsidRPr="17EB1189">
              <w:rPr>
                <w:rFonts w:ascii="Arial" w:hAnsi="Arial" w:cs="Arial"/>
                <w:sz w:val="20"/>
                <w:szCs w:val="20"/>
              </w:rPr>
              <w:t xml:space="preserve">) how mood changes can occur spontaneously when participants are apparently “at rest”. We have termed this phenomenon mood drift over time (MDoT) and we have indications that inter-individual </w:t>
            </w:r>
            <w:r w:rsidRPr="17EB1189">
              <w:rPr>
                <w:rFonts w:ascii="Arial" w:hAnsi="Arial" w:cs="Arial"/>
                <w:sz w:val="20"/>
                <w:szCs w:val="20"/>
              </w:rPr>
              <w:lastRenderedPageBreak/>
              <w:t>differences over time may be related to psychopathology, including anhedonia (the loss of interest in or inability to experience pleasure) and possibly attention deficit/hyperactivity disorder. Using a very simple experiment, where people are asked to rest, but consider alternative resting situations (where more or fewer game points could be gained), we will examine this in a large sample of young people who vary on symptom scores between average population ratings and high scores for anhedonia, social anxiety and ADHD. We hope to understand whether such spontaneous changes in mood are adaptive and how they relate to people’s wishes to explore alternative environments. Specifically, we will test the idea that people who have a strong wish to explore alternative environments in which they could gain rewards (and have a high sense of what is called an opportunity cost) will show the largest spontaneous decline in mood. Our first hypothesis is therefore that mood drift over time is a function of the size of a reward (game points gained) in the environment that they could have chosen to be in. We will explore how this relationship varies across individuals.</w:t>
            </w:r>
          </w:p>
          <w:p w14:paraId="322A1FBD" w14:textId="4F9B38A4" w:rsidR="16F6BE24" w:rsidRPr="00D2755B" w:rsidRDefault="065F6910" w:rsidP="090280F7">
            <w:pPr>
              <w:pStyle w:val="NormalWeb"/>
              <w:jc w:val="both"/>
              <w:rPr>
                <w:rFonts w:cs="Arial"/>
              </w:rPr>
            </w:pPr>
            <w:r w:rsidRPr="007A443A">
              <w:rPr>
                <w:rFonts w:ascii="Arial" w:hAnsi="Arial" w:cs="Arial"/>
                <w:sz w:val="20"/>
                <w:szCs w:val="20"/>
              </w:rPr>
              <w:t>Second, we want to understand the role that positive social surprises play primarily in those who score high on social anxiety and depression symptoms. Prior work indicates that young people can benefit (i.e. feel better in their anxiety and potentially mood) when they experience positive surprises in a social interaction (i.e. when the outcome of the interaction is better than they had expected). We want to understand this and provide an experimental test of this idea, as such a discovery could have important implications for improving people’s emotional states overall.</w:t>
            </w:r>
            <w:r w:rsidR="7B792B89" w:rsidRPr="007A443A">
              <w:rPr>
                <w:rFonts w:ascii="Arial" w:hAnsi="Arial" w:cs="Arial"/>
                <w:sz w:val="20"/>
                <w:szCs w:val="20"/>
              </w:rPr>
              <w:t xml:space="preserve"> </w:t>
            </w:r>
            <w:r w:rsidR="7B792B89" w:rsidRPr="007A443A">
              <w:rPr>
                <w:rFonts w:ascii="Arial" w:hAnsi="Arial" w:cs="Arial"/>
                <w:sz w:val="20"/>
                <w:szCs w:val="20"/>
                <w:rPrChange w:id="6" w:author="Keil, Johannes (Stud. FPN)" w:date="2025-03-27T14:37:00Z" w16du:dateUtc="2025-03-27T14:37:00Z">
                  <w:rPr>
                    <w:rFonts w:ascii="Arial" w:hAnsi="Arial" w:cs="Arial"/>
                    <w:sz w:val="20"/>
                    <w:szCs w:val="20"/>
                    <w:highlight w:val="yellow"/>
                  </w:rPr>
                </w:rPrChange>
              </w:rPr>
              <w:t>It has also been suggested that self-processing</w:t>
            </w:r>
            <w:r w:rsidRPr="007A443A">
              <w:rPr>
                <w:rFonts w:ascii="Arial" w:hAnsi="Arial" w:cs="Arial"/>
                <w:sz w:val="20"/>
                <w:szCs w:val="20"/>
                <w:rPrChange w:id="7" w:author="Keil, Johannes (Stud. FPN)" w:date="2025-03-27T14:37:00Z" w16du:dateUtc="2025-03-27T14:37:00Z">
                  <w:rPr>
                    <w:rFonts w:ascii="Arial" w:hAnsi="Arial" w:cs="Arial"/>
                    <w:sz w:val="20"/>
                    <w:szCs w:val="20"/>
                    <w:highlight w:val="yellow"/>
                  </w:rPr>
                </w:rPrChange>
              </w:rPr>
              <w:t xml:space="preserve"> </w:t>
            </w:r>
            <w:r w:rsidR="57B0FD84" w:rsidRPr="007A443A">
              <w:rPr>
                <w:rFonts w:ascii="Arial" w:hAnsi="Arial" w:cs="Arial"/>
                <w:sz w:val="20"/>
                <w:szCs w:val="20"/>
                <w:rPrChange w:id="8" w:author="Keil, Johannes (Stud. FPN)" w:date="2025-03-27T14:37:00Z" w16du:dateUtc="2025-03-27T14:37:00Z">
                  <w:rPr>
                    <w:rFonts w:ascii="Arial" w:hAnsi="Arial" w:cs="Arial"/>
                    <w:sz w:val="20"/>
                    <w:szCs w:val="20"/>
                    <w:highlight w:val="yellow"/>
                  </w:rPr>
                </w:rPrChange>
              </w:rPr>
              <w:t>variables</w:t>
            </w:r>
            <w:r w:rsidR="1DBF7254" w:rsidRPr="007A443A">
              <w:rPr>
                <w:rFonts w:ascii="Arial" w:hAnsi="Arial" w:cs="Arial"/>
                <w:sz w:val="20"/>
                <w:szCs w:val="20"/>
                <w:rPrChange w:id="9" w:author="Keil, Johannes (Stud. FPN)" w:date="2025-03-27T14:37:00Z" w16du:dateUtc="2025-03-27T14:37:00Z">
                  <w:rPr>
                    <w:rFonts w:ascii="Arial" w:hAnsi="Arial" w:cs="Arial"/>
                    <w:sz w:val="20"/>
                    <w:szCs w:val="20"/>
                    <w:highlight w:val="yellow"/>
                  </w:rPr>
                </w:rPrChange>
              </w:rPr>
              <w:t>, including</w:t>
            </w:r>
            <w:r w:rsidR="57B0FD84" w:rsidRPr="007A443A">
              <w:rPr>
                <w:rFonts w:ascii="Arial" w:hAnsi="Arial" w:cs="Arial"/>
                <w:sz w:val="20"/>
                <w:szCs w:val="20"/>
                <w:rPrChange w:id="10" w:author="Keil, Johannes (Stud. FPN)" w:date="2025-03-27T14:37:00Z" w16du:dateUtc="2025-03-27T14:37:00Z">
                  <w:rPr>
                    <w:rFonts w:ascii="Arial" w:hAnsi="Arial" w:cs="Arial"/>
                    <w:sz w:val="20"/>
                    <w:szCs w:val="20"/>
                    <w:highlight w:val="yellow"/>
                  </w:rPr>
                </w:rPrChange>
              </w:rPr>
              <w:t xml:space="preserve"> Self</w:t>
            </w:r>
            <w:r w:rsidR="4881A69F" w:rsidRPr="007A443A">
              <w:rPr>
                <w:rFonts w:ascii="Arial" w:hAnsi="Arial" w:cs="Arial"/>
                <w:sz w:val="20"/>
                <w:szCs w:val="20"/>
                <w:rPrChange w:id="11" w:author="Keil, Johannes (Stud. FPN)" w:date="2025-03-27T14:37:00Z" w16du:dateUtc="2025-03-27T14:37:00Z">
                  <w:rPr>
                    <w:rFonts w:ascii="Arial" w:hAnsi="Arial" w:cs="Arial"/>
                    <w:sz w:val="20"/>
                    <w:szCs w:val="20"/>
                    <w:highlight w:val="yellow"/>
                  </w:rPr>
                </w:rPrChange>
              </w:rPr>
              <w:t xml:space="preserve"> Focused Attention</w:t>
            </w:r>
            <w:r w:rsidR="0DB32426" w:rsidRPr="007A443A">
              <w:rPr>
                <w:rFonts w:ascii="Arial" w:hAnsi="Arial" w:cs="Arial"/>
                <w:sz w:val="20"/>
                <w:szCs w:val="20"/>
                <w:rPrChange w:id="12" w:author="Keil, Johannes (Stud. FPN)" w:date="2025-03-27T14:37:00Z" w16du:dateUtc="2025-03-27T14:37:00Z">
                  <w:rPr>
                    <w:rFonts w:ascii="Arial" w:hAnsi="Arial" w:cs="Arial"/>
                    <w:sz w:val="20"/>
                    <w:szCs w:val="20"/>
                    <w:highlight w:val="yellow"/>
                  </w:rPr>
                </w:rPrChange>
              </w:rPr>
              <w:t xml:space="preserve">, Safety </w:t>
            </w:r>
            <w:r w:rsidR="12D7A791" w:rsidRPr="007A443A">
              <w:rPr>
                <w:rFonts w:ascii="Arial" w:hAnsi="Arial" w:cs="Arial"/>
                <w:sz w:val="20"/>
                <w:szCs w:val="20"/>
                <w:rPrChange w:id="13" w:author="Keil, Johannes (Stud. FPN)" w:date="2025-03-27T14:37:00Z" w16du:dateUtc="2025-03-27T14:37:00Z">
                  <w:rPr>
                    <w:rFonts w:ascii="Arial" w:hAnsi="Arial" w:cs="Arial"/>
                    <w:sz w:val="20"/>
                    <w:szCs w:val="20"/>
                    <w:highlight w:val="yellow"/>
                  </w:rPr>
                </w:rPrChange>
              </w:rPr>
              <w:t>Behaviour</w:t>
            </w:r>
            <w:r w:rsidR="0DB32426" w:rsidRPr="007A443A">
              <w:rPr>
                <w:rFonts w:ascii="Arial" w:hAnsi="Arial" w:cs="Arial"/>
                <w:sz w:val="20"/>
                <w:szCs w:val="20"/>
                <w:rPrChange w:id="14" w:author="Keil, Johannes (Stud. FPN)" w:date="2025-03-27T14:37:00Z" w16du:dateUtc="2025-03-27T14:37:00Z">
                  <w:rPr>
                    <w:rFonts w:ascii="Arial" w:hAnsi="Arial" w:cs="Arial"/>
                    <w:sz w:val="20"/>
                    <w:szCs w:val="20"/>
                    <w:highlight w:val="yellow"/>
                  </w:rPr>
                </w:rPrChange>
              </w:rPr>
              <w:t xml:space="preserve"> use, and </w:t>
            </w:r>
            <w:r w:rsidR="5931F5E0" w:rsidRPr="007A443A">
              <w:rPr>
                <w:rFonts w:ascii="Arial" w:hAnsi="Arial" w:cs="Arial"/>
                <w:sz w:val="20"/>
                <w:szCs w:val="20"/>
                <w:rPrChange w:id="15" w:author="Keil, Johannes (Stud. FPN)" w:date="2025-03-27T14:37:00Z" w16du:dateUtc="2025-03-27T14:37:00Z">
                  <w:rPr>
                    <w:rFonts w:ascii="Arial" w:hAnsi="Arial" w:cs="Arial"/>
                    <w:sz w:val="20"/>
                    <w:szCs w:val="20"/>
                    <w:highlight w:val="yellow"/>
                  </w:rPr>
                </w:rPrChange>
              </w:rPr>
              <w:t>m</w:t>
            </w:r>
            <w:r w:rsidR="0DB32426" w:rsidRPr="007A443A">
              <w:rPr>
                <w:rFonts w:ascii="Arial" w:hAnsi="Arial" w:cs="Arial"/>
                <w:sz w:val="20"/>
                <w:szCs w:val="20"/>
                <w:rPrChange w:id="16" w:author="Keil, Johannes (Stud. FPN)" w:date="2025-03-27T14:37:00Z" w16du:dateUtc="2025-03-27T14:37:00Z">
                  <w:rPr>
                    <w:rFonts w:ascii="Arial" w:hAnsi="Arial" w:cs="Arial"/>
                    <w:sz w:val="20"/>
                    <w:szCs w:val="20"/>
                    <w:highlight w:val="yellow"/>
                  </w:rPr>
                </w:rPrChange>
              </w:rPr>
              <w:t xml:space="preserve">ental </w:t>
            </w:r>
            <w:r w:rsidR="1D1EB0E7" w:rsidRPr="007A443A">
              <w:rPr>
                <w:rFonts w:ascii="Arial" w:hAnsi="Arial" w:cs="Arial"/>
                <w:sz w:val="20"/>
                <w:szCs w:val="20"/>
                <w:rPrChange w:id="17" w:author="Keil, Johannes (Stud. FPN)" w:date="2025-03-27T14:37:00Z" w16du:dateUtc="2025-03-27T14:37:00Z">
                  <w:rPr>
                    <w:rFonts w:ascii="Arial" w:hAnsi="Arial" w:cs="Arial"/>
                    <w:sz w:val="20"/>
                    <w:szCs w:val="20"/>
                    <w:highlight w:val="yellow"/>
                  </w:rPr>
                </w:rPrChange>
              </w:rPr>
              <w:t>S</w:t>
            </w:r>
            <w:r w:rsidR="0DB32426" w:rsidRPr="007A443A">
              <w:rPr>
                <w:rFonts w:ascii="Arial" w:hAnsi="Arial" w:cs="Arial"/>
                <w:sz w:val="20"/>
                <w:szCs w:val="20"/>
                <w:rPrChange w:id="18" w:author="Keil, Johannes (Stud. FPN)" w:date="2025-03-27T14:37:00Z" w16du:dateUtc="2025-03-27T14:37:00Z">
                  <w:rPr>
                    <w:rFonts w:ascii="Arial" w:hAnsi="Arial" w:cs="Arial"/>
                    <w:sz w:val="20"/>
                    <w:szCs w:val="20"/>
                    <w:highlight w:val="yellow"/>
                  </w:rPr>
                </w:rPrChange>
              </w:rPr>
              <w:t>elf-Imagery</w:t>
            </w:r>
            <w:r w:rsidR="006E4AD9" w:rsidRPr="007A443A">
              <w:rPr>
                <w:rFonts w:ascii="Arial" w:hAnsi="Arial" w:cs="Arial"/>
                <w:sz w:val="20"/>
                <w:szCs w:val="20"/>
                <w:rPrChange w:id="19" w:author="Keil, Johannes (Stud. FPN)" w:date="2025-03-27T14:37:00Z" w16du:dateUtc="2025-03-27T14:37:00Z">
                  <w:rPr>
                    <w:rFonts w:ascii="Arial" w:hAnsi="Arial" w:cs="Arial"/>
                    <w:sz w:val="20"/>
                    <w:szCs w:val="20"/>
                    <w:highlight w:val="yellow"/>
                  </w:rPr>
                </w:rPrChange>
              </w:rPr>
              <w:t>,</w:t>
            </w:r>
            <w:r w:rsidR="040C4191" w:rsidRPr="007A443A">
              <w:rPr>
                <w:rFonts w:ascii="Arial" w:hAnsi="Arial" w:cs="Arial"/>
                <w:sz w:val="20"/>
                <w:szCs w:val="20"/>
                <w:rPrChange w:id="20" w:author="Keil, Johannes (Stud. FPN)" w:date="2025-03-27T14:37:00Z" w16du:dateUtc="2025-03-27T14:37:00Z">
                  <w:rPr>
                    <w:rFonts w:ascii="Arial" w:hAnsi="Arial" w:cs="Arial"/>
                    <w:sz w:val="20"/>
                    <w:szCs w:val="20"/>
                    <w:highlight w:val="yellow"/>
                  </w:rPr>
                </w:rPrChange>
              </w:rPr>
              <w:t xml:space="preserve"> </w:t>
            </w:r>
            <w:r w:rsidR="20633AC1" w:rsidRPr="007A443A">
              <w:rPr>
                <w:rFonts w:ascii="Arial" w:hAnsi="Arial" w:cs="Arial"/>
                <w:sz w:val="20"/>
                <w:szCs w:val="20"/>
                <w:rPrChange w:id="21" w:author="Keil, Johannes (Stud. FPN)" w:date="2025-03-27T14:37:00Z" w16du:dateUtc="2025-03-27T14:37:00Z">
                  <w:rPr>
                    <w:rFonts w:ascii="Arial" w:hAnsi="Arial" w:cs="Arial"/>
                    <w:sz w:val="20"/>
                    <w:szCs w:val="20"/>
                    <w:highlight w:val="yellow"/>
                  </w:rPr>
                </w:rPrChange>
              </w:rPr>
              <w:t>reduce the resources available for external information</w:t>
            </w:r>
            <w:r w:rsidR="417AA963" w:rsidRPr="007A443A">
              <w:rPr>
                <w:rFonts w:ascii="Arial" w:hAnsi="Arial" w:cs="Arial"/>
                <w:sz w:val="20"/>
                <w:szCs w:val="20"/>
                <w:rPrChange w:id="22" w:author="Keil, Johannes (Stud. FPN)" w:date="2025-03-27T14:37:00Z" w16du:dateUtc="2025-03-27T14:37:00Z">
                  <w:rPr>
                    <w:rFonts w:ascii="Arial" w:hAnsi="Arial" w:cs="Arial"/>
                    <w:sz w:val="20"/>
                    <w:szCs w:val="20"/>
                    <w:highlight w:val="yellow"/>
                  </w:rPr>
                </w:rPrChange>
              </w:rPr>
              <w:t xml:space="preserve"> (Clark and Wells, 1995)</w:t>
            </w:r>
            <w:r w:rsidR="5AA032C3" w:rsidRPr="007A443A">
              <w:rPr>
                <w:rFonts w:ascii="Arial" w:hAnsi="Arial" w:cs="Arial"/>
                <w:sz w:val="20"/>
                <w:szCs w:val="20"/>
                <w:rPrChange w:id="23" w:author="Keil, Johannes (Stud. FPN)" w:date="2025-03-27T14:37:00Z" w16du:dateUtc="2025-03-27T14:37:00Z">
                  <w:rPr>
                    <w:rFonts w:ascii="Arial" w:hAnsi="Arial" w:cs="Arial"/>
                    <w:sz w:val="20"/>
                    <w:szCs w:val="20"/>
                    <w:highlight w:val="yellow"/>
                  </w:rPr>
                </w:rPrChange>
              </w:rPr>
              <w:t>. They therefore</w:t>
            </w:r>
            <w:r w:rsidR="06676DB2" w:rsidRPr="007A443A">
              <w:rPr>
                <w:rFonts w:ascii="Arial" w:hAnsi="Arial" w:cs="Arial"/>
                <w:sz w:val="20"/>
                <w:szCs w:val="20"/>
                <w:rPrChange w:id="24" w:author="Keil, Johannes (Stud. FPN)" w:date="2025-03-27T14:37:00Z" w16du:dateUtc="2025-03-27T14:37:00Z">
                  <w:rPr>
                    <w:rFonts w:ascii="Arial" w:hAnsi="Arial" w:cs="Arial"/>
                    <w:sz w:val="20"/>
                    <w:szCs w:val="20"/>
                    <w:highlight w:val="yellow"/>
                  </w:rPr>
                </w:rPrChange>
              </w:rPr>
              <w:t xml:space="preserve"> may prevent social surprises from producing learning.</w:t>
            </w:r>
            <w:r w:rsidR="06676DB2" w:rsidRPr="007A443A">
              <w:rPr>
                <w:rFonts w:ascii="Arial" w:hAnsi="Arial" w:cs="Arial"/>
                <w:sz w:val="20"/>
                <w:szCs w:val="20"/>
              </w:rPr>
              <w:t xml:space="preserve"> </w:t>
            </w:r>
            <w:r w:rsidRPr="007A443A">
              <w:rPr>
                <w:rFonts w:ascii="Arial" w:hAnsi="Arial" w:cs="Arial"/>
                <w:sz w:val="20"/>
                <w:szCs w:val="20"/>
              </w:rPr>
              <w:t xml:space="preserve">We will examine </w:t>
            </w:r>
            <w:r w:rsidRPr="007A443A">
              <w:rPr>
                <w:rFonts w:ascii="Arial" w:hAnsi="Arial" w:cs="Arial"/>
                <w:sz w:val="20"/>
                <w:szCs w:val="20"/>
                <w:rPrChange w:id="25" w:author="Keil, Johannes (Stud. FPN)" w:date="2025-03-27T14:37:00Z" w16du:dateUtc="2025-03-27T14:37:00Z">
                  <w:rPr>
                    <w:rFonts w:ascii="Arial" w:hAnsi="Arial" w:cs="Arial"/>
                    <w:sz w:val="20"/>
                    <w:szCs w:val="20"/>
                    <w:highlight w:val="yellow"/>
                  </w:rPr>
                </w:rPrChange>
              </w:rPr>
              <w:t>th</w:t>
            </w:r>
            <w:r w:rsidR="4E5375D8" w:rsidRPr="007A443A">
              <w:rPr>
                <w:rFonts w:ascii="Arial" w:hAnsi="Arial" w:cs="Arial"/>
                <w:sz w:val="20"/>
                <w:szCs w:val="20"/>
                <w:rPrChange w:id="26" w:author="Keil, Johannes (Stud. FPN)" w:date="2025-03-27T14:37:00Z" w16du:dateUtc="2025-03-27T14:37:00Z">
                  <w:rPr>
                    <w:rFonts w:ascii="Arial" w:hAnsi="Arial" w:cs="Arial"/>
                    <w:sz w:val="20"/>
                    <w:szCs w:val="20"/>
                    <w:highlight w:val="yellow"/>
                  </w:rPr>
                </w:rPrChange>
              </w:rPr>
              <w:t>ese</w:t>
            </w:r>
            <w:r w:rsidRPr="007A443A">
              <w:rPr>
                <w:rFonts w:ascii="Arial" w:hAnsi="Arial" w:cs="Arial"/>
                <w:sz w:val="20"/>
                <w:szCs w:val="20"/>
                <w:rPrChange w:id="27" w:author="Keil, Johannes (Stud. FPN)" w:date="2025-03-27T14:37:00Z" w16du:dateUtc="2025-03-27T14:37:00Z">
                  <w:rPr>
                    <w:rFonts w:ascii="Arial" w:hAnsi="Arial" w:cs="Arial"/>
                    <w:sz w:val="20"/>
                    <w:szCs w:val="20"/>
                    <w:highlight w:val="yellow"/>
                  </w:rPr>
                </w:rPrChange>
              </w:rPr>
              <w:t xml:space="preserve"> idea</w:t>
            </w:r>
            <w:r w:rsidR="037D1E0E" w:rsidRPr="007A443A">
              <w:rPr>
                <w:rFonts w:ascii="Arial" w:hAnsi="Arial" w:cs="Arial"/>
                <w:sz w:val="20"/>
                <w:szCs w:val="20"/>
                <w:rPrChange w:id="28" w:author="Keil, Johannes (Stud. FPN)" w:date="2025-03-27T14:37:00Z" w16du:dateUtc="2025-03-27T14:37:00Z">
                  <w:rPr>
                    <w:rFonts w:ascii="Arial" w:hAnsi="Arial" w:cs="Arial"/>
                    <w:sz w:val="20"/>
                    <w:szCs w:val="20"/>
                    <w:highlight w:val="yellow"/>
                  </w:rPr>
                </w:rPrChange>
              </w:rPr>
              <w:t>s</w:t>
            </w:r>
            <w:r w:rsidRPr="007A443A">
              <w:rPr>
                <w:rFonts w:ascii="Arial" w:hAnsi="Arial" w:cs="Arial"/>
                <w:sz w:val="20"/>
                <w:szCs w:val="20"/>
              </w:rPr>
              <w:t xml:space="preserve"> using </w:t>
            </w:r>
            <w:r w:rsidR="798DF8C2" w:rsidRPr="007A443A">
              <w:rPr>
                <w:rFonts w:ascii="Arial" w:hAnsi="Arial" w:cs="Arial"/>
                <w:sz w:val="20"/>
                <w:szCs w:val="20"/>
                <w:rPrChange w:id="29" w:author="Keil, Johannes (Stud. FPN)" w:date="2025-03-27T14:37:00Z" w16du:dateUtc="2025-03-27T14:37:00Z">
                  <w:rPr>
                    <w:rFonts w:ascii="Arial" w:hAnsi="Arial" w:cs="Arial"/>
                    <w:sz w:val="20"/>
                    <w:szCs w:val="20"/>
                    <w:highlight w:val="yellow"/>
                  </w:rPr>
                </w:rPrChange>
              </w:rPr>
              <w:t>both qualitative and</w:t>
            </w:r>
            <w:r w:rsidRPr="007A443A">
              <w:rPr>
                <w:rFonts w:ascii="Arial" w:hAnsi="Arial" w:cs="Arial"/>
                <w:sz w:val="20"/>
                <w:szCs w:val="20"/>
              </w:rPr>
              <w:t xml:space="preserve"> experimental set up that emulates short social interactions with an avatar</w:t>
            </w:r>
            <w:r w:rsidR="51C24E99" w:rsidRPr="007A443A">
              <w:rPr>
                <w:rFonts w:ascii="Arial" w:hAnsi="Arial" w:cs="Arial"/>
                <w:sz w:val="20"/>
                <w:szCs w:val="20"/>
              </w:rPr>
              <w:t xml:space="preserve"> </w:t>
            </w:r>
            <w:r w:rsidR="51C24E99" w:rsidRPr="007A443A">
              <w:rPr>
                <w:rFonts w:ascii="Arial" w:hAnsi="Arial" w:cs="Arial"/>
                <w:sz w:val="20"/>
                <w:szCs w:val="20"/>
                <w:rPrChange w:id="30" w:author="Keil, Johannes (Stud. FPN)" w:date="2025-03-27T14:37:00Z" w16du:dateUtc="2025-03-27T14:37:00Z">
                  <w:rPr>
                    <w:rFonts w:ascii="Arial" w:hAnsi="Arial" w:cs="Arial"/>
                    <w:sz w:val="20"/>
                    <w:szCs w:val="20"/>
                    <w:highlight w:val="yellow"/>
                  </w:rPr>
                </w:rPrChange>
              </w:rPr>
              <w:t>or matched conversation partner</w:t>
            </w:r>
            <w:r w:rsidRPr="007A443A">
              <w:rPr>
                <w:rFonts w:ascii="Arial" w:hAnsi="Arial" w:cs="Arial"/>
                <w:sz w:val="20"/>
                <w:szCs w:val="20"/>
              </w:rPr>
              <w:t xml:space="preserve"> (these will range from neutral interactions to positive interactions, and will not involve deception). </w:t>
            </w:r>
            <w:r w:rsidR="6626EE41" w:rsidRPr="007A443A">
              <w:rPr>
                <w:rFonts w:ascii="Arial" w:hAnsi="Arial" w:cs="Arial"/>
                <w:sz w:val="20"/>
                <w:szCs w:val="20"/>
                <w:rPrChange w:id="31" w:author="Keil, Johannes (Stud. FPN)" w:date="2025-03-27T14:37:00Z" w16du:dateUtc="2025-03-27T14:37:00Z">
                  <w:rPr>
                    <w:rFonts w:ascii="Arial" w:hAnsi="Arial" w:cs="Arial"/>
                    <w:sz w:val="20"/>
                    <w:szCs w:val="20"/>
                    <w:highlight w:val="yellow"/>
                  </w:rPr>
                </w:rPrChange>
              </w:rPr>
              <w:t>Some i</w:t>
            </w:r>
            <w:r w:rsidR="0D5CFB2F" w:rsidRPr="007A443A">
              <w:rPr>
                <w:rFonts w:ascii="Arial" w:hAnsi="Arial" w:cs="Arial"/>
                <w:sz w:val="20"/>
                <w:szCs w:val="20"/>
                <w:rPrChange w:id="32" w:author="Keil, Johannes (Stud. FPN)" w:date="2025-03-27T14:37:00Z" w16du:dateUtc="2025-03-27T14:37:00Z">
                  <w:rPr>
                    <w:rFonts w:ascii="Arial" w:hAnsi="Arial" w:cs="Arial"/>
                    <w:sz w:val="20"/>
                    <w:szCs w:val="20"/>
                    <w:highlight w:val="yellow"/>
                  </w:rPr>
                </w:rPrChange>
              </w:rPr>
              <w:t>nteractions</w:t>
            </w:r>
            <w:r w:rsidR="4256010D" w:rsidRPr="007A443A">
              <w:rPr>
                <w:rFonts w:ascii="Arial" w:hAnsi="Arial" w:cs="Arial"/>
                <w:sz w:val="20"/>
                <w:szCs w:val="20"/>
                <w:rPrChange w:id="33" w:author="Keil, Johannes (Stud. FPN)" w:date="2025-03-27T14:37:00Z" w16du:dateUtc="2025-03-27T14:37:00Z">
                  <w:rPr>
                    <w:rFonts w:ascii="Arial" w:hAnsi="Arial" w:cs="Arial"/>
                    <w:sz w:val="20"/>
                    <w:szCs w:val="20"/>
                    <w:highlight w:val="yellow"/>
                  </w:rPr>
                </w:rPrChange>
              </w:rPr>
              <w:t xml:space="preserve"> will take place with and without </w:t>
            </w:r>
            <w:r w:rsidR="7246F07E" w:rsidRPr="007A443A">
              <w:rPr>
                <w:rFonts w:ascii="Arial" w:hAnsi="Arial" w:cs="Arial"/>
                <w:sz w:val="20"/>
                <w:szCs w:val="20"/>
                <w:rPrChange w:id="34" w:author="Keil, Johannes (Stud. FPN)" w:date="2025-03-27T14:37:00Z" w16du:dateUtc="2025-03-27T14:37:00Z">
                  <w:rPr>
                    <w:rFonts w:ascii="Arial" w:hAnsi="Arial" w:cs="Arial"/>
                    <w:sz w:val="20"/>
                    <w:szCs w:val="20"/>
                    <w:highlight w:val="yellow"/>
                  </w:rPr>
                </w:rPrChange>
              </w:rPr>
              <w:t xml:space="preserve">instructions to engage in </w:t>
            </w:r>
            <w:r w:rsidR="4256010D" w:rsidRPr="007A443A">
              <w:rPr>
                <w:rFonts w:ascii="Arial" w:hAnsi="Arial" w:cs="Arial"/>
                <w:sz w:val="20"/>
                <w:szCs w:val="20"/>
                <w:rPrChange w:id="35" w:author="Keil, Johannes (Stud. FPN)" w:date="2025-03-27T14:37:00Z" w16du:dateUtc="2025-03-27T14:37:00Z">
                  <w:rPr>
                    <w:rFonts w:ascii="Arial" w:hAnsi="Arial" w:cs="Arial"/>
                    <w:sz w:val="20"/>
                    <w:szCs w:val="20"/>
                    <w:highlight w:val="yellow"/>
                  </w:rPr>
                </w:rPrChange>
              </w:rPr>
              <w:t>self-processing</w:t>
            </w:r>
            <w:r w:rsidR="3E16502E" w:rsidRPr="007A443A">
              <w:rPr>
                <w:rFonts w:ascii="Arial" w:hAnsi="Arial" w:cs="Arial"/>
                <w:sz w:val="20"/>
                <w:szCs w:val="20"/>
                <w:rPrChange w:id="36" w:author="Keil, Johannes (Stud. FPN)" w:date="2025-03-27T14:37:00Z" w16du:dateUtc="2025-03-27T14:37:00Z">
                  <w:rPr>
                    <w:rFonts w:ascii="Arial" w:hAnsi="Arial" w:cs="Arial"/>
                    <w:sz w:val="20"/>
                    <w:szCs w:val="20"/>
                    <w:highlight w:val="yellow"/>
                  </w:rPr>
                </w:rPrChange>
              </w:rPr>
              <w:t>.</w:t>
            </w:r>
            <w:r w:rsidR="25F77309" w:rsidRPr="007A443A">
              <w:rPr>
                <w:rFonts w:ascii="Arial" w:hAnsi="Arial" w:cs="Arial"/>
                <w:sz w:val="20"/>
                <w:szCs w:val="20"/>
                <w:rPrChange w:id="37" w:author="Keil, Johannes (Stud. FPN)" w:date="2025-03-27T14:37:00Z" w16du:dateUtc="2025-03-27T14:37:00Z">
                  <w:rPr>
                    <w:rFonts w:ascii="Arial" w:hAnsi="Arial" w:cs="Arial"/>
                    <w:sz w:val="20"/>
                    <w:szCs w:val="20"/>
                    <w:highlight w:val="yellow"/>
                  </w:rPr>
                </w:rPrChange>
              </w:rPr>
              <w:t xml:space="preserve"> </w:t>
            </w:r>
            <w:r w:rsidRPr="007A443A">
              <w:rPr>
                <w:rFonts w:ascii="Arial" w:hAnsi="Arial" w:cs="Arial"/>
                <w:sz w:val="20"/>
                <w:szCs w:val="20"/>
              </w:rPr>
              <w:t>We will examine this in young people who score high on symptoms of social anxiety, but also explore how this compares to other young people</w:t>
            </w:r>
            <w:r w:rsidR="1A33D99E" w:rsidRPr="007A443A">
              <w:rPr>
                <w:rFonts w:ascii="Arial" w:hAnsi="Arial" w:cs="Arial"/>
                <w:sz w:val="20"/>
                <w:szCs w:val="20"/>
              </w:rPr>
              <w:t xml:space="preserve"> and older adults</w:t>
            </w:r>
            <w:r w:rsidRPr="007A443A">
              <w:rPr>
                <w:rFonts w:ascii="Arial" w:hAnsi="Arial" w:cs="Arial"/>
                <w:sz w:val="20"/>
                <w:szCs w:val="20"/>
              </w:rPr>
              <w:t>. Our second hypothesis is therefore, that positive social surprises, i.e. outcomes that are better than expected (as opposed to positive outcomes as such), underlie improvements in momentary emotional states.</w:t>
            </w:r>
            <w:r w:rsidR="21100E7F" w:rsidRPr="007A443A">
              <w:rPr>
                <w:rFonts w:ascii="Arial" w:hAnsi="Arial" w:cs="Arial"/>
                <w:sz w:val="20"/>
                <w:szCs w:val="20"/>
              </w:rPr>
              <w:t xml:space="preserve"> </w:t>
            </w:r>
            <w:r w:rsidR="21100E7F" w:rsidRPr="007A443A">
              <w:rPr>
                <w:rFonts w:ascii="Arial" w:hAnsi="Arial" w:cs="Arial"/>
                <w:sz w:val="20"/>
                <w:szCs w:val="20"/>
                <w:rPrChange w:id="38" w:author="Keil, Johannes (Stud. FPN)" w:date="2025-03-27T14:37:00Z" w16du:dateUtc="2025-03-27T14:37:00Z">
                  <w:rPr>
                    <w:rFonts w:ascii="Arial" w:hAnsi="Arial" w:cs="Arial"/>
                    <w:sz w:val="20"/>
                    <w:szCs w:val="20"/>
                    <w:highlight w:val="yellow"/>
                  </w:rPr>
                </w:rPrChange>
              </w:rPr>
              <w:t>Furthermore, engaging in self-processing may act as a barrier to these hypothesised beneficial effects of social surprises</w:t>
            </w:r>
            <w:r w:rsidR="5D5BFFBC" w:rsidRPr="007A443A">
              <w:rPr>
                <w:rFonts w:ascii="Arial" w:hAnsi="Arial" w:cs="Arial"/>
                <w:sz w:val="20"/>
                <w:szCs w:val="20"/>
                <w:rPrChange w:id="39" w:author="Keil, Johannes (Stud. FPN)" w:date="2025-03-27T14:37:00Z" w16du:dateUtc="2025-03-27T14:37:00Z">
                  <w:rPr>
                    <w:rFonts w:ascii="Arial" w:hAnsi="Arial" w:cs="Arial"/>
                    <w:sz w:val="20"/>
                    <w:szCs w:val="20"/>
                    <w:highlight w:val="yellow"/>
                  </w:rPr>
                </w:rPrChange>
              </w:rPr>
              <w:t>, and reducing self-processing may independently improve momentary emotional states</w:t>
            </w:r>
            <w:r w:rsidR="21100E7F" w:rsidRPr="007A443A">
              <w:rPr>
                <w:rFonts w:ascii="Arial" w:hAnsi="Arial" w:cs="Arial"/>
                <w:sz w:val="20"/>
                <w:szCs w:val="20"/>
                <w:rPrChange w:id="40" w:author="Keil, Johannes (Stud. FPN)" w:date="2025-03-27T14:37:00Z" w16du:dateUtc="2025-03-27T14:37:00Z">
                  <w:rPr>
                    <w:rFonts w:ascii="Arial" w:hAnsi="Arial" w:cs="Arial"/>
                    <w:sz w:val="20"/>
                    <w:szCs w:val="20"/>
                    <w:highlight w:val="yellow"/>
                  </w:rPr>
                </w:rPrChange>
              </w:rPr>
              <w:t>.</w:t>
            </w:r>
          </w:p>
          <w:p w14:paraId="08AA0429" w14:textId="77777777" w:rsidR="00E84561" w:rsidRPr="007A443A" w:rsidRDefault="241DEA88" w:rsidP="090280F7">
            <w:pPr>
              <w:spacing w:before="240" w:after="240"/>
              <w:jc w:val="both"/>
              <w:rPr>
                <w:ins w:id="41" w:author="Keil, Johannes (Stud. FPN)" w:date="2025-03-27T11:40:00Z" w16du:dateUtc="2025-03-27T11:40:00Z"/>
                <w:rFonts w:cs="Arial"/>
              </w:rPr>
            </w:pPr>
            <w:r w:rsidRPr="090280F7">
              <w:rPr>
                <w:rFonts w:cs="Arial"/>
              </w:rPr>
              <w:t xml:space="preserve">Additionally, </w:t>
            </w:r>
            <w:r w:rsidR="4BD4D69D" w:rsidRPr="090280F7">
              <w:rPr>
                <w:rFonts w:cs="Arial"/>
              </w:rPr>
              <w:t>we would like to collect data</w:t>
            </w:r>
            <w:r w:rsidR="0384DB1D" w:rsidRPr="090280F7">
              <w:rPr>
                <w:rFonts w:cs="Arial"/>
              </w:rPr>
              <w:t xml:space="preserve"> on how state and time-of-day, in particular</w:t>
            </w:r>
            <w:r w:rsidR="4BD4D69D" w:rsidRPr="090280F7">
              <w:rPr>
                <w:rFonts w:cs="Arial"/>
              </w:rPr>
              <w:t xml:space="preserve"> feelings of hunger</w:t>
            </w:r>
            <w:r w:rsidR="0384DB1D" w:rsidRPr="090280F7">
              <w:rPr>
                <w:rFonts w:cs="Arial"/>
              </w:rPr>
              <w:t>, may</w:t>
            </w:r>
            <w:r w:rsidR="4BD4D69D" w:rsidRPr="090280F7">
              <w:rPr>
                <w:rFonts w:cs="Arial"/>
              </w:rPr>
              <w:t xml:space="preserve"> </w:t>
            </w:r>
            <w:r w:rsidR="3E0FE3A9" w:rsidRPr="090280F7">
              <w:rPr>
                <w:rFonts w:cs="Arial"/>
              </w:rPr>
              <w:t>a</w:t>
            </w:r>
            <w:r w:rsidR="4BD4D69D" w:rsidRPr="090280F7">
              <w:rPr>
                <w:rFonts w:cs="Arial"/>
              </w:rPr>
              <w:t xml:space="preserve">ffect mood, as </w:t>
            </w:r>
            <w:r w:rsidR="0384DB1D" w:rsidRPr="090280F7">
              <w:rPr>
                <w:rFonts w:cs="Arial"/>
              </w:rPr>
              <w:t>such</w:t>
            </w:r>
            <w:r w:rsidR="4BD4D69D" w:rsidRPr="090280F7">
              <w:rPr>
                <w:rFonts w:cs="Arial"/>
              </w:rPr>
              <w:t xml:space="preserve"> bodily state</w:t>
            </w:r>
            <w:r w:rsidR="0384DB1D" w:rsidRPr="090280F7">
              <w:rPr>
                <w:rFonts w:cs="Arial"/>
              </w:rPr>
              <w:t>s</w:t>
            </w:r>
            <w:r w:rsidR="4BD4D69D" w:rsidRPr="090280F7">
              <w:rPr>
                <w:rFonts w:cs="Arial"/>
              </w:rPr>
              <w:t xml:space="preserve"> which can potentially explain some mood dysregulation. To do this we want to develop a questionnaire about how people experience hunger </w:t>
            </w:r>
            <w:r w:rsidR="3E0FE3A9" w:rsidRPr="090280F7">
              <w:rPr>
                <w:rFonts w:cs="Arial"/>
              </w:rPr>
              <w:t>a</w:t>
            </w:r>
            <w:r w:rsidR="4BD4D69D" w:rsidRPr="090280F7">
              <w:rPr>
                <w:rFonts w:cs="Arial"/>
              </w:rPr>
              <w:t xml:space="preserve">ffecting their emotions. </w:t>
            </w:r>
            <w:r w:rsidRPr="090280F7">
              <w:rPr>
                <w:rFonts w:cs="Arial"/>
              </w:rPr>
              <w:t xml:space="preserve">The colloquial term “hanger” describes the phenomenon of hunger leading to </w:t>
            </w:r>
            <w:r w:rsidRPr="007A443A">
              <w:rPr>
                <w:rFonts w:cs="Arial"/>
              </w:rPr>
              <w:t>increased feelings of anger (Swami et al. 2022; Ackermans et al. 2022) or irritability [defined as proneness to anger; Leibenluft et al. (2024)]. Little attention has been paid to how bodily signals, in particular those of hunger and satiety impact on mood regulation. This is surprising given the obvious clinical relevance of such questions for psychopathologies where eating is deployed as a means of mood regulation.</w:t>
            </w:r>
            <w:r w:rsidR="4BD4D69D" w:rsidRPr="007A443A">
              <w:rPr>
                <w:rFonts w:cs="Arial"/>
              </w:rPr>
              <w:t xml:space="preserve"> A questionnaire on hunger-induced mood changes will be valuable to identify which people are at risk for mood dysregulation and may benefit from intervention.</w:t>
            </w:r>
          </w:p>
          <w:p w14:paraId="56BFF922" w14:textId="78F538D8" w:rsidR="00E4611B" w:rsidRPr="0025706A" w:rsidRDefault="00E4611B" w:rsidP="00E4611B">
            <w:pPr>
              <w:spacing w:before="240" w:after="240"/>
              <w:jc w:val="both"/>
              <w:rPr>
                <w:rFonts w:cs="Arial"/>
              </w:rPr>
            </w:pPr>
            <w:ins w:id="42" w:author="Keil, Johannes (Stud. FPN)" w:date="2025-03-27T11:40:00Z" w16du:dateUtc="2025-03-27T11:40:00Z">
              <w:r w:rsidRPr="007A443A">
                <w:rPr>
                  <w:rFonts w:cs="Arial"/>
                </w:rPr>
                <w:t xml:space="preserve">Also, </w:t>
              </w:r>
            </w:ins>
            <w:ins w:id="43" w:author="Keil, Johannes (Stud. FPN)" w:date="2025-04-01T11:47:00Z" w16du:dateUtc="2025-04-01T10:47:00Z">
              <w:r w:rsidR="002B56DA">
                <w:rPr>
                  <w:rFonts w:cs="Arial"/>
                </w:rPr>
                <w:t>to help direct knowle</w:t>
              </w:r>
            </w:ins>
            <w:ins w:id="44" w:author="Keil, Johannes (Stud. FPN)" w:date="2025-04-01T11:48:00Z" w16du:dateUtc="2025-04-01T10:48:00Z">
              <w:r w:rsidR="002B56DA">
                <w:rPr>
                  <w:rFonts w:cs="Arial"/>
                </w:rPr>
                <w:t>dge utilisation of this project, we wanted to ask about participants’ preferences for emotional experiences and symptoms of anxiety/low mood they would like to change</w:t>
              </w:r>
            </w:ins>
            <w:ins w:id="45" w:author="Keil, Johannes (Stud. FPN)" w:date="2025-03-27T11:47:00Z" w16du:dateUtc="2025-03-27T11:47:00Z">
              <w:r w:rsidRPr="007A443A">
                <w:rPr>
                  <w:rFonts w:cs="Arial"/>
                </w:rPr>
                <w:t>.</w:t>
              </w:r>
            </w:ins>
            <w:ins w:id="46" w:author="Keil, Johannes (Stud. FPN)" w:date="2025-03-27T11:48:00Z" w16du:dateUtc="2025-03-27T11:48:00Z">
              <w:r w:rsidRPr="007A443A">
                <w:rPr>
                  <w:rFonts w:cs="Arial"/>
                </w:rPr>
                <w:t xml:space="preserve"> While</w:t>
              </w:r>
            </w:ins>
            <w:ins w:id="47" w:author="Keil, Johannes (Stud. FPN)" w:date="2025-03-27T11:49:00Z" w16du:dateUtc="2025-03-27T11:49:00Z">
              <w:r w:rsidRPr="007A443A">
                <w:rPr>
                  <w:rFonts w:cs="Arial"/>
                </w:rPr>
                <w:t xml:space="preserve"> experiences such as social anxiet</w:t>
              </w:r>
            </w:ins>
            <w:ins w:id="48" w:author="Keil, Johannes (Stud. FPN)" w:date="2025-04-01T11:48:00Z" w16du:dateUtc="2025-04-01T10:48:00Z">
              <w:r w:rsidR="002B56DA">
                <w:rPr>
                  <w:rFonts w:cs="Arial"/>
                </w:rPr>
                <w:t>y</w:t>
              </w:r>
            </w:ins>
            <w:ins w:id="49" w:author="Keil, Johannes (Stud. FPN)" w:date="2025-04-01T11:49:00Z" w16du:dateUtc="2025-04-01T10:49:00Z">
              <w:r w:rsidR="002B56DA">
                <w:rPr>
                  <w:rFonts w:cs="Arial"/>
                </w:rPr>
                <w:t>, boredom or hunger</w:t>
              </w:r>
            </w:ins>
            <w:ins w:id="50" w:author="Keil, Johannes (Stud. FPN)" w:date="2025-03-27T11:49:00Z" w16du:dateUtc="2025-03-27T11:49:00Z">
              <w:r w:rsidRPr="007A443A">
                <w:rPr>
                  <w:rFonts w:cs="Arial"/>
                </w:rPr>
                <w:t xml:space="preserve"> are characterised by negative emotion (e.g., anxiety, low mood</w:t>
              </w:r>
            </w:ins>
            <w:ins w:id="51" w:author="Keil, Johannes (Stud. FPN)" w:date="2025-04-01T11:49:00Z" w16du:dateUtc="2025-04-01T10:49:00Z">
              <w:r w:rsidR="002B56DA">
                <w:rPr>
                  <w:rFonts w:cs="Arial"/>
                </w:rPr>
                <w:t>, irritability</w:t>
              </w:r>
            </w:ins>
            <w:ins w:id="52" w:author="Keil, Johannes (Stud. FPN)" w:date="2025-03-27T11:49:00Z" w16du:dateUtc="2025-03-27T11:49:00Z">
              <w:r w:rsidRPr="007A443A">
                <w:rPr>
                  <w:rFonts w:cs="Arial"/>
                </w:rPr>
                <w:t xml:space="preserve">), people may not necessarily view </w:t>
              </w:r>
            </w:ins>
            <w:ins w:id="53" w:author="Keil, Johannes (Stud. FPN)" w:date="2025-04-01T11:49:00Z" w16du:dateUtc="2025-04-01T10:49:00Z">
              <w:r w:rsidR="002B56DA">
                <w:rPr>
                  <w:rFonts w:cs="Arial"/>
                </w:rPr>
                <w:t>these emotions</w:t>
              </w:r>
            </w:ins>
            <w:ins w:id="54" w:author="Keil, Johannes (Stud. FPN)" w:date="2025-03-27T11:49:00Z" w16du:dateUtc="2025-03-27T11:49:00Z">
              <w:r w:rsidRPr="007A443A">
                <w:rPr>
                  <w:rFonts w:cs="Arial"/>
                </w:rPr>
                <w:t xml:space="preserve"> as problematic. </w:t>
              </w:r>
            </w:ins>
            <w:ins w:id="55" w:author="Keil, Johannes (Stud. FPN)" w:date="2025-04-01T11:49:00Z" w16du:dateUtc="2025-04-01T10:49:00Z">
              <w:r w:rsidR="002B56DA">
                <w:rPr>
                  <w:rFonts w:cs="Arial"/>
                </w:rPr>
                <w:t>For example, p</w:t>
              </w:r>
            </w:ins>
            <w:ins w:id="56" w:author="Keil, Johannes (Stud. FPN)" w:date="2025-03-27T11:49:00Z" w16du:dateUtc="2025-03-27T11:49:00Z">
              <w:r w:rsidRPr="007A443A">
                <w:rPr>
                  <w:rFonts w:cs="Arial"/>
                </w:rPr>
                <w:t>eople who believe that anxiety is helpful may choos</w:t>
              </w:r>
            </w:ins>
            <w:ins w:id="57" w:author="Keil, Johannes (Stud. FPN)" w:date="2025-03-27T11:50:00Z" w16du:dateUtc="2025-03-27T11:50:00Z">
              <w:r w:rsidRPr="007A443A">
                <w:rPr>
                  <w:rFonts w:cs="Arial"/>
                </w:rPr>
                <w:t>e to intensify their anxiety (</w:t>
              </w:r>
            </w:ins>
            <w:ins w:id="58" w:author="Keil, Johannes (Stud. FPN)" w:date="2025-03-27T11:54:00Z" w16du:dateUtc="2025-03-27T11:54:00Z">
              <w:r w:rsidRPr="007A443A">
                <w:rPr>
                  <w:rFonts w:cs="Arial"/>
                </w:rPr>
                <w:t>Tamir et al., 2012</w:t>
              </w:r>
            </w:ins>
            <w:ins w:id="59" w:author="Keil, Johannes (Stud. FPN)" w:date="2025-03-27T11:50:00Z" w16du:dateUtc="2025-03-27T11:50:00Z">
              <w:r w:rsidRPr="007A443A">
                <w:rPr>
                  <w:rFonts w:cs="Arial"/>
                </w:rPr>
                <w:t xml:space="preserve">), and people with anxiety report a higher preference to be anxious, which in turn </w:t>
              </w:r>
            </w:ins>
            <w:ins w:id="60" w:author="Keil, Johannes (Stud. FPN)" w:date="2025-03-27T11:54:00Z" w16du:dateUtc="2025-03-27T11:54:00Z">
              <w:r w:rsidRPr="007A443A">
                <w:rPr>
                  <w:rFonts w:cs="Arial"/>
                </w:rPr>
                <w:t>may lead to</w:t>
              </w:r>
            </w:ins>
            <w:ins w:id="61" w:author="Keil, Johannes (Stud. FPN)" w:date="2025-03-27T11:50:00Z" w16du:dateUtc="2025-03-27T11:50:00Z">
              <w:r w:rsidRPr="007A443A">
                <w:rPr>
                  <w:rFonts w:cs="Arial"/>
                </w:rPr>
                <w:t xml:space="preserve"> more reported anxiety (Vanderlind et al., 2022).</w:t>
              </w:r>
            </w:ins>
            <w:ins w:id="62" w:author="Keil, Johannes (Stud. FPN)" w:date="2025-03-27T11:51:00Z" w16du:dateUtc="2025-03-27T11:51:00Z">
              <w:r w:rsidRPr="007A443A">
                <w:rPr>
                  <w:rFonts w:cs="Arial"/>
                </w:rPr>
                <w:t xml:space="preserve"> </w:t>
              </w:r>
            </w:ins>
            <w:ins w:id="63" w:author="Keil, Johannes (Stud. FPN)" w:date="2025-03-27T11:55:00Z" w16du:dateUtc="2025-03-27T11:55:00Z">
              <w:r>
                <w:rPr>
                  <w:rFonts w:cs="Arial"/>
                </w:rPr>
                <w:t>Our project aims to take seriously those preferences</w:t>
              </w:r>
            </w:ins>
            <w:ins w:id="64" w:author="Keil, Johannes (Stud. FPN)" w:date="2025-04-01T11:49:00Z" w16du:dateUtc="2025-04-01T10:49:00Z">
              <w:r w:rsidR="002B56DA">
                <w:rPr>
                  <w:rFonts w:cs="Arial"/>
                </w:rPr>
                <w:t xml:space="preserve">, so we can </w:t>
              </w:r>
            </w:ins>
            <w:ins w:id="65" w:author="Keil, Johannes (Stud. FPN)" w:date="2025-03-27T11:52:00Z" w16du:dateUtc="2025-03-27T11:52:00Z">
              <w:r>
                <w:rPr>
                  <w:rFonts w:cs="Arial"/>
                </w:rPr>
                <w:t>effectively use the knowledge we gather on social emotion</w:t>
              </w:r>
            </w:ins>
            <w:ins w:id="66" w:author="Keil, Johannes (Stud. FPN)" w:date="2025-03-31T15:48:00Z" w16du:dateUtc="2025-03-31T14:48:00Z">
              <w:r w:rsidR="003C0FC1">
                <w:rPr>
                  <w:rFonts w:cs="Arial"/>
                </w:rPr>
                <w:t>.</w:t>
              </w:r>
            </w:ins>
            <w:ins w:id="67" w:author="Keil, Johannes (Stud. FPN)" w:date="2025-04-01T11:49:00Z" w16du:dateUtc="2025-04-01T10:49:00Z">
              <w:r w:rsidR="002B56DA">
                <w:rPr>
                  <w:rFonts w:cs="Arial"/>
                </w:rPr>
                <w:t xml:space="preserve"> </w:t>
              </w:r>
            </w:ins>
            <w:ins w:id="68" w:author="Keil, Johannes (Stud. FPN)" w:date="2025-03-31T15:48:00Z" w16du:dateUtc="2025-03-31T14:48:00Z">
              <w:r w:rsidR="003C0FC1">
                <w:rPr>
                  <w:rFonts w:cs="Arial"/>
                </w:rPr>
                <w:t xml:space="preserve">Thus, alongside the social emotion tasks, we </w:t>
              </w:r>
            </w:ins>
            <w:ins w:id="69" w:author="Keil, Johannes (Stud. FPN)" w:date="2025-03-27T11:52:00Z" w16du:dateUtc="2025-03-27T11:52:00Z">
              <w:r>
                <w:rPr>
                  <w:rFonts w:cs="Arial"/>
                </w:rPr>
                <w:t xml:space="preserve">would like to understand what symptoms of anxiety/depression </w:t>
              </w:r>
            </w:ins>
            <w:ins w:id="70" w:author="Keil, Johannes (Stud. FPN)" w:date="2025-03-27T11:53:00Z" w16du:dateUtc="2025-03-27T11:53:00Z">
              <w:r>
                <w:rPr>
                  <w:rFonts w:cs="Arial"/>
                </w:rPr>
                <w:t>are most ‘pressing’ to participants (</w:t>
              </w:r>
            </w:ins>
            <w:ins w:id="71" w:author="Keil, Johannes (Stud. FPN)" w:date="2025-03-31T15:48:00Z" w16du:dateUtc="2025-03-31T14:48:00Z">
              <w:r w:rsidR="001B3069">
                <w:rPr>
                  <w:rFonts w:cs="Arial"/>
                </w:rPr>
                <w:t>e.g.</w:t>
              </w:r>
            </w:ins>
            <w:ins w:id="72" w:author="Keil, Johannes (Stud. FPN)" w:date="2025-03-27T11:53:00Z" w16du:dateUtc="2025-03-27T11:53:00Z">
              <w:r>
                <w:rPr>
                  <w:rFonts w:cs="Arial"/>
                </w:rPr>
                <w:t>, in that they want them to go away</w:t>
              </w:r>
            </w:ins>
            <w:ins w:id="73" w:author="Keil, Johannes (Stud. FPN)" w:date="2025-03-31T15:49:00Z" w16du:dateUtc="2025-03-31T14:49:00Z">
              <w:r w:rsidR="001B3069">
                <w:rPr>
                  <w:rFonts w:cs="Arial"/>
                </w:rPr>
                <w:t xml:space="preserve"> the most</w:t>
              </w:r>
            </w:ins>
            <w:ins w:id="74" w:author="Keil, Johannes (Stud. FPN)" w:date="2025-03-27T11:53:00Z" w16du:dateUtc="2025-03-27T11:53:00Z">
              <w:r>
                <w:rPr>
                  <w:rFonts w:cs="Arial"/>
                </w:rPr>
                <w:t>). For this reason, we would like to trial and test a questionnaire designed to capture participants’ preferences for symptom change.</w:t>
              </w:r>
            </w:ins>
          </w:p>
        </w:tc>
      </w:tr>
    </w:tbl>
    <w:p w14:paraId="3C113213" w14:textId="77777777" w:rsidR="00FD7790" w:rsidRPr="004760BA"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2"/>
        <w:gridCol w:w="9601"/>
      </w:tblGrid>
      <w:tr w:rsidR="00F06F27" w:rsidRPr="007A443A" w14:paraId="115799D1" w14:textId="77777777" w:rsidTr="297E3A95">
        <w:trPr>
          <w:trHeight w:val="2166"/>
        </w:trPr>
        <w:tc>
          <w:tcPr>
            <w:tcW w:w="596" w:type="dxa"/>
            <w:vMerge w:val="restart"/>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06F27" w:rsidRPr="007A443A" w14:paraId="6A54DD7E"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7ABAC642" w14:textId="77777777" w:rsidR="00F06F27" w:rsidRPr="007A443A" w:rsidRDefault="00F06F27" w:rsidP="00F06F27">
                  <w:pPr>
                    <w:spacing w:before="100" w:after="100" w:line="240" w:lineRule="auto"/>
                    <w:jc w:val="center"/>
                    <w:rPr>
                      <w:b/>
                      <w:color w:val="FFFFFF"/>
                    </w:rPr>
                  </w:pPr>
                  <w:r w:rsidRPr="007A443A">
                    <w:rPr>
                      <w:b/>
                      <w:color w:val="FFFFFF"/>
                    </w:rPr>
                    <w:lastRenderedPageBreak/>
                    <w:t>B2</w:t>
                  </w:r>
                </w:p>
              </w:tc>
            </w:tr>
          </w:tbl>
          <w:p w14:paraId="54C20D01" w14:textId="77777777" w:rsidR="00F06F27" w:rsidRPr="007A443A" w:rsidRDefault="00F06F27" w:rsidP="00F06F27">
            <w:pPr>
              <w:rPr>
                <w:b/>
              </w:rPr>
            </w:pPr>
          </w:p>
        </w:tc>
        <w:tc>
          <w:tcPr>
            <w:tcW w:w="9597" w:type="dxa"/>
            <w:tcBorders>
              <w:top w:val="single" w:sz="8" w:space="0" w:color="auto"/>
              <w:left w:val="single" w:sz="2" w:space="0" w:color="auto"/>
              <w:bottom w:val="nil"/>
              <w:right w:val="single" w:sz="8" w:space="0" w:color="auto"/>
            </w:tcBorders>
            <w:tcMar>
              <w:top w:w="57" w:type="dxa"/>
              <w:left w:w="57" w:type="dxa"/>
              <w:bottom w:w="57" w:type="dxa"/>
              <w:right w:w="57" w:type="dxa"/>
            </w:tcMar>
          </w:tcPr>
          <w:p w14:paraId="3379BE39" w14:textId="77777777" w:rsidR="00F06F27" w:rsidRPr="007A443A" w:rsidRDefault="00F06F27" w:rsidP="00F06F27">
            <w:pPr>
              <w:spacing w:line="240" w:lineRule="auto"/>
              <w:ind w:left="6"/>
              <w:rPr>
                <w:rFonts w:cs="Arial"/>
                <w:bCs/>
                <w:i/>
                <w:sz w:val="16"/>
                <w:szCs w:val="16"/>
              </w:rPr>
            </w:pPr>
            <w:r w:rsidRPr="007A443A">
              <w:rPr>
                <w:rFonts w:cs="Arial"/>
                <w:b/>
                <w:sz w:val="16"/>
                <w:szCs w:val="16"/>
              </w:rPr>
              <w:t xml:space="preserve">Briefly characterise in </w:t>
            </w:r>
            <w:r w:rsidRPr="007A443A">
              <w:rPr>
                <w:rFonts w:cs="Arial"/>
                <w:b/>
                <w:sz w:val="16"/>
                <w:szCs w:val="16"/>
                <w:u w:val="single"/>
              </w:rPr>
              <w:t>simple lay person’s prose</w:t>
            </w:r>
            <w:r w:rsidRPr="007A443A">
              <w:rPr>
                <w:rFonts w:cs="Arial"/>
                <w:b/>
                <w:sz w:val="16"/>
                <w:szCs w:val="16"/>
              </w:rPr>
              <w:t xml:space="preserve"> the research protocol, type of procedure and/or research methodology (e.g. observational, survey research, experimental).  Give details of any samples or measurements to be taken </w:t>
            </w:r>
            <w:r w:rsidRPr="007A443A">
              <w:rPr>
                <w:rFonts w:cs="Arial"/>
                <w:bCs/>
                <w:i/>
                <w:sz w:val="16"/>
                <w:szCs w:val="16"/>
              </w:rPr>
              <w:t>(max 500 words).</w:t>
            </w:r>
          </w:p>
          <w:p w14:paraId="608368E5" w14:textId="51672531" w:rsidR="00F06F27" w:rsidRPr="007A443A" w:rsidRDefault="1D261227" w:rsidP="48660ED8">
            <w:pPr>
              <w:spacing w:line="240" w:lineRule="auto"/>
              <w:ind w:left="6"/>
              <w:rPr>
                <w:rFonts w:cs="Arial"/>
                <w:b/>
                <w:bCs/>
                <w:i/>
                <w:iCs/>
                <w:sz w:val="16"/>
                <w:szCs w:val="16"/>
              </w:rPr>
            </w:pPr>
            <w:r w:rsidRPr="007A443A">
              <w:rPr>
                <w:rFonts w:cs="Arial"/>
                <w:b/>
                <w:bCs/>
                <w:i/>
                <w:iCs/>
                <w:sz w:val="16"/>
                <w:szCs w:val="16"/>
              </w:rPr>
              <w:t>s</w:t>
            </w:r>
          </w:p>
          <w:p w14:paraId="67F7DCAC" w14:textId="180EE23F" w:rsidR="009C04EC" w:rsidRPr="007A443A" w:rsidRDefault="66CB4B3A" w:rsidP="297E3A95">
            <w:pPr>
              <w:spacing w:line="240" w:lineRule="auto"/>
              <w:ind w:left="6"/>
              <w:rPr>
                <w:color w:val="000000"/>
              </w:rPr>
            </w:pPr>
            <w:r w:rsidRPr="007A443A">
              <w:rPr>
                <w:noProof/>
              </w:rPr>
              <w:drawing>
                <wp:inline distT="0" distB="0" distL="0" distR="0" wp14:anchorId="2E5652C5" wp14:editId="4CD8A147">
                  <wp:extent cx="6019802" cy="2409825"/>
                  <wp:effectExtent l="0" t="0" r="0" b="0"/>
                  <wp:docPr id="1683722852" name="Picture 168372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19802" cy="2409825"/>
                          </a:xfrm>
                          <a:prstGeom prst="rect">
                            <a:avLst/>
                          </a:prstGeom>
                        </pic:spPr>
                      </pic:pic>
                    </a:graphicData>
                  </a:graphic>
                </wp:inline>
              </w:drawing>
            </w:r>
            <w:r w:rsidR="009C04EC" w:rsidRPr="007A443A">
              <w:br/>
            </w:r>
            <w:r w:rsidR="11F74C41" w:rsidRPr="007A443A">
              <w:rPr>
                <w:rFonts w:cs="Arial"/>
                <w:b/>
                <w:bCs/>
                <w:color w:val="000000" w:themeColor="text1"/>
                <w:szCs w:val="20"/>
              </w:rPr>
              <w:t>Figure.1: research recruitment flow</w:t>
            </w:r>
          </w:p>
          <w:p w14:paraId="2AD994CB" w14:textId="77777777" w:rsidR="009C04EC" w:rsidRPr="007A443A" w:rsidRDefault="009C04EC" w:rsidP="009C04EC">
            <w:pPr>
              <w:rPr>
                <w:color w:val="000000"/>
              </w:rPr>
            </w:pPr>
          </w:p>
          <w:p w14:paraId="782DEF35" w14:textId="68DD5359" w:rsidR="009C04EC" w:rsidRPr="007A443A" w:rsidRDefault="009C04EC" w:rsidP="00034865">
            <w:pPr>
              <w:pStyle w:val="NormalWeb"/>
              <w:spacing w:before="0" w:beforeAutospacing="0" w:after="0" w:afterAutospacing="0"/>
              <w:jc w:val="both"/>
              <w:rPr>
                <w:color w:val="000000"/>
              </w:rPr>
            </w:pPr>
            <w:r w:rsidRPr="007A443A">
              <w:rPr>
                <w:rFonts w:ascii="Arial" w:hAnsi="Arial" w:cs="Arial"/>
                <w:color w:val="000000"/>
                <w:sz w:val="20"/>
                <w:szCs w:val="20"/>
              </w:rPr>
              <w:t xml:space="preserve">Figure.1 describes the three main settings through which we plan to </w:t>
            </w:r>
            <w:r w:rsidR="00A22073" w:rsidRPr="007A443A">
              <w:rPr>
                <w:rFonts w:ascii="Arial" w:hAnsi="Arial" w:cs="Arial"/>
                <w:color w:val="000000"/>
                <w:sz w:val="20"/>
                <w:szCs w:val="20"/>
              </w:rPr>
              <w:t>recruit</w:t>
            </w:r>
            <w:r w:rsidRPr="007A443A">
              <w:rPr>
                <w:rFonts w:ascii="Arial" w:hAnsi="Arial" w:cs="Arial"/>
                <w:color w:val="000000"/>
                <w:sz w:val="20"/>
                <w:szCs w:val="20"/>
              </w:rPr>
              <w:t>, how and where the</w:t>
            </w:r>
            <w:r w:rsidR="003F7777" w:rsidRPr="007A443A">
              <w:rPr>
                <w:rFonts w:ascii="Arial" w:hAnsi="Arial" w:cs="Arial"/>
                <w:color w:val="000000"/>
                <w:sz w:val="20"/>
                <w:szCs w:val="20"/>
              </w:rPr>
              <w:t xml:space="preserve"> participants</w:t>
            </w:r>
            <w:r w:rsidRPr="007A443A">
              <w:rPr>
                <w:rFonts w:ascii="Arial" w:hAnsi="Arial" w:cs="Arial"/>
                <w:color w:val="000000"/>
                <w:sz w:val="20"/>
                <w:szCs w:val="20"/>
              </w:rPr>
              <w:t xml:space="preserve"> will be approached, tested, and when consent will be collected.</w:t>
            </w:r>
          </w:p>
          <w:p w14:paraId="153EBEB1" w14:textId="77777777" w:rsidR="009C04EC" w:rsidRPr="007A443A" w:rsidRDefault="009C04EC" w:rsidP="00034865">
            <w:pPr>
              <w:jc w:val="both"/>
              <w:rPr>
                <w:color w:val="000000"/>
              </w:rPr>
            </w:pPr>
          </w:p>
          <w:p w14:paraId="23263849" w14:textId="1986AF27" w:rsidR="009C04EC" w:rsidRPr="007A443A" w:rsidRDefault="729BBA68" w:rsidP="4569A6B1">
            <w:pPr>
              <w:pStyle w:val="NormalWeb"/>
              <w:spacing w:before="0" w:beforeAutospacing="0" w:after="0" w:afterAutospacing="0"/>
              <w:jc w:val="both"/>
              <w:rPr>
                <w:color w:val="000000"/>
              </w:rPr>
            </w:pPr>
            <w:r w:rsidRPr="007A443A">
              <w:rPr>
                <w:rFonts w:ascii="Arial" w:hAnsi="Arial" w:cs="Arial"/>
                <w:color w:val="000000" w:themeColor="text1"/>
                <w:sz w:val="20"/>
                <w:szCs w:val="20"/>
              </w:rPr>
              <w:t>We will recruit people through a) schools</w:t>
            </w:r>
            <w:r w:rsidR="45CD6035" w:rsidRPr="007A443A">
              <w:rPr>
                <w:rFonts w:ascii="Arial" w:hAnsi="Arial" w:cs="Arial"/>
                <w:color w:val="000000" w:themeColor="text1"/>
                <w:sz w:val="20"/>
                <w:szCs w:val="20"/>
              </w:rPr>
              <w:t>/</w:t>
            </w:r>
            <w:r w:rsidR="045D883F" w:rsidRPr="007A443A">
              <w:rPr>
                <w:rFonts w:ascii="Arial" w:hAnsi="Arial" w:cs="Arial"/>
                <w:color w:val="000000" w:themeColor="text1"/>
                <w:sz w:val="20"/>
                <w:szCs w:val="20"/>
              </w:rPr>
              <w:t>summer</w:t>
            </w:r>
            <w:r w:rsidR="45CD6035" w:rsidRPr="007A443A">
              <w:rPr>
                <w:rFonts w:ascii="Arial" w:hAnsi="Arial" w:cs="Arial"/>
                <w:color w:val="000000" w:themeColor="text1"/>
                <w:sz w:val="20"/>
                <w:szCs w:val="20"/>
              </w:rPr>
              <w:t xml:space="preserve"> </w:t>
            </w:r>
            <w:r w:rsidR="045D883F" w:rsidRPr="007A443A">
              <w:rPr>
                <w:rFonts w:ascii="Arial" w:hAnsi="Arial" w:cs="Arial"/>
                <w:color w:val="000000" w:themeColor="text1"/>
                <w:sz w:val="20"/>
                <w:szCs w:val="20"/>
              </w:rPr>
              <w:t>camps</w:t>
            </w:r>
            <w:r w:rsidRPr="007A443A">
              <w:rPr>
                <w:rFonts w:ascii="Arial" w:hAnsi="Arial" w:cs="Arial"/>
                <w:color w:val="000000" w:themeColor="text1"/>
                <w:sz w:val="20"/>
                <w:szCs w:val="20"/>
              </w:rPr>
              <w:t xml:space="preserve"> (aged </w:t>
            </w:r>
            <w:r w:rsidR="54CA73C3" w:rsidRPr="007A443A">
              <w:rPr>
                <w:rFonts w:ascii="Arial" w:hAnsi="Arial" w:cs="Arial"/>
                <w:color w:val="000000" w:themeColor="text1"/>
                <w:sz w:val="20"/>
                <w:szCs w:val="20"/>
              </w:rPr>
              <w:t>14</w:t>
            </w:r>
            <w:r w:rsidRPr="007A443A">
              <w:rPr>
                <w:rFonts w:ascii="Arial" w:hAnsi="Arial" w:cs="Arial"/>
                <w:color w:val="000000" w:themeColor="text1"/>
                <w:sz w:val="20"/>
                <w:szCs w:val="20"/>
              </w:rPr>
              <w:t>-18</w:t>
            </w:r>
            <w:r w:rsidR="68D42A0D" w:rsidRPr="007A443A">
              <w:rPr>
                <w:rFonts w:ascii="Arial" w:hAnsi="Arial" w:cs="Arial"/>
                <w:color w:val="000000" w:themeColor="text1"/>
                <w:sz w:val="20"/>
                <w:szCs w:val="20"/>
              </w:rPr>
              <w:t xml:space="preserve">; </w:t>
            </w:r>
            <w:r w:rsidRPr="007A443A">
              <w:rPr>
                <w:rFonts w:ascii="Arial" w:hAnsi="Arial" w:cs="Arial"/>
                <w:color w:val="000000" w:themeColor="text1"/>
                <w:sz w:val="20"/>
                <w:szCs w:val="20"/>
              </w:rPr>
              <w:t>tested in person</w:t>
            </w:r>
            <w:r w:rsidR="54CA73C3" w:rsidRPr="007A443A">
              <w:rPr>
                <w:rFonts w:ascii="Arial" w:hAnsi="Arial" w:cs="Arial"/>
                <w:color w:val="000000" w:themeColor="text1"/>
                <w:sz w:val="20"/>
                <w:szCs w:val="20"/>
              </w:rPr>
              <w:t xml:space="preserve"> or online</w:t>
            </w:r>
            <w:r w:rsidRPr="007A443A">
              <w:rPr>
                <w:rFonts w:ascii="Arial" w:hAnsi="Arial" w:cs="Arial"/>
                <w:color w:val="000000" w:themeColor="text1"/>
                <w:sz w:val="20"/>
                <w:szCs w:val="20"/>
              </w:rPr>
              <w:t xml:space="preserve">), </w:t>
            </w:r>
            <w:r w:rsidR="045D883F" w:rsidRPr="007A443A">
              <w:rPr>
                <w:rFonts w:ascii="Arial" w:hAnsi="Arial" w:cs="Arial"/>
                <w:color w:val="000000" w:themeColor="text1"/>
                <w:sz w:val="20"/>
                <w:szCs w:val="20"/>
              </w:rPr>
              <w:t>b) testing platform</w:t>
            </w:r>
            <w:r w:rsidR="6C3817F8" w:rsidRPr="007A443A">
              <w:rPr>
                <w:rFonts w:ascii="Arial" w:hAnsi="Arial" w:cs="Arial"/>
                <w:color w:val="000000" w:themeColor="text1"/>
                <w:sz w:val="20"/>
                <w:szCs w:val="20"/>
              </w:rPr>
              <w:t xml:space="preserve"> such as “children helping science”</w:t>
            </w:r>
            <w:r w:rsidR="045D883F" w:rsidRPr="007A443A">
              <w:rPr>
                <w:rFonts w:ascii="Arial" w:hAnsi="Arial" w:cs="Arial"/>
                <w:color w:val="000000" w:themeColor="text1"/>
                <w:sz w:val="20"/>
                <w:szCs w:val="20"/>
              </w:rPr>
              <w:t xml:space="preserve"> </w:t>
            </w:r>
            <w:r w:rsidR="6C3817F8" w:rsidRPr="007A443A">
              <w:rPr>
                <w:rFonts w:ascii="Arial" w:hAnsi="Arial" w:cs="Arial"/>
                <w:color w:val="000000" w:themeColor="text1"/>
                <w:sz w:val="20"/>
                <w:szCs w:val="20"/>
              </w:rPr>
              <w:t xml:space="preserve">website </w:t>
            </w:r>
            <w:r w:rsidR="045D883F" w:rsidRPr="007A443A">
              <w:rPr>
                <w:rFonts w:ascii="Arial" w:hAnsi="Arial" w:cs="Arial"/>
                <w:color w:val="000000" w:themeColor="text1"/>
                <w:sz w:val="20"/>
                <w:szCs w:val="20"/>
              </w:rPr>
              <w:t xml:space="preserve">for younger participants (aged 14-18), </w:t>
            </w:r>
            <w:r w:rsidRPr="007A443A">
              <w:rPr>
                <w:rFonts w:ascii="Arial" w:hAnsi="Arial" w:cs="Arial"/>
                <w:color w:val="000000" w:themeColor="text1"/>
                <w:sz w:val="20"/>
                <w:szCs w:val="20"/>
              </w:rPr>
              <w:t>b) local communities (aged 18-</w:t>
            </w:r>
            <w:r w:rsidR="17000FED" w:rsidRPr="007A443A">
              <w:rPr>
                <w:rFonts w:ascii="Arial" w:hAnsi="Arial" w:cs="Arial"/>
                <w:color w:val="000000" w:themeColor="text1"/>
                <w:sz w:val="20"/>
                <w:szCs w:val="20"/>
              </w:rPr>
              <w:t>6</w:t>
            </w:r>
            <w:r w:rsidR="54CA73C3" w:rsidRPr="007A443A">
              <w:rPr>
                <w:rFonts w:ascii="Arial" w:hAnsi="Arial" w:cs="Arial"/>
                <w:color w:val="000000" w:themeColor="text1"/>
                <w:sz w:val="20"/>
                <w:szCs w:val="20"/>
              </w:rPr>
              <w:t>5</w:t>
            </w:r>
            <w:r w:rsidRPr="007A443A">
              <w:rPr>
                <w:rFonts w:ascii="Arial" w:hAnsi="Arial" w:cs="Arial"/>
                <w:color w:val="000000" w:themeColor="text1"/>
                <w:sz w:val="20"/>
                <w:szCs w:val="20"/>
              </w:rPr>
              <w:t xml:space="preserve">: tested online or in person), c) via </w:t>
            </w:r>
            <w:r w:rsidR="675DD1F2" w:rsidRPr="007A443A">
              <w:rPr>
                <w:rFonts w:ascii="Arial" w:hAnsi="Arial" w:cs="Arial"/>
                <w:color w:val="000000" w:themeColor="text1"/>
                <w:sz w:val="20"/>
                <w:szCs w:val="20"/>
              </w:rPr>
              <w:t xml:space="preserve">online testing platforms such as the </w:t>
            </w:r>
            <w:r w:rsidRPr="007A443A">
              <w:rPr>
                <w:rFonts w:ascii="Arial" w:hAnsi="Arial" w:cs="Arial"/>
                <w:color w:val="000000" w:themeColor="text1"/>
                <w:sz w:val="20"/>
                <w:szCs w:val="20"/>
              </w:rPr>
              <w:t>Amazon’s Mechanical Turk (MTurk</w:t>
            </w:r>
            <w:r w:rsidR="675DD1F2" w:rsidRPr="007A443A">
              <w:rPr>
                <w:rFonts w:ascii="Arial" w:hAnsi="Arial" w:cs="Arial"/>
                <w:color w:val="000000" w:themeColor="text1"/>
                <w:sz w:val="20"/>
                <w:szCs w:val="20"/>
              </w:rPr>
              <w:t xml:space="preserve">), </w:t>
            </w:r>
            <w:r w:rsidR="6BE0524D" w:rsidRPr="007A443A">
              <w:rPr>
                <w:rFonts w:ascii="Arial" w:hAnsi="Arial" w:cs="Arial"/>
                <w:color w:val="000000" w:themeColor="text1"/>
                <w:sz w:val="20"/>
                <w:szCs w:val="20"/>
              </w:rPr>
              <w:t xml:space="preserve">Testable Minds, </w:t>
            </w:r>
            <w:r w:rsidR="675DD1F2" w:rsidRPr="007A443A">
              <w:rPr>
                <w:rFonts w:ascii="Arial" w:hAnsi="Arial" w:cs="Arial"/>
                <w:color w:val="000000" w:themeColor="text1"/>
                <w:sz w:val="20"/>
                <w:szCs w:val="20"/>
              </w:rPr>
              <w:t>CloudResearch, or Prolific</w:t>
            </w:r>
            <w:r w:rsidR="1A54679A" w:rsidRPr="007A443A">
              <w:rPr>
                <w:rFonts w:ascii="Arial" w:hAnsi="Arial" w:cs="Arial"/>
                <w:color w:val="000000" w:themeColor="text1"/>
                <w:sz w:val="20"/>
                <w:szCs w:val="20"/>
              </w:rPr>
              <w:t xml:space="preserve"> </w:t>
            </w:r>
            <w:r w:rsidR="6C46BB88" w:rsidRPr="007A443A">
              <w:rPr>
                <w:rFonts w:ascii="Arial" w:hAnsi="Arial" w:cs="Arial"/>
                <w:color w:val="000000" w:themeColor="text1"/>
                <w:sz w:val="20"/>
                <w:szCs w:val="20"/>
              </w:rPr>
              <w:t>(</w:t>
            </w:r>
            <w:r w:rsidR="1A54679A" w:rsidRPr="007A443A">
              <w:rPr>
                <w:rFonts w:ascii="Arial" w:hAnsi="Arial" w:cs="Arial"/>
                <w:color w:val="000000" w:themeColor="text1"/>
                <w:sz w:val="20"/>
                <w:szCs w:val="20"/>
              </w:rPr>
              <w:t>aged 18-</w:t>
            </w:r>
            <w:r w:rsidR="17000FED" w:rsidRPr="007A443A">
              <w:rPr>
                <w:rFonts w:ascii="Arial" w:hAnsi="Arial" w:cs="Arial"/>
                <w:color w:val="000000" w:themeColor="text1"/>
                <w:sz w:val="20"/>
                <w:szCs w:val="20"/>
              </w:rPr>
              <w:t>6</w:t>
            </w:r>
            <w:r w:rsidR="1A54679A" w:rsidRPr="007A443A">
              <w:rPr>
                <w:rFonts w:ascii="Arial" w:hAnsi="Arial" w:cs="Arial"/>
                <w:color w:val="000000" w:themeColor="text1"/>
                <w:sz w:val="20"/>
                <w:szCs w:val="20"/>
              </w:rPr>
              <w:t>5</w:t>
            </w:r>
            <w:r w:rsidR="6C46BB88" w:rsidRPr="007A443A">
              <w:rPr>
                <w:rFonts w:ascii="Arial" w:hAnsi="Arial" w:cs="Arial"/>
                <w:color w:val="000000" w:themeColor="text1"/>
                <w:sz w:val="20"/>
                <w:szCs w:val="20"/>
              </w:rPr>
              <w:t>;</w:t>
            </w:r>
            <w:r w:rsidR="1A54679A" w:rsidRPr="007A443A">
              <w:rPr>
                <w:rFonts w:ascii="Arial" w:hAnsi="Arial" w:cs="Arial"/>
                <w:color w:val="000000" w:themeColor="text1"/>
                <w:sz w:val="20"/>
                <w:szCs w:val="20"/>
              </w:rPr>
              <w:t xml:space="preserve"> tested online</w:t>
            </w:r>
            <w:r w:rsidR="6C46BB88" w:rsidRPr="007A443A">
              <w:rPr>
                <w:rFonts w:ascii="Arial" w:hAnsi="Arial" w:cs="Arial"/>
                <w:color w:val="000000" w:themeColor="text1"/>
                <w:sz w:val="20"/>
                <w:szCs w:val="20"/>
              </w:rPr>
              <w:t>)</w:t>
            </w:r>
            <w:r w:rsidR="675DD1F2" w:rsidRPr="007A443A">
              <w:rPr>
                <w:rFonts w:ascii="Arial" w:hAnsi="Arial" w:cs="Arial"/>
                <w:color w:val="000000" w:themeColor="text1"/>
                <w:sz w:val="20"/>
                <w:szCs w:val="20"/>
              </w:rPr>
              <w:t xml:space="preserve">. These are </w:t>
            </w:r>
            <w:r w:rsidRPr="007A443A">
              <w:rPr>
                <w:rFonts w:ascii="Arial" w:hAnsi="Arial" w:cs="Arial"/>
                <w:color w:val="000000" w:themeColor="text1"/>
                <w:sz w:val="20"/>
                <w:szCs w:val="20"/>
              </w:rPr>
              <w:t>online platform</w:t>
            </w:r>
            <w:r w:rsidR="675DD1F2" w:rsidRPr="007A443A">
              <w:rPr>
                <w:rFonts w:ascii="Arial" w:hAnsi="Arial" w:cs="Arial"/>
                <w:color w:val="000000" w:themeColor="text1"/>
                <w:sz w:val="20"/>
                <w:szCs w:val="20"/>
              </w:rPr>
              <w:t>s</w:t>
            </w:r>
            <w:r w:rsidRPr="007A443A">
              <w:rPr>
                <w:rFonts w:ascii="Arial" w:hAnsi="Arial" w:cs="Arial"/>
                <w:color w:val="000000" w:themeColor="text1"/>
                <w:sz w:val="20"/>
                <w:szCs w:val="20"/>
              </w:rPr>
              <w:t xml:space="preserve"> commonly used for these </w:t>
            </w:r>
            <w:r w:rsidR="675DD1F2" w:rsidRPr="007A443A">
              <w:rPr>
                <w:rFonts w:ascii="Arial" w:hAnsi="Arial" w:cs="Arial"/>
                <w:color w:val="000000" w:themeColor="text1"/>
                <w:sz w:val="20"/>
                <w:szCs w:val="20"/>
              </w:rPr>
              <w:t xml:space="preserve">research </w:t>
            </w:r>
            <w:r w:rsidRPr="007A443A">
              <w:rPr>
                <w:rFonts w:ascii="Arial" w:hAnsi="Arial" w:cs="Arial"/>
                <w:color w:val="000000" w:themeColor="text1"/>
                <w:sz w:val="20"/>
                <w:szCs w:val="20"/>
              </w:rPr>
              <w:t xml:space="preserve">purposes. </w:t>
            </w:r>
            <w:r w:rsidR="3F73376B" w:rsidRPr="007A443A">
              <w:rPr>
                <w:rFonts w:ascii="Arial" w:hAnsi="Arial" w:cs="Arial"/>
                <w:color w:val="000000" w:themeColor="text1"/>
                <w:sz w:val="20"/>
                <w:szCs w:val="20"/>
              </w:rPr>
              <w:t>P</w:t>
            </w:r>
            <w:r w:rsidRPr="007A443A">
              <w:rPr>
                <w:rFonts w:ascii="Arial" w:hAnsi="Arial" w:cs="Arial"/>
                <w:color w:val="000000" w:themeColor="text1"/>
                <w:sz w:val="20"/>
                <w:szCs w:val="20"/>
              </w:rPr>
              <w:t>articipants</w:t>
            </w:r>
            <w:r w:rsidR="3F73376B" w:rsidRPr="007A443A">
              <w:rPr>
                <w:rFonts w:ascii="Arial" w:hAnsi="Arial" w:cs="Arial"/>
                <w:color w:val="000000" w:themeColor="text1"/>
                <w:sz w:val="20"/>
                <w:szCs w:val="20"/>
              </w:rPr>
              <w:t xml:space="preserve"> from online platforms</w:t>
            </w:r>
            <w:r w:rsidRPr="007A443A">
              <w:rPr>
                <w:rFonts w:ascii="Arial" w:hAnsi="Arial" w:cs="Arial"/>
                <w:color w:val="000000" w:themeColor="text1"/>
                <w:sz w:val="20"/>
                <w:szCs w:val="20"/>
              </w:rPr>
              <w:t xml:space="preserve"> will be screened online prior to the testing session</w:t>
            </w:r>
            <w:ins w:id="75" w:author="Keil, Johannes (Stud. FPN)" w:date="2025-03-31T15:32:00Z" w16du:dateUtc="2025-03-31T14:32:00Z">
              <w:r w:rsidR="00C54A3A">
                <w:rPr>
                  <w:rFonts w:ascii="Arial" w:hAnsi="Arial" w:cs="Arial"/>
                  <w:color w:val="000000" w:themeColor="text1"/>
                  <w:sz w:val="20"/>
                  <w:szCs w:val="20"/>
                </w:rPr>
                <w:t>.</w:t>
              </w:r>
            </w:ins>
            <w:del w:id="76" w:author="Keil, Johannes (Stud. FPN)" w:date="2025-03-27T15:41:00Z" w16du:dateUtc="2025-03-27T15:41:00Z">
              <w:r w:rsidRPr="007A443A" w:rsidDel="00F92359">
                <w:rPr>
                  <w:rFonts w:ascii="Arial" w:hAnsi="Arial" w:cs="Arial"/>
                  <w:color w:val="000000" w:themeColor="text1"/>
                  <w:sz w:val="20"/>
                  <w:szCs w:val="20"/>
                </w:rPr>
                <w:delText>.</w:delText>
              </w:r>
            </w:del>
          </w:p>
          <w:p w14:paraId="0C4A13E7" w14:textId="60C43E55" w:rsidR="009C04EC" w:rsidRPr="007A443A" w:rsidRDefault="009C04EC" w:rsidP="00034865">
            <w:pPr>
              <w:pStyle w:val="NormalWeb"/>
              <w:spacing w:before="0" w:beforeAutospacing="0" w:after="0" w:afterAutospacing="0"/>
              <w:jc w:val="both"/>
              <w:rPr>
                <w:color w:val="000000"/>
              </w:rPr>
            </w:pPr>
          </w:p>
          <w:p w14:paraId="444848A4" w14:textId="644B02F4" w:rsidR="00647E68" w:rsidRPr="007A443A" w:rsidDel="001B3069" w:rsidRDefault="52861F0C">
            <w:pPr>
              <w:pStyle w:val="NormalWeb"/>
              <w:jc w:val="both"/>
              <w:rPr>
                <w:del w:id="77" w:author="Keil, Johannes (Stud. FPN)" w:date="2025-03-31T15:49:00Z" w16du:dateUtc="2025-03-31T14:49:00Z"/>
                <w:rFonts w:ascii="Arial" w:hAnsi="Arial" w:cs="Arial"/>
                <w:color w:val="000000" w:themeColor="text1"/>
                <w:sz w:val="20"/>
                <w:szCs w:val="20"/>
              </w:rPr>
            </w:pPr>
            <w:r w:rsidRPr="007A443A">
              <w:rPr>
                <w:rFonts w:ascii="Arial" w:hAnsi="Arial" w:cs="Arial"/>
                <w:color w:val="000000"/>
                <w:sz w:val="20"/>
                <w:szCs w:val="20"/>
              </w:rPr>
              <w:t xml:space="preserve">Since we have different groups and we want a sample </w:t>
            </w:r>
            <w:r w:rsidR="4D5153C3" w:rsidRPr="007A443A">
              <w:rPr>
                <w:rFonts w:ascii="Arial" w:hAnsi="Arial" w:cs="Arial"/>
                <w:color w:val="000000"/>
                <w:sz w:val="20"/>
                <w:szCs w:val="20"/>
              </w:rPr>
              <w:t>of</w:t>
            </w:r>
            <w:r w:rsidRPr="007A443A">
              <w:rPr>
                <w:rFonts w:ascii="Arial" w:hAnsi="Arial" w:cs="Arial"/>
                <w:color w:val="000000"/>
                <w:sz w:val="20"/>
                <w:szCs w:val="20"/>
              </w:rPr>
              <w:t xml:space="preserve"> </w:t>
            </w:r>
            <w:r w:rsidR="4D5153C3" w:rsidRPr="007A443A">
              <w:rPr>
                <w:rFonts w:ascii="Arial" w:hAnsi="Arial" w:cs="Arial"/>
                <w:color w:val="000000"/>
                <w:sz w:val="20"/>
                <w:szCs w:val="20"/>
              </w:rPr>
              <w:t xml:space="preserve">individuals with </w:t>
            </w:r>
            <w:r w:rsidRPr="007A443A">
              <w:rPr>
                <w:rFonts w:ascii="Arial" w:hAnsi="Arial" w:cs="Arial"/>
                <w:color w:val="000000"/>
                <w:sz w:val="20"/>
                <w:szCs w:val="20"/>
              </w:rPr>
              <w:t xml:space="preserve">high social anxiety, and a general contrast group (that will vary in terms of mood dysregulation e.g. irritability, anhedonia), we have different versions of flyers, information sheets and consent forms. On </w:t>
            </w:r>
            <w:r w:rsidR="5603571F" w:rsidRPr="007A443A">
              <w:rPr>
                <w:rFonts w:ascii="Arial" w:hAnsi="Arial" w:cs="Arial"/>
                <w:color w:val="000000"/>
                <w:sz w:val="20"/>
                <w:szCs w:val="20"/>
              </w:rPr>
              <w:t>online testing platforms</w:t>
            </w:r>
            <w:r w:rsidR="2CC8E716" w:rsidRPr="007A443A">
              <w:rPr>
                <w:rFonts w:ascii="Arial" w:hAnsi="Arial" w:cs="Arial"/>
                <w:color w:val="000000"/>
                <w:sz w:val="20"/>
                <w:szCs w:val="20"/>
              </w:rPr>
              <w:t xml:space="preserve"> (e.g. </w:t>
            </w:r>
            <w:r w:rsidR="097BDA0D" w:rsidRPr="007A443A">
              <w:rPr>
                <w:rFonts w:ascii="Arial" w:hAnsi="Arial" w:cs="Arial"/>
                <w:color w:val="000000"/>
                <w:sz w:val="20"/>
                <w:szCs w:val="20"/>
              </w:rPr>
              <w:t>Prolific</w:t>
            </w:r>
            <w:r w:rsidR="2CC8E716" w:rsidRPr="007A443A">
              <w:rPr>
                <w:rFonts w:ascii="Arial" w:hAnsi="Arial" w:cs="Arial"/>
                <w:color w:val="000000"/>
                <w:sz w:val="20"/>
                <w:szCs w:val="20"/>
              </w:rPr>
              <w:t>)</w:t>
            </w:r>
            <w:r w:rsidRPr="007A443A">
              <w:rPr>
                <w:rFonts w:ascii="Arial" w:hAnsi="Arial" w:cs="Arial"/>
                <w:color w:val="000000"/>
                <w:sz w:val="20"/>
                <w:szCs w:val="20"/>
              </w:rPr>
              <w:t xml:space="preserve">, </w:t>
            </w:r>
            <w:r w:rsidR="588C5120" w:rsidRPr="007A443A">
              <w:rPr>
                <w:rFonts w:ascii="Arial" w:hAnsi="Arial" w:cs="Arial"/>
                <w:color w:val="000000" w:themeColor="text1"/>
                <w:sz w:val="20"/>
                <w:szCs w:val="20"/>
              </w:rPr>
              <w:t xml:space="preserve">the study will be advertised with an option for participants to click </w:t>
            </w:r>
            <w:r w:rsidRPr="007A443A">
              <w:rPr>
                <w:rFonts w:ascii="Arial" w:hAnsi="Arial" w:cs="Arial"/>
                <w:color w:val="000000" w:themeColor="text1"/>
                <w:sz w:val="20"/>
                <w:szCs w:val="20"/>
              </w:rPr>
              <w:t xml:space="preserve">through to a page containing the online information sheet. For the remaining groups, the flyers will have a corresponding QR code that enables participants to enter their </w:t>
            </w:r>
            <w:r w:rsidR="69C19A77" w:rsidRPr="007A443A">
              <w:rPr>
                <w:rFonts w:ascii="Arial" w:hAnsi="Arial" w:cs="Arial"/>
                <w:color w:val="000000" w:themeColor="text1"/>
                <w:sz w:val="20"/>
                <w:szCs w:val="20"/>
              </w:rPr>
              <w:t>contact details</w:t>
            </w:r>
            <w:r w:rsidRPr="007A443A">
              <w:rPr>
                <w:rFonts w:ascii="Arial" w:hAnsi="Arial" w:cs="Arial"/>
                <w:color w:val="000000" w:themeColor="text1"/>
                <w:sz w:val="20"/>
                <w:szCs w:val="20"/>
              </w:rPr>
              <w:t xml:space="preserve"> (using the secured Microsoft Forms from UCL’s office 365</w:t>
            </w:r>
            <w:r w:rsidR="56728CDE" w:rsidRPr="007A443A">
              <w:rPr>
                <w:rFonts w:ascii="Arial" w:hAnsi="Arial" w:cs="Arial"/>
                <w:color w:val="000000" w:themeColor="text1"/>
                <w:sz w:val="20"/>
                <w:szCs w:val="20"/>
              </w:rPr>
              <w:t xml:space="preserve"> </w:t>
            </w:r>
            <w:r w:rsidR="56728CDE" w:rsidRPr="007A443A">
              <w:rPr>
                <w:rFonts w:ascii="Arial" w:hAnsi="Arial" w:cs="Arial"/>
                <w:color w:val="000000" w:themeColor="text1"/>
                <w:sz w:val="20"/>
                <w:szCs w:val="20"/>
                <w:rPrChange w:id="78" w:author="Keil, Johannes (Stud. FPN)" w:date="2025-03-27T14:37:00Z" w16du:dateUtc="2025-03-27T14:37:00Z">
                  <w:rPr>
                    <w:rFonts w:ascii="Arial" w:hAnsi="Arial" w:cs="Arial"/>
                    <w:color w:val="000000" w:themeColor="text1"/>
                    <w:sz w:val="20"/>
                    <w:szCs w:val="20"/>
                    <w:highlight w:val="yellow"/>
                  </w:rPr>
                </w:rPrChange>
              </w:rPr>
              <w:t xml:space="preserve">or REDCap linked to </w:t>
            </w:r>
            <w:r w:rsidR="1A5D72F5" w:rsidRPr="007A443A">
              <w:rPr>
                <w:rFonts w:ascii="Arial" w:hAnsi="Arial" w:cs="Arial"/>
                <w:color w:val="000000" w:themeColor="text1"/>
                <w:sz w:val="20"/>
                <w:szCs w:val="20"/>
                <w:rPrChange w:id="79" w:author="Keil, Johannes (Stud. FPN)" w:date="2025-03-27T14:37:00Z" w16du:dateUtc="2025-03-27T14:37:00Z">
                  <w:rPr>
                    <w:rFonts w:ascii="Arial" w:hAnsi="Arial" w:cs="Arial"/>
                    <w:color w:val="000000" w:themeColor="text1"/>
                    <w:sz w:val="20"/>
                    <w:szCs w:val="20"/>
                    <w:highlight w:val="yellow"/>
                  </w:rPr>
                </w:rPrChange>
              </w:rPr>
              <w:t>Data Safe Haven</w:t>
            </w:r>
            <w:r w:rsidR="7FB304A8" w:rsidRPr="007A443A">
              <w:rPr>
                <w:rFonts w:ascii="Arial" w:hAnsi="Arial" w:cs="Arial"/>
                <w:color w:val="000000" w:themeColor="text1"/>
                <w:sz w:val="20"/>
                <w:szCs w:val="20"/>
                <w:rPrChange w:id="80" w:author="Keil, Johannes (Stud. FPN)" w:date="2025-03-27T14:37:00Z" w16du:dateUtc="2025-03-27T14:37:00Z">
                  <w:rPr>
                    <w:rFonts w:ascii="Arial" w:hAnsi="Arial" w:cs="Arial"/>
                    <w:color w:val="000000" w:themeColor="text1"/>
                    <w:sz w:val="20"/>
                    <w:szCs w:val="20"/>
                    <w:highlight w:val="yellow"/>
                  </w:rPr>
                </w:rPrChange>
              </w:rPr>
              <w:t xml:space="preserve"> [DSH]</w:t>
            </w:r>
            <w:r w:rsidRPr="007A443A">
              <w:rPr>
                <w:rFonts w:ascii="Arial" w:hAnsi="Arial" w:cs="Arial"/>
                <w:color w:val="000000" w:themeColor="text1"/>
                <w:sz w:val="20"/>
                <w:szCs w:val="20"/>
              </w:rPr>
              <w:t>) and find the relevant information sheets to read.</w:t>
            </w:r>
            <w:r w:rsidR="011CF34E" w:rsidRPr="007A443A">
              <w:rPr>
                <w:rFonts w:ascii="Arial" w:hAnsi="Arial" w:cs="Arial"/>
                <w:color w:val="000000" w:themeColor="text1"/>
                <w:sz w:val="20"/>
                <w:szCs w:val="20"/>
              </w:rPr>
              <w:t xml:space="preserve"> </w:t>
            </w:r>
            <w:r w:rsidR="66680937" w:rsidRPr="007A443A">
              <w:rPr>
                <w:rFonts w:ascii="Arial" w:hAnsi="Arial" w:cs="Arial"/>
                <w:color w:val="000000" w:themeColor="text1"/>
                <w:sz w:val="20"/>
                <w:szCs w:val="20"/>
              </w:rPr>
              <w:t>All participants will be able to take as long as they need to read and contemplate the study information sheet, and as</w:t>
            </w:r>
            <w:r w:rsidR="5DDC17E6" w:rsidRPr="007A443A">
              <w:rPr>
                <w:rFonts w:ascii="Arial" w:hAnsi="Arial" w:cs="Arial"/>
                <w:color w:val="000000" w:themeColor="text1"/>
                <w:sz w:val="20"/>
                <w:szCs w:val="20"/>
              </w:rPr>
              <w:t xml:space="preserve">k the research team questions either in person or via email. </w:t>
            </w:r>
            <w:r w:rsidR="19A919AB" w:rsidRPr="007A443A">
              <w:rPr>
                <w:rFonts w:ascii="Arial" w:hAnsi="Arial" w:cs="Arial"/>
                <w:color w:val="000000" w:themeColor="text1"/>
                <w:sz w:val="20"/>
                <w:szCs w:val="20"/>
              </w:rPr>
              <w:t xml:space="preserve">For participants recruited through online platforms, they will have the option to proceed immediately to </w:t>
            </w:r>
            <w:r w:rsidR="139D3645" w:rsidRPr="007A443A">
              <w:rPr>
                <w:rFonts w:ascii="Arial" w:hAnsi="Arial" w:cs="Arial"/>
                <w:color w:val="000000" w:themeColor="text1"/>
                <w:sz w:val="20"/>
                <w:szCs w:val="20"/>
              </w:rPr>
              <w:t>screening</w:t>
            </w:r>
            <w:r w:rsidR="19A919AB" w:rsidRPr="007A443A">
              <w:rPr>
                <w:rFonts w:ascii="Arial" w:hAnsi="Arial" w:cs="Arial"/>
                <w:color w:val="000000" w:themeColor="text1"/>
                <w:sz w:val="20"/>
                <w:szCs w:val="20"/>
              </w:rPr>
              <w:t xml:space="preserve">. </w:t>
            </w:r>
            <w:r w:rsidR="5DDC17E6" w:rsidRPr="007A443A">
              <w:rPr>
                <w:rFonts w:ascii="Arial" w:hAnsi="Arial" w:cs="Arial"/>
                <w:color w:val="000000" w:themeColor="text1"/>
                <w:sz w:val="20"/>
                <w:szCs w:val="20"/>
              </w:rPr>
              <w:t xml:space="preserve">For </w:t>
            </w:r>
            <w:r w:rsidR="35171967" w:rsidRPr="007A443A">
              <w:rPr>
                <w:rFonts w:ascii="Arial" w:hAnsi="Arial" w:cs="Arial"/>
                <w:color w:val="000000" w:themeColor="text1"/>
                <w:sz w:val="20"/>
                <w:szCs w:val="20"/>
              </w:rPr>
              <w:t>individuals</w:t>
            </w:r>
            <w:r w:rsidR="5DDC17E6" w:rsidRPr="007A443A">
              <w:rPr>
                <w:rFonts w:ascii="Arial" w:hAnsi="Arial" w:cs="Arial"/>
                <w:color w:val="000000" w:themeColor="text1"/>
                <w:sz w:val="20"/>
                <w:szCs w:val="20"/>
              </w:rPr>
              <w:t xml:space="preserve"> recruited via schools and local communities, at the point of reading the information sheet, they will provide their contact details</w:t>
            </w:r>
            <w:r w:rsidR="4EBD5886" w:rsidRPr="007A443A">
              <w:rPr>
                <w:rFonts w:ascii="Arial" w:hAnsi="Arial" w:cs="Arial"/>
                <w:color w:val="000000" w:themeColor="text1"/>
                <w:sz w:val="20"/>
                <w:szCs w:val="20"/>
              </w:rPr>
              <w:t xml:space="preserve"> (on Microsoft Forms </w:t>
            </w:r>
            <w:r w:rsidR="4EBD5886" w:rsidRPr="007A443A">
              <w:rPr>
                <w:rFonts w:ascii="Arial" w:hAnsi="Arial" w:cs="Arial"/>
                <w:color w:val="000000" w:themeColor="text1"/>
                <w:sz w:val="20"/>
                <w:szCs w:val="20"/>
                <w:rPrChange w:id="81" w:author="Keil, Johannes (Stud. FPN)" w:date="2025-03-27T14:37:00Z" w16du:dateUtc="2025-03-27T14:37:00Z">
                  <w:rPr>
                    <w:rFonts w:ascii="Arial" w:hAnsi="Arial" w:cs="Arial"/>
                    <w:color w:val="000000" w:themeColor="text1"/>
                    <w:sz w:val="20"/>
                    <w:szCs w:val="20"/>
                    <w:highlight w:val="yellow"/>
                  </w:rPr>
                </w:rPrChange>
              </w:rPr>
              <w:t>or REDCap), and then proceed directly to screening if applicable</w:t>
            </w:r>
            <w:r w:rsidR="35171967" w:rsidRPr="007A443A">
              <w:rPr>
                <w:rFonts w:ascii="Arial" w:hAnsi="Arial" w:cs="Arial"/>
                <w:color w:val="000000" w:themeColor="text1"/>
                <w:sz w:val="20"/>
                <w:szCs w:val="20"/>
                <w:rPrChange w:id="82" w:author="Keil, Johannes (Stud. FPN)" w:date="2025-03-27T14:37:00Z" w16du:dateUtc="2025-03-27T14:37:00Z">
                  <w:rPr>
                    <w:rFonts w:ascii="Arial" w:hAnsi="Arial" w:cs="Arial"/>
                    <w:color w:val="000000" w:themeColor="text1"/>
                    <w:sz w:val="20"/>
                    <w:szCs w:val="20"/>
                    <w:highlight w:val="yellow"/>
                  </w:rPr>
                </w:rPrChange>
              </w:rPr>
              <w:t>.</w:t>
            </w:r>
            <w:r w:rsidR="35171967" w:rsidRPr="007A443A">
              <w:rPr>
                <w:rFonts w:ascii="Arial" w:hAnsi="Arial" w:cs="Arial"/>
                <w:color w:val="000000" w:themeColor="text1"/>
                <w:sz w:val="20"/>
                <w:szCs w:val="20"/>
              </w:rPr>
              <w:t xml:space="preserve"> Participants who provide identifying information (e.g. contact details) will be allocated a random ID.</w:t>
            </w:r>
            <w:r w:rsidR="19A919AB" w:rsidRPr="007A443A">
              <w:rPr>
                <w:rFonts w:ascii="Arial" w:hAnsi="Arial" w:cs="Arial"/>
                <w:color w:val="000000" w:themeColor="text1"/>
                <w:sz w:val="20"/>
                <w:szCs w:val="20"/>
              </w:rPr>
              <w:t xml:space="preserve"> When these participants are later contacted and invited to complete testing, they will be sent the study link as a URL </w:t>
            </w:r>
            <w:r w:rsidR="06CDA6C9" w:rsidRPr="007A443A">
              <w:rPr>
                <w:rFonts w:ascii="Arial" w:hAnsi="Arial" w:cs="Arial"/>
                <w:color w:val="000000" w:themeColor="text1"/>
                <w:sz w:val="20"/>
                <w:szCs w:val="20"/>
              </w:rPr>
              <w:t>and will use their random ID to complete testing (see Figure 1)</w:t>
            </w:r>
            <w:r w:rsidR="19A919AB" w:rsidRPr="007A443A">
              <w:rPr>
                <w:rFonts w:ascii="Arial" w:hAnsi="Arial" w:cs="Arial"/>
                <w:color w:val="000000" w:themeColor="text1"/>
                <w:sz w:val="20"/>
                <w:szCs w:val="20"/>
              </w:rPr>
              <w:t xml:space="preserve">. </w:t>
            </w:r>
            <w:r w:rsidR="35171967" w:rsidRPr="007A443A">
              <w:rPr>
                <w:rFonts w:ascii="Arial" w:hAnsi="Arial" w:cs="Arial"/>
                <w:color w:val="000000" w:themeColor="text1"/>
                <w:sz w:val="20"/>
                <w:szCs w:val="20"/>
              </w:rPr>
              <w:t xml:space="preserve">The document linking </w:t>
            </w:r>
            <w:r w:rsidR="19A919AB" w:rsidRPr="007A443A">
              <w:rPr>
                <w:rFonts w:ascii="Arial" w:hAnsi="Arial" w:cs="Arial"/>
                <w:color w:val="000000" w:themeColor="text1"/>
                <w:sz w:val="20"/>
                <w:szCs w:val="20"/>
              </w:rPr>
              <w:t xml:space="preserve">identifying data to these random IDs will </w:t>
            </w:r>
            <w:r w:rsidR="35171967" w:rsidRPr="007A443A">
              <w:rPr>
                <w:rFonts w:ascii="Arial" w:hAnsi="Arial" w:cs="Arial"/>
                <w:color w:val="000000" w:themeColor="text1"/>
                <w:sz w:val="20"/>
                <w:szCs w:val="20"/>
              </w:rPr>
              <w:t xml:space="preserve">be stored securely on </w:t>
            </w:r>
            <w:r w:rsidR="5A701E49" w:rsidRPr="007A443A">
              <w:rPr>
                <w:rFonts w:ascii="Arial" w:hAnsi="Arial" w:cs="Arial"/>
                <w:color w:val="000000" w:themeColor="text1"/>
                <w:sz w:val="20"/>
                <w:szCs w:val="20"/>
              </w:rPr>
              <w:t>DSH</w:t>
            </w:r>
            <w:r w:rsidR="06CDA6C9" w:rsidRPr="007A443A">
              <w:rPr>
                <w:rFonts w:ascii="Arial" w:hAnsi="Arial" w:cs="Arial"/>
                <w:color w:val="000000" w:themeColor="text1"/>
                <w:sz w:val="20"/>
                <w:szCs w:val="20"/>
              </w:rPr>
              <w:t>.</w:t>
            </w:r>
            <w:r w:rsidR="5954A5BB" w:rsidRPr="007A443A">
              <w:rPr>
                <w:rFonts w:ascii="Arial" w:hAnsi="Arial" w:cs="Arial"/>
                <w:color w:val="000000" w:themeColor="text1"/>
                <w:sz w:val="20"/>
                <w:szCs w:val="20"/>
                <w:shd w:val="clear" w:color="auto" w:fill="E6E6E6"/>
              </w:rPr>
              <w:t xml:space="preserve"> </w:t>
            </w:r>
          </w:p>
          <w:p w14:paraId="17C3D025" w14:textId="196D0374" w:rsidR="17EB1189" w:rsidRPr="007A443A" w:rsidRDefault="17EB1189" w:rsidP="17EB1189">
            <w:pPr>
              <w:pStyle w:val="NormalWeb"/>
              <w:jc w:val="both"/>
              <w:rPr>
                <w:rFonts w:ascii="Arial" w:hAnsi="Arial" w:cs="Arial"/>
                <w:color w:val="000000" w:themeColor="text1"/>
                <w:sz w:val="20"/>
                <w:szCs w:val="20"/>
              </w:rPr>
            </w:pPr>
          </w:p>
          <w:p w14:paraId="4C542F44" w14:textId="130AB95A" w:rsidR="5D4ABF1D" w:rsidRPr="007A443A" w:rsidRDefault="0E628A98" w:rsidP="090280F7">
            <w:pPr>
              <w:pStyle w:val="NormalWeb"/>
              <w:rPr>
                <w:rFonts w:ascii="Arial" w:hAnsi="Arial" w:cs="Arial"/>
                <w:color w:val="000000" w:themeColor="text1"/>
                <w:sz w:val="20"/>
                <w:szCs w:val="20"/>
              </w:rPr>
            </w:pPr>
            <w:r w:rsidRPr="007A443A">
              <w:rPr>
                <w:rFonts w:ascii="Arial" w:hAnsi="Arial" w:cs="Arial"/>
                <w:color w:val="000000" w:themeColor="text1"/>
                <w:sz w:val="20"/>
                <w:szCs w:val="20"/>
              </w:rPr>
              <w:t>For participants on online platforms, w</w:t>
            </w:r>
            <w:r w:rsidR="08EC1BF1" w:rsidRPr="007A443A">
              <w:rPr>
                <w:rFonts w:ascii="Arial" w:hAnsi="Arial" w:cs="Arial"/>
                <w:color w:val="000000" w:themeColor="text1"/>
                <w:sz w:val="20"/>
                <w:szCs w:val="20"/>
              </w:rPr>
              <w:t xml:space="preserve">e will use the screening step to ensure a percentage of our sample is enriched for </w:t>
            </w:r>
            <w:r w:rsidR="3ED4F142" w:rsidRPr="007A443A">
              <w:rPr>
                <w:rFonts w:ascii="Arial" w:hAnsi="Arial" w:cs="Arial"/>
                <w:color w:val="000000" w:themeColor="text1"/>
                <w:sz w:val="20"/>
                <w:szCs w:val="20"/>
              </w:rPr>
              <w:t>individuals with high social anxiety (phrased as “individuals who feel anxious in social situations” in the relevant Information Sheets)</w:t>
            </w:r>
            <w:r w:rsidR="08EC1BF1" w:rsidRPr="007A443A">
              <w:rPr>
                <w:rFonts w:ascii="Arial" w:hAnsi="Arial" w:cs="Arial"/>
                <w:color w:val="000000" w:themeColor="text1"/>
                <w:sz w:val="20"/>
                <w:szCs w:val="20"/>
              </w:rPr>
              <w:t xml:space="preserve"> </w:t>
            </w:r>
            <w:ins w:id="83" w:author="Keil, Johannes (Stud. FPN)" w:date="2025-03-31T15:49:00Z" w16du:dateUtc="2025-03-31T14:49:00Z">
              <w:r w:rsidR="001B3069">
                <w:rPr>
                  <w:rFonts w:ascii="Arial" w:hAnsi="Arial" w:cs="Arial"/>
                  <w:color w:val="000000" w:themeColor="text1"/>
                  <w:sz w:val="20"/>
                  <w:szCs w:val="20"/>
                </w:rPr>
                <w:t xml:space="preserve">and </w:t>
              </w:r>
            </w:ins>
            <w:ins w:id="84" w:author="Keil, Johannes (Stud. FPN)" w:date="2025-04-01T11:50:00Z" w16du:dateUtc="2025-04-01T10:50:00Z">
              <w:r w:rsidR="002B56DA">
                <w:rPr>
                  <w:rFonts w:ascii="Arial" w:hAnsi="Arial" w:cs="Arial"/>
                  <w:color w:val="000000" w:themeColor="text1"/>
                  <w:sz w:val="20"/>
                  <w:szCs w:val="20"/>
                </w:rPr>
                <w:t xml:space="preserve">high </w:t>
              </w:r>
            </w:ins>
            <w:ins w:id="85" w:author="Keil, Johannes (Stud. FPN)" w:date="2025-03-31T15:49:00Z" w16du:dateUtc="2025-03-31T14:49:00Z">
              <w:r w:rsidR="001B3069">
                <w:rPr>
                  <w:rFonts w:ascii="Arial" w:hAnsi="Arial" w:cs="Arial"/>
                  <w:color w:val="000000" w:themeColor="text1"/>
                  <w:sz w:val="20"/>
                  <w:szCs w:val="20"/>
                </w:rPr>
                <w:t>depression (phrased as “</w:t>
              </w:r>
            </w:ins>
            <w:ins w:id="86" w:author="Keil, Johannes (Stud. FPN)" w:date="2025-04-01T11:50:00Z" w16du:dateUtc="2025-04-01T10:50:00Z">
              <w:r w:rsidR="002B56DA">
                <w:rPr>
                  <w:rFonts w:ascii="Arial" w:hAnsi="Arial" w:cs="Arial"/>
                  <w:color w:val="000000" w:themeColor="text1"/>
                  <w:sz w:val="20"/>
                  <w:szCs w:val="20"/>
                </w:rPr>
                <w:t xml:space="preserve">people </w:t>
              </w:r>
            </w:ins>
            <w:ins w:id="87" w:author="Keil, Johannes (Stud. FPN)" w:date="2025-04-01T11:51:00Z" w16du:dateUtc="2025-04-01T10:51:00Z">
              <w:r w:rsidR="002B56DA">
                <w:rPr>
                  <w:rFonts w:ascii="Arial" w:hAnsi="Arial" w:cs="Arial"/>
                  <w:color w:val="000000" w:themeColor="text1"/>
                  <w:sz w:val="20"/>
                  <w:szCs w:val="20"/>
                </w:rPr>
                <w:t xml:space="preserve">who experience </w:t>
              </w:r>
            </w:ins>
            <w:ins w:id="88" w:author="Keil, Johannes (Stud. FPN)" w:date="2025-03-31T15:52:00Z" w16du:dateUtc="2025-03-31T14:52:00Z">
              <w:r w:rsidR="001B3069">
                <w:rPr>
                  <w:rFonts w:ascii="Arial" w:hAnsi="Arial" w:cs="Arial"/>
                  <w:color w:val="000000" w:themeColor="text1"/>
                  <w:sz w:val="20"/>
                  <w:szCs w:val="20"/>
                </w:rPr>
                <w:t>low mood</w:t>
              </w:r>
            </w:ins>
            <w:ins w:id="89" w:author="Keil, Johannes (Stud. FPN)" w:date="2025-03-31T15:49:00Z" w16du:dateUtc="2025-03-31T14:49:00Z">
              <w:r w:rsidR="001B3069">
                <w:rPr>
                  <w:rFonts w:ascii="Arial" w:hAnsi="Arial" w:cs="Arial"/>
                  <w:color w:val="000000" w:themeColor="text1"/>
                  <w:sz w:val="20"/>
                  <w:szCs w:val="20"/>
                </w:rPr>
                <w:t>“</w:t>
              </w:r>
            </w:ins>
            <w:ins w:id="90" w:author="Keil, Johannes (Stud. FPN)" w:date="2025-03-31T15:52:00Z" w16du:dateUtc="2025-03-31T14:52:00Z">
              <w:r w:rsidR="001B3069">
                <w:rPr>
                  <w:rFonts w:ascii="Arial" w:hAnsi="Arial" w:cs="Arial"/>
                  <w:color w:val="000000" w:themeColor="text1"/>
                  <w:sz w:val="20"/>
                  <w:szCs w:val="20"/>
                </w:rPr>
                <w:t xml:space="preserve"> in the relevant Information Sheets</w:t>
              </w:r>
            </w:ins>
            <w:ins w:id="91" w:author="Keil, Johannes (Stud. FPN)" w:date="2025-03-31T15:49:00Z" w16du:dateUtc="2025-03-31T14:49:00Z">
              <w:r w:rsidR="001B3069">
                <w:rPr>
                  <w:rFonts w:ascii="Arial" w:hAnsi="Arial" w:cs="Arial"/>
                  <w:color w:val="000000" w:themeColor="text1"/>
                  <w:sz w:val="20"/>
                  <w:szCs w:val="20"/>
                </w:rPr>
                <w:t xml:space="preserve">) </w:t>
              </w:r>
            </w:ins>
            <w:r w:rsidR="08EC1BF1" w:rsidRPr="007A443A">
              <w:rPr>
                <w:rFonts w:ascii="Arial" w:hAnsi="Arial" w:cs="Arial"/>
                <w:color w:val="000000" w:themeColor="text1"/>
                <w:sz w:val="20"/>
                <w:szCs w:val="20"/>
              </w:rPr>
              <w:t xml:space="preserve">above population-based thresholds (please see </w:t>
            </w:r>
            <w:r w:rsidR="08EC1BF1" w:rsidRPr="007A443A">
              <w:rPr>
                <w:rFonts w:ascii="Arial" w:hAnsi="Arial" w:cs="Arial"/>
                <w:b/>
                <w:bCs/>
                <w:color w:val="000000" w:themeColor="text1"/>
                <w:sz w:val="20"/>
                <w:szCs w:val="20"/>
              </w:rPr>
              <w:t>Screening</w:t>
            </w:r>
            <w:r w:rsidR="08EC1BF1" w:rsidRPr="007A443A">
              <w:rPr>
                <w:rFonts w:ascii="Arial" w:hAnsi="Arial" w:cs="Arial"/>
                <w:color w:val="000000" w:themeColor="text1"/>
                <w:sz w:val="20"/>
                <w:szCs w:val="20"/>
              </w:rPr>
              <w:t xml:space="preserve"> section below). We will screen up to </w:t>
            </w:r>
            <w:r w:rsidR="31A95A58" w:rsidRPr="007A443A">
              <w:rPr>
                <w:rFonts w:ascii="Arial" w:hAnsi="Arial" w:cs="Arial"/>
                <w:color w:val="000000" w:themeColor="text1"/>
                <w:sz w:val="20"/>
                <w:szCs w:val="20"/>
              </w:rPr>
              <w:t>15</w:t>
            </w:r>
            <w:r w:rsidR="08EC1BF1" w:rsidRPr="007A443A">
              <w:rPr>
                <w:rFonts w:ascii="Arial" w:hAnsi="Arial" w:cs="Arial"/>
                <w:color w:val="000000" w:themeColor="text1"/>
                <w:sz w:val="20"/>
                <w:szCs w:val="20"/>
              </w:rPr>
              <w:t xml:space="preserve">000 people until we reach a final sample of n = </w:t>
            </w:r>
            <w:r w:rsidR="31A95A58" w:rsidRPr="007A443A">
              <w:rPr>
                <w:rFonts w:ascii="Arial" w:hAnsi="Arial" w:cs="Arial"/>
                <w:color w:val="000000" w:themeColor="text1"/>
                <w:sz w:val="20"/>
                <w:szCs w:val="20"/>
              </w:rPr>
              <w:t>5</w:t>
            </w:r>
            <w:r w:rsidR="08EC1BF1" w:rsidRPr="007A443A">
              <w:rPr>
                <w:rFonts w:ascii="Arial" w:hAnsi="Arial" w:cs="Arial"/>
                <w:color w:val="000000" w:themeColor="text1"/>
                <w:sz w:val="20"/>
                <w:szCs w:val="20"/>
              </w:rPr>
              <w:t>000.</w:t>
            </w:r>
            <w:r w:rsidR="1B98E7A4" w:rsidRPr="007A443A">
              <w:rPr>
                <w:rFonts w:ascii="Arial" w:hAnsi="Arial" w:cs="Arial"/>
                <w:color w:val="000000" w:themeColor="text1"/>
                <w:sz w:val="20"/>
                <w:szCs w:val="20"/>
              </w:rPr>
              <w:t xml:space="preserve"> </w:t>
            </w:r>
            <w:r w:rsidR="1B98E7A4" w:rsidRPr="007A443A">
              <w:rPr>
                <w:rFonts w:ascii="Arial" w:hAnsi="Arial" w:cs="Arial"/>
                <w:color w:val="000000" w:themeColor="text1"/>
                <w:sz w:val="20"/>
                <w:szCs w:val="20"/>
                <w:rPrChange w:id="92" w:author="Keil, Johannes (Stud. FPN)" w:date="2025-03-27T14:37:00Z" w16du:dateUtc="2025-03-27T14:37:00Z">
                  <w:rPr>
                    <w:rFonts w:ascii="Arial" w:hAnsi="Arial" w:cs="Arial"/>
                    <w:color w:val="000000" w:themeColor="text1"/>
                    <w:sz w:val="20"/>
                    <w:szCs w:val="20"/>
                    <w:highlight w:val="yellow"/>
                  </w:rPr>
                </w:rPrChange>
              </w:rPr>
              <w:t xml:space="preserve">For school and local community participants, </w:t>
            </w:r>
            <w:r w:rsidR="2A7F5D9F" w:rsidRPr="007A443A">
              <w:rPr>
                <w:rFonts w:ascii="Arial" w:hAnsi="Arial" w:cs="Arial"/>
                <w:color w:val="000000" w:themeColor="text1"/>
                <w:sz w:val="20"/>
                <w:szCs w:val="20"/>
                <w:rPrChange w:id="93" w:author="Keil, Johannes (Stud. FPN)" w:date="2025-03-27T14:37:00Z" w16du:dateUtc="2025-03-27T14:37:00Z">
                  <w:rPr>
                    <w:rFonts w:ascii="Arial" w:hAnsi="Arial" w:cs="Arial"/>
                    <w:color w:val="000000" w:themeColor="text1"/>
                    <w:sz w:val="20"/>
                    <w:szCs w:val="20"/>
                    <w:highlight w:val="yellow"/>
                  </w:rPr>
                </w:rPrChange>
              </w:rPr>
              <w:t>screening may be used to match people in experimental tasks involving con</w:t>
            </w:r>
            <w:r w:rsidR="28340F7E" w:rsidRPr="007A443A">
              <w:rPr>
                <w:rFonts w:ascii="Arial" w:hAnsi="Arial" w:cs="Arial"/>
                <w:color w:val="000000" w:themeColor="text1"/>
                <w:sz w:val="20"/>
                <w:szCs w:val="20"/>
                <w:rPrChange w:id="94" w:author="Keil, Johannes (Stud. FPN)" w:date="2025-03-27T14:37:00Z" w16du:dateUtc="2025-03-27T14:37:00Z">
                  <w:rPr>
                    <w:rFonts w:ascii="Arial" w:hAnsi="Arial" w:cs="Arial"/>
                    <w:color w:val="000000" w:themeColor="text1"/>
                    <w:sz w:val="20"/>
                    <w:szCs w:val="20"/>
                    <w:highlight w:val="yellow"/>
                  </w:rPr>
                </w:rPrChange>
              </w:rPr>
              <w:t>versations/interactions with others</w:t>
            </w:r>
            <w:r w:rsidR="0D707710" w:rsidRPr="007A443A">
              <w:rPr>
                <w:rFonts w:ascii="Arial" w:hAnsi="Arial" w:cs="Arial"/>
                <w:color w:val="000000" w:themeColor="text1"/>
                <w:sz w:val="20"/>
                <w:szCs w:val="20"/>
                <w:rPrChange w:id="95" w:author="Keil, Johannes (Stud. FPN)" w:date="2025-03-27T14:37:00Z" w16du:dateUtc="2025-03-27T14:37:00Z">
                  <w:rPr>
                    <w:rFonts w:ascii="Arial" w:hAnsi="Arial" w:cs="Arial"/>
                    <w:color w:val="000000" w:themeColor="text1"/>
                    <w:sz w:val="20"/>
                    <w:szCs w:val="20"/>
                    <w:highlight w:val="yellow"/>
                  </w:rPr>
                </w:rPrChange>
              </w:rPr>
              <w:t xml:space="preserve"> and inform future sampling</w:t>
            </w:r>
            <w:r w:rsidR="28340F7E" w:rsidRPr="007A443A">
              <w:rPr>
                <w:rFonts w:ascii="Arial" w:hAnsi="Arial" w:cs="Arial"/>
                <w:color w:val="000000" w:themeColor="text1"/>
                <w:sz w:val="20"/>
                <w:szCs w:val="20"/>
                <w:rPrChange w:id="96" w:author="Keil, Johannes (Stud. FPN)" w:date="2025-03-27T14:37:00Z" w16du:dateUtc="2025-03-27T14:37:00Z">
                  <w:rPr>
                    <w:rFonts w:ascii="Arial" w:hAnsi="Arial" w:cs="Arial"/>
                    <w:color w:val="000000" w:themeColor="text1"/>
                    <w:sz w:val="20"/>
                    <w:szCs w:val="20"/>
                    <w:highlight w:val="yellow"/>
                  </w:rPr>
                </w:rPrChange>
              </w:rPr>
              <w:t>.</w:t>
            </w:r>
            <w:r w:rsidR="28340F7E" w:rsidRPr="007A443A">
              <w:rPr>
                <w:rFonts w:ascii="Arial" w:hAnsi="Arial" w:cs="Arial"/>
                <w:color w:val="000000" w:themeColor="text1"/>
                <w:sz w:val="20"/>
                <w:szCs w:val="20"/>
              </w:rPr>
              <w:t xml:space="preserve"> </w:t>
            </w:r>
            <w:del w:id="97" w:author="Keil, Johannes (Stud. FPN)" w:date="2025-03-27T15:41:00Z" w16du:dateUtc="2025-03-27T15:41:00Z">
              <w:r w:rsidRPr="007A443A" w:rsidDel="00F92359">
                <w:rPr>
                  <w:rFonts w:ascii="Arial" w:hAnsi="Arial" w:cs="Arial"/>
                  <w:strike/>
                  <w:color w:val="000000" w:themeColor="text1"/>
                  <w:sz w:val="20"/>
                  <w:szCs w:val="20"/>
                  <w:rPrChange w:id="98" w:author="Keil, Johannes (Stud. FPN)" w:date="2025-03-27T14:37:00Z" w16du:dateUtc="2025-03-27T14:37:00Z">
                    <w:rPr>
                      <w:rFonts w:ascii="Arial" w:hAnsi="Arial" w:cs="Arial"/>
                      <w:strike/>
                      <w:color w:val="000000" w:themeColor="text1"/>
                      <w:sz w:val="20"/>
                      <w:szCs w:val="20"/>
                      <w:highlight w:val="yellow"/>
                    </w:rPr>
                  </w:rPrChange>
                </w:rPr>
                <w:delText>There will not be a separate screening stage for school based and local community participants,</w:delText>
              </w:r>
              <w:r w:rsidRPr="007A443A" w:rsidDel="00F92359">
                <w:rPr>
                  <w:rFonts w:ascii="Arial" w:hAnsi="Arial" w:cs="Arial"/>
                  <w:color w:val="000000" w:themeColor="text1"/>
                  <w:sz w:val="20"/>
                  <w:szCs w:val="20"/>
                </w:rPr>
                <w:delText xml:space="preserve"> </w:delText>
              </w:r>
            </w:del>
            <w:r w:rsidR="0FA55372" w:rsidRPr="007A443A">
              <w:rPr>
                <w:rFonts w:ascii="Arial" w:hAnsi="Arial" w:cs="Arial"/>
                <w:color w:val="000000" w:themeColor="text1"/>
                <w:sz w:val="20"/>
                <w:szCs w:val="20"/>
              </w:rPr>
              <w:t>We may also use</w:t>
            </w:r>
            <w:r w:rsidRPr="007A443A">
              <w:rPr>
                <w:rFonts w:ascii="Arial" w:hAnsi="Arial" w:cs="Arial"/>
                <w:color w:val="000000" w:themeColor="text1"/>
                <w:sz w:val="20"/>
                <w:szCs w:val="20"/>
              </w:rPr>
              <w:t xml:space="preserve"> branching logic within the online experiments which will direct individuals to complete </w:t>
            </w:r>
            <w:r w:rsidR="7974611D" w:rsidRPr="007A443A">
              <w:rPr>
                <w:rFonts w:ascii="Arial" w:hAnsi="Arial" w:cs="Arial"/>
                <w:color w:val="000000" w:themeColor="text1"/>
                <w:sz w:val="20"/>
                <w:szCs w:val="20"/>
              </w:rPr>
              <w:t>suitable</w:t>
            </w:r>
            <w:r w:rsidRPr="007A443A">
              <w:rPr>
                <w:rFonts w:ascii="Arial" w:hAnsi="Arial" w:cs="Arial"/>
                <w:color w:val="000000" w:themeColor="text1"/>
                <w:sz w:val="20"/>
                <w:szCs w:val="20"/>
              </w:rPr>
              <w:t xml:space="preserve"> tasks based upon their levels of social anxiety</w:t>
            </w:r>
            <w:ins w:id="99" w:author="Keil, Johannes (Stud. FPN)" w:date="2025-03-31T15:52:00Z" w16du:dateUtc="2025-03-31T14:52:00Z">
              <w:r w:rsidR="001B3069">
                <w:rPr>
                  <w:rFonts w:ascii="Arial" w:hAnsi="Arial" w:cs="Arial"/>
                  <w:color w:val="000000" w:themeColor="text1"/>
                  <w:sz w:val="20"/>
                  <w:szCs w:val="20"/>
                </w:rPr>
                <w:t xml:space="preserve"> and/or depression.</w:t>
              </w:r>
            </w:ins>
            <w:del w:id="100" w:author="Keil, Johannes (Stud. FPN)" w:date="2025-03-31T15:52:00Z" w16du:dateUtc="2025-03-31T14:52:00Z">
              <w:r w:rsidR="3A005BBF" w:rsidRPr="007A443A" w:rsidDel="001B3069">
                <w:rPr>
                  <w:rFonts w:ascii="Arial" w:hAnsi="Arial" w:cs="Arial"/>
                  <w:color w:val="000000" w:themeColor="text1"/>
                  <w:sz w:val="20"/>
                  <w:szCs w:val="20"/>
                </w:rPr>
                <w:delText>.</w:delText>
              </w:r>
            </w:del>
            <w:r w:rsidR="58D4FEC3" w:rsidRPr="007A443A">
              <w:rPr>
                <w:rFonts w:ascii="Arial" w:hAnsi="Arial" w:cs="Arial"/>
                <w:color w:val="000000" w:themeColor="text1"/>
                <w:sz w:val="20"/>
                <w:szCs w:val="20"/>
              </w:rPr>
              <w:t xml:space="preserve"> </w:t>
            </w:r>
          </w:p>
          <w:p w14:paraId="08D18CEE" w14:textId="3DE9E8DA" w:rsidR="5D4ABF1D" w:rsidRPr="007A443A" w:rsidRDefault="5D4ABF1D" w:rsidP="4569A6B1">
            <w:pPr>
              <w:pStyle w:val="NormalWeb"/>
              <w:rPr>
                <w:rFonts w:ascii="Arial" w:hAnsi="Arial" w:cs="Arial"/>
                <w:color w:val="000000" w:themeColor="text1"/>
                <w:sz w:val="20"/>
                <w:szCs w:val="20"/>
              </w:rPr>
            </w:pPr>
          </w:p>
          <w:p w14:paraId="16EB0199" w14:textId="1E7B9F24" w:rsidR="009C04EC" w:rsidRPr="007A443A" w:rsidRDefault="67853163" w:rsidP="009C04EC">
            <w:pPr>
              <w:rPr>
                <w:color w:val="000000"/>
              </w:rPr>
            </w:pPr>
            <w:r w:rsidRPr="007A443A">
              <w:rPr>
                <w:rFonts w:cs="Arial"/>
                <w:color w:val="000000" w:themeColor="text1"/>
                <w:szCs w:val="20"/>
              </w:rPr>
              <w:lastRenderedPageBreak/>
              <w:t xml:space="preserve">Consent will be taken either in person (at school for 14-18 year-olds,at UCL 1-19 Torrington Place for 18-65 year-olds) or online (for community or online testing platform participants aged 18-65 and for participants aged 14-18). Please see Fig.1: Testing. Capacity in UK law is considered a dynamic concept—i.e. relates to the specific decision at hand—and is not a priori bounded by age. Moreover, a person is assumed to be capacitous until proven otherwise. In this spirit, it has become increasingly accepted and indeed good practice for adolescents below the age of 18 years to decide for themselves whether they wish to be part of a study. Indeed, studies very similar to ours have been conducted in which consent by the adolescent (16 years and above) was sufficient for their participation in the study </w:t>
            </w:r>
            <w:hyperlink r:id="rId20">
              <w:r w:rsidRPr="007A443A">
                <w:rPr>
                  <w:rStyle w:val="Hyperlink"/>
                  <w:rFonts w:cs="Arial"/>
                  <w:color w:val="000000" w:themeColor="text1"/>
                  <w:szCs w:val="20"/>
                  <w:u w:val="none"/>
                </w:rPr>
                <w:t>Evans et al 2021</w:t>
              </w:r>
            </w:hyperlink>
            <w:r w:rsidRPr="007A443A">
              <w:rPr>
                <w:rFonts w:cs="Arial"/>
                <w:color w:val="000000" w:themeColor="text1"/>
                <w:szCs w:val="20"/>
              </w:rPr>
              <w:t xml:space="preserve">; </w:t>
            </w:r>
            <w:hyperlink r:id="rId21">
              <w:r w:rsidRPr="007A443A">
                <w:rPr>
                  <w:rStyle w:val="Hyperlink"/>
                  <w:rFonts w:cs="Arial"/>
                  <w:color w:val="000000" w:themeColor="text1"/>
                  <w:szCs w:val="20"/>
                  <w:u w:val="none"/>
                </w:rPr>
                <w:t>Leigh &amp; Clark 2022</w:t>
              </w:r>
            </w:hyperlink>
            <w:r w:rsidRPr="007A443A">
              <w:rPr>
                <w:rStyle w:val="Hyperlink"/>
                <w:rFonts w:cs="Arial"/>
                <w:color w:val="000000" w:themeColor="text1"/>
                <w:szCs w:val="20"/>
                <w:u w:val="none"/>
              </w:rPr>
              <w:t>.</w:t>
            </w:r>
            <w:r w:rsidRPr="007A443A">
              <w:rPr>
                <w:rStyle w:val="Hyperlink"/>
                <w:rFonts w:cs="Arial"/>
                <w:color w:val="000000" w:themeColor="text1"/>
                <w:szCs w:val="20"/>
              </w:rPr>
              <w:t xml:space="preserve"> </w:t>
            </w:r>
            <w:r w:rsidRPr="007A443A">
              <w:rPr>
                <w:rStyle w:val="Hyperlink"/>
                <w:rFonts w:cs="Arial"/>
                <w:color w:val="000000" w:themeColor="text1"/>
                <w:szCs w:val="20"/>
                <w:u w:val="none"/>
              </w:rPr>
              <w:t xml:space="preserve">Given the relatively low level of risk (e.g. no intervention) of the procedures of the study, the precedent of other studies, the legal framework and the composition of our team with experience in conducting research and clinical work with young people, we propose to rely </w:t>
            </w:r>
            <w:r w:rsidRPr="007A443A">
              <w:rPr>
                <w:szCs w:val="20"/>
                <w:rPrChange w:id="101" w:author="Keil, Johannes (Stud. FPN)" w:date="2025-03-27T14:37:00Z" w16du:dateUtc="2025-03-27T14:37:00Z">
                  <w:rPr>
                    <w:szCs w:val="20"/>
                    <w:highlight w:val="yellow"/>
                  </w:rPr>
                </w:rPrChange>
              </w:rPr>
              <w:t>primarily</w:t>
            </w:r>
            <w:r w:rsidRPr="007A443A">
              <w:rPr>
                <w:color w:val="0000FF"/>
                <w:u w:val="single"/>
              </w:rPr>
              <w:t xml:space="preserve"> </w:t>
            </w:r>
            <w:r w:rsidRPr="007A443A">
              <w:rPr>
                <w:rStyle w:val="Hyperlink"/>
                <w:rFonts w:cs="Arial"/>
                <w:color w:val="000000" w:themeColor="text1"/>
                <w:szCs w:val="20"/>
                <w:u w:val="none"/>
              </w:rPr>
              <w:t xml:space="preserve">on the consent of the adolescents (age 14-18 years of age) for their participation in the study. As an added safeguard </w:t>
            </w:r>
            <w:r w:rsidRPr="007A443A">
              <w:rPr>
                <w:rStyle w:val="Hyperlink"/>
                <w:rFonts w:cs="Arial"/>
                <w:color w:val="000000" w:themeColor="text1"/>
                <w:szCs w:val="20"/>
              </w:rPr>
              <w:t>for participants aged 14-</w:t>
            </w:r>
            <w:r w:rsidR="7A80FF3B" w:rsidRPr="007A443A">
              <w:rPr>
                <w:rStyle w:val="Hyperlink"/>
                <w:rFonts w:cs="Arial"/>
                <w:color w:val="000000" w:themeColor="text1"/>
                <w:szCs w:val="20"/>
              </w:rPr>
              <w:t>15</w:t>
            </w:r>
            <w:r w:rsidRPr="007A443A">
              <w:rPr>
                <w:rStyle w:val="Hyperlink"/>
                <w:rFonts w:cs="Arial"/>
                <w:color w:val="000000" w:themeColor="text1"/>
                <w:szCs w:val="20"/>
                <w:u w:val="none"/>
              </w:rPr>
              <w:t xml:space="preserve">, we propose that the parents have the opportunity to opt-out their children from the study should they wish to do it. </w:t>
            </w:r>
            <w:r w:rsidRPr="007A443A">
              <w:rPr>
                <w:szCs w:val="20"/>
                <w:rPrChange w:id="102" w:author="Keil, Johannes (Stud. FPN)" w:date="2025-03-27T14:37:00Z" w16du:dateUtc="2025-03-27T14:37:00Z">
                  <w:rPr>
                    <w:szCs w:val="20"/>
                    <w:highlight w:val="yellow"/>
                  </w:rPr>
                </w:rPrChange>
              </w:rPr>
              <w:t>Acceptability of consent methods to gatekeepers- in this case schools and summer camps- is also important to us, and after consultation with schools, we will offer the choice of opt-out or opt-out parental consent for 14-15 year olds. Schools/summer camps can decide which they feel is more feasible and acceptable to the parents they work with- bearing in mind i) confidence that opt-out would work within their communication streams to parents, ii) potential administrative burdens of the two processes and iii) whether opt-in consent will be a barrier to their students taking part.</w:t>
            </w:r>
            <w:r w:rsidRPr="007A443A">
              <w:rPr>
                <w:u w:val="single"/>
              </w:rPr>
              <w:t xml:space="preserve"> </w:t>
            </w:r>
            <w:r w:rsidRPr="007A443A">
              <w:rPr>
                <w:rStyle w:val="Hyperlink"/>
                <w:rFonts w:cs="Arial"/>
                <w:color w:val="000000" w:themeColor="text1"/>
                <w:szCs w:val="20"/>
                <w:u w:val="none"/>
              </w:rPr>
              <w:t>Please note that we have prepared parental information sheets, so that parents are also sufficiently informed about the nature of the study and the procedures involved.</w:t>
            </w:r>
          </w:p>
          <w:p w14:paraId="73B6E53D" w14:textId="252061F3" w:rsidR="003A648E" w:rsidRPr="007A443A" w:rsidRDefault="766044D2" w:rsidP="090280F7">
            <w:pPr>
              <w:pStyle w:val="NormalWeb"/>
              <w:spacing w:before="0" w:beforeAutospacing="0" w:after="0" w:afterAutospacing="0"/>
              <w:jc w:val="both"/>
              <w:rPr>
                <w:rFonts w:ascii="Arial" w:eastAsia="Arial" w:hAnsi="Arial" w:cs="Arial"/>
                <w:sz w:val="20"/>
                <w:szCs w:val="20"/>
                <w:lang w:val="en-GB"/>
                <w:rPrChange w:id="103" w:author="Keil, Johannes (Stud. FPN)" w:date="2025-03-27T14:37:00Z" w16du:dateUtc="2025-03-27T14:37:00Z">
                  <w:rPr>
                    <w:rFonts w:ascii="Arial" w:eastAsia="Arial" w:hAnsi="Arial" w:cs="Arial"/>
                    <w:sz w:val="20"/>
                    <w:szCs w:val="20"/>
                    <w:highlight w:val="yellow"/>
                    <w:lang w:val="en-GB"/>
                  </w:rPr>
                </w:rPrChange>
              </w:rPr>
            </w:pPr>
            <w:r w:rsidRPr="007A443A">
              <w:rPr>
                <w:rFonts w:ascii="Arial" w:hAnsi="Arial" w:cs="Arial"/>
                <w:color w:val="000000" w:themeColor="text1"/>
                <w:sz w:val="20"/>
                <w:szCs w:val="20"/>
              </w:rPr>
              <w:t xml:space="preserve">Those who consent will be asked to complete questionnaires and experiments involving computer-based short social interactions, rest, and simple tasks. This data will be collected using a web browser hosted on the </w:t>
            </w:r>
            <w:r w:rsidR="4E0BC5C6" w:rsidRPr="007A443A">
              <w:rPr>
                <w:rFonts w:ascii="Arial" w:hAnsi="Arial" w:cs="Arial"/>
                <w:color w:val="000000" w:themeColor="text1"/>
                <w:sz w:val="20"/>
                <w:szCs w:val="20"/>
              </w:rPr>
              <w:t xml:space="preserve">Pavlovia (using PsychoPy) </w:t>
            </w:r>
            <w:r w:rsidRPr="007A443A">
              <w:rPr>
                <w:rFonts w:ascii="Arial" w:hAnsi="Arial" w:cs="Arial"/>
                <w:color w:val="000000" w:themeColor="text1"/>
                <w:sz w:val="20"/>
                <w:szCs w:val="20"/>
              </w:rPr>
              <w:t>or Gorilla platforms. In the first part, people are asked to complete a task involving periods of rest and simple decision-making tasks with tests for reward processing (including considering alternative situations where more or fewer game points could be gained). In the second task, we emulate conversations with a virtual or real conversation partner ranging from neutral to positive interactions,</w:t>
            </w:r>
            <w:r w:rsidR="53D940D0" w:rsidRPr="007A443A">
              <w:rPr>
                <w:rFonts w:ascii="Arial" w:hAnsi="Arial" w:cs="Arial"/>
                <w:color w:val="000000" w:themeColor="text1"/>
                <w:sz w:val="20"/>
                <w:szCs w:val="20"/>
              </w:rPr>
              <w:t xml:space="preserve"> </w:t>
            </w:r>
            <w:r w:rsidRPr="007A443A">
              <w:rPr>
                <w:rFonts w:ascii="Arial" w:hAnsi="Arial" w:cs="Arial"/>
                <w:color w:val="000000" w:themeColor="text1"/>
                <w:sz w:val="20"/>
                <w:szCs w:val="20"/>
              </w:rPr>
              <w:t xml:space="preserve">and will not involve deception. </w:t>
            </w:r>
          </w:p>
          <w:p w14:paraId="3F8AB270" w14:textId="36213AB5" w:rsidR="003A648E" w:rsidRPr="007A443A" w:rsidRDefault="003A648E" w:rsidP="48E0C0FC">
            <w:pPr>
              <w:pStyle w:val="NormalWeb"/>
              <w:spacing w:before="0" w:beforeAutospacing="0" w:after="0" w:afterAutospacing="0"/>
              <w:jc w:val="both"/>
              <w:rPr>
                <w:rFonts w:ascii="Arial" w:hAnsi="Arial" w:cs="Arial"/>
                <w:color w:val="000000" w:themeColor="text1"/>
                <w:sz w:val="20"/>
                <w:szCs w:val="20"/>
              </w:rPr>
            </w:pPr>
          </w:p>
          <w:p w14:paraId="7B9E7D2B" w14:textId="432818F3" w:rsidR="003A648E" w:rsidRPr="007A443A" w:rsidRDefault="548C9E89" w:rsidP="3E83CF32">
            <w:pPr>
              <w:pStyle w:val="NormalWeb"/>
              <w:spacing w:before="0" w:beforeAutospacing="0" w:after="0" w:afterAutospacing="0"/>
              <w:jc w:val="both"/>
              <w:rPr>
                <w:rFonts w:ascii="Arial" w:hAnsi="Arial" w:cs="Arial"/>
                <w:color w:val="000000" w:themeColor="text1"/>
                <w:sz w:val="20"/>
                <w:szCs w:val="20"/>
              </w:rPr>
            </w:pPr>
            <w:r w:rsidRPr="007A443A">
              <w:rPr>
                <w:rFonts w:ascii="Arial" w:hAnsi="Arial" w:cs="Arial"/>
                <w:color w:val="000000" w:themeColor="text1"/>
                <w:sz w:val="20"/>
                <w:szCs w:val="20"/>
              </w:rPr>
              <w:t xml:space="preserve">Participant emotions and thoughts (including motivation, frustration, surprise, and ideas about alternative things they could be doing) will be reported before, during and after the experiments using open questions but also a rating slider scale of 1-100. For </w:t>
            </w:r>
            <w:r w:rsidR="0322AC23" w:rsidRPr="007A443A">
              <w:rPr>
                <w:rFonts w:ascii="Arial" w:hAnsi="Arial" w:cs="Arial"/>
                <w:color w:val="000000" w:themeColor="text1"/>
                <w:sz w:val="20"/>
                <w:szCs w:val="20"/>
              </w:rPr>
              <w:t>some tasks</w:t>
            </w:r>
            <w:r w:rsidR="33E59F89" w:rsidRPr="007A443A">
              <w:rPr>
                <w:rFonts w:ascii="Arial" w:hAnsi="Arial" w:cs="Arial"/>
                <w:color w:val="000000" w:themeColor="text1"/>
                <w:sz w:val="20"/>
                <w:szCs w:val="20"/>
              </w:rPr>
              <w:t xml:space="preserve">, </w:t>
            </w:r>
            <w:r w:rsidRPr="007A443A">
              <w:rPr>
                <w:rFonts w:ascii="Arial" w:hAnsi="Arial" w:cs="Arial"/>
                <w:color w:val="000000" w:themeColor="text1"/>
                <w:sz w:val="20"/>
                <w:szCs w:val="20"/>
              </w:rPr>
              <w:t xml:space="preserve">video and audio recordings </w:t>
            </w:r>
            <w:r w:rsidR="33E59F89" w:rsidRPr="007A443A">
              <w:rPr>
                <w:rFonts w:ascii="Arial" w:hAnsi="Arial" w:cs="Arial"/>
                <w:color w:val="000000" w:themeColor="text1"/>
                <w:sz w:val="20"/>
                <w:szCs w:val="20"/>
              </w:rPr>
              <w:t xml:space="preserve">and eye </w:t>
            </w:r>
            <w:r w:rsidR="251EE904" w:rsidRPr="007A443A">
              <w:rPr>
                <w:rFonts w:ascii="Arial" w:hAnsi="Arial" w:cs="Arial"/>
                <w:color w:val="000000" w:themeColor="text1"/>
                <w:sz w:val="20"/>
                <w:szCs w:val="20"/>
              </w:rPr>
              <w:t>movement</w:t>
            </w:r>
            <w:r w:rsidR="33E59F89" w:rsidRPr="007A443A">
              <w:rPr>
                <w:rFonts w:ascii="Arial" w:hAnsi="Arial" w:cs="Arial"/>
                <w:color w:val="000000" w:themeColor="text1"/>
                <w:sz w:val="20"/>
                <w:szCs w:val="20"/>
              </w:rPr>
              <w:t xml:space="preserve"> data </w:t>
            </w:r>
            <w:r w:rsidRPr="007A443A">
              <w:rPr>
                <w:rFonts w:ascii="Arial" w:hAnsi="Arial" w:cs="Arial"/>
                <w:color w:val="000000" w:themeColor="text1"/>
                <w:sz w:val="20"/>
                <w:szCs w:val="20"/>
              </w:rPr>
              <w:t xml:space="preserve">will be taken throughout to enable objective assessment of affect, and audio recordings/transcriptions will be taken of participant descriptions of thoughts and emotions for later qualitative analysis. The full session with questionnaires and experimental tasks will take approximately 90 minutes. </w:t>
            </w:r>
            <w:r w:rsidR="48859CCD" w:rsidRPr="007A443A">
              <w:rPr>
                <w:rFonts w:ascii="Arial" w:hAnsi="Arial" w:cs="Arial"/>
                <w:color w:val="000000" w:themeColor="text1"/>
                <w:sz w:val="20"/>
                <w:szCs w:val="20"/>
              </w:rPr>
              <w:t xml:space="preserve">Participants under 18 will </w:t>
            </w:r>
            <w:r w:rsidR="22E2D236" w:rsidRPr="007A443A">
              <w:rPr>
                <w:rFonts w:ascii="Arial" w:hAnsi="Arial" w:cs="Arial"/>
                <w:color w:val="000000" w:themeColor="text1"/>
                <w:sz w:val="20"/>
                <w:szCs w:val="20"/>
              </w:rPr>
              <w:t>have the option</w:t>
            </w:r>
            <w:r w:rsidR="48859CCD" w:rsidRPr="007A443A">
              <w:rPr>
                <w:rFonts w:ascii="Arial" w:hAnsi="Arial" w:cs="Arial"/>
                <w:color w:val="000000" w:themeColor="text1"/>
                <w:sz w:val="20"/>
                <w:szCs w:val="20"/>
              </w:rPr>
              <w:t xml:space="preserve"> to complete </w:t>
            </w:r>
            <w:r w:rsidR="4197827E" w:rsidRPr="007A443A">
              <w:rPr>
                <w:rFonts w:ascii="Arial" w:hAnsi="Arial" w:cs="Arial"/>
                <w:color w:val="000000" w:themeColor="text1"/>
                <w:sz w:val="20"/>
                <w:szCs w:val="20"/>
              </w:rPr>
              <w:t xml:space="preserve">one or </w:t>
            </w:r>
            <w:r w:rsidR="48859CCD" w:rsidRPr="007A443A">
              <w:rPr>
                <w:rFonts w:ascii="Arial" w:hAnsi="Arial" w:cs="Arial"/>
                <w:color w:val="000000" w:themeColor="text1"/>
                <w:sz w:val="20"/>
                <w:szCs w:val="20"/>
              </w:rPr>
              <w:t xml:space="preserve">two testing sessions lasting </w:t>
            </w:r>
            <w:r w:rsidR="4DABA01A" w:rsidRPr="007A443A">
              <w:rPr>
                <w:rFonts w:ascii="Arial" w:hAnsi="Arial" w:cs="Arial"/>
                <w:color w:val="000000" w:themeColor="text1"/>
                <w:sz w:val="20"/>
                <w:szCs w:val="20"/>
              </w:rPr>
              <w:t xml:space="preserve">about 45-60 mins </w:t>
            </w:r>
            <w:r w:rsidR="48859CCD" w:rsidRPr="007A443A">
              <w:rPr>
                <w:rFonts w:ascii="Arial" w:hAnsi="Arial" w:cs="Arial"/>
                <w:color w:val="000000" w:themeColor="text1"/>
                <w:sz w:val="20"/>
                <w:szCs w:val="20"/>
              </w:rPr>
              <w:t xml:space="preserve">each. </w:t>
            </w:r>
          </w:p>
          <w:p w14:paraId="49592624" w14:textId="7C191827" w:rsidR="003A648E" w:rsidRPr="007A443A" w:rsidRDefault="003A648E" w:rsidP="1CC9AE69">
            <w:pPr>
              <w:pStyle w:val="NormalWeb"/>
              <w:spacing w:before="0" w:beforeAutospacing="0" w:after="0" w:afterAutospacing="0"/>
              <w:jc w:val="both"/>
              <w:rPr>
                <w:rFonts w:ascii="Arial" w:hAnsi="Arial" w:cs="Arial"/>
                <w:color w:val="000000" w:themeColor="text1"/>
                <w:sz w:val="20"/>
                <w:szCs w:val="20"/>
              </w:rPr>
            </w:pPr>
          </w:p>
          <w:p w14:paraId="4E3F013A" w14:textId="77777777" w:rsidR="009C04EC" w:rsidRPr="007A443A" w:rsidRDefault="009C04EC" w:rsidP="00A26C69">
            <w:pPr>
              <w:pStyle w:val="NormalWeb"/>
              <w:spacing w:before="0" w:beforeAutospacing="0" w:after="0" w:afterAutospacing="0"/>
              <w:jc w:val="both"/>
              <w:rPr>
                <w:rFonts w:ascii="Arial" w:hAnsi="Arial" w:cs="Arial"/>
                <w:color w:val="000000"/>
                <w:sz w:val="20"/>
                <w:szCs w:val="20"/>
              </w:rPr>
            </w:pPr>
            <w:r w:rsidRPr="007A443A">
              <w:rPr>
                <w:rFonts w:ascii="Arial" w:hAnsi="Arial" w:cs="Arial"/>
                <w:color w:val="000000"/>
                <w:sz w:val="20"/>
                <w:szCs w:val="20"/>
              </w:rPr>
              <w:t>Our analyses will include pre-registered designs involving quantitative and qualitative analyses. Quantitative data analysis will be carried out on password-protected UCL laptops and/or DSH, with the main analyses being linear regression and variants thereof (linear mixed effects models and more complex computational models such as those with exponential decay terms). Qualitative data analysis will be carried out using GDPR compliant transcription software approved by UCL and, depending on the richness of data, possibly content or thematic analysis, using a mix of open and focussed coding. </w:t>
            </w:r>
          </w:p>
          <w:p w14:paraId="621EEFB3" w14:textId="77777777" w:rsidR="009C04EC" w:rsidRPr="007A443A" w:rsidRDefault="009C04EC" w:rsidP="00A26C69">
            <w:pPr>
              <w:jc w:val="both"/>
              <w:rPr>
                <w:color w:val="000000"/>
              </w:rPr>
            </w:pPr>
          </w:p>
          <w:p w14:paraId="4A0B3DFE" w14:textId="5FFA266D" w:rsidR="005344D6" w:rsidRDefault="005344D6" w:rsidP="005344D6">
            <w:pPr>
              <w:pStyle w:val="paragraph"/>
              <w:spacing w:before="0" w:beforeAutospacing="0" w:after="0" w:afterAutospacing="0"/>
              <w:jc w:val="both"/>
              <w:textAlignment w:val="baseline"/>
              <w:rPr>
                <w:ins w:id="104" w:author="Keil, Johannes (Stud. FPN)" w:date="2025-03-27T15:03:00Z" w16du:dateUtc="2025-03-27T15:03:00Z"/>
                <w:rFonts w:ascii="Arial" w:hAnsi="Arial" w:cs="Arial"/>
                <w:sz w:val="20"/>
                <w:szCs w:val="20"/>
              </w:rPr>
            </w:pPr>
            <w:r w:rsidRPr="007A443A">
              <w:rPr>
                <w:rStyle w:val="normaltextrun"/>
                <w:rFonts w:ascii="Arial" w:hAnsi="Arial" w:cs="Arial"/>
                <w:sz w:val="20"/>
                <w:szCs w:val="20"/>
              </w:rPr>
              <w:t xml:space="preserve">To develop our new questionnaire to </w:t>
            </w:r>
            <w:r w:rsidRPr="007A443A">
              <w:rPr>
                <w:rFonts w:ascii="Arial" w:hAnsi="Arial" w:cs="Arial"/>
                <w:color w:val="000000"/>
                <w:sz w:val="20"/>
                <w:szCs w:val="20"/>
                <w:lang w:val="en-IE"/>
              </w:rPr>
              <w:t xml:space="preserve">measure </w:t>
            </w:r>
            <w:r w:rsidR="00770573" w:rsidRPr="007A443A">
              <w:rPr>
                <w:rFonts w:ascii="Arial" w:hAnsi="Arial" w:cs="Arial"/>
                <w:color w:val="000000"/>
                <w:sz w:val="20"/>
                <w:szCs w:val="20"/>
                <w:lang w:val="en-IE"/>
              </w:rPr>
              <w:t xml:space="preserve">state and specifically </w:t>
            </w:r>
            <w:r w:rsidRPr="007A443A">
              <w:rPr>
                <w:rFonts w:ascii="Arial" w:hAnsi="Arial" w:cs="Arial"/>
                <w:color w:val="000000"/>
                <w:sz w:val="20"/>
                <w:szCs w:val="20"/>
                <w:lang w:val="en-IE"/>
              </w:rPr>
              <w:t>hunger-induced</w:t>
            </w:r>
            <w:r w:rsidRPr="007A443A">
              <w:rPr>
                <w:rStyle w:val="normaltextrun"/>
                <w:rFonts w:ascii="Arial" w:hAnsi="Arial" w:cs="Arial"/>
                <w:sz w:val="20"/>
                <w:szCs w:val="20"/>
              </w:rPr>
              <w:t xml:space="preserve"> mood changes, participants for this will be recruited through online testing platforms (e.g. Prolific). Previous work from this group (unpublished) will be used to arrive at the first set of questions. </w:t>
            </w:r>
            <w:r w:rsidRPr="007A443A">
              <w:rPr>
                <w:rFonts w:ascii="Arial" w:hAnsi="Arial" w:cs="Arial"/>
                <w:sz w:val="20"/>
                <w:szCs w:val="20"/>
              </w:rPr>
              <w:t xml:space="preserve">This will then be reduced in successive steps using qualitative and multivariate methodologies, such as factor analysis and item response theory (Streiner, Norman, and Cairney 2014). </w:t>
            </w:r>
            <w:r w:rsidRPr="007A443A">
              <w:rPr>
                <w:rStyle w:val="normaltextrun"/>
                <w:rFonts w:ascii="Arial" w:hAnsi="Arial" w:cs="Arial"/>
                <w:sz w:val="20"/>
                <w:szCs w:val="20"/>
              </w:rPr>
              <w:t xml:space="preserve">The questionnaire will take about 30 minutes to complete and some participants will be asked to complete it twice with a gap of about two weeks between sessions. </w:t>
            </w:r>
            <w:r w:rsidRPr="007A443A">
              <w:rPr>
                <w:rFonts w:ascii="Arial" w:hAnsi="Arial" w:cs="Arial"/>
                <w:sz w:val="20"/>
                <w:szCs w:val="20"/>
              </w:rPr>
              <w:t>To assess test-retest reliability, some participants will answer the same set of questions two weeks apart. The questionnaire will be evaluated for test-retest reliability (kappa coefficient), internal consistency (Cronbach’s alpha), dimensional structure (confirmatory factor analysis) and validity against other questionnaires (correlation).</w:t>
            </w:r>
          </w:p>
          <w:p w14:paraId="7495FDAA" w14:textId="77777777" w:rsidR="00116C75" w:rsidRDefault="00116C75" w:rsidP="005344D6">
            <w:pPr>
              <w:pStyle w:val="paragraph"/>
              <w:spacing w:before="0" w:beforeAutospacing="0" w:after="0" w:afterAutospacing="0"/>
              <w:jc w:val="both"/>
              <w:textAlignment w:val="baseline"/>
              <w:rPr>
                <w:ins w:id="105" w:author="Keil, Johannes (Stud. FPN)" w:date="2025-03-27T15:03:00Z" w16du:dateUtc="2025-03-27T15:03:00Z"/>
                <w:rFonts w:ascii="Arial" w:hAnsi="Arial" w:cs="Arial"/>
                <w:sz w:val="20"/>
                <w:szCs w:val="20"/>
              </w:rPr>
            </w:pPr>
          </w:p>
          <w:p w14:paraId="34C87F0C" w14:textId="7E1757DB" w:rsidR="00116C75" w:rsidRPr="007A443A" w:rsidRDefault="00116C75" w:rsidP="005344D6">
            <w:pPr>
              <w:pStyle w:val="paragraph"/>
              <w:spacing w:before="0" w:beforeAutospacing="0" w:after="0" w:afterAutospacing="0"/>
              <w:jc w:val="both"/>
              <w:textAlignment w:val="baseline"/>
              <w:rPr>
                <w:rFonts w:ascii="Arial" w:hAnsi="Arial" w:cs="Arial"/>
                <w:sz w:val="20"/>
                <w:szCs w:val="20"/>
              </w:rPr>
            </w:pPr>
            <w:ins w:id="106" w:author="Keil, Johannes (Stud. FPN)" w:date="2025-03-27T15:03:00Z" w16du:dateUtc="2025-03-27T15:03:00Z">
              <w:r>
                <w:rPr>
                  <w:rFonts w:ascii="Arial" w:hAnsi="Arial" w:cs="Arial"/>
                  <w:sz w:val="20"/>
                  <w:szCs w:val="20"/>
                </w:rPr>
                <w:t xml:space="preserve">For </w:t>
              </w:r>
            </w:ins>
            <w:ins w:id="107" w:author="Keil, Johannes (Stud. FPN)" w:date="2025-03-27T15:04:00Z" w16du:dateUtc="2025-03-27T15:04:00Z">
              <w:r>
                <w:rPr>
                  <w:rFonts w:ascii="Arial" w:hAnsi="Arial" w:cs="Arial"/>
                  <w:sz w:val="20"/>
                  <w:szCs w:val="20"/>
                </w:rPr>
                <w:t xml:space="preserve">the study involving the preference questionnaire, participants will be aged over </w:t>
              </w:r>
            </w:ins>
            <w:ins w:id="108" w:author="Keil, Johannes (Stud. FPN)" w:date="2025-03-31T16:18:00Z" w16du:dateUtc="2025-03-31T15:18:00Z">
              <w:r w:rsidR="00302909">
                <w:rPr>
                  <w:rFonts w:ascii="Arial" w:hAnsi="Arial" w:cs="Arial"/>
                  <w:sz w:val="20"/>
                  <w:szCs w:val="20"/>
                </w:rPr>
                <w:t>16</w:t>
              </w:r>
            </w:ins>
            <w:ins w:id="109" w:author="Keil, Johannes (Stud. FPN)" w:date="2025-03-27T15:04:00Z" w16du:dateUtc="2025-03-27T15:04:00Z">
              <w:r>
                <w:rPr>
                  <w:rFonts w:ascii="Arial" w:hAnsi="Arial" w:cs="Arial"/>
                  <w:sz w:val="20"/>
                  <w:szCs w:val="20"/>
                </w:rPr>
                <w:t xml:space="preserve"> and will be recruited </w:t>
              </w:r>
            </w:ins>
            <w:ins w:id="110" w:author="Keil, Johannes (Stud. FPN)" w:date="2025-04-01T11:53:00Z" w16du:dateUtc="2025-04-01T10:53:00Z">
              <w:r w:rsidR="002B56DA">
                <w:rPr>
                  <w:rFonts w:ascii="Arial" w:hAnsi="Arial" w:cs="Arial"/>
                  <w:sz w:val="20"/>
                  <w:szCs w:val="20"/>
                </w:rPr>
                <w:t>through age-appropriate</w:t>
              </w:r>
            </w:ins>
            <w:ins w:id="111" w:author="Keil, Johannes (Stud. FPN)" w:date="2025-03-27T15:04:00Z" w16du:dateUtc="2025-03-27T15:04:00Z">
              <w:r>
                <w:rPr>
                  <w:rFonts w:ascii="Arial" w:hAnsi="Arial" w:cs="Arial"/>
                  <w:sz w:val="20"/>
                  <w:szCs w:val="20"/>
                </w:rPr>
                <w:t xml:space="preserve"> online testing platforms (e.g., Prolific</w:t>
              </w:r>
            </w:ins>
            <w:ins w:id="112" w:author="Keil, Johannes (Stud. FPN)" w:date="2025-04-01T11:53:00Z" w16du:dateUtc="2025-04-01T10:53:00Z">
              <w:r w:rsidR="002B56DA">
                <w:rPr>
                  <w:rFonts w:ascii="Arial" w:hAnsi="Arial" w:cs="Arial"/>
                  <w:sz w:val="20"/>
                  <w:szCs w:val="20"/>
                </w:rPr>
                <w:t xml:space="preserve">, Children Helping science; </w:t>
              </w:r>
            </w:ins>
            <w:ins w:id="113" w:author="Keil, Johannes (Stud. FPN)" w:date="2025-04-01T11:54:00Z" w16du:dateUtc="2025-04-01T10:54:00Z">
              <w:r w:rsidR="002B56DA">
                <w:rPr>
                  <w:rFonts w:ascii="Arial" w:hAnsi="Arial" w:cs="Arial"/>
                  <w:sz w:val="20"/>
                  <w:szCs w:val="20"/>
                </w:rPr>
                <w:t>see below</w:t>
              </w:r>
            </w:ins>
            <w:ins w:id="114" w:author="Keil, Johannes (Stud. FPN)" w:date="2025-03-27T15:04:00Z" w16du:dateUtc="2025-03-27T15:04:00Z">
              <w:r>
                <w:rPr>
                  <w:rFonts w:ascii="Arial" w:hAnsi="Arial" w:cs="Arial"/>
                  <w:sz w:val="20"/>
                  <w:szCs w:val="20"/>
                </w:rPr>
                <w:t xml:space="preserve">). </w:t>
              </w:r>
            </w:ins>
            <w:ins w:id="115" w:author="Keil, Johannes (Stud. FPN)" w:date="2025-03-27T15:05:00Z" w16du:dateUtc="2025-03-27T15:05:00Z">
              <w:r>
                <w:rPr>
                  <w:rFonts w:ascii="Arial" w:hAnsi="Arial" w:cs="Arial"/>
                  <w:sz w:val="20"/>
                  <w:szCs w:val="20"/>
                </w:rPr>
                <w:t xml:space="preserve">Participants will be pre-screened for presence of distress from depression and/or </w:t>
              </w:r>
            </w:ins>
            <w:ins w:id="116" w:author="Keil, Johannes (Stud. FPN)" w:date="2025-03-31T16:18:00Z" w16du:dateUtc="2025-03-31T15:18:00Z">
              <w:r w:rsidR="00302909">
                <w:rPr>
                  <w:rFonts w:ascii="Arial" w:hAnsi="Arial" w:cs="Arial"/>
                  <w:sz w:val="20"/>
                  <w:szCs w:val="20"/>
                </w:rPr>
                <w:t xml:space="preserve">social </w:t>
              </w:r>
            </w:ins>
            <w:ins w:id="117" w:author="Keil, Johannes (Stud. FPN)" w:date="2025-03-27T15:05:00Z" w16du:dateUtc="2025-03-27T15:05:00Z">
              <w:r>
                <w:rPr>
                  <w:rFonts w:ascii="Arial" w:hAnsi="Arial" w:cs="Arial"/>
                  <w:sz w:val="20"/>
                  <w:szCs w:val="20"/>
                </w:rPr>
                <w:t>anxiety. Then, from a list of frequent symptoms of depression and/or anxiety, they will choose those symptoms that bothered them in the last</w:t>
              </w:r>
            </w:ins>
            <w:ins w:id="118" w:author="Keil, Johannes (Stud. FPN)" w:date="2025-03-27T15:06:00Z" w16du:dateUtc="2025-03-27T15:06:00Z">
              <w:r>
                <w:rPr>
                  <w:rFonts w:ascii="Arial" w:hAnsi="Arial" w:cs="Arial"/>
                  <w:sz w:val="20"/>
                  <w:szCs w:val="20"/>
                </w:rPr>
                <w:t xml:space="preserve"> </w:t>
              </w:r>
            </w:ins>
            <w:ins w:id="119" w:author="Keil, Johannes (Stud. FPN)" w:date="2025-03-31T15:54:00Z" w16du:dateUtc="2025-03-31T14:54:00Z">
              <w:r w:rsidR="001B3069">
                <w:rPr>
                  <w:rFonts w:ascii="Arial" w:hAnsi="Arial" w:cs="Arial"/>
                  <w:sz w:val="20"/>
                  <w:szCs w:val="20"/>
                </w:rPr>
                <w:t>six</w:t>
              </w:r>
            </w:ins>
            <w:ins w:id="120" w:author="Keil, Johannes (Stud. FPN)" w:date="2025-03-27T15:06:00Z" w16du:dateUtc="2025-03-27T15:06:00Z">
              <w:r>
                <w:rPr>
                  <w:rFonts w:ascii="Arial" w:hAnsi="Arial" w:cs="Arial"/>
                  <w:sz w:val="20"/>
                  <w:szCs w:val="20"/>
                </w:rPr>
                <w:t xml:space="preserve"> months. They will then see a pairwise choice questionnaire in which they are asked to choose which of the two symptoms they previously selected they would like to ‘go away’ most. They will then complete a </w:t>
              </w:r>
            </w:ins>
            <w:ins w:id="121" w:author="Keil, Johannes (Stud. FPN)" w:date="2025-03-27T15:07:00Z" w16du:dateUtc="2025-03-27T15:07:00Z">
              <w:r>
                <w:rPr>
                  <w:rFonts w:ascii="Arial" w:hAnsi="Arial" w:cs="Arial"/>
                  <w:sz w:val="20"/>
                  <w:szCs w:val="20"/>
                </w:rPr>
                <w:t xml:space="preserve">questionnaire where they choose between hypothetical types of psychotherapy that vary in their </w:t>
              </w:r>
              <w:r>
                <w:rPr>
                  <w:rFonts w:ascii="Arial" w:hAnsi="Arial" w:cs="Arial"/>
                  <w:sz w:val="20"/>
                  <w:szCs w:val="20"/>
                </w:rPr>
                <w:lastRenderedPageBreak/>
                <w:t xml:space="preserve">cost, effectiveness, wait-time as well as how ‘good’ they are at symptoms that participants rated to have high, medium or low priority for them in </w:t>
              </w:r>
            </w:ins>
            <w:ins w:id="122" w:author="Keil, Johannes (Stud. FPN)" w:date="2025-04-01T11:52:00Z" w16du:dateUtc="2025-04-01T10:52:00Z">
              <w:r w:rsidR="002B56DA">
                <w:rPr>
                  <w:rFonts w:ascii="Arial" w:hAnsi="Arial" w:cs="Arial"/>
                  <w:sz w:val="20"/>
                  <w:szCs w:val="20"/>
                </w:rPr>
                <w:t>the pairwise choice</w:t>
              </w:r>
            </w:ins>
            <w:ins w:id="123" w:author="Keil, Johannes (Stud. FPN)" w:date="2025-03-27T15:08:00Z" w16du:dateUtc="2025-03-27T15:08:00Z">
              <w:r>
                <w:rPr>
                  <w:rFonts w:ascii="Arial" w:hAnsi="Arial" w:cs="Arial"/>
                  <w:sz w:val="20"/>
                  <w:szCs w:val="20"/>
                </w:rPr>
                <w:t>.</w:t>
              </w:r>
            </w:ins>
            <w:ins w:id="124" w:author="Keil, Johannes (Stud. FPN)" w:date="2025-03-27T15:09:00Z" w16du:dateUtc="2025-03-27T15:09:00Z">
              <w:r w:rsidR="00566A2F">
                <w:rPr>
                  <w:rFonts w:ascii="Arial" w:hAnsi="Arial" w:cs="Arial"/>
                  <w:sz w:val="20"/>
                  <w:szCs w:val="20"/>
                </w:rPr>
                <w:t xml:space="preserve"> </w:t>
              </w:r>
            </w:ins>
            <w:ins w:id="125" w:author="Keil, Johannes (Stud. FPN)" w:date="2025-04-01T11:52:00Z" w16du:dateUtc="2025-04-01T10:52:00Z">
              <w:r w:rsidR="002B56DA">
                <w:rPr>
                  <w:rFonts w:ascii="Arial" w:hAnsi="Arial" w:cs="Arial"/>
                  <w:sz w:val="20"/>
                  <w:szCs w:val="20"/>
                </w:rPr>
                <w:t>These</w:t>
              </w:r>
            </w:ins>
            <w:ins w:id="126" w:author="Keil, Johannes (Stud. FPN)" w:date="2025-03-31T15:54:00Z" w16du:dateUtc="2025-03-31T14:54:00Z">
              <w:r w:rsidR="001B3069">
                <w:rPr>
                  <w:rFonts w:ascii="Arial" w:hAnsi="Arial" w:cs="Arial"/>
                  <w:sz w:val="20"/>
                  <w:szCs w:val="20"/>
                </w:rPr>
                <w:t xml:space="preserve"> questionnaire</w:t>
              </w:r>
            </w:ins>
            <w:ins w:id="127" w:author="Keil, Johannes (Stud. FPN)" w:date="2025-04-01T11:52:00Z" w16du:dateUtc="2025-04-01T10:52:00Z">
              <w:r w:rsidR="002B56DA">
                <w:rPr>
                  <w:rFonts w:ascii="Arial" w:hAnsi="Arial" w:cs="Arial"/>
                  <w:sz w:val="20"/>
                  <w:szCs w:val="20"/>
                </w:rPr>
                <w:t xml:space="preserve">s are expected </w:t>
              </w:r>
            </w:ins>
            <w:ins w:id="128" w:author="Keil, Johannes (Stud. FPN)" w:date="2025-03-31T15:54:00Z" w16du:dateUtc="2025-03-31T14:54:00Z">
              <w:r w:rsidR="001B3069">
                <w:rPr>
                  <w:rFonts w:ascii="Arial" w:hAnsi="Arial" w:cs="Arial"/>
                  <w:sz w:val="20"/>
                  <w:szCs w:val="20"/>
                </w:rPr>
                <w:t xml:space="preserve">to take a maximum of </w:t>
              </w:r>
            </w:ins>
            <w:ins w:id="129" w:author="Keil, Johannes (Stud. FPN)" w:date="2025-03-31T16:01:00Z" w16du:dateUtc="2025-03-31T15:01:00Z">
              <w:r w:rsidR="00B62D82">
                <w:rPr>
                  <w:rFonts w:ascii="Arial" w:hAnsi="Arial" w:cs="Arial"/>
                  <w:sz w:val="20"/>
                  <w:szCs w:val="20"/>
                </w:rPr>
                <w:t>70</w:t>
              </w:r>
            </w:ins>
            <w:ins w:id="130" w:author="Keil, Johannes (Stud. FPN)" w:date="2025-03-31T15:54:00Z" w16du:dateUtc="2025-03-31T14:54:00Z">
              <w:r w:rsidR="001B3069">
                <w:rPr>
                  <w:rFonts w:ascii="Arial" w:hAnsi="Arial" w:cs="Arial"/>
                  <w:sz w:val="20"/>
                  <w:szCs w:val="20"/>
                </w:rPr>
                <w:t xml:space="preserve"> m</w:t>
              </w:r>
            </w:ins>
            <w:ins w:id="131" w:author="Keil, Johannes (Stud. FPN)" w:date="2025-03-31T15:55:00Z" w16du:dateUtc="2025-03-31T14:55:00Z">
              <w:r w:rsidR="001B3069">
                <w:rPr>
                  <w:rFonts w:ascii="Arial" w:hAnsi="Arial" w:cs="Arial"/>
                  <w:sz w:val="20"/>
                  <w:szCs w:val="20"/>
                </w:rPr>
                <w:t xml:space="preserve">inutes to complete, plus </w:t>
              </w:r>
            </w:ins>
            <w:ins w:id="132" w:author="Keil, Johannes (Stud. FPN)" w:date="2025-03-31T16:01:00Z" w16du:dateUtc="2025-03-31T15:01:00Z">
              <w:r w:rsidR="00B62D82">
                <w:rPr>
                  <w:rFonts w:ascii="Arial" w:hAnsi="Arial" w:cs="Arial"/>
                  <w:sz w:val="20"/>
                  <w:szCs w:val="20"/>
                </w:rPr>
                <w:t>5</w:t>
              </w:r>
            </w:ins>
            <w:ins w:id="133" w:author="Keil, Johannes (Stud. FPN)" w:date="2025-03-31T15:55:00Z" w16du:dateUtc="2025-03-31T14:55:00Z">
              <w:r w:rsidR="001B3069">
                <w:rPr>
                  <w:rFonts w:ascii="Arial" w:hAnsi="Arial" w:cs="Arial"/>
                  <w:sz w:val="20"/>
                  <w:szCs w:val="20"/>
                </w:rPr>
                <w:t xml:space="preserve"> minutes for screening and 15 minutes for feedback.</w:t>
              </w:r>
            </w:ins>
            <w:ins w:id="134" w:author="Keil, Johannes (Stud. FPN)" w:date="2025-03-31T16:02:00Z" w16du:dateUtc="2025-03-31T15:02:00Z">
              <w:r w:rsidR="00B62D82">
                <w:rPr>
                  <w:rFonts w:ascii="Arial" w:hAnsi="Arial" w:cs="Arial"/>
                  <w:sz w:val="20"/>
                  <w:szCs w:val="20"/>
                </w:rPr>
                <w:t xml:space="preserve"> </w:t>
              </w:r>
            </w:ins>
            <w:ins w:id="135" w:author="Keil, Johannes (Stud. FPN)" w:date="2025-03-27T15:09:00Z" w16du:dateUtc="2025-03-27T15:09:00Z">
              <w:r w:rsidR="00566A2F">
                <w:rPr>
                  <w:rFonts w:ascii="Arial" w:hAnsi="Arial" w:cs="Arial"/>
                  <w:sz w:val="20"/>
                  <w:szCs w:val="20"/>
                </w:rPr>
                <w:t>To understand test-retest reliability some survey data may be collected from the same participants up to 2 weeks apart.</w:t>
              </w:r>
            </w:ins>
          </w:p>
          <w:p w14:paraId="5061912D" w14:textId="77777777" w:rsidR="005344D6" w:rsidRPr="007A443A" w:rsidRDefault="005344D6" w:rsidP="00A26C69">
            <w:pPr>
              <w:jc w:val="both"/>
              <w:rPr>
                <w:color w:val="000000"/>
              </w:rPr>
            </w:pPr>
          </w:p>
          <w:p w14:paraId="57DE99DE" w14:textId="7022E0D7" w:rsidR="009C04EC" w:rsidRPr="007A443A" w:rsidRDefault="0028196E" w:rsidP="00A26C69">
            <w:pPr>
              <w:pStyle w:val="NormalWeb"/>
              <w:spacing w:before="0" w:beforeAutospacing="0" w:after="0" w:afterAutospacing="0"/>
              <w:jc w:val="both"/>
              <w:rPr>
                <w:color w:val="000000"/>
              </w:rPr>
            </w:pPr>
            <w:r w:rsidRPr="007A443A">
              <w:rPr>
                <w:rFonts w:ascii="Arial" w:hAnsi="Arial" w:cs="Arial"/>
                <w:color w:val="000000"/>
                <w:sz w:val="20"/>
                <w:szCs w:val="20"/>
              </w:rPr>
              <w:t>In the information sheets and a</w:t>
            </w:r>
            <w:r w:rsidR="009C04EC" w:rsidRPr="007A443A">
              <w:rPr>
                <w:rFonts w:ascii="Arial" w:hAnsi="Arial" w:cs="Arial"/>
                <w:color w:val="000000"/>
                <w:sz w:val="20"/>
                <w:szCs w:val="20"/>
              </w:rPr>
              <w:t>t the end of the study, all participants will be provided with information about how they can access mental health support via charities, NHS services, or university services.</w:t>
            </w:r>
          </w:p>
          <w:p w14:paraId="11C1AC73" w14:textId="77777777" w:rsidR="009C04EC" w:rsidRPr="007A443A" w:rsidRDefault="009C04EC" w:rsidP="00A26C69">
            <w:pPr>
              <w:jc w:val="both"/>
              <w:rPr>
                <w:color w:val="000000"/>
              </w:rPr>
            </w:pPr>
          </w:p>
          <w:p w14:paraId="4E01603D" w14:textId="77777777" w:rsidR="009C04EC" w:rsidRPr="007A443A" w:rsidRDefault="009C04EC" w:rsidP="00A26C69">
            <w:pPr>
              <w:pStyle w:val="NormalWeb"/>
              <w:spacing w:before="0" w:beforeAutospacing="0" w:after="0" w:afterAutospacing="0"/>
              <w:jc w:val="both"/>
              <w:rPr>
                <w:color w:val="000000"/>
              </w:rPr>
            </w:pPr>
            <w:r w:rsidRPr="007A443A">
              <w:rPr>
                <w:rFonts w:ascii="Arial" w:hAnsi="Arial" w:cs="Arial"/>
                <w:b/>
                <w:bCs/>
                <w:color w:val="000000"/>
                <w:sz w:val="20"/>
                <w:szCs w:val="20"/>
              </w:rPr>
              <w:t>Details of measurements</w:t>
            </w:r>
          </w:p>
          <w:p w14:paraId="33E85A86" w14:textId="237620EC" w:rsidR="009C04EC" w:rsidRPr="007A443A" w:rsidRDefault="36DF8F7F" w:rsidP="090280F7">
            <w:pPr>
              <w:rPr>
                <w:color w:val="000000"/>
              </w:rPr>
            </w:pPr>
            <w:r w:rsidRPr="007A443A">
              <w:rPr>
                <w:rFonts w:cs="Arial"/>
                <w:color w:val="000000" w:themeColor="text1"/>
              </w:rPr>
              <w:t>P</w:t>
            </w:r>
            <w:r w:rsidR="5241871F" w:rsidRPr="007A443A">
              <w:rPr>
                <w:rFonts w:cs="Arial"/>
                <w:color w:val="000000" w:themeColor="text1"/>
              </w:rPr>
              <w:t>articipants who provide personally identifiable information via Microsoft forms</w:t>
            </w:r>
            <w:r w:rsidR="7F6C7D77" w:rsidRPr="007A443A">
              <w:rPr>
                <w:rFonts w:cs="Arial"/>
                <w:color w:val="000000" w:themeColor="text1"/>
              </w:rPr>
              <w:t xml:space="preserve"> </w:t>
            </w:r>
            <w:r w:rsidR="7F6C7D77" w:rsidRPr="007A443A">
              <w:rPr>
                <w:color w:val="000000" w:themeColor="text1"/>
                <w:rPrChange w:id="136" w:author="Keil, Johannes (Stud. FPN)" w:date="2025-03-27T14:37:00Z" w16du:dateUtc="2025-03-27T14:37:00Z">
                  <w:rPr>
                    <w:color w:val="000000" w:themeColor="text1"/>
                    <w:highlight w:val="yellow"/>
                  </w:rPr>
                </w:rPrChange>
              </w:rPr>
              <w:t>or REDCap</w:t>
            </w:r>
            <w:r w:rsidR="5241871F" w:rsidRPr="007A443A">
              <w:rPr>
                <w:rFonts w:cs="Arial"/>
                <w:color w:val="000000" w:themeColor="text1"/>
              </w:rPr>
              <w:t xml:space="preserve"> will </w:t>
            </w:r>
            <w:r w:rsidRPr="007A443A">
              <w:rPr>
                <w:rFonts w:cs="Arial"/>
                <w:color w:val="000000" w:themeColor="text1"/>
              </w:rPr>
              <w:t>be allocated</w:t>
            </w:r>
            <w:r w:rsidR="5241871F" w:rsidRPr="007A443A">
              <w:rPr>
                <w:rFonts w:cs="Arial"/>
                <w:color w:val="000000" w:themeColor="text1"/>
              </w:rPr>
              <w:t xml:space="preserve"> </w:t>
            </w:r>
            <w:r w:rsidR="1491DABE" w:rsidRPr="007A443A">
              <w:rPr>
                <w:rFonts w:cs="Arial"/>
                <w:color w:val="000000" w:themeColor="text1"/>
              </w:rPr>
              <w:t>randomly</w:t>
            </w:r>
            <w:r w:rsidR="5241871F" w:rsidRPr="007A443A">
              <w:rPr>
                <w:rFonts w:cs="Arial"/>
                <w:color w:val="000000" w:themeColor="text1"/>
              </w:rPr>
              <w:t xml:space="preserve"> generated IDs</w:t>
            </w:r>
            <w:r w:rsidRPr="007A443A">
              <w:rPr>
                <w:rFonts w:cs="Arial"/>
                <w:color w:val="000000" w:themeColor="text1"/>
              </w:rPr>
              <w:t xml:space="preserve">, and will later be invited to complete the study </w:t>
            </w:r>
            <w:r w:rsidR="37255264" w:rsidRPr="007A443A">
              <w:rPr>
                <w:rFonts w:cs="Arial"/>
                <w:color w:val="000000" w:themeColor="text1"/>
              </w:rPr>
              <w:t>using these random IDs</w:t>
            </w:r>
            <w:r w:rsidRPr="007A443A">
              <w:rPr>
                <w:rFonts w:cs="Arial"/>
                <w:color w:val="000000" w:themeColor="text1"/>
              </w:rPr>
              <w:t>.</w:t>
            </w:r>
            <w:r w:rsidR="5241871F" w:rsidRPr="007A443A">
              <w:rPr>
                <w:rFonts w:cs="Arial"/>
                <w:color w:val="000000" w:themeColor="text1"/>
              </w:rPr>
              <w:t xml:space="preserve"> </w:t>
            </w:r>
            <w:r w:rsidR="1491DABE" w:rsidRPr="007A443A">
              <w:rPr>
                <w:rFonts w:cs="Arial"/>
                <w:color w:val="000000" w:themeColor="text1"/>
              </w:rPr>
              <w:t xml:space="preserve">This will </w:t>
            </w:r>
            <w:r w:rsidR="5241871F" w:rsidRPr="007A443A">
              <w:rPr>
                <w:rFonts w:cs="Arial"/>
                <w:color w:val="000000" w:themeColor="text1"/>
              </w:rPr>
              <w:t xml:space="preserve">keep their special category data anonymous. </w:t>
            </w:r>
            <w:r w:rsidR="25A21319" w:rsidRPr="007A443A">
              <w:rPr>
                <w:rFonts w:cs="Arial"/>
                <w:color w:val="000000" w:themeColor="text1"/>
              </w:rPr>
              <w:t xml:space="preserve">The data </w:t>
            </w:r>
            <w:r w:rsidR="4F9489AA" w:rsidRPr="007A443A">
              <w:rPr>
                <w:rFonts w:cs="Arial"/>
                <w:color w:val="000000" w:themeColor="text1"/>
              </w:rPr>
              <w:t xml:space="preserve">collected </w:t>
            </w:r>
            <w:r w:rsidR="25A21319" w:rsidRPr="007A443A">
              <w:rPr>
                <w:rFonts w:cs="Arial"/>
                <w:color w:val="000000" w:themeColor="text1"/>
              </w:rPr>
              <w:t xml:space="preserve">on </w:t>
            </w:r>
            <w:r w:rsidR="4F9489AA" w:rsidRPr="007A443A">
              <w:rPr>
                <w:rFonts w:cs="Arial"/>
                <w:color w:val="000000" w:themeColor="text1"/>
              </w:rPr>
              <w:t xml:space="preserve">the </w:t>
            </w:r>
            <w:r w:rsidR="7677C627" w:rsidRPr="007A443A">
              <w:rPr>
                <w:rFonts w:cs="Arial"/>
                <w:color w:val="000000" w:themeColor="text1"/>
              </w:rPr>
              <w:t xml:space="preserve">online testing platforms </w:t>
            </w:r>
            <w:r w:rsidR="6F424D53" w:rsidRPr="007A443A">
              <w:rPr>
                <w:rFonts w:cs="Arial"/>
                <w:color w:val="000000" w:themeColor="text1"/>
              </w:rPr>
              <w:t xml:space="preserve">does not include </w:t>
            </w:r>
            <w:r w:rsidR="25A21319" w:rsidRPr="007A443A">
              <w:rPr>
                <w:rFonts w:cs="Arial"/>
                <w:color w:val="000000" w:themeColor="text1"/>
              </w:rPr>
              <w:t xml:space="preserve">information </w:t>
            </w:r>
            <w:r w:rsidR="6F424D53" w:rsidRPr="007A443A">
              <w:rPr>
                <w:rFonts w:cs="Arial"/>
                <w:color w:val="000000" w:themeColor="text1"/>
              </w:rPr>
              <w:t xml:space="preserve">such as </w:t>
            </w:r>
            <w:r w:rsidR="7677C627" w:rsidRPr="007A443A">
              <w:rPr>
                <w:rFonts w:cs="Arial"/>
                <w:color w:val="000000" w:themeColor="text1"/>
              </w:rPr>
              <w:t xml:space="preserve">name, email, address, </w:t>
            </w:r>
            <w:r w:rsidR="6AC30D11" w:rsidRPr="007A443A">
              <w:rPr>
                <w:rFonts w:cs="Arial"/>
                <w:color w:val="000000" w:themeColor="text1"/>
              </w:rPr>
              <w:t xml:space="preserve">or </w:t>
            </w:r>
            <w:r w:rsidR="7677C627" w:rsidRPr="007A443A">
              <w:rPr>
                <w:rFonts w:cs="Arial"/>
                <w:color w:val="000000" w:themeColor="text1"/>
              </w:rPr>
              <w:t>IP</w:t>
            </w:r>
            <w:r w:rsidR="62878E6F" w:rsidRPr="007A443A">
              <w:rPr>
                <w:rFonts w:cs="Arial"/>
                <w:color w:val="000000" w:themeColor="text1"/>
              </w:rPr>
              <w:t>, as participants use a randomly generated ID when completing these tasks</w:t>
            </w:r>
            <w:r w:rsidR="7677C627" w:rsidRPr="007A443A">
              <w:rPr>
                <w:rFonts w:cs="Arial"/>
                <w:color w:val="000000" w:themeColor="text1"/>
              </w:rPr>
              <w:t>.</w:t>
            </w:r>
            <w:r w:rsidR="25A21319" w:rsidRPr="007A443A">
              <w:rPr>
                <w:rFonts w:cs="Arial"/>
                <w:color w:val="000000" w:themeColor="text1"/>
              </w:rPr>
              <w:t xml:space="preserve"> </w:t>
            </w:r>
            <w:r w:rsidR="76FC3BFD" w:rsidRPr="007A443A">
              <w:rPr>
                <w:rFonts w:cs="Arial"/>
                <w:color w:val="000000" w:themeColor="text1"/>
              </w:rPr>
              <w:t>Hence a</w:t>
            </w:r>
            <w:r w:rsidR="19E52DD5" w:rsidRPr="007A443A">
              <w:rPr>
                <w:rFonts w:cs="Arial"/>
                <w:color w:val="000000" w:themeColor="text1"/>
              </w:rPr>
              <w:t>ll data outputs from the mental health questionnaires</w:t>
            </w:r>
            <w:r w:rsidR="7F6C7D77" w:rsidRPr="007A443A">
              <w:rPr>
                <w:rFonts w:cs="Arial"/>
                <w:color w:val="000000" w:themeColor="text1"/>
              </w:rPr>
              <w:t>,</w:t>
            </w:r>
            <w:r w:rsidR="19E52DD5" w:rsidRPr="007A443A">
              <w:rPr>
                <w:rFonts w:cs="Arial"/>
                <w:color w:val="000000" w:themeColor="text1"/>
              </w:rPr>
              <w:t>computerised tasks</w:t>
            </w:r>
            <w:r w:rsidR="7F6C7D77" w:rsidRPr="007A443A">
              <w:rPr>
                <w:rFonts w:cs="Arial"/>
                <w:color w:val="000000" w:themeColor="text1"/>
              </w:rPr>
              <w:t xml:space="preserve"> </w:t>
            </w:r>
            <w:r w:rsidR="19E52DD5" w:rsidRPr="007A443A">
              <w:rPr>
                <w:rFonts w:cs="Arial"/>
                <w:color w:val="000000" w:themeColor="text1"/>
              </w:rPr>
              <w:t xml:space="preserve">will be pseudonymised at the point of collection and collected using UCL laptops (for in person testing) or using a web browser hosted on the </w:t>
            </w:r>
            <w:r w:rsidR="3A2F15C7" w:rsidRPr="007A443A">
              <w:rPr>
                <w:rFonts w:cs="Arial"/>
                <w:color w:val="000000" w:themeColor="text1"/>
              </w:rPr>
              <w:t>Pavlovia (using PsychoPy)</w:t>
            </w:r>
            <w:r w:rsidR="6B56DD90" w:rsidRPr="007A443A">
              <w:rPr>
                <w:rFonts w:cs="Arial"/>
                <w:color w:val="000000" w:themeColor="text1"/>
              </w:rPr>
              <w:t xml:space="preserve"> </w:t>
            </w:r>
            <w:r w:rsidR="19E52DD5" w:rsidRPr="007A443A">
              <w:rPr>
                <w:rFonts w:cs="Arial"/>
                <w:color w:val="000000" w:themeColor="text1"/>
              </w:rPr>
              <w:t>or Gorilla platforms. This data will first be stored on encrypted UCL laptop hard drives, and then securely transferred to the UCL N/S drives, while further</w:t>
            </w:r>
            <w:r w:rsidR="4847CC90" w:rsidRPr="007A443A">
              <w:rPr>
                <w:rFonts w:cs="Arial"/>
                <w:color w:val="000000" w:themeColor="text1"/>
              </w:rPr>
              <w:t xml:space="preserve"> raw and</w:t>
            </w:r>
            <w:r w:rsidR="19E52DD5" w:rsidRPr="007A443A">
              <w:rPr>
                <w:rFonts w:cs="Arial"/>
                <w:color w:val="000000" w:themeColor="text1"/>
              </w:rPr>
              <w:t xml:space="preserve"> pseudonymised questionnaire data (including mental health data) will be stored on DSH.</w:t>
            </w:r>
          </w:p>
          <w:p w14:paraId="73E590EE" w14:textId="460BCA03" w:rsidR="009C04EC" w:rsidRPr="007A443A" w:rsidRDefault="5AD1A89E" w:rsidP="297E3A95">
            <w:pPr>
              <w:pStyle w:val="NormalWeb"/>
              <w:spacing w:before="0" w:beforeAutospacing="0" w:after="0" w:afterAutospacing="0"/>
              <w:rPr>
                <w:rFonts w:ascii="Arial" w:hAnsi="Arial" w:cs="Arial"/>
                <w:color w:val="000000" w:themeColor="text1"/>
                <w:sz w:val="20"/>
                <w:szCs w:val="20"/>
              </w:rPr>
            </w:pPr>
            <w:r w:rsidRPr="007A443A">
              <w:rPr>
                <w:rFonts w:ascii="Arial" w:hAnsi="Arial" w:cs="Arial"/>
                <w:color w:val="000000" w:themeColor="text1"/>
                <w:sz w:val="20"/>
                <w:szCs w:val="20"/>
              </w:rPr>
              <w:t>Audio</w:t>
            </w:r>
            <w:r w:rsidR="637880D4" w:rsidRPr="007A443A">
              <w:rPr>
                <w:rFonts w:ascii="Arial" w:hAnsi="Arial" w:cs="Arial"/>
                <w:color w:val="000000" w:themeColor="text1"/>
                <w:sz w:val="20"/>
                <w:szCs w:val="20"/>
              </w:rPr>
              <w:t>,</w:t>
            </w:r>
            <w:r w:rsidRPr="007A443A">
              <w:rPr>
                <w:rFonts w:ascii="Arial" w:hAnsi="Arial" w:cs="Arial"/>
                <w:color w:val="000000" w:themeColor="text1"/>
                <w:sz w:val="20"/>
                <w:szCs w:val="20"/>
              </w:rPr>
              <w:t xml:space="preserve"> video </w:t>
            </w:r>
            <w:r w:rsidR="637880D4" w:rsidRPr="007A443A">
              <w:rPr>
                <w:rFonts w:ascii="Arial" w:hAnsi="Arial" w:cs="Arial"/>
                <w:color w:val="000000" w:themeColor="text1"/>
                <w:sz w:val="20"/>
                <w:szCs w:val="20"/>
              </w:rPr>
              <w:t>and eye</w:t>
            </w:r>
            <w:r w:rsidR="45B642F8" w:rsidRPr="007A443A">
              <w:rPr>
                <w:rFonts w:ascii="Arial" w:hAnsi="Arial" w:cs="Arial"/>
                <w:color w:val="000000" w:themeColor="text1"/>
                <w:sz w:val="20"/>
                <w:szCs w:val="20"/>
              </w:rPr>
              <w:t xml:space="preserve"> movement</w:t>
            </w:r>
            <w:r w:rsidR="637880D4" w:rsidRPr="007A443A">
              <w:rPr>
                <w:rFonts w:ascii="Arial" w:hAnsi="Arial" w:cs="Arial"/>
                <w:color w:val="000000" w:themeColor="text1"/>
                <w:sz w:val="20"/>
                <w:szCs w:val="20"/>
              </w:rPr>
              <w:t xml:space="preserve"> </w:t>
            </w:r>
            <w:r w:rsidRPr="007A443A">
              <w:rPr>
                <w:rFonts w:ascii="Arial" w:hAnsi="Arial" w:cs="Arial"/>
                <w:color w:val="000000" w:themeColor="text1"/>
                <w:sz w:val="20"/>
                <w:szCs w:val="20"/>
              </w:rPr>
              <w:t xml:space="preserve">recordings will be collected using GDPR compliant devices and software and stored on DSH. The </w:t>
            </w:r>
            <w:r w:rsidR="2660027C" w:rsidRPr="007A443A">
              <w:rPr>
                <w:rFonts w:ascii="Arial" w:hAnsi="Arial" w:cs="Arial"/>
                <w:color w:val="000000" w:themeColor="text1"/>
                <w:sz w:val="20"/>
                <w:szCs w:val="20"/>
              </w:rPr>
              <w:t>eye</w:t>
            </w:r>
            <w:r w:rsidR="36C74F45" w:rsidRPr="007A443A">
              <w:rPr>
                <w:rFonts w:ascii="Arial" w:hAnsi="Arial" w:cs="Arial"/>
                <w:color w:val="000000" w:themeColor="text1"/>
                <w:sz w:val="20"/>
                <w:szCs w:val="20"/>
              </w:rPr>
              <w:t xml:space="preserve"> </w:t>
            </w:r>
            <w:r w:rsidR="06D53E7C" w:rsidRPr="007A443A">
              <w:rPr>
                <w:rFonts w:ascii="Arial" w:hAnsi="Arial" w:cs="Arial"/>
                <w:color w:val="000000" w:themeColor="text1"/>
                <w:sz w:val="20"/>
                <w:szCs w:val="20"/>
              </w:rPr>
              <w:t>movement</w:t>
            </w:r>
            <w:r w:rsidR="2660027C" w:rsidRPr="007A443A">
              <w:rPr>
                <w:rFonts w:ascii="Arial" w:hAnsi="Arial" w:cs="Arial"/>
                <w:color w:val="000000" w:themeColor="text1"/>
                <w:sz w:val="20"/>
                <w:szCs w:val="20"/>
              </w:rPr>
              <w:t xml:space="preserve">, </w:t>
            </w:r>
            <w:r w:rsidRPr="007A443A">
              <w:rPr>
                <w:rFonts w:ascii="Arial" w:hAnsi="Arial" w:cs="Arial"/>
                <w:color w:val="000000" w:themeColor="text1"/>
                <w:sz w:val="20"/>
                <w:szCs w:val="20"/>
              </w:rPr>
              <w:t>audio</w:t>
            </w:r>
            <w:r w:rsidR="2660027C" w:rsidRPr="007A443A">
              <w:rPr>
                <w:rFonts w:ascii="Arial" w:hAnsi="Arial" w:cs="Arial"/>
                <w:color w:val="000000" w:themeColor="text1"/>
                <w:sz w:val="20"/>
                <w:szCs w:val="20"/>
              </w:rPr>
              <w:t>, and</w:t>
            </w:r>
            <w:r w:rsidRPr="007A443A">
              <w:rPr>
                <w:rFonts w:ascii="Arial" w:hAnsi="Arial" w:cs="Arial"/>
                <w:color w:val="000000" w:themeColor="text1"/>
                <w:sz w:val="20"/>
                <w:szCs w:val="20"/>
              </w:rPr>
              <w:t xml:space="preserve"> video recordings will be stored securely in DSH for the duration of the project and then destroyed.</w:t>
            </w:r>
          </w:p>
          <w:p w14:paraId="48F5FAE3" w14:textId="77777777" w:rsidR="009C04EC" w:rsidRPr="007A443A" w:rsidRDefault="009C04EC" w:rsidP="009C04EC">
            <w:pPr>
              <w:rPr>
                <w:color w:val="000000"/>
              </w:rPr>
            </w:pPr>
          </w:p>
          <w:p w14:paraId="5AB4DBC3" w14:textId="77777777" w:rsidR="009C04EC" w:rsidRPr="007A443A" w:rsidRDefault="009C04EC" w:rsidP="009C04EC">
            <w:pPr>
              <w:pStyle w:val="NormalWeb"/>
              <w:spacing w:before="0" w:beforeAutospacing="0" w:after="0" w:afterAutospacing="0"/>
              <w:rPr>
                <w:color w:val="000000"/>
              </w:rPr>
            </w:pPr>
            <w:r w:rsidRPr="007A443A">
              <w:rPr>
                <w:rFonts w:ascii="Arial" w:hAnsi="Arial" w:cs="Arial"/>
                <w:color w:val="000000"/>
                <w:sz w:val="20"/>
                <w:szCs w:val="20"/>
              </w:rPr>
              <w:t>The following questions and questionnaires will be used (they have all been extensively validated and standardised as reported in the publications linked here, and we remove any questions relating to death or suicide):</w:t>
            </w:r>
          </w:p>
          <w:p w14:paraId="675FB54F" w14:textId="77777777" w:rsidR="009C04EC" w:rsidRPr="007A443A" w:rsidRDefault="009C04EC" w:rsidP="009C04EC">
            <w:pPr>
              <w:rPr>
                <w:color w:val="000000"/>
              </w:rPr>
            </w:pPr>
          </w:p>
          <w:p w14:paraId="5DBB7FFF" w14:textId="77777777" w:rsidR="009C04EC" w:rsidRPr="007A443A" w:rsidRDefault="009C04EC"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Psychosis screening questions (</w:t>
            </w:r>
            <w:hyperlink r:id="rId22" w:history="1">
              <w:r w:rsidRPr="007A443A">
                <w:rPr>
                  <w:rStyle w:val="Hyperlink"/>
                  <w:rFonts w:ascii="Arial" w:hAnsi="Arial" w:cs="Arial"/>
                  <w:color w:val="1155CC"/>
                  <w:sz w:val="20"/>
                  <w:szCs w:val="20"/>
                </w:rPr>
                <w:t>French et al (2014)</w:t>
              </w:r>
            </w:hyperlink>
            <w:r w:rsidRPr="007A443A">
              <w:rPr>
                <w:rFonts w:ascii="Arial" w:hAnsi="Arial" w:cs="Arial"/>
                <w:color w:val="000000"/>
                <w:sz w:val="20"/>
                <w:szCs w:val="20"/>
              </w:rPr>
              <w:t>)</w:t>
            </w:r>
          </w:p>
          <w:p w14:paraId="7D2A53D7" w14:textId="5EAEAC94" w:rsidR="009C04EC" w:rsidRPr="007A443A" w:rsidRDefault="009C04EC"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 xml:space="preserve">Liebowitz Social Anxiety Scale (social anxiety: </w:t>
            </w:r>
            <w:hyperlink r:id="rId23" w:history="1">
              <w:r w:rsidRPr="007A443A">
                <w:rPr>
                  <w:rStyle w:val="Hyperlink"/>
                  <w:rFonts w:ascii="Arial" w:hAnsi="Arial" w:cs="Arial"/>
                  <w:color w:val="1155CC"/>
                  <w:sz w:val="20"/>
                  <w:szCs w:val="20"/>
                </w:rPr>
                <w:t>Heimberg et al (1999)</w:t>
              </w:r>
            </w:hyperlink>
            <w:r w:rsidRPr="007A443A">
              <w:rPr>
                <w:rFonts w:ascii="Arial" w:hAnsi="Arial" w:cs="Arial"/>
                <w:color w:val="000000"/>
                <w:sz w:val="20"/>
                <w:szCs w:val="20"/>
              </w:rPr>
              <w:t xml:space="preserve">; </w:t>
            </w:r>
            <w:hyperlink r:id="rId24" w:history="1">
              <w:r w:rsidRPr="007A443A">
                <w:rPr>
                  <w:rStyle w:val="Hyperlink"/>
                  <w:rFonts w:ascii="Arial" w:hAnsi="Arial" w:cs="Arial"/>
                  <w:color w:val="1155CC"/>
                  <w:sz w:val="20"/>
                  <w:szCs w:val="20"/>
                </w:rPr>
                <w:t>Masia-Warner et al (2003)</w:t>
              </w:r>
            </w:hyperlink>
            <w:r w:rsidRPr="007A443A">
              <w:rPr>
                <w:rFonts w:ascii="Arial" w:hAnsi="Arial" w:cs="Arial"/>
                <w:color w:val="000000"/>
                <w:sz w:val="20"/>
                <w:szCs w:val="20"/>
              </w:rPr>
              <w:t>)</w:t>
            </w:r>
          </w:p>
          <w:p w14:paraId="6E1FA1CC" w14:textId="12DA879C" w:rsidR="00120BB6" w:rsidRPr="007A443A" w:rsidRDefault="00120BB6"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Social Phobia Inventory (SPIN; social anxiety: Connor et al (2000))</w:t>
            </w:r>
          </w:p>
          <w:p w14:paraId="596A5248" w14:textId="403A80E1" w:rsidR="00120BB6" w:rsidRPr="007A443A" w:rsidRDefault="2D9BC221" w:rsidP="48660ED8">
            <w:pPr>
              <w:pStyle w:val="NormalWeb"/>
              <w:spacing w:before="0" w:beforeAutospacing="0" w:after="0" w:afterAutospacing="0"/>
              <w:rPr>
                <w:rFonts w:ascii="Arial" w:hAnsi="Arial" w:cs="Arial"/>
                <w:color w:val="000000"/>
                <w:sz w:val="20"/>
                <w:szCs w:val="20"/>
                <w:rPrChange w:id="137" w:author="Keil, Johannes (Stud. FPN)" w:date="2025-03-27T14:37:00Z" w16du:dateUtc="2025-03-27T14:37:00Z">
                  <w:rPr>
                    <w:rFonts w:ascii="Arial" w:hAnsi="Arial" w:cs="Arial"/>
                    <w:color w:val="000000"/>
                    <w:sz w:val="20"/>
                    <w:szCs w:val="20"/>
                    <w:highlight w:val="yellow"/>
                  </w:rPr>
                </w:rPrChange>
              </w:rPr>
            </w:pPr>
            <w:r w:rsidRPr="007A443A">
              <w:rPr>
                <w:rFonts w:ascii="Arial" w:hAnsi="Arial" w:cs="Arial"/>
                <w:color w:val="000000" w:themeColor="text1"/>
                <w:sz w:val="20"/>
                <w:szCs w:val="20"/>
              </w:rPr>
              <w:t>mini-SPIN (brief screening assessment for social anxiety: Connor et al (2001)</w:t>
            </w:r>
          </w:p>
          <w:p w14:paraId="229B9556" w14:textId="6A156477" w:rsidR="00715985" w:rsidRPr="007A443A" w:rsidRDefault="00715985"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Generalised Anxiety Disorder (GAD-7: anxiety: Spitzer et al. (2006))</w:t>
            </w:r>
          </w:p>
          <w:p w14:paraId="5BDF691F" w14:textId="77777777" w:rsidR="009C04EC" w:rsidRPr="007A443A" w:rsidRDefault="009C04EC"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 xml:space="preserve">Revised Children’s Anxiety and Depression Scale for young people (depression: </w:t>
            </w:r>
            <w:hyperlink r:id="rId25" w:history="1">
              <w:r w:rsidRPr="007A443A">
                <w:rPr>
                  <w:rStyle w:val="Hyperlink"/>
                  <w:rFonts w:ascii="Arial" w:hAnsi="Arial" w:cs="Arial"/>
                  <w:color w:val="1155CC"/>
                  <w:sz w:val="20"/>
                  <w:szCs w:val="20"/>
                </w:rPr>
                <w:t>Krause et al (2021)</w:t>
              </w:r>
            </w:hyperlink>
            <w:r w:rsidRPr="007A443A">
              <w:rPr>
                <w:rFonts w:ascii="Arial" w:hAnsi="Arial" w:cs="Arial"/>
                <w:color w:val="000000"/>
                <w:sz w:val="20"/>
                <w:szCs w:val="20"/>
              </w:rPr>
              <w:t>)</w:t>
            </w:r>
          </w:p>
          <w:p w14:paraId="24D0BA95" w14:textId="77777777" w:rsidR="009C04EC" w:rsidRPr="007A443A" w:rsidRDefault="009C04EC"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 xml:space="preserve">Center for Epidemiological Studies Depression Scale for adults (depression: </w:t>
            </w:r>
            <w:hyperlink r:id="rId26" w:history="1">
              <w:r w:rsidRPr="007A443A">
                <w:rPr>
                  <w:rStyle w:val="Hyperlink"/>
                  <w:rFonts w:ascii="Arial" w:hAnsi="Arial" w:cs="Arial"/>
                  <w:color w:val="1155CC"/>
                  <w:sz w:val="20"/>
                  <w:szCs w:val="20"/>
                </w:rPr>
                <w:t>Radloff (1977)</w:t>
              </w:r>
            </w:hyperlink>
            <w:r w:rsidRPr="007A443A">
              <w:rPr>
                <w:rFonts w:ascii="Arial" w:hAnsi="Arial" w:cs="Arial"/>
                <w:color w:val="000000"/>
                <w:sz w:val="20"/>
                <w:szCs w:val="20"/>
              </w:rPr>
              <w:t>)</w:t>
            </w:r>
          </w:p>
          <w:p w14:paraId="7692A451" w14:textId="52CBBFDE" w:rsidR="009C04EC" w:rsidRPr="007A443A" w:rsidRDefault="009C04EC"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 xml:space="preserve">Anhedonia Scale for Adolescents (anhedonia: </w:t>
            </w:r>
            <w:hyperlink r:id="rId27" w:history="1">
              <w:r w:rsidRPr="007A443A">
                <w:rPr>
                  <w:rStyle w:val="Hyperlink"/>
                  <w:rFonts w:ascii="Arial" w:hAnsi="Arial" w:cs="Arial"/>
                  <w:color w:val="1155CC"/>
                  <w:sz w:val="20"/>
                  <w:szCs w:val="20"/>
                </w:rPr>
                <w:t>Watson et al (2021)</w:t>
              </w:r>
            </w:hyperlink>
            <w:r w:rsidRPr="007A443A">
              <w:rPr>
                <w:rFonts w:ascii="Arial" w:hAnsi="Arial" w:cs="Arial"/>
                <w:color w:val="000000"/>
                <w:sz w:val="20"/>
                <w:szCs w:val="20"/>
              </w:rPr>
              <w:t>)</w:t>
            </w:r>
          </w:p>
          <w:p w14:paraId="6D8C8262" w14:textId="65F900C3" w:rsidR="00120BB6" w:rsidRPr="007A443A" w:rsidRDefault="00120BB6"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Patient Health Questionnaire (PHQ-9</w:t>
            </w:r>
            <w:r w:rsidR="00715985" w:rsidRPr="007A443A">
              <w:rPr>
                <w:rFonts w:ascii="Arial" w:hAnsi="Arial" w:cs="Arial"/>
                <w:color w:val="000000"/>
                <w:sz w:val="20"/>
                <w:szCs w:val="20"/>
              </w:rPr>
              <w:t>: depression: Kroenke et al. (1999))</w:t>
            </w:r>
          </w:p>
          <w:p w14:paraId="72B6AE7C" w14:textId="77777777" w:rsidR="009C04EC" w:rsidRPr="007A443A" w:rsidRDefault="009C04EC"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 xml:space="preserve">Affective Reactivity Index (irritability: </w:t>
            </w:r>
            <w:hyperlink r:id="rId28" w:history="1">
              <w:r w:rsidRPr="007A443A">
                <w:rPr>
                  <w:rStyle w:val="Hyperlink"/>
                  <w:rFonts w:ascii="Arial" w:hAnsi="Arial" w:cs="Arial"/>
                  <w:color w:val="1155CC"/>
                  <w:sz w:val="20"/>
                  <w:szCs w:val="20"/>
                </w:rPr>
                <w:t>Stringaris et al (2012)</w:t>
              </w:r>
            </w:hyperlink>
            <w:r w:rsidRPr="007A443A">
              <w:rPr>
                <w:rFonts w:ascii="Arial" w:hAnsi="Arial" w:cs="Arial"/>
                <w:color w:val="000000"/>
                <w:sz w:val="20"/>
                <w:szCs w:val="20"/>
              </w:rPr>
              <w:t>)</w:t>
            </w:r>
          </w:p>
          <w:p w14:paraId="6550BD03" w14:textId="51BC168D" w:rsidR="009C04EC" w:rsidRPr="007A443A" w:rsidRDefault="009C04EC"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 xml:space="preserve">Strengths and Weaknesses of ADHD-symptoms and Normal-behavior rating scale (attention deficit hyperactivity disorder (ADHD): </w:t>
            </w:r>
            <w:hyperlink r:id="rId29" w:history="1">
              <w:r w:rsidRPr="007A443A">
                <w:rPr>
                  <w:rStyle w:val="Hyperlink"/>
                  <w:rFonts w:ascii="Arial" w:hAnsi="Arial" w:cs="Arial"/>
                  <w:color w:val="1155CC"/>
                  <w:sz w:val="20"/>
                  <w:szCs w:val="20"/>
                </w:rPr>
                <w:t>Swanson et al (2001)</w:t>
              </w:r>
            </w:hyperlink>
            <w:r w:rsidRPr="007A443A">
              <w:rPr>
                <w:rFonts w:ascii="Arial" w:hAnsi="Arial" w:cs="Arial"/>
                <w:color w:val="000000"/>
                <w:sz w:val="20"/>
                <w:szCs w:val="20"/>
              </w:rPr>
              <w:t>)</w:t>
            </w:r>
          </w:p>
          <w:p w14:paraId="37B9F996" w14:textId="206E439C" w:rsidR="00715985" w:rsidRPr="007A443A" w:rsidRDefault="00715985"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Adult ADHD Self-Report Scale (ASRS: ADHD: Kessler et al (2005))</w:t>
            </w:r>
          </w:p>
          <w:p w14:paraId="65700091" w14:textId="77777777" w:rsidR="009C04EC" w:rsidRPr="007A443A" w:rsidRDefault="009C04EC"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 xml:space="preserve">Alcohol Use Disorders Identification Test for Consumption (alcohol use: </w:t>
            </w:r>
            <w:hyperlink r:id="rId30" w:history="1">
              <w:r w:rsidRPr="007A443A">
                <w:rPr>
                  <w:rStyle w:val="Hyperlink"/>
                  <w:rFonts w:ascii="Arial" w:hAnsi="Arial" w:cs="Arial"/>
                  <w:color w:val="1155CC"/>
                  <w:sz w:val="20"/>
                  <w:szCs w:val="20"/>
                </w:rPr>
                <w:t>National Institute for Care and Excellence (2022)</w:t>
              </w:r>
            </w:hyperlink>
            <w:r w:rsidRPr="007A443A">
              <w:rPr>
                <w:rFonts w:ascii="Arial" w:hAnsi="Arial" w:cs="Arial"/>
                <w:color w:val="000000"/>
                <w:sz w:val="20"/>
                <w:szCs w:val="20"/>
              </w:rPr>
              <w:t>)</w:t>
            </w:r>
          </w:p>
          <w:p w14:paraId="14D2AAC5" w14:textId="73F702E3" w:rsidR="009C04EC" w:rsidRPr="007A443A" w:rsidRDefault="009C04EC" w:rsidP="009C04EC">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 xml:space="preserve">Drug Use Disorders Identification Test for Consumption (drug use: </w:t>
            </w:r>
            <w:hyperlink r:id="rId31" w:history="1">
              <w:r w:rsidRPr="007A443A">
                <w:rPr>
                  <w:rStyle w:val="Hyperlink"/>
                  <w:rFonts w:ascii="Arial" w:hAnsi="Arial" w:cs="Arial"/>
                  <w:color w:val="1155CC"/>
                  <w:sz w:val="20"/>
                  <w:szCs w:val="20"/>
                </w:rPr>
                <w:t>Berman et al (2005)</w:t>
              </w:r>
            </w:hyperlink>
            <w:r w:rsidRPr="007A443A">
              <w:rPr>
                <w:rFonts w:ascii="Arial" w:hAnsi="Arial" w:cs="Arial"/>
                <w:color w:val="000000"/>
                <w:sz w:val="20"/>
                <w:szCs w:val="20"/>
              </w:rPr>
              <w:t>)</w:t>
            </w:r>
          </w:p>
          <w:p w14:paraId="5E1DADC7" w14:textId="77777777" w:rsidR="00846C5C" w:rsidRPr="007A443A" w:rsidRDefault="00846C5C" w:rsidP="00846C5C">
            <w:pPr>
              <w:pStyle w:val="NormalWeb"/>
              <w:spacing w:before="0" w:beforeAutospacing="0" w:after="0" w:afterAutospacing="0"/>
              <w:rPr>
                <w:color w:val="000000"/>
              </w:rPr>
            </w:pPr>
            <w:r w:rsidRPr="007A443A">
              <w:rPr>
                <w:rFonts w:ascii="Arial" w:hAnsi="Arial" w:cs="Arial"/>
                <w:color w:val="000000"/>
                <w:sz w:val="20"/>
                <w:szCs w:val="20"/>
              </w:rPr>
              <w:t xml:space="preserve">Index of multiple deprivation (measure of an individual’s living conditions: </w:t>
            </w:r>
            <w:hyperlink r:id="rId32" w:history="1">
              <w:r w:rsidRPr="007A443A">
                <w:rPr>
                  <w:rStyle w:val="Hyperlink"/>
                  <w:rFonts w:ascii="Arial" w:hAnsi="Arial" w:cs="Arial"/>
                  <w:color w:val="1155CC"/>
                  <w:sz w:val="20"/>
                  <w:szCs w:val="20"/>
                </w:rPr>
                <w:t>McLennan et al (2019)</w:t>
              </w:r>
            </w:hyperlink>
            <w:r w:rsidRPr="007A443A">
              <w:rPr>
                <w:rFonts w:ascii="Arial" w:hAnsi="Arial" w:cs="Arial"/>
                <w:color w:val="000000"/>
                <w:sz w:val="20"/>
                <w:szCs w:val="20"/>
              </w:rPr>
              <w:t>)</w:t>
            </w:r>
          </w:p>
          <w:p w14:paraId="33A0A37B" w14:textId="77777777" w:rsidR="00846C5C" w:rsidRPr="007A443A" w:rsidRDefault="00846C5C" w:rsidP="00846C5C">
            <w:pPr>
              <w:pStyle w:val="NormalWeb"/>
              <w:spacing w:before="0" w:beforeAutospacing="0" w:after="0" w:afterAutospacing="0"/>
              <w:contextualSpacing/>
              <w:rPr>
                <w:color w:val="000000"/>
              </w:rPr>
            </w:pPr>
            <w:r w:rsidRPr="007A443A">
              <w:rPr>
                <w:rFonts w:ascii="Arial" w:hAnsi="Arial" w:cs="Arial"/>
                <w:color w:val="000000"/>
                <w:sz w:val="20"/>
                <w:szCs w:val="20"/>
              </w:rPr>
              <w:t xml:space="preserve">Mood Disorder Questionnaire (bipolar spectrum: </w:t>
            </w:r>
            <w:hyperlink r:id="rId33" w:history="1">
              <w:r w:rsidRPr="007A443A">
                <w:rPr>
                  <w:rStyle w:val="Hyperlink"/>
                  <w:rFonts w:ascii="Arial" w:hAnsi="Arial" w:cs="Arial"/>
                  <w:color w:val="1155CC"/>
                  <w:sz w:val="20"/>
                  <w:szCs w:val="20"/>
                </w:rPr>
                <w:t>Hirschfeld et al (2003)</w:t>
              </w:r>
            </w:hyperlink>
            <w:r w:rsidRPr="007A443A">
              <w:rPr>
                <w:rFonts w:ascii="Arial" w:hAnsi="Arial" w:cs="Arial"/>
                <w:color w:val="000000"/>
                <w:sz w:val="20"/>
                <w:szCs w:val="20"/>
              </w:rPr>
              <w:t>)</w:t>
            </w:r>
          </w:p>
          <w:p w14:paraId="34AC66A6" w14:textId="77777777" w:rsidR="00846C5C" w:rsidRPr="007A443A" w:rsidRDefault="00846C5C" w:rsidP="00846C5C">
            <w:pPr>
              <w:pStyle w:val="NormalWeb"/>
              <w:contextualSpacing/>
              <w:rPr>
                <w:rFonts w:ascii="Arial" w:hAnsi="Arial" w:cs="Arial"/>
                <w:sz w:val="20"/>
                <w:szCs w:val="20"/>
              </w:rPr>
            </w:pPr>
            <w:hyperlink r:id="rId34" w:tgtFrame="_blank" w:tooltip="https://www.veale.co.uk/wp-content/uploads/2022/12/33q-cops-biq-past-week.pdf" w:history="1">
              <w:r w:rsidRPr="007A443A">
                <w:rPr>
                  <w:rStyle w:val="Hyperlink"/>
                  <w:rFonts w:ascii="Arial" w:hAnsi="Arial" w:cs="Arial"/>
                  <w:sz w:val="20"/>
                  <w:szCs w:val="20"/>
                </w:rPr>
                <w:t>Cosmetic Procedure Screening Questionnaire</w:t>
              </w:r>
            </w:hyperlink>
            <w:r w:rsidRPr="007A443A">
              <w:rPr>
                <w:rFonts w:ascii="Arial" w:hAnsi="Arial" w:cs="Arial"/>
                <w:sz w:val="20"/>
                <w:szCs w:val="20"/>
              </w:rPr>
              <w:t xml:space="preserve"> (adults body image: </w:t>
            </w:r>
            <w:hyperlink r:id="rId35" w:tgtFrame="_blank" w:tooltip="https://www.jprasurg.com/article/s1748-6815(11)00516-x/fulltext" w:history="1">
              <w:r w:rsidRPr="007A443A">
                <w:rPr>
                  <w:rStyle w:val="Hyperlink"/>
                  <w:rFonts w:ascii="Arial" w:hAnsi="Arial" w:cs="Arial"/>
                  <w:sz w:val="20"/>
                  <w:szCs w:val="20"/>
                </w:rPr>
                <w:t>Veale et al (2011)</w:t>
              </w:r>
            </w:hyperlink>
            <w:r w:rsidRPr="007A443A">
              <w:rPr>
                <w:rFonts w:ascii="Arial" w:hAnsi="Arial" w:cs="Arial"/>
                <w:sz w:val="20"/>
                <w:szCs w:val="20"/>
              </w:rPr>
              <w:t>)</w:t>
            </w:r>
          </w:p>
          <w:p w14:paraId="0AB9BE5C" w14:textId="417D8314" w:rsidR="00120BB6" w:rsidRPr="007A443A" w:rsidRDefault="11DF510C" w:rsidP="002905D1">
            <w:pPr>
              <w:pStyle w:val="NormalWeb"/>
              <w:contextualSpacing/>
              <w:rPr>
                <w:rStyle w:val="Hyperlink"/>
                <w:rFonts w:ascii="Arial" w:hAnsi="Arial" w:cs="Arial"/>
                <w:sz w:val="20"/>
                <w:szCs w:val="20"/>
              </w:rPr>
            </w:pPr>
            <w:r w:rsidRPr="007A443A">
              <w:rPr>
                <w:rFonts w:ascii="Arial" w:hAnsi="Arial" w:cs="Arial"/>
                <w:sz w:val="20"/>
                <w:szCs w:val="20"/>
              </w:rPr>
              <w:t xml:space="preserve">Body Image Questionnaire (adolescents body image: </w:t>
            </w:r>
            <w:hyperlink r:id="rId36" w:tgtFrame="_blank" w:tooltip="https://pubmed.ncbi.nlm.nih.gov/27866170/" w:history="1">
              <w:r w:rsidRPr="007A443A">
                <w:rPr>
                  <w:rStyle w:val="Hyperlink"/>
                  <w:rFonts w:ascii="Arial" w:hAnsi="Arial" w:cs="Arial"/>
                  <w:sz w:val="20"/>
                  <w:szCs w:val="20"/>
                </w:rPr>
                <w:t>Schneider et al (2018)</w:t>
              </w:r>
            </w:hyperlink>
          </w:p>
          <w:p w14:paraId="753E139A" w14:textId="2B08DFFD" w:rsidR="003E16FA" w:rsidRPr="007A443A" w:rsidRDefault="003E16FA" w:rsidP="003E16FA">
            <w:pPr>
              <w:spacing w:line="240" w:lineRule="auto"/>
              <w:textAlignment w:val="baseline"/>
              <w:rPr>
                <w:rFonts w:eastAsia="Arial" w:cs="Arial"/>
                <w:szCs w:val="20"/>
              </w:rPr>
            </w:pPr>
            <w:r w:rsidRPr="007A443A">
              <w:rPr>
                <w:rFonts w:eastAsia="Arial" w:cs="Arial"/>
                <w:szCs w:val="20"/>
              </w:rPr>
              <w:t>State-Trait Anxiety Inventory for Adults (</w:t>
            </w:r>
            <w:hyperlink r:id="rId37" w:history="1">
              <w:r w:rsidRPr="007A443A">
                <w:rPr>
                  <w:rStyle w:val="Hyperlink"/>
                  <w:rFonts w:eastAsia="Arial" w:cs="Arial"/>
                  <w:szCs w:val="20"/>
                </w:rPr>
                <w:t>Skapinakis, 2014</w:t>
              </w:r>
            </w:hyperlink>
            <w:r w:rsidRPr="007A443A">
              <w:rPr>
                <w:rFonts w:eastAsia="Arial" w:cs="Arial"/>
                <w:szCs w:val="20"/>
              </w:rPr>
              <w:t xml:space="preserve">) </w:t>
            </w:r>
          </w:p>
          <w:p w14:paraId="0C460518" w14:textId="1A7A0B1C" w:rsidR="003E16FA" w:rsidRPr="007A443A" w:rsidRDefault="1E811773" w:rsidP="00E86803">
            <w:pPr>
              <w:spacing w:line="240" w:lineRule="auto"/>
              <w:textAlignment w:val="baseline"/>
              <w:rPr>
                <w:rFonts w:eastAsia="Arial" w:cs="Arial"/>
                <w:szCs w:val="20"/>
              </w:rPr>
            </w:pPr>
            <w:r w:rsidRPr="007A443A">
              <w:rPr>
                <w:rFonts w:eastAsia="Arial" w:cs="Arial"/>
              </w:rPr>
              <w:t>Behavioral Anger Response Questionnaire (</w:t>
            </w:r>
            <w:hyperlink r:id="rId38" w:history="1">
              <w:r w:rsidRPr="007A443A">
                <w:rPr>
                  <w:rStyle w:val="Hyperlink"/>
                  <w:rFonts w:eastAsia="Arial" w:cs="Arial"/>
                </w:rPr>
                <w:t>Miers et al., 2007</w:t>
              </w:r>
            </w:hyperlink>
            <w:r w:rsidRPr="007A443A">
              <w:rPr>
                <w:rFonts w:eastAsia="Arial" w:cs="Arial"/>
              </w:rPr>
              <w:t>)</w:t>
            </w:r>
          </w:p>
          <w:p w14:paraId="31451131" w14:textId="4C5C7A60" w:rsidR="18CA158F" w:rsidRPr="007A443A" w:rsidRDefault="517023A7" w:rsidP="3E83CF32">
            <w:pPr>
              <w:rPr>
                <w:rFonts w:eastAsia="Arial" w:cs="Arial"/>
                <w:szCs w:val="20"/>
              </w:rPr>
            </w:pPr>
            <w:r w:rsidRPr="007A443A">
              <w:rPr>
                <w:rFonts w:eastAsia="Arial" w:cs="Arial"/>
                <w:rPrChange w:id="138" w:author="Keil, Johannes (Stud. FPN)" w:date="2025-03-27T14:37:00Z" w16du:dateUtc="2025-03-27T14:37:00Z">
                  <w:rPr>
                    <w:rFonts w:eastAsia="Arial" w:cs="Arial"/>
                    <w:highlight w:val="yellow"/>
                  </w:rPr>
                </w:rPrChange>
              </w:rPr>
              <w:t xml:space="preserve">Autism </w:t>
            </w:r>
            <w:r w:rsidR="657AF96B" w:rsidRPr="007A443A">
              <w:rPr>
                <w:rFonts w:eastAsia="Arial" w:cs="Arial"/>
                <w:rPrChange w:id="139" w:author="Keil, Johannes (Stud. FPN)" w:date="2025-03-27T14:37:00Z" w16du:dateUtc="2025-03-27T14:37:00Z">
                  <w:rPr>
                    <w:rFonts w:eastAsia="Arial" w:cs="Arial"/>
                    <w:highlight w:val="yellow"/>
                  </w:rPr>
                </w:rPrChange>
              </w:rPr>
              <w:t>Quotient-</w:t>
            </w:r>
            <w:r w:rsidR="4A45F2B7" w:rsidRPr="007A443A">
              <w:rPr>
                <w:rFonts w:eastAsia="Arial" w:cs="Arial"/>
                <w:rPrChange w:id="140" w:author="Keil, Johannes (Stud. FPN)" w:date="2025-03-27T14:37:00Z" w16du:dateUtc="2025-03-27T14:37:00Z">
                  <w:rPr>
                    <w:rFonts w:eastAsia="Arial" w:cs="Arial"/>
                    <w:highlight w:val="yellow"/>
                  </w:rPr>
                </w:rPrChange>
              </w:rPr>
              <w:t>short</w:t>
            </w:r>
            <w:r w:rsidR="657AF96B" w:rsidRPr="007A443A">
              <w:rPr>
                <w:rFonts w:eastAsia="Arial" w:cs="Arial"/>
                <w:rPrChange w:id="141" w:author="Keil, Johannes (Stud. FPN)" w:date="2025-03-27T14:37:00Z" w16du:dateUtc="2025-03-27T14:37:00Z">
                  <w:rPr>
                    <w:rFonts w:eastAsia="Arial" w:cs="Arial"/>
                    <w:highlight w:val="yellow"/>
                  </w:rPr>
                </w:rPrChange>
              </w:rPr>
              <w:t xml:space="preserve"> (</w:t>
            </w:r>
            <w:r w:rsidRPr="007A443A">
              <w:rPr>
                <w:rFonts w:eastAsia="Arial" w:cs="Arial"/>
                <w:rPrChange w:id="142" w:author="Keil, Johannes (Stud. FPN)" w:date="2025-03-27T14:37:00Z" w16du:dateUtc="2025-03-27T14:37:00Z">
                  <w:rPr>
                    <w:rFonts w:eastAsia="Arial" w:cs="Arial"/>
                    <w:highlight w:val="yellow"/>
                  </w:rPr>
                </w:rPrChange>
              </w:rPr>
              <w:t>AQ</w:t>
            </w:r>
            <w:r w:rsidR="11BC9A8E" w:rsidRPr="007A443A">
              <w:rPr>
                <w:rFonts w:eastAsia="Arial" w:cs="Arial"/>
                <w:rPrChange w:id="143" w:author="Keil, Johannes (Stud. FPN)" w:date="2025-03-27T14:37:00Z" w16du:dateUtc="2025-03-27T14:37:00Z">
                  <w:rPr>
                    <w:rFonts w:eastAsia="Arial" w:cs="Arial"/>
                    <w:highlight w:val="yellow"/>
                  </w:rPr>
                </w:rPrChange>
              </w:rPr>
              <w:t>-</w:t>
            </w:r>
            <w:r w:rsidR="01B2B50F" w:rsidRPr="007A443A">
              <w:rPr>
                <w:rFonts w:eastAsia="Arial" w:cs="Arial"/>
                <w:rPrChange w:id="144" w:author="Keil, Johannes (Stud. FPN)" w:date="2025-03-27T14:37:00Z" w16du:dateUtc="2025-03-27T14:37:00Z">
                  <w:rPr>
                    <w:rFonts w:eastAsia="Arial" w:cs="Arial"/>
                    <w:highlight w:val="yellow"/>
                  </w:rPr>
                </w:rPrChange>
              </w:rPr>
              <w:t>10</w:t>
            </w:r>
            <w:r w:rsidR="1DE9F72A" w:rsidRPr="007A443A">
              <w:rPr>
                <w:rFonts w:eastAsia="Arial" w:cs="Arial"/>
                <w:rPrChange w:id="145" w:author="Keil, Johannes (Stud. FPN)" w:date="2025-03-27T14:37:00Z" w16du:dateUtc="2025-03-27T14:37:00Z">
                  <w:rPr>
                    <w:rFonts w:eastAsia="Arial" w:cs="Arial"/>
                    <w:highlight w:val="yellow"/>
                  </w:rPr>
                </w:rPrChange>
              </w:rPr>
              <w:t>;</w:t>
            </w:r>
            <w:r w:rsidR="1DE9F72A" w:rsidRPr="007A443A">
              <w:rPr>
                <w:rFonts w:eastAsia="Arial" w:cs="Arial"/>
                <w:szCs w:val="20"/>
                <w:rPrChange w:id="146" w:author="Keil, Johannes (Stud. FPN)" w:date="2025-03-27T14:37:00Z" w16du:dateUtc="2025-03-27T14:37:00Z">
                  <w:rPr>
                    <w:rFonts w:eastAsia="Arial" w:cs="Arial"/>
                    <w:szCs w:val="20"/>
                    <w:highlight w:val="yellow"/>
                  </w:rPr>
                </w:rPrChange>
              </w:rPr>
              <w:t xml:space="preserve"> </w:t>
            </w:r>
            <w:r w:rsidR="75780347" w:rsidRPr="007A443A">
              <w:rPr>
                <w:rFonts w:eastAsia="Arial" w:cs="Arial"/>
                <w:color w:val="000000" w:themeColor="text1"/>
                <w:szCs w:val="20"/>
              </w:rPr>
              <w:t>Allison et al., 2012)</w:t>
            </w:r>
          </w:p>
          <w:p w14:paraId="736C7DCC" w14:textId="01193FD7" w:rsidR="18CA158F" w:rsidRPr="007A443A" w:rsidRDefault="518C61AE" w:rsidP="16F6BE24">
            <w:pPr>
              <w:rPr>
                <w:rFonts w:eastAsia="Arial" w:cs="Arial"/>
                <w:rPrChange w:id="147" w:author="Keil, Johannes (Stud. FPN)" w:date="2025-03-27T14:37:00Z" w16du:dateUtc="2025-03-27T14:37:00Z">
                  <w:rPr>
                    <w:rFonts w:eastAsia="Arial" w:cs="Arial"/>
                    <w:highlight w:val="yellow"/>
                  </w:rPr>
                </w:rPrChange>
              </w:rPr>
            </w:pPr>
            <w:r w:rsidRPr="007A443A">
              <w:rPr>
                <w:rFonts w:eastAsia="Arial" w:cs="Arial"/>
                <w:rPrChange w:id="148" w:author="Keil, Johannes (Stud. FPN)" w:date="2025-03-27T14:37:00Z" w16du:dateUtc="2025-03-27T14:37:00Z">
                  <w:rPr>
                    <w:rFonts w:eastAsia="Arial" w:cs="Arial"/>
                    <w:highlight w:val="yellow"/>
                  </w:rPr>
                </w:rPrChange>
              </w:rPr>
              <w:t>Child and Adolescent Social Behaviour Questionnaire (CASBQ</w:t>
            </w:r>
            <w:r w:rsidR="2FA0FF53" w:rsidRPr="007A443A">
              <w:rPr>
                <w:rFonts w:eastAsia="Arial" w:cs="Arial"/>
                <w:rPrChange w:id="149" w:author="Keil, Johannes (Stud. FPN)" w:date="2025-03-27T14:37:00Z" w16du:dateUtc="2025-03-27T14:37:00Z">
                  <w:rPr>
                    <w:rFonts w:eastAsia="Arial" w:cs="Arial"/>
                    <w:highlight w:val="yellow"/>
                  </w:rPr>
                </w:rPrChange>
              </w:rPr>
              <w:t xml:space="preserve">; </w:t>
            </w:r>
            <w:r w:rsidRPr="007A443A">
              <w:rPr>
                <w:rFonts w:eastAsia="Arial" w:cs="Arial"/>
                <w:rPrChange w:id="150" w:author="Keil, Johannes (Stud. FPN)" w:date="2025-03-27T14:37:00Z" w16du:dateUtc="2025-03-27T14:37:00Z">
                  <w:rPr>
                    <w:rFonts w:eastAsia="Arial" w:cs="Arial"/>
                    <w:highlight w:val="yellow"/>
                  </w:rPr>
                </w:rPrChange>
              </w:rPr>
              <w:t>Chiu et al., 2021a)</w:t>
            </w:r>
            <w:r w:rsidRPr="007A443A">
              <w:rPr>
                <w:rFonts w:eastAsia="Arial" w:cs="Arial"/>
              </w:rPr>
              <w:t xml:space="preserve"> </w:t>
            </w:r>
          </w:p>
          <w:p w14:paraId="7E379357" w14:textId="49197A63" w:rsidR="18CA158F" w:rsidRPr="007A443A" w:rsidRDefault="518C61AE" w:rsidP="16F6BE24">
            <w:pPr>
              <w:rPr>
                <w:rFonts w:eastAsia="Arial" w:cs="Arial"/>
                <w:rPrChange w:id="151" w:author="Keil, Johannes (Stud. FPN)" w:date="2025-03-27T14:37:00Z" w16du:dateUtc="2025-03-27T14:37:00Z">
                  <w:rPr>
                    <w:rFonts w:eastAsia="Arial" w:cs="Arial"/>
                    <w:highlight w:val="yellow"/>
                  </w:rPr>
                </w:rPrChange>
              </w:rPr>
            </w:pPr>
            <w:r w:rsidRPr="007A443A">
              <w:rPr>
                <w:rFonts w:eastAsia="Arial" w:cs="Arial"/>
                <w:rPrChange w:id="152" w:author="Keil, Johannes (Stud. FPN)" w:date="2025-03-27T14:37:00Z" w16du:dateUtc="2025-03-27T14:37:00Z">
                  <w:rPr>
                    <w:rFonts w:eastAsia="Arial" w:cs="Arial"/>
                    <w:highlight w:val="yellow"/>
                  </w:rPr>
                </w:rPrChange>
              </w:rPr>
              <w:t>Child and Adolescent Social Cognitions Questionnaire (CASCQ</w:t>
            </w:r>
            <w:r w:rsidR="6964E231" w:rsidRPr="007A443A">
              <w:rPr>
                <w:rFonts w:eastAsia="Arial" w:cs="Arial"/>
                <w:rPrChange w:id="153" w:author="Keil, Johannes (Stud. FPN)" w:date="2025-03-27T14:37:00Z" w16du:dateUtc="2025-03-27T14:37:00Z">
                  <w:rPr>
                    <w:rFonts w:eastAsia="Arial" w:cs="Arial"/>
                    <w:highlight w:val="yellow"/>
                  </w:rPr>
                </w:rPrChange>
              </w:rPr>
              <w:t xml:space="preserve">; </w:t>
            </w:r>
            <w:r w:rsidRPr="007A443A">
              <w:rPr>
                <w:rFonts w:eastAsia="Arial" w:cs="Arial"/>
                <w:rPrChange w:id="154" w:author="Keil, Johannes (Stud. FPN)" w:date="2025-03-27T14:37:00Z" w16du:dateUtc="2025-03-27T14:37:00Z">
                  <w:rPr>
                    <w:rFonts w:eastAsia="Arial" w:cs="Arial"/>
                    <w:highlight w:val="yellow"/>
                  </w:rPr>
                </w:rPrChange>
              </w:rPr>
              <w:t>Leigh &amp; Clark, 2022)</w:t>
            </w:r>
          </w:p>
          <w:p w14:paraId="06D018A0" w14:textId="5CFB8BA8" w:rsidR="67C8CDA9" w:rsidRPr="007A443A" w:rsidRDefault="4AC0CBF3" w:rsidP="16F6BE24">
            <w:pPr>
              <w:rPr>
                <w:rFonts w:eastAsia="Arial" w:cs="Arial"/>
                <w:rPrChange w:id="155" w:author="Keil, Johannes (Stud. FPN)" w:date="2025-03-27T14:37:00Z" w16du:dateUtc="2025-03-27T14:37:00Z">
                  <w:rPr>
                    <w:rFonts w:eastAsia="Arial" w:cs="Arial"/>
                    <w:highlight w:val="yellow"/>
                  </w:rPr>
                </w:rPrChange>
              </w:rPr>
            </w:pPr>
            <w:r w:rsidRPr="007A443A">
              <w:rPr>
                <w:rFonts w:eastAsia="Arial" w:cs="Arial"/>
                <w:rPrChange w:id="156" w:author="Keil, Johannes (Stud. FPN)" w:date="2025-03-27T14:37:00Z" w16du:dateUtc="2025-03-27T14:37:00Z">
                  <w:rPr>
                    <w:rFonts w:eastAsia="Arial" w:cs="Arial"/>
                    <w:highlight w:val="yellow"/>
                  </w:rPr>
                </w:rPrChange>
              </w:rPr>
              <w:t xml:space="preserve">Focus of Attention Questionnaire (FAQ; </w:t>
            </w:r>
            <w:r w:rsidR="75D4F6B4" w:rsidRPr="007A443A">
              <w:rPr>
                <w:rFonts w:eastAsia="Arial" w:cs="Arial"/>
                <w:rPrChange w:id="157" w:author="Keil, Johannes (Stud. FPN)" w:date="2025-03-27T14:37:00Z" w16du:dateUtc="2025-03-27T14:37:00Z">
                  <w:rPr>
                    <w:rFonts w:eastAsia="Arial" w:cs="Arial"/>
                    <w:highlight w:val="yellow"/>
                  </w:rPr>
                </w:rPrChange>
              </w:rPr>
              <w:t>Woody, 1996)</w:t>
            </w:r>
          </w:p>
          <w:p w14:paraId="237018CC" w14:textId="77777777" w:rsidR="00D2755B" w:rsidRPr="007A443A" w:rsidRDefault="4071EC06" w:rsidP="3E83CF32">
            <w:pPr>
              <w:rPr>
                <w:rFonts w:eastAsia="Arial" w:cs="Arial"/>
                <w:color w:val="000000" w:themeColor="text1"/>
                <w:lang w:val="en-US"/>
                <w:rPrChange w:id="158" w:author="Keil, Johannes (Stud. FPN)" w:date="2025-03-27T14:37:00Z" w16du:dateUtc="2025-03-27T14:37:00Z">
                  <w:rPr>
                    <w:rFonts w:eastAsia="Arial" w:cs="Arial"/>
                    <w:color w:val="000000" w:themeColor="text1"/>
                    <w:highlight w:val="yellow"/>
                    <w:lang w:val="en-US"/>
                  </w:rPr>
                </w:rPrChange>
              </w:rPr>
            </w:pPr>
            <w:r w:rsidRPr="007A443A">
              <w:rPr>
                <w:rFonts w:eastAsia="Arial" w:cs="Arial"/>
                <w:rPrChange w:id="159" w:author="Keil, Johannes (Stud. FPN)" w:date="2025-03-27T14:37:00Z" w16du:dateUtc="2025-03-27T14:37:00Z">
                  <w:rPr>
                    <w:rFonts w:eastAsia="Arial" w:cs="Arial"/>
                    <w:highlight w:val="yellow"/>
                  </w:rPr>
                </w:rPrChange>
              </w:rPr>
              <w:t>Self-Focused Attention Scale (</w:t>
            </w:r>
            <w:r w:rsidRPr="007A443A">
              <w:rPr>
                <w:rFonts w:eastAsia="Arial" w:cs="Arial"/>
                <w:color w:val="000000" w:themeColor="text1"/>
                <w:lang w:val="en-US"/>
                <w:rPrChange w:id="160" w:author="Keil, Johannes (Stud. FPN)" w:date="2025-03-27T14:37:00Z" w16du:dateUtc="2025-03-27T14:37:00Z">
                  <w:rPr>
                    <w:rFonts w:eastAsia="Arial" w:cs="Arial"/>
                    <w:color w:val="000000" w:themeColor="text1"/>
                    <w:highlight w:val="yellow"/>
                    <w:lang w:val="en-US"/>
                  </w:rPr>
                </w:rPrChange>
              </w:rPr>
              <w:t>Bögels et al., 1996)</w:t>
            </w:r>
          </w:p>
          <w:p w14:paraId="5F7E2F91" w14:textId="78A9C178" w:rsidR="61C81B68" w:rsidRPr="007A443A" w:rsidRDefault="47E2FE08" w:rsidP="3E83CF32">
            <w:pPr>
              <w:rPr>
                <w:rStyle w:val="Hyperlink"/>
                <w:rFonts w:ascii="Georgia" w:eastAsia="Georgia" w:hAnsi="Georgia" w:cs="Georgia"/>
                <w:sz w:val="21"/>
                <w:szCs w:val="21"/>
                <w:lang w:val="en-US"/>
                <w:rPrChange w:id="161" w:author="Keil, Johannes (Stud. FPN)" w:date="2025-03-27T14:37:00Z" w16du:dateUtc="2025-03-27T14:37:00Z">
                  <w:rPr>
                    <w:rStyle w:val="Hyperlink"/>
                    <w:rFonts w:ascii="Georgia" w:eastAsia="Georgia" w:hAnsi="Georgia" w:cs="Georgia"/>
                    <w:sz w:val="21"/>
                    <w:szCs w:val="21"/>
                    <w:highlight w:val="yellow"/>
                    <w:lang w:val="en-US"/>
                  </w:rPr>
                </w:rPrChange>
              </w:rPr>
            </w:pPr>
            <w:r w:rsidRPr="007A443A">
              <w:rPr>
                <w:rFonts w:eastAsia="Arial" w:cs="Arial"/>
                <w:color w:val="000000" w:themeColor="text1"/>
                <w:lang w:val="en-US"/>
                <w:rPrChange w:id="162" w:author="Keil, Johannes (Stud. FPN)" w:date="2025-03-27T14:37:00Z" w16du:dateUtc="2025-03-27T14:37:00Z">
                  <w:rPr>
                    <w:rFonts w:eastAsia="Arial" w:cs="Arial"/>
                    <w:color w:val="000000" w:themeColor="text1"/>
                    <w:highlight w:val="yellow"/>
                    <w:u w:val="single"/>
                    <w:lang w:val="en-US"/>
                  </w:rPr>
                </w:rPrChange>
              </w:rPr>
              <w:t>Spontaneous Use of Imagery Scale (SUIS;</w:t>
            </w:r>
            <w:r w:rsidR="779AD9FB" w:rsidRPr="007A443A">
              <w:rPr>
                <w:rFonts w:eastAsia="Arial" w:cs="Arial"/>
                <w:color w:val="000000" w:themeColor="text1"/>
                <w:lang w:val="en-US"/>
                <w:rPrChange w:id="163" w:author="Keil, Johannes (Stud. FPN)" w:date="2025-03-27T14:37:00Z" w16du:dateUtc="2025-03-27T14:37:00Z">
                  <w:rPr>
                    <w:rFonts w:eastAsia="Arial" w:cs="Arial"/>
                    <w:color w:val="000000" w:themeColor="text1"/>
                    <w:highlight w:val="yellow"/>
                    <w:lang w:val="en-US"/>
                  </w:rPr>
                </w:rPrChange>
              </w:rPr>
              <w:t xml:space="preserve"> Reisberg et al., 2003)</w:t>
            </w:r>
          </w:p>
          <w:p w14:paraId="1C539C8C" w14:textId="48D94C04" w:rsidR="61C81B68" w:rsidRPr="007A443A" w:rsidRDefault="61C81B68" w:rsidP="16F6BE24">
            <w:pPr>
              <w:rPr>
                <w:rFonts w:eastAsia="Arial" w:cs="Arial"/>
                <w:color w:val="000000" w:themeColor="text1"/>
                <w:lang w:val="en-US"/>
                <w:rPrChange w:id="164" w:author="Keil, Johannes (Stud. FPN)" w:date="2025-03-27T14:37:00Z" w16du:dateUtc="2025-03-27T14:37:00Z">
                  <w:rPr>
                    <w:rFonts w:eastAsia="Arial" w:cs="Arial"/>
                    <w:color w:val="000000" w:themeColor="text1"/>
                    <w:highlight w:val="yellow"/>
                    <w:lang w:val="en-US"/>
                  </w:rPr>
                </w:rPrChange>
              </w:rPr>
            </w:pPr>
            <w:r w:rsidRPr="007A443A">
              <w:rPr>
                <w:rFonts w:eastAsia="Arial" w:cs="Arial"/>
                <w:color w:val="000000" w:themeColor="text1"/>
                <w:lang w:val="en-US"/>
                <w:rPrChange w:id="165" w:author="Keil, Johannes (Stud. FPN)" w:date="2025-03-27T14:37:00Z" w16du:dateUtc="2025-03-27T14:37:00Z">
                  <w:rPr>
                    <w:rFonts w:eastAsia="Arial" w:cs="Arial"/>
                    <w:color w:val="000000" w:themeColor="text1"/>
                    <w:highlight w:val="yellow"/>
                    <w:lang w:val="en-US"/>
                  </w:rPr>
                </w:rPrChange>
              </w:rPr>
              <w:t>Vividness of Visual Imagery Questionnaire (VVIQ</w:t>
            </w:r>
            <w:r w:rsidR="2B2F5271" w:rsidRPr="007A443A">
              <w:rPr>
                <w:rFonts w:eastAsia="Arial" w:cs="Arial"/>
                <w:color w:val="000000" w:themeColor="text1"/>
                <w:lang w:val="en-US"/>
                <w:rPrChange w:id="166" w:author="Keil, Johannes (Stud. FPN)" w:date="2025-03-27T14:37:00Z" w16du:dateUtc="2025-03-27T14:37:00Z">
                  <w:rPr>
                    <w:rFonts w:eastAsia="Arial" w:cs="Arial"/>
                    <w:color w:val="000000" w:themeColor="text1"/>
                    <w:highlight w:val="yellow"/>
                    <w:lang w:val="en-US"/>
                  </w:rPr>
                </w:rPrChange>
              </w:rPr>
              <w:t>; Marks, 1973)</w:t>
            </w:r>
          </w:p>
          <w:p w14:paraId="70EE1736" w14:textId="26334072" w:rsidR="009C04EC" w:rsidRDefault="673441A8" w:rsidP="009C04EC">
            <w:pPr>
              <w:rPr>
                <w:ins w:id="167" w:author="Keil, Johannes (Stud. FPN)" w:date="2025-03-27T14:48:00Z" w16du:dateUtc="2025-03-27T14:48:00Z"/>
                <w:rFonts w:eastAsia="Arial" w:cs="Arial"/>
                <w:lang w:val="en-US"/>
              </w:rPr>
            </w:pPr>
            <w:r w:rsidRPr="007A443A">
              <w:rPr>
                <w:rFonts w:eastAsia="Arial" w:cs="Arial"/>
                <w:lang w:val="en-US"/>
                <w:rPrChange w:id="168" w:author="Keil, Johannes (Stud. FPN)" w:date="2025-03-27T14:37:00Z" w16du:dateUtc="2025-03-27T14:37:00Z">
                  <w:rPr>
                    <w:rFonts w:eastAsia="Arial" w:cs="Arial"/>
                    <w:highlight w:val="yellow"/>
                    <w:lang w:val="en-US"/>
                  </w:rPr>
                </w:rPrChange>
              </w:rPr>
              <w:t xml:space="preserve">VAS measures </w:t>
            </w:r>
            <w:r w:rsidR="2EA8AC87" w:rsidRPr="007A443A">
              <w:rPr>
                <w:rFonts w:eastAsia="Arial" w:cs="Arial"/>
                <w:lang w:val="en-US"/>
                <w:rPrChange w:id="169" w:author="Keil, Johannes (Stud. FPN)" w:date="2025-03-27T14:37:00Z" w16du:dateUtc="2025-03-27T14:37:00Z">
                  <w:rPr>
                    <w:rFonts w:eastAsia="Arial" w:cs="Arial"/>
                    <w:highlight w:val="yellow"/>
                    <w:lang w:val="en-US"/>
                  </w:rPr>
                </w:rPrChange>
              </w:rPr>
              <w:t xml:space="preserve">of </w:t>
            </w:r>
            <w:r w:rsidR="2FC6CF90" w:rsidRPr="007A443A">
              <w:rPr>
                <w:rFonts w:eastAsia="Arial" w:cs="Arial"/>
                <w:lang w:val="en-US"/>
                <w:rPrChange w:id="170" w:author="Keil, Johannes (Stud. FPN)" w:date="2025-03-27T14:37:00Z" w16du:dateUtc="2025-03-27T14:37:00Z">
                  <w:rPr>
                    <w:rFonts w:eastAsia="Arial" w:cs="Arial"/>
                    <w:highlight w:val="yellow"/>
                    <w:lang w:val="en-US"/>
                  </w:rPr>
                </w:rPrChange>
              </w:rPr>
              <w:t>mood and mood-related thoughts</w:t>
            </w:r>
            <w:r w:rsidR="2EA8AC87" w:rsidRPr="007A443A">
              <w:rPr>
                <w:rFonts w:eastAsia="Arial" w:cs="Arial"/>
                <w:lang w:val="en-US"/>
                <w:rPrChange w:id="171" w:author="Keil, Johannes (Stud. FPN)" w:date="2025-03-27T14:37:00Z" w16du:dateUtc="2025-03-27T14:37:00Z">
                  <w:rPr>
                    <w:rFonts w:eastAsia="Arial" w:cs="Arial"/>
                    <w:highlight w:val="yellow"/>
                    <w:lang w:val="en-US"/>
                  </w:rPr>
                </w:rPrChange>
              </w:rPr>
              <w:t xml:space="preserve">, self-processing, </w:t>
            </w:r>
            <w:r w:rsidR="1DA63E4D" w:rsidRPr="007A443A">
              <w:rPr>
                <w:rFonts w:eastAsia="Arial" w:cs="Arial"/>
                <w:lang w:val="en-US"/>
                <w:rPrChange w:id="172" w:author="Keil, Johannes (Stud. FPN)" w:date="2025-03-27T14:37:00Z" w16du:dateUtc="2025-03-27T14:37:00Z">
                  <w:rPr>
                    <w:rFonts w:eastAsia="Arial" w:cs="Arial"/>
                    <w:highlight w:val="yellow"/>
                    <w:lang w:val="en-US"/>
                  </w:rPr>
                </w:rPrChange>
              </w:rPr>
              <w:t xml:space="preserve">and </w:t>
            </w:r>
            <w:r w:rsidR="2EA8AC87" w:rsidRPr="007A443A">
              <w:rPr>
                <w:rFonts w:eastAsia="Arial" w:cs="Arial"/>
                <w:lang w:val="en-US"/>
                <w:rPrChange w:id="173" w:author="Keil, Johannes (Stud. FPN)" w:date="2025-03-27T14:37:00Z" w16du:dateUtc="2025-03-27T14:37:00Z">
                  <w:rPr>
                    <w:rFonts w:eastAsia="Arial" w:cs="Arial"/>
                    <w:highlight w:val="yellow"/>
                    <w:lang w:val="en-US"/>
                  </w:rPr>
                </w:rPrChange>
              </w:rPr>
              <w:t>manipulation checks</w:t>
            </w:r>
          </w:p>
          <w:p w14:paraId="43D81EDF" w14:textId="77777777" w:rsidR="001B1501" w:rsidRPr="007A443A" w:rsidRDefault="001B1501" w:rsidP="009C04EC">
            <w:pPr>
              <w:rPr>
                <w:rFonts w:cs="Arial"/>
                <w:color w:val="000000"/>
                <w:szCs w:val="20"/>
              </w:rPr>
            </w:pPr>
          </w:p>
          <w:p w14:paraId="4E8B1E7E" w14:textId="1E3D2801" w:rsidR="00526DA2" w:rsidRPr="007A443A" w:rsidRDefault="00526DA2" w:rsidP="3F73EA27">
            <w:pPr>
              <w:rPr>
                <w:rFonts w:cs="Arial"/>
                <w:color w:val="000000"/>
              </w:rPr>
            </w:pPr>
            <w:r w:rsidRPr="007A443A">
              <w:rPr>
                <w:rFonts w:cs="Arial"/>
                <w:color w:val="000000" w:themeColor="text1"/>
              </w:rPr>
              <w:t xml:space="preserve">Additionally, participants </w:t>
            </w:r>
            <w:r w:rsidR="2DE5D5C2" w:rsidRPr="007A443A">
              <w:rPr>
                <w:rFonts w:cs="Arial"/>
                <w:color w:val="000000" w:themeColor="text1"/>
              </w:rPr>
              <w:t xml:space="preserve">will </w:t>
            </w:r>
            <w:r w:rsidRPr="007A443A">
              <w:rPr>
                <w:rFonts w:cs="Arial"/>
                <w:color w:val="000000" w:themeColor="text1"/>
              </w:rPr>
              <w:t>be asked about:</w:t>
            </w:r>
          </w:p>
          <w:p w14:paraId="07A646B9" w14:textId="121D2B0D" w:rsidR="00526DA2" w:rsidRPr="007A443A" w:rsidRDefault="00526DA2" w:rsidP="00526DA2">
            <w:pPr>
              <w:pStyle w:val="ListParagraph"/>
              <w:numPr>
                <w:ilvl w:val="0"/>
                <w:numId w:val="40"/>
              </w:numPr>
              <w:rPr>
                <w:rFonts w:ascii="Arial" w:hAnsi="Arial" w:cs="Arial"/>
                <w:color w:val="000000"/>
                <w:sz w:val="20"/>
                <w:szCs w:val="20"/>
              </w:rPr>
            </w:pPr>
            <w:r w:rsidRPr="007A443A">
              <w:rPr>
                <w:rFonts w:ascii="Arial" w:hAnsi="Arial" w:cs="Arial"/>
                <w:color w:val="000000"/>
                <w:sz w:val="20"/>
                <w:szCs w:val="20"/>
              </w:rPr>
              <w:t>Diagnosis of Depression, Anxiety disorders, ADHD</w:t>
            </w:r>
            <w:r w:rsidR="007324F2" w:rsidRPr="007A443A">
              <w:rPr>
                <w:rFonts w:ascii="Arial" w:hAnsi="Arial" w:cs="Arial"/>
                <w:color w:val="000000"/>
                <w:sz w:val="20"/>
                <w:szCs w:val="20"/>
              </w:rPr>
              <w:t xml:space="preserve"> </w:t>
            </w:r>
            <w:r w:rsidR="003B3B2E" w:rsidRPr="007A443A">
              <w:rPr>
                <w:rFonts w:ascii="Arial" w:hAnsi="Arial" w:cs="Arial"/>
                <w:color w:val="000000"/>
                <w:sz w:val="20"/>
                <w:szCs w:val="20"/>
              </w:rPr>
              <w:t>or</w:t>
            </w:r>
            <w:r w:rsidR="00212915" w:rsidRPr="007A443A">
              <w:rPr>
                <w:rFonts w:ascii="Arial" w:hAnsi="Arial" w:cs="Arial"/>
                <w:color w:val="000000"/>
                <w:sz w:val="20"/>
                <w:szCs w:val="20"/>
              </w:rPr>
              <w:t xml:space="preserve"> other</w:t>
            </w:r>
            <w:r w:rsidR="003B3B2E" w:rsidRPr="007A443A">
              <w:rPr>
                <w:rFonts w:ascii="Arial" w:hAnsi="Arial" w:cs="Arial"/>
                <w:color w:val="000000"/>
                <w:sz w:val="20"/>
                <w:szCs w:val="20"/>
              </w:rPr>
              <w:t xml:space="preserve"> </w:t>
            </w:r>
            <w:r w:rsidR="007324F2" w:rsidRPr="007A443A">
              <w:rPr>
                <w:rFonts w:ascii="Arial" w:hAnsi="Arial" w:cs="Arial"/>
                <w:color w:val="000000"/>
                <w:sz w:val="20"/>
                <w:szCs w:val="20"/>
              </w:rPr>
              <w:t xml:space="preserve">mental health </w:t>
            </w:r>
            <w:r w:rsidR="003B3B2E" w:rsidRPr="007A443A">
              <w:rPr>
                <w:rFonts w:ascii="Arial" w:hAnsi="Arial" w:cs="Arial"/>
                <w:color w:val="000000"/>
                <w:sz w:val="20"/>
                <w:szCs w:val="20"/>
              </w:rPr>
              <w:t>diagnoses (</w:t>
            </w:r>
            <w:r w:rsidR="007324F2" w:rsidRPr="007A443A">
              <w:rPr>
                <w:rFonts w:ascii="Arial" w:hAnsi="Arial" w:cs="Arial"/>
                <w:color w:val="000000"/>
                <w:sz w:val="20"/>
                <w:szCs w:val="20"/>
              </w:rPr>
              <w:t xml:space="preserve">allowing them to </w:t>
            </w:r>
            <w:r w:rsidR="003B3B2E" w:rsidRPr="007A443A">
              <w:rPr>
                <w:rFonts w:ascii="Arial" w:hAnsi="Arial" w:cs="Arial"/>
                <w:color w:val="000000"/>
                <w:sz w:val="20"/>
                <w:szCs w:val="20"/>
              </w:rPr>
              <w:t>enter free text)</w:t>
            </w:r>
            <w:ins w:id="174" w:author="Keil, Johannes (Stud. FPN)" w:date="2025-03-27T14:52:00Z" w16du:dateUtc="2025-03-27T14:52:00Z">
              <w:r w:rsidR="001B1501">
                <w:rPr>
                  <w:rFonts w:ascii="Arial" w:hAnsi="Arial" w:cs="Arial"/>
                  <w:color w:val="000000"/>
                  <w:sz w:val="20"/>
                  <w:szCs w:val="20"/>
                </w:rPr>
                <w:t xml:space="preserve">, as well as questions about self-identification with </w:t>
              </w:r>
            </w:ins>
            <w:ins w:id="175" w:author="Keil, Johannes (Stud. FPN)" w:date="2025-04-01T11:52:00Z" w16du:dateUtc="2025-04-01T10:52:00Z">
              <w:r w:rsidR="002B56DA">
                <w:rPr>
                  <w:rFonts w:ascii="Arial" w:hAnsi="Arial" w:cs="Arial"/>
                  <w:color w:val="000000"/>
                  <w:sz w:val="20"/>
                  <w:szCs w:val="20"/>
                </w:rPr>
                <w:t>a</w:t>
              </w:r>
            </w:ins>
            <w:ins w:id="176" w:author="Keil, Johannes (Stud. FPN)" w:date="2025-03-27T14:52:00Z" w16du:dateUtc="2025-03-27T14:52:00Z">
              <w:r w:rsidR="001B1501">
                <w:rPr>
                  <w:rFonts w:ascii="Arial" w:hAnsi="Arial" w:cs="Arial"/>
                  <w:color w:val="000000"/>
                  <w:sz w:val="20"/>
                  <w:szCs w:val="20"/>
                </w:rPr>
                <w:t xml:space="preserve"> diagnos</w:t>
              </w:r>
            </w:ins>
            <w:ins w:id="177" w:author="Keil, Johannes (Stud. FPN)" w:date="2025-04-01T11:52:00Z" w16du:dateUtc="2025-04-01T10:52:00Z">
              <w:r w:rsidR="002B56DA">
                <w:rPr>
                  <w:rFonts w:ascii="Arial" w:hAnsi="Arial" w:cs="Arial"/>
                  <w:color w:val="000000"/>
                  <w:sz w:val="20"/>
                  <w:szCs w:val="20"/>
                </w:rPr>
                <w:t>t</w:t>
              </w:r>
            </w:ins>
            <w:ins w:id="178" w:author="Keil, Johannes (Stud. FPN)" w:date="2025-04-01T11:53:00Z" w16du:dateUtc="2025-04-01T10:53:00Z">
              <w:r w:rsidR="002B56DA">
                <w:rPr>
                  <w:rFonts w:ascii="Arial" w:hAnsi="Arial" w:cs="Arial"/>
                  <w:color w:val="000000"/>
                  <w:sz w:val="20"/>
                  <w:szCs w:val="20"/>
                </w:rPr>
                <w:t>ic label</w:t>
              </w:r>
            </w:ins>
            <w:ins w:id="179" w:author="Keil, Johannes (Stud. FPN)" w:date="2025-03-27T14:52:00Z" w16du:dateUtc="2025-03-27T14:52:00Z">
              <w:r w:rsidR="001B1501">
                <w:rPr>
                  <w:rFonts w:ascii="Arial" w:hAnsi="Arial" w:cs="Arial"/>
                  <w:color w:val="000000"/>
                  <w:sz w:val="20"/>
                  <w:szCs w:val="20"/>
                </w:rPr>
                <w:t xml:space="preserve"> (‘do </w:t>
              </w:r>
              <w:r w:rsidR="001B1501">
                <w:rPr>
                  <w:rFonts w:ascii="Arial" w:hAnsi="Arial" w:cs="Arial"/>
                  <w:color w:val="000000"/>
                  <w:sz w:val="20"/>
                  <w:szCs w:val="20"/>
                </w:rPr>
                <w:lastRenderedPageBreak/>
                <w:t xml:space="preserve">you suffer from depression’, </w:t>
              </w:r>
            </w:ins>
            <w:ins w:id="180" w:author="Keil, Johannes (Stud. FPN)" w:date="2025-03-27T14:53:00Z" w16du:dateUtc="2025-03-27T14:53:00Z">
              <w:r w:rsidR="001B1501">
                <w:rPr>
                  <w:rFonts w:ascii="Arial" w:hAnsi="Arial" w:cs="Arial"/>
                  <w:color w:val="000000"/>
                  <w:sz w:val="20"/>
                  <w:szCs w:val="20"/>
                </w:rPr>
                <w:t>‘do you suffer from anxiety’) and intended help-seeking (‘If you have been bothered by the previously mentioned symptoms, have you sought, or considered seeking help for them?’)</w:t>
              </w:r>
            </w:ins>
          </w:p>
          <w:p w14:paraId="76B28D6D" w14:textId="58B44FA0" w:rsidR="00846C5C" w:rsidRDefault="00526DA2" w:rsidP="007A443A">
            <w:pPr>
              <w:pStyle w:val="ListParagraph"/>
              <w:numPr>
                <w:ilvl w:val="0"/>
                <w:numId w:val="40"/>
              </w:numPr>
              <w:rPr>
                <w:ins w:id="181" w:author="Keil, Johannes (Stud. FPN)" w:date="2025-03-27T14:54:00Z" w16du:dateUtc="2025-03-27T14:54:00Z"/>
                <w:rFonts w:ascii="Arial" w:hAnsi="Arial" w:cs="Arial"/>
                <w:color w:val="000000"/>
                <w:sz w:val="20"/>
                <w:szCs w:val="20"/>
              </w:rPr>
            </w:pPr>
            <w:r w:rsidRPr="007A443A">
              <w:rPr>
                <w:rFonts w:ascii="Arial" w:hAnsi="Arial" w:cs="Arial"/>
                <w:color w:val="000000"/>
                <w:sz w:val="20"/>
                <w:szCs w:val="20"/>
              </w:rPr>
              <w:t>Medication intake (e.g. Fluoxetine, Sertraline, Prozac, Ritalin) and the dosage</w:t>
            </w:r>
          </w:p>
          <w:p w14:paraId="0798A41B" w14:textId="47E764E7" w:rsidR="001B1501" w:rsidRPr="00116C75" w:rsidDel="00116C75" w:rsidRDefault="001B1501" w:rsidP="00116C75">
            <w:pPr>
              <w:pStyle w:val="ListParagraph"/>
              <w:numPr>
                <w:ilvl w:val="0"/>
                <w:numId w:val="40"/>
              </w:numPr>
              <w:rPr>
                <w:del w:id="182" w:author="Keil, Johannes (Stud. FPN)" w:date="2025-03-27T14:58:00Z" w16du:dateUtc="2025-03-27T14:58:00Z"/>
                <w:rFonts w:ascii="Arial" w:hAnsi="Arial" w:cs="Arial"/>
                <w:color w:val="000000"/>
                <w:sz w:val="20"/>
                <w:szCs w:val="20"/>
                <w:rPrChange w:id="183" w:author="Keil, Johannes (Stud. FPN)" w:date="2025-03-27T14:58:00Z" w16du:dateUtc="2025-03-27T14:58:00Z">
                  <w:rPr>
                    <w:del w:id="184" w:author="Keil, Johannes (Stud. FPN)" w:date="2025-03-27T14:58:00Z" w16du:dateUtc="2025-03-27T14:58:00Z"/>
                  </w:rPr>
                </w:rPrChange>
              </w:rPr>
            </w:pPr>
            <w:ins w:id="185" w:author="Keil, Johannes (Stud. FPN)" w:date="2025-03-27T14:54:00Z" w16du:dateUtc="2025-03-27T14:54:00Z">
              <w:r>
                <w:rPr>
                  <w:rFonts w:ascii="Arial" w:hAnsi="Arial" w:cs="Arial"/>
                  <w:color w:val="000000"/>
                  <w:sz w:val="20"/>
                  <w:szCs w:val="20"/>
                </w:rPr>
                <w:t>Type, duration and purpose of past psychotherapy</w:t>
              </w:r>
            </w:ins>
          </w:p>
          <w:p w14:paraId="60E0C71C" w14:textId="1333F390" w:rsidR="00DE3E75" w:rsidRPr="00116C75" w:rsidRDefault="0AE80490" w:rsidP="00116C75">
            <w:pPr>
              <w:pStyle w:val="ListParagraph"/>
              <w:numPr>
                <w:ilvl w:val="0"/>
                <w:numId w:val="40"/>
              </w:numPr>
              <w:rPr>
                <w:ins w:id="186" w:author="Keil, Johannes (Stud. FPN)" w:date="2025-03-27T14:49:00Z" w16du:dateUtc="2025-03-27T14:49:00Z"/>
                <w:rFonts w:cs="Arial"/>
                <w:color w:val="000000"/>
                <w:szCs w:val="20"/>
                <w:rPrChange w:id="187" w:author="Keil, Johannes (Stud. FPN)" w:date="2025-03-27T14:58:00Z" w16du:dateUtc="2025-03-27T14:58:00Z">
                  <w:rPr>
                    <w:ins w:id="188" w:author="Keil, Johannes (Stud. FPN)" w:date="2025-03-27T14:49:00Z" w16du:dateUtc="2025-03-27T14:49:00Z"/>
                    <w:rFonts w:ascii="Arial" w:hAnsi="Arial" w:cs="Arial"/>
                    <w:color w:val="000000" w:themeColor="text1"/>
                    <w:sz w:val="20"/>
                    <w:szCs w:val="20"/>
                  </w:rPr>
                </w:rPrChange>
              </w:rPr>
            </w:pPr>
            <w:r w:rsidRPr="00116C75">
              <w:rPr>
                <w:rFonts w:cs="Arial"/>
                <w:color w:val="000000" w:themeColor="text1"/>
                <w:szCs w:val="20"/>
              </w:rPr>
              <w:t>Income bracket</w:t>
            </w:r>
            <w:ins w:id="189" w:author="Keil, Johannes (Stud. FPN)" w:date="2025-03-27T14:58:00Z" w16du:dateUtc="2025-03-27T14:58:00Z">
              <w:r w:rsidR="00116C75" w:rsidRPr="00116C75">
                <w:rPr>
                  <w:rFonts w:cs="Arial"/>
                  <w:color w:val="000000" w:themeColor="text1"/>
                  <w:szCs w:val="20"/>
                </w:rPr>
                <w:t xml:space="preserve">, </w:t>
              </w:r>
              <w:r w:rsidR="00116C75" w:rsidRPr="00116C75">
                <w:rPr>
                  <w:rFonts w:cs="Arial"/>
                  <w:color w:val="000000"/>
                  <w:szCs w:val="20"/>
                  <w:rPrChange w:id="190" w:author="Keil, Johannes (Stud. FPN)" w:date="2025-03-27T14:58:00Z" w16du:dateUtc="2025-03-27T14:58:00Z">
                    <w:rPr/>
                  </w:rPrChange>
                </w:rPr>
                <w:t>level of education, age, sex/gender and ethnicity</w:t>
              </w:r>
            </w:ins>
          </w:p>
          <w:p w14:paraId="11E7912B" w14:textId="0B00D2FF" w:rsidR="001B1501" w:rsidRPr="001B1501" w:rsidRDefault="001B1501" w:rsidP="090280F7">
            <w:pPr>
              <w:pStyle w:val="ListParagraph"/>
              <w:numPr>
                <w:ilvl w:val="0"/>
                <w:numId w:val="40"/>
              </w:numPr>
              <w:rPr>
                <w:ins w:id="191" w:author="Keil, Johannes (Stud. FPN)" w:date="2025-03-27T14:50:00Z" w16du:dateUtc="2025-03-27T14:50:00Z"/>
                <w:rFonts w:ascii="Helvetica Neue" w:hAnsi="Helvetica Neue" w:cs="Helvetica Neue"/>
                <w:color w:val="000000"/>
                <w:rPrChange w:id="192" w:author="Keil, Johannes (Stud. FPN)" w:date="2025-03-27T14:50:00Z" w16du:dateUtc="2025-03-27T14:50:00Z">
                  <w:rPr>
                    <w:ins w:id="193" w:author="Keil, Johannes (Stud. FPN)" w:date="2025-03-27T14:50:00Z" w16du:dateUtc="2025-03-27T14:50:00Z"/>
                    <w:rFonts w:ascii="Helvetica Neue" w:hAnsi="Helvetica Neue" w:cs="Arial"/>
                    <w:color w:val="000000" w:themeColor="text1"/>
                    <w:sz w:val="20"/>
                    <w:szCs w:val="20"/>
                  </w:rPr>
                </w:rPrChange>
              </w:rPr>
            </w:pPr>
            <w:ins w:id="194" w:author="Keil, Johannes (Stud. FPN)" w:date="2025-03-27T14:49:00Z" w16du:dateUtc="2025-03-27T14:49:00Z">
              <w:r>
                <w:rPr>
                  <w:rFonts w:ascii="Helvetica Neue" w:hAnsi="Helvetica Neue" w:cs="Arial"/>
                  <w:color w:val="000000" w:themeColor="text1"/>
                  <w:sz w:val="20"/>
                  <w:szCs w:val="20"/>
                </w:rPr>
                <w:t xml:space="preserve">Their preference for various symptoms </w:t>
              </w:r>
            </w:ins>
            <w:ins w:id="195" w:author="Keil, Johannes (Stud. FPN)" w:date="2025-03-27T14:50:00Z" w16du:dateUtc="2025-03-27T14:50:00Z">
              <w:r>
                <w:rPr>
                  <w:rFonts w:ascii="Helvetica Neue" w:hAnsi="Helvetica Neue" w:cs="Arial"/>
                  <w:color w:val="000000" w:themeColor="text1"/>
                  <w:sz w:val="20"/>
                  <w:szCs w:val="20"/>
                </w:rPr>
                <w:t xml:space="preserve">of depression/anxiety </w:t>
              </w:r>
            </w:ins>
            <w:ins w:id="196" w:author="Keil, Johannes (Stud. FPN)" w:date="2025-03-28T14:23:00Z" w16du:dateUtc="2025-03-28T14:23:00Z">
              <w:r w:rsidR="00C31B42">
                <w:rPr>
                  <w:rFonts w:ascii="Helvetica Neue" w:hAnsi="Helvetica Neue" w:cs="Arial"/>
                  <w:color w:val="000000" w:themeColor="text1"/>
                  <w:sz w:val="20"/>
                  <w:szCs w:val="20"/>
                </w:rPr>
                <w:t>as well as</w:t>
              </w:r>
            </w:ins>
            <w:ins w:id="197" w:author="Keil, Johannes (Stud. FPN)" w:date="2025-03-28T14:25:00Z" w16du:dateUtc="2025-03-28T14:25:00Z">
              <w:r w:rsidR="00C31B42">
                <w:rPr>
                  <w:rFonts w:ascii="Helvetica Neue" w:hAnsi="Helvetica Neue" w:cs="Arial"/>
                  <w:color w:val="000000" w:themeColor="text1"/>
                  <w:sz w:val="20"/>
                  <w:szCs w:val="20"/>
                </w:rPr>
                <w:t xml:space="preserve"> symptoms’</w:t>
              </w:r>
            </w:ins>
            <w:ins w:id="198" w:author="Keil, Johannes (Stud. FPN)" w:date="2025-03-28T14:23:00Z" w16du:dateUtc="2025-03-28T14:23:00Z">
              <w:r w:rsidR="00C31B42">
                <w:rPr>
                  <w:rFonts w:ascii="Helvetica Neue" w:hAnsi="Helvetica Neue" w:cs="Arial"/>
                  <w:color w:val="000000" w:themeColor="text1"/>
                  <w:sz w:val="20"/>
                  <w:szCs w:val="20"/>
                </w:rPr>
                <w:t xml:space="preserve"> severi</w:t>
              </w:r>
            </w:ins>
            <w:ins w:id="199" w:author="Keil, Johannes (Stud. FPN)" w:date="2025-03-28T14:24:00Z" w16du:dateUtc="2025-03-28T14:24:00Z">
              <w:r w:rsidR="00C31B42">
                <w:rPr>
                  <w:rFonts w:ascii="Helvetica Neue" w:hAnsi="Helvetica Neue" w:cs="Arial"/>
                  <w:color w:val="000000" w:themeColor="text1"/>
                  <w:sz w:val="20"/>
                  <w:szCs w:val="20"/>
                </w:rPr>
                <w:t>ty, frequency, impact, perceived controllability and perceived likelihood to change</w:t>
              </w:r>
            </w:ins>
            <w:ins w:id="200" w:author="Keil, Johannes (Stud. FPN)" w:date="2025-03-31T16:19:00Z" w16du:dateUtc="2025-03-31T15:19:00Z">
              <w:r w:rsidR="00302909">
                <w:rPr>
                  <w:rFonts w:ascii="Helvetica Neue" w:hAnsi="Helvetica Neue" w:cs="Arial"/>
                  <w:color w:val="000000" w:themeColor="text1"/>
                  <w:sz w:val="20"/>
                  <w:szCs w:val="20"/>
                </w:rPr>
                <w:t>, as well as for varying types of treatment</w:t>
              </w:r>
            </w:ins>
            <w:ins w:id="201" w:author="Keil, Johannes (Stud. FPN)" w:date="2025-03-28T14:25:00Z" w16du:dateUtc="2025-03-28T14:25:00Z">
              <w:r w:rsidR="00C31B42">
                <w:rPr>
                  <w:rFonts w:ascii="Helvetica Neue" w:hAnsi="Helvetica Neue" w:cs="Arial"/>
                  <w:color w:val="000000" w:themeColor="text1"/>
                  <w:sz w:val="20"/>
                  <w:szCs w:val="20"/>
                </w:rPr>
                <w:t xml:space="preserve"> (details appended)</w:t>
              </w:r>
            </w:ins>
          </w:p>
          <w:p w14:paraId="6B1BF09A" w14:textId="79A4A9BE" w:rsidR="001B1501" w:rsidRDefault="001B1501" w:rsidP="090280F7">
            <w:pPr>
              <w:pStyle w:val="ListParagraph"/>
              <w:numPr>
                <w:ilvl w:val="0"/>
                <w:numId w:val="40"/>
              </w:numPr>
              <w:rPr>
                <w:ins w:id="202" w:author="Keil, Johannes (Stud. FPN)" w:date="2025-03-27T14:51:00Z" w16du:dateUtc="2025-03-27T14:51:00Z"/>
                <w:rFonts w:ascii="Helvetica Neue" w:hAnsi="Helvetica Neue" w:cs="Helvetica Neue"/>
                <w:color w:val="000000"/>
              </w:rPr>
            </w:pPr>
            <w:ins w:id="203" w:author="Keil, Johannes (Stud. FPN)" w:date="2025-03-27T14:50:00Z" w16du:dateUtc="2025-03-27T14:50:00Z">
              <w:r>
                <w:rPr>
                  <w:rFonts w:ascii="Helvetica Neue" w:hAnsi="Helvetica Neue" w:cs="Helvetica Neue"/>
                  <w:color w:val="000000"/>
                </w:rPr>
                <w:t xml:space="preserve">A </w:t>
              </w:r>
            </w:ins>
            <w:ins w:id="204" w:author="Keil, Johannes (Stud. FPN)" w:date="2025-03-31T16:19:00Z" w16du:dateUtc="2025-03-31T15:19:00Z">
              <w:r w:rsidR="00302909">
                <w:rPr>
                  <w:rFonts w:ascii="Helvetica Neue" w:hAnsi="Helvetica Neue" w:cs="Helvetica Neue"/>
                  <w:color w:val="000000"/>
                </w:rPr>
                <w:t>feedback</w:t>
              </w:r>
            </w:ins>
            <w:ins w:id="205" w:author="Keil, Johannes (Stud. FPN)" w:date="2025-03-27T14:50:00Z" w16du:dateUtc="2025-03-27T14:50:00Z">
              <w:r>
                <w:rPr>
                  <w:rFonts w:ascii="Helvetica Neue" w:hAnsi="Helvetica Neue" w:cs="Helvetica Neue"/>
                  <w:color w:val="000000"/>
                </w:rPr>
                <w:t xml:space="preserve"> questionnaire assessing the ease of use of our task, as well as</w:t>
              </w:r>
            </w:ins>
            <w:ins w:id="206" w:author="Keil, Johannes (Stud. FPN)" w:date="2025-03-27T14:51:00Z" w16du:dateUtc="2025-03-27T14:51:00Z">
              <w:r>
                <w:rPr>
                  <w:rFonts w:ascii="Helvetica Neue" w:hAnsi="Helvetica Neue" w:cs="Helvetica Neue"/>
                  <w:color w:val="000000"/>
                </w:rPr>
                <w:t xml:space="preserve"> participants’ view of the accuracy/usefulness </w:t>
              </w:r>
            </w:ins>
            <w:ins w:id="207" w:author="Keil, Johannes (Stud. FPN)" w:date="2025-03-31T16:19:00Z" w16du:dateUtc="2025-03-31T15:19:00Z">
              <w:r w:rsidR="00302909">
                <w:rPr>
                  <w:rFonts w:ascii="Helvetica Neue" w:hAnsi="Helvetica Neue" w:cs="Helvetica Neue"/>
                  <w:color w:val="000000"/>
                </w:rPr>
                <w:t>of results from the preference questionnaires</w:t>
              </w:r>
            </w:ins>
            <w:ins w:id="208" w:author="Keil, Johannes (Stud. FPN)" w:date="2025-03-28T14:23:00Z" w16du:dateUtc="2025-03-28T14:23:00Z">
              <w:r w:rsidR="00C31B42">
                <w:rPr>
                  <w:rFonts w:ascii="Helvetica Neue" w:hAnsi="Helvetica Neue" w:cs="Helvetica Neue"/>
                  <w:color w:val="000000"/>
                </w:rPr>
                <w:t xml:space="preserve"> (appended)</w:t>
              </w:r>
            </w:ins>
          </w:p>
          <w:p w14:paraId="28E8914F" w14:textId="1B51560E" w:rsidR="001B1501" w:rsidRPr="001B1501" w:rsidRDefault="001B1501" w:rsidP="001B1501">
            <w:pPr>
              <w:pStyle w:val="ListParagraph"/>
              <w:numPr>
                <w:ilvl w:val="0"/>
                <w:numId w:val="40"/>
              </w:numPr>
              <w:rPr>
                <w:rFonts w:ascii="Helvetica Neue" w:hAnsi="Helvetica Neue" w:cs="Helvetica Neue"/>
                <w:color w:val="000000"/>
                <w:rPrChange w:id="209" w:author="Keil, Johannes (Stud. FPN)" w:date="2025-03-27T14:55:00Z" w16du:dateUtc="2025-03-27T14:55:00Z">
                  <w:rPr/>
                </w:rPrChange>
              </w:rPr>
            </w:pPr>
            <w:ins w:id="210" w:author="Keil, Johannes (Stud. FPN)" w:date="2025-03-27T14:51:00Z" w16du:dateUtc="2025-03-27T14:51:00Z">
              <w:r>
                <w:rPr>
                  <w:rFonts w:ascii="Helvetica Neue" w:hAnsi="Helvetica Neue" w:cs="Helvetica Neue"/>
                  <w:color w:val="000000"/>
                </w:rPr>
                <w:t>How hard they found it to fill in some questionnaires, measured with an adapted decisional conflict scale (O’Connor et al., 1995, appended).</w:t>
              </w:r>
            </w:ins>
          </w:p>
          <w:p w14:paraId="18B5CBC9" w14:textId="73CC4991" w:rsidR="002C618C" w:rsidRPr="007A443A" w:rsidRDefault="002C618C" w:rsidP="002C618C">
            <w:pPr>
              <w:rPr>
                <w:rFonts w:ascii="Helvetica Neue" w:hAnsi="Helvetica Neue" w:cs="Helvetica Neue"/>
                <w:color w:val="000000"/>
              </w:rPr>
            </w:pPr>
            <w:r w:rsidRPr="007A443A">
              <w:rPr>
                <w:rStyle w:val="normaltextrun"/>
                <w:rFonts w:cs="Arial"/>
                <w:color w:val="000000"/>
                <w:szCs w:val="20"/>
                <w:shd w:val="clear" w:color="auto" w:fill="FFFF00"/>
              </w:rPr>
              <w:t>In order to keep the study sessions to an appropriate time length</w:t>
            </w:r>
            <w:ins w:id="211" w:author="Keil, Johannes (Stud. FPN)" w:date="2025-03-31T14:27:00Z" w16du:dateUtc="2025-03-31T13:27:00Z">
              <w:r w:rsidR="000939C0">
                <w:rPr>
                  <w:rStyle w:val="normaltextrun"/>
                  <w:rFonts w:cs="Arial"/>
                  <w:color w:val="000000"/>
                  <w:szCs w:val="20"/>
                  <w:shd w:val="clear" w:color="auto" w:fill="FFFF00"/>
                </w:rPr>
                <w:t xml:space="preserve"> </w:t>
              </w:r>
              <w:r w:rsidR="000939C0">
                <w:rPr>
                  <w:rStyle w:val="normaltextrun"/>
                  <w:rFonts w:cs="Arial"/>
                  <w:color w:val="000000"/>
                  <w:shd w:val="clear" w:color="auto" w:fill="FFFF00"/>
                </w:rPr>
                <w:t xml:space="preserve">(maximum </w:t>
              </w:r>
            </w:ins>
            <w:ins w:id="212" w:author="Keil, Johannes (Stud. FPN)" w:date="2025-03-31T15:55:00Z" w16du:dateUtc="2025-03-31T14:55:00Z">
              <w:r w:rsidR="00F116DC">
                <w:rPr>
                  <w:rStyle w:val="normaltextrun"/>
                  <w:rFonts w:cs="Arial"/>
                  <w:color w:val="000000"/>
                  <w:shd w:val="clear" w:color="auto" w:fill="FFFF00"/>
                </w:rPr>
                <w:t>1.5</w:t>
              </w:r>
            </w:ins>
            <w:ins w:id="213" w:author="Keil, Johannes (Stud. FPN)" w:date="2025-03-31T14:27:00Z" w16du:dateUtc="2025-03-31T13:27:00Z">
              <w:r w:rsidR="000939C0">
                <w:rPr>
                  <w:rStyle w:val="normaltextrun"/>
                  <w:rFonts w:cs="Arial"/>
                  <w:color w:val="000000"/>
                  <w:shd w:val="clear" w:color="auto" w:fill="FFFF00"/>
                </w:rPr>
                <w:t>h)</w:t>
              </w:r>
            </w:ins>
            <w:r w:rsidRPr="007A443A">
              <w:rPr>
                <w:rStyle w:val="normaltextrun"/>
                <w:rFonts w:cs="Arial"/>
                <w:color w:val="000000"/>
                <w:szCs w:val="20"/>
                <w:shd w:val="clear" w:color="auto" w:fill="FFFF00"/>
              </w:rPr>
              <w:t>, we will use a selection of questionnaires from this list in any single study.</w:t>
            </w:r>
          </w:p>
        </w:tc>
      </w:tr>
      <w:tr w:rsidR="00F06F27" w:rsidRPr="007A443A" w14:paraId="64521196" w14:textId="77777777" w:rsidTr="297E3A95">
        <w:trPr>
          <w:trHeight w:val="436"/>
        </w:trPr>
        <w:tc>
          <w:tcPr>
            <w:tcW w:w="0" w:type="auto"/>
            <w:vMerge/>
            <w:vAlign w:val="center"/>
          </w:tcPr>
          <w:p w14:paraId="68B49874" w14:textId="77777777" w:rsidR="00F06F27" w:rsidRPr="007A443A" w:rsidRDefault="00F06F27" w:rsidP="00F06F27">
            <w:pPr>
              <w:spacing w:line="240" w:lineRule="auto"/>
              <w:rPr>
                <w:b/>
              </w:rPr>
            </w:pPr>
          </w:p>
        </w:tc>
        <w:tc>
          <w:tcPr>
            <w:tcW w:w="9597" w:type="dxa"/>
            <w:tcBorders>
              <w:top w:val="nil"/>
              <w:left w:val="single" w:sz="2" w:space="0" w:color="auto"/>
              <w:bottom w:val="single" w:sz="8" w:space="0" w:color="auto"/>
              <w:right w:val="single" w:sz="8" w:space="0" w:color="auto"/>
            </w:tcBorders>
            <w:tcMar>
              <w:top w:w="57" w:type="dxa"/>
              <w:left w:w="57" w:type="dxa"/>
              <w:bottom w:w="57" w:type="dxa"/>
              <w:right w:w="57" w:type="dxa"/>
            </w:tcMar>
          </w:tcPr>
          <w:p w14:paraId="73497673" w14:textId="77777777" w:rsidR="00F06F27" w:rsidRPr="007A443A" w:rsidRDefault="00F06F27" w:rsidP="00F06F27">
            <w:pPr>
              <w:spacing w:line="240" w:lineRule="auto"/>
              <w:ind w:left="6"/>
              <w:rPr>
                <w:rFonts w:cs="Arial"/>
                <w:b/>
                <w:sz w:val="16"/>
                <w:szCs w:val="16"/>
              </w:rPr>
            </w:pPr>
            <w:r w:rsidRPr="007A443A">
              <w:rPr>
                <w:rFonts w:cs="Arial"/>
                <w:i/>
                <w:sz w:val="16"/>
                <w:szCs w:val="16"/>
                <w:lang w:val="en-US" w:eastAsia="en-US"/>
              </w:rPr>
              <w:t>Attach any questionnaires, psychological tests, etc.</w:t>
            </w:r>
            <w:r w:rsidRPr="007A443A">
              <w:rPr>
                <w:rFonts w:cs="Arial"/>
                <w:sz w:val="16"/>
                <w:szCs w:val="16"/>
                <w:lang w:val="en-US" w:eastAsia="en-US"/>
              </w:rPr>
              <w:t xml:space="preserve"> </w:t>
            </w:r>
            <w:r w:rsidRPr="007A443A">
              <w:rPr>
                <w:rFonts w:cs="Arial"/>
                <w:i/>
                <w:iCs/>
                <w:sz w:val="16"/>
                <w:szCs w:val="16"/>
                <w:lang w:val="en-US" w:eastAsia="en-US"/>
              </w:rPr>
              <w:t>(a standardised questionnaire does not need to be attached, but please provide the name and details of the questionnaire together with a published reference to its prior usage).</w:t>
            </w:r>
          </w:p>
        </w:tc>
      </w:tr>
    </w:tbl>
    <w:p w14:paraId="3B79926A" w14:textId="77777777" w:rsidR="00FD7790" w:rsidRPr="007A443A"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56D68E01" w14:textId="77777777" w:rsidTr="090280F7">
        <w:trPr>
          <w:trHeight w:val="2017"/>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1AD828B0"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41F2CE11" w14:textId="77777777" w:rsidR="00FD7790" w:rsidRPr="007A443A" w:rsidRDefault="00FD7790">
                  <w:pPr>
                    <w:spacing w:before="100" w:after="100" w:line="240" w:lineRule="auto"/>
                    <w:jc w:val="center"/>
                    <w:rPr>
                      <w:b/>
                      <w:color w:val="FFFFFF"/>
                    </w:rPr>
                  </w:pPr>
                  <w:r w:rsidRPr="007A443A">
                    <w:rPr>
                      <w:b/>
                      <w:color w:val="FFFFFF"/>
                    </w:rPr>
                    <w:t>B3</w:t>
                  </w:r>
                </w:p>
              </w:tc>
            </w:tr>
          </w:tbl>
          <w:p w14:paraId="719D987D"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45EFE839" w14:textId="77777777" w:rsidR="00FD7790" w:rsidRPr="007A443A" w:rsidRDefault="00FD7790">
            <w:pPr>
              <w:spacing w:line="240" w:lineRule="auto"/>
              <w:ind w:left="6" w:firstLine="6"/>
              <w:rPr>
                <w:rFonts w:cs="Arial"/>
                <w:sz w:val="16"/>
                <w:szCs w:val="16"/>
              </w:rPr>
            </w:pPr>
            <w:r w:rsidRPr="007A443A">
              <w:rPr>
                <w:rFonts w:cs="Arial"/>
                <w:b/>
                <w:bCs/>
                <w:sz w:val="16"/>
                <w:szCs w:val="16"/>
              </w:rPr>
              <w:t xml:space="preserve">Where will the study take place (please provide name of institution/department)? </w:t>
            </w:r>
            <w:r w:rsidRPr="007A443A">
              <w:rPr>
                <w:rFonts w:cs="Arial"/>
                <w:b/>
                <w:bCs/>
                <w:sz w:val="16"/>
                <w:szCs w:val="16"/>
              </w:rPr>
              <w:br/>
            </w:r>
            <w:r w:rsidRPr="007A443A">
              <w:rPr>
                <w:rFonts w:cs="Arial"/>
                <w:sz w:val="16"/>
                <w:szCs w:val="16"/>
              </w:rPr>
              <w:t>If the study is to be carried out overseas, what steps have been taken to secure research and ethical permission in the study country?</w:t>
            </w:r>
          </w:p>
          <w:p w14:paraId="1FACB371" w14:textId="77777777" w:rsidR="00FD7790" w:rsidRPr="007A443A" w:rsidRDefault="00FD7790" w:rsidP="00573C41">
            <w:pPr>
              <w:spacing w:line="240" w:lineRule="auto"/>
              <w:ind w:left="6" w:firstLine="6"/>
              <w:rPr>
                <w:rFonts w:cs="Arial"/>
                <w:i/>
                <w:sz w:val="16"/>
                <w:szCs w:val="16"/>
              </w:rPr>
            </w:pPr>
            <w:r w:rsidRPr="007A443A">
              <w:rPr>
                <w:rFonts w:cs="Arial"/>
                <w:sz w:val="16"/>
                <w:szCs w:val="16"/>
              </w:rPr>
              <w:t>Is the research compliant with Data Protection legislation in the country concerned</w:t>
            </w:r>
            <w:r w:rsidR="002D6C99" w:rsidRPr="007A443A">
              <w:rPr>
                <w:rFonts w:cs="Arial"/>
                <w:sz w:val="16"/>
                <w:szCs w:val="16"/>
              </w:rPr>
              <w:t xml:space="preserve"> or is it compliant with the General </w:t>
            </w:r>
            <w:r w:rsidRPr="007A443A">
              <w:rPr>
                <w:rFonts w:cs="Arial"/>
                <w:sz w:val="16"/>
                <w:szCs w:val="16"/>
              </w:rPr>
              <w:t xml:space="preserve">Data Protection </w:t>
            </w:r>
            <w:r w:rsidR="002D6C99" w:rsidRPr="007A443A">
              <w:rPr>
                <w:rFonts w:cs="Arial"/>
                <w:sz w:val="16"/>
                <w:szCs w:val="16"/>
              </w:rPr>
              <w:t>Regulation 2018</w:t>
            </w:r>
            <w:r w:rsidRPr="007A443A">
              <w:rPr>
                <w:rFonts w:cs="Arial"/>
                <w:sz w:val="16"/>
                <w:szCs w:val="16"/>
              </w:rPr>
              <w:t>?</w:t>
            </w:r>
            <w:r w:rsidRPr="007A443A">
              <w:rPr>
                <w:rFonts w:cs="Arial"/>
                <w:i/>
                <w:sz w:val="16"/>
                <w:szCs w:val="16"/>
              </w:rPr>
              <w:t xml:space="preserve"> </w:t>
            </w:r>
          </w:p>
          <w:p w14:paraId="3F6CBCA2" w14:textId="77777777" w:rsidR="00573C41" w:rsidRPr="007A443A" w:rsidRDefault="00573C41" w:rsidP="00573C41">
            <w:pPr>
              <w:spacing w:line="240" w:lineRule="auto"/>
              <w:rPr>
                <w:rFonts w:cs="Arial"/>
                <w:sz w:val="16"/>
                <w:szCs w:val="16"/>
              </w:rPr>
            </w:pPr>
          </w:p>
          <w:p w14:paraId="498D70BD" w14:textId="367A40FD" w:rsidR="00573C41" w:rsidRPr="007A443A" w:rsidRDefault="23BADA14" w:rsidP="4569A6B1">
            <w:pPr>
              <w:numPr>
                <w:ilvl w:val="0"/>
                <w:numId w:val="37"/>
              </w:numPr>
              <w:spacing w:line="240" w:lineRule="auto"/>
              <w:rPr>
                <w:rFonts w:cs="Arial"/>
              </w:rPr>
            </w:pPr>
            <w:r w:rsidRPr="007A443A">
              <w:rPr>
                <w:rFonts w:cs="Arial"/>
              </w:rPr>
              <w:t>Online (or a</w:t>
            </w:r>
            <w:r w:rsidR="2CDB88B7" w:rsidRPr="007A443A">
              <w:rPr>
                <w:rFonts w:cs="Arial"/>
              </w:rPr>
              <w:t>t s</w:t>
            </w:r>
            <w:r w:rsidR="132645DD" w:rsidRPr="007A443A">
              <w:rPr>
                <w:rFonts w:cs="Arial"/>
              </w:rPr>
              <w:t xml:space="preserve">chools </w:t>
            </w:r>
            <w:r w:rsidRPr="007A443A">
              <w:rPr>
                <w:rFonts w:cs="Arial"/>
              </w:rPr>
              <w:t xml:space="preserve">for students who are not able or prefer not to complete the task at home) </w:t>
            </w:r>
            <w:r w:rsidR="132645DD" w:rsidRPr="007A443A">
              <w:rPr>
                <w:rFonts w:cs="Arial"/>
              </w:rPr>
              <w:t xml:space="preserve">for </w:t>
            </w:r>
            <w:r w:rsidR="6F1A64A5" w:rsidRPr="007A443A">
              <w:rPr>
                <w:rFonts w:cs="Arial"/>
              </w:rPr>
              <w:t>14</w:t>
            </w:r>
            <w:r w:rsidR="132645DD" w:rsidRPr="007A443A">
              <w:rPr>
                <w:rFonts w:cs="Arial"/>
              </w:rPr>
              <w:t>-18 year olds</w:t>
            </w:r>
            <w:r w:rsidR="77DF39A5" w:rsidRPr="007A443A">
              <w:rPr>
                <w:rFonts w:cs="Arial"/>
              </w:rPr>
              <w:t>.</w:t>
            </w:r>
          </w:p>
          <w:p w14:paraId="522ACCFD" w14:textId="5D2A09A3" w:rsidR="00573C41" w:rsidRPr="007A443A" w:rsidRDefault="00573C41" w:rsidP="00573C41">
            <w:pPr>
              <w:numPr>
                <w:ilvl w:val="0"/>
                <w:numId w:val="37"/>
              </w:numPr>
              <w:spacing w:line="240" w:lineRule="auto"/>
              <w:rPr>
                <w:rFonts w:cs="Arial"/>
                <w:szCs w:val="20"/>
              </w:rPr>
            </w:pPr>
            <w:r w:rsidRPr="007A443A">
              <w:rPr>
                <w:rFonts w:cs="Arial"/>
                <w:szCs w:val="20"/>
              </w:rPr>
              <w:t>Either online or in person, at the Department of Psychiatry, Torrington place 1-19 for 18-</w:t>
            </w:r>
            <w:r w:rsidR="001D3F38" w:rsidRPr="007A443A">
              <w:rPr>
                <w:rFonts w:cs="Arial"/>
                <w:szCs w:val="20"/>
              </w:rPr>
              <w:t>6</w:t>
            </w:r>
            <w:r w:rsidR="001D2D12" w:rsidRPr="007A443A">
              <w:rPr>
                <w:rFonts w:cs="Arial"/>
                <w:szCs w:val="20"/>
              </w:rPr>
              <w:t>5</w:t>
            </w:r>
            <w:r w:rsidRPr="007A443A">
              <w:rPr>
                <w:rFonts w:cs="Arial"/>
                <w:szCs w:val="20"/>
              </w:rPr>
              <w:t xml:space="preserve"> year olds </w:t>
            </w:r>
            <w:r w:rsidR="00743E5C" w:rsidRPr="007A443A">
              <w:rPr>
                <w:rFonts w:cs="Arial"/>
                <w:szCs w:val="20"/>
              </w:rPr>
              <w:t xml:space="preserve">recruited </w:t>
            </w:r>
            <w:r w:rsidRPr="007A443A">
              <w:rPr>
                <w:rFonts w:cs="Arial"/>
                <w:szCs w:val="20"/>
              </w:rPr>
              <w:t>from the local communities.</w:t>
            </w:r>
          </w:p>
          <w:p w14:paraId="4F06E6F1" w14:textId="51506F33" w:rsidR="0042728B" w:rsidRPr="007A443A" w:rsidRDefault="0F635166" w:rsidP="090280F7">
            <w:pPr>
              <w:numPr>
                <w:ilvl w:val="0"/>
                <w:numId w:val="37"/>
              </w:numPr>
              <w:spacing w:line="240" w:lineRule="auto"/>
              <w:rPr>
                <w:rFonts w:cs="Arial"/>
              </w:rPr>
            </w:pPr>
            <w:r w:rsidRPr="007A443A">
              <w:rPr>
                <w:rFonts w:cs="Arial"/>
              </w:rPr>
              <w:t xml:space="preserve">Online testing platform such as </w:t>
            </w:r>
            <w:r w:rsidR="0F304439" w:rsidRPr="007A443A">
              <w:rPr>
                <w:rFonts w:cs="Arial"/>
              </w:rPr>
              <w:t>“</w:t>
            </w:r>
            <w:r w:rsidR="0F304439" w:rsidRPr="007A443A">
              <w:rPr>
                <w:rFonts w:cs="Arial"/>
                <w:color w:val="000000" w:themeColor="text1"/>
              </w:rPr>
              <w:t>children helping science”</w:t>
            </w:r>
            <w:r w:rsidR="0F304439" w:rsidRPr="007A443A">
              <w:rPr>
                <w:rFonts w:cs="Arial"/>
              </w:rPr>
              <w:t xml:space="preserve"> </w:t>
            </w:r>
            <w:r w:rsidRPr="007A443A">
              <w:rPr>
                <w:rFonts w:cs="Arial"/>
              </w:rPr>
              <w:t xml:space="preserve">for adolescents aged 14-18 years old; </w:t>
            </w:r>
            <w:r w:rsidR="5CE08D51" w:rsidRPr="007A443A">
              <w:rPr>
                <w:rFonts w:cs="Arial"/>
              </w:rPr>
              <w:t>Amazon Mechanical Turk (MTurk)</w:t>
            </w:r>
            <w:r w:rsidR="22E72262" w:rsidRPr="007A443A">
              <w:rPr>
                <w:rFonts w:cs="Arial"/>
              </w:rPr>
              <w:t xml:space="preserve">, </w:t>
            </w:r>
            <w:r w:rsidR="00FFCD81" w:rsidRPr="007A443A">
              <w:rPr>
                <w:rFonts w:cs="Arial"/>
              </w:rPr>
              <w:t xml:space="preserve">Testable Minds, </w:t>
            </w:r>
            <w:r w:rsidR="22E72262" w:rsidRPr="007A443A">
              <w:rPr>
                <w:rFonts w:cs="Arial"/>
              </w:rPr>
              <w:t xml:space="preserve">CloudResearch, Prolific, </w:t>
            </w:r>
            <w:r w:rsidR="00B6E6EA" w:rsidRPr="007A443A">
              <w:rPr>
                <w:rFonts w:cs="Arial"/>
              </w:rPr>
              <w:t>Pavlovia</w:t>
            </w:r>
            <w:r w:rsidRPr="007A443A">
              <w:rPr>
                <w:rFonts w:cs="Arial"/>
              </w:rPr>
              <w:t xml:space="preserve"> for 18-65 year olds</w:t>
            </w:r>
          </w:p>
        </w:tc>
      </w:tr>
    </w:tbl>
    <w:p w14:paraId="0012B022" w14:textId="77777777" w:rsidR="00FD7790" w:rsidRPr="007A443A"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2F596039" w14:textId="77777777" w:rsidTr="007E2530">
        <w:trPr>
          <w:trHeight w:val="774"/>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3D47FDE0"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67FBADD0" w14:textId="77777777" w:rsidR="00FD7790" w:rsidRPr="007A443A" w:rsidRDefault="00FD7790">
                  <w:pPr>
                    <w:spacing w:before="100" w:after="100" w:line="240" w:lineRule="auto"/>
                    <w:jc w:val="center"/>
                    <w:rPr>
                      <w:b/>
                      <w:color w:val="FFFFFF"/>
                    </w:rPr>
                  </w:pPr>
                  <w:r w:rsidRPr="007A443A">
                    <w:rPr>
                      <w:b/>
                      <w:color w:val="FFFFFF"/>
                    </w:rPr>
                    <w:t>B4</w:t>
                  </w:r>
                </w:p>
              </w:tc>
            </w:tr>
          </w:tbl>
          <w:p w14:paraId="0DE33E6A"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61DE1949" w14:textId="77777777" w:rsidR="00514930" w:rsidRPr="007A443A" w:rsidRDefault="00514930">
            <w:pPr>
              <w:spacing w:line="240" w:lineRule="auto"/>
              <w:ind w:left="6" w:firstLine="6"/>
              <w:rPr>
                <w:rFonts w:cs="Arial"/>
                <w:b/>
                <w:bCs/>
                <w:sz w:val="16"/>
                <w:szCs w:val="16"/>
              </w:rPr>
            </w:pPr>
            <w:r w:rsidRPr="007A443A">
              <w:rPr>
                <w:rFonts w:cs="Arial"/>
                <w:b/>
                <w:bCs/>
                <w:sz w:val="16"/>
                <w:szCs w:val="16"/>
              </w:rPr>
              <w:t xml:space="preserve">Have collaborating departments </w:t>
            </w:r>
            <w:r w:rsidR="00FD7790" w:rsidRPr="007A443A">
              <w:rPr>
                <w:rFonts w:cs="Arial"/>
                <w:b/>
                <w:bCs/>
                <w:sz w:val="16"/>
                <w:szCs w:val="16"/>
              </w:rPr>
              <w:t xml:space="preserve">whose resources will be needed been informed and agreed to participate? </w:t>
            </w:r>
          </w:p>
          <w:p w14:paraId="207CE8E0" w14:textId="77777777" w:rsidR="00FD7790" w:rsidRPr="007A443A" w:rsidRDefault="00D02288" w:rsidP="000C40F3">
            <w:pPr>
              <w:spacing w:line="240" w:lineRule="auto"/>
              <w:rPr>
                <w:rFonts w:cs="Arial"/>
                <w:bCs/>
                <w:i/>
                <w:sz w:val="16"/>
                <w:szCs w:val="16"/>
              </w:rPr>
            </w:pPr>
            <w:r w:rsidRPr="007A443A">
              <w:rPr>
                <w:rFonts w:cs="Arial"/>
                <w:bCs/>
                <w:i/>
                <w:sz w:val="16"/>
                <w:szCs w:val="16"/>
              </w:rPr>
              <w:t>A</w:t>
            </w:r>
            <w:r w:rsidR="00FD7790" w:rsidRPr="007A443A">
              <w:rPr>
                <w:rFonts w:cs="Arial"/>
                <w:bCs/>
                <w:i/>
                <w:sz w:val="16"/>
                <w:szCs w:val="16"/>
              </w:rPr>
              <w:t>ttach any relevant correspondence.</w:t>
            </w:r>
          </w:p>
          <w:p w14:paraId="72FEADAB" w14:textId="77777777" w:rsidR="000C40F3" w:rsidRPr="007A443A" w:rsidRDefault="00B913B2" w:rsidP="007E2530">
            <w:pPr>
              <w:spacing w:before="100" w:beforeAutospacing="1" w:after="100" w:afterAutospacing="1" w:line="240" w:lineRule="auto"/>
              <w:rPr>
                <w:rFonts w:cs="Arial"/>
                <w:bCs/>
                <w:szCs w:val="20"/>
              </w:rPr>
            </w:pPr>
            <w:r w:rsidRPr="007A443A">
              <w:rPr>
                <w:rFonts w:cs="Arial"/>
                <w:bCs/>
                <w:szCs w:val="20"/>
              </w:rPr>
              <w:t>No</w:t>
            </w:r>
          </w:p>
        </w:tc>
      </w:tr>
    </w:tbl>
    <w:p w14:paraId="12CD4227" w14:textId="77777777" w:rsidR="00FD7790" w:rsidRPr="007A443A"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13B474FA" w14:textId="77777777" w:rsidTr="652EF1E9">
        <w:trPr>
          <w:trHeight w:val="1151"/>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3C417E4C"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676F84AB" w14:textId="77777777" w:rsidR="00FD7790" w:rsidRPr="007A443A" w:rsidRDefault="00FD7790">
                  <w:pPr>
                    <w:spacing w:before="100" w:after="100" w:line="240" w:lineRule="auto"/>
                    <w:jc w:val="center"/>
                    <w:rPr>
                      <w:b/>
                      <w:color w:val="FFFFFF"/>
                    </w:rPr>
                  </w:pPr>
                  <w:r w:rsidRPr="007A443A">
                    <w:rPr>
                      <w:b/>
                      <w:color w:val="FFFFFF"/>
                    </w:rPr>
                    <w:t>B5</w:t>
                  </w:r>
                </w:p>
              </w:tc>
            </w:tr>
          </w:tbl>
          <w:p w14:paraId="3796EBD9"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33E2AD30" w14:textId="77777777" w:rsidR="00FD7790" w:rsidRPr="007A443A" w:rsidRDefault="00FD7790">
            <w:pPr>
              <w:spacing w:line="240" w:lineRule="auto"/>
              <w:ind w:left="459" w:hanging="459"/>
              <w:rPr>
                <w:rFonts w:cs="Arial"/>
                <w:b/>
                <w:bCs/>
                <w:sz w:val="16"/>
                <w:szCs w:val="16"/>
              </w:rPr>
            </w:pPr>
            <w:r w:rsidRPr="007A443A">
              <w:rPr>
                <w:rFonts w:cs="Arial"/>
                <w:b/>
                <w:bCs/>
                <w:sz w:val="16"/>
                <w:szCs w:val="16"/>
              </w:rPr>
              <w:t xml:space="preserve">How will the results be disseminated, including communication of results with research participants? </w:t>
            </w:r>
          </w:p>
          <w:p w14:paraId="1A1ADD9C" w14:textId="553CF4FA" w:rsidR="00B913B2" w:rsidRPr="007A443A" w:rsidRDefault="562A5A01" w:rsidP="3E83CF32">
            <w:pPr>
              <w:spacing w:before="100" w:beforeAutospacing="1" w:after="100" w:afterAutospacing="1" w:line="240" w:lineRule="auto"/>
              <w:rPr>
                <w:rFonts w:cs="Arial"/>
              </w:rPr>
            </w:pPr>
            <w:r w:rsidRPr="007A443A">
              <w:rPr>
                <w:rFonts w:cs="Arial"/>
              </w:rPr>
              <w:t>T</w:t>
            </w:r>
            <w:r w:rsidR="1BBA918E" w:rsidRPr="007A443A">
              <w:rPr>
                <w:rFonts w:cs="Arial"/>
              </w:rPr>
              <w:t xml:space="preserve">he results of this study will be disseminated through </w:t>
            </w:r>
            <w:r w:rsidR="6615A76F" w:rsidRPr="007A443A">
              <w:rPr>
                <w:rFonts w:cs="Arial"/>
              </w:rPr>
              <w:t xml:space="preserve">published articles, </w:t>
            </w:r>
            <w:r w:rsidR="1BBA918E" w:rsidRPr="007A443A">
              <w:rPr>
                <w:rFonts w:cs="Arial"/>
              </w:rPr>
              <w:t xml:space="preserve">conference presentations, pre-prints, blog posts and press releases to benefit both the scientific community but also the individuals who have participated in the study. </w:t>
            </w:r>
            <w:r w:rsidR="36FEE276" w:rsidRPr="007A443A">
              <w:rPr>
                <w:rFonts w:cs="Arial"/>
              </w:rPr>
              <w:t>We will offer the opportunity to participants to be sent any publications that come out of our work.</w:t>
            </w:r>
          </w:p>
        </w:tc>
      </w:tr>
    </w:tbl>
    <w:p w14:paraId="0CF8635B" w14:textId="77777777" w:rsidR="00FD7790" w:rsidRPr="007A443A" w:rsidRDefault="00FD7790"/>
    <w:tbl>
      <w:tblPr>
        <w:tblW w:w="10193"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1E0" w:firstRow="1" w:lastRow="1" w:firstColumn="1" w:lastColumn="1" w:noHBand="0" w:noVBand="0"/>
      </w:tblPr>
      <w:tblGrid>
        <w:gridCol w:w="592"/>
        <w:gridCol w:w="9601"/>
      </w:tblGrid>
      <w:tr w:rsidR="00FD7790" w:rsidRPr="007A443A" w14:paraId="51FB519F" w14:textId="77777777" w:rsidTr="297E3A95">
        <w:trPr>
          <w:trHeight w:val="349"/>
        </w:trPr>
        <w:tc>
          <w:tcPr>
            <w:tcW w:w="557" w:type="dxa"/>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48965DD2"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300846F1" w14:textId="77777777" w:rsidR="00FD7790" w:rsidRPr="007A443A" w:rsidRDefault="00FD7790">
                  <w:pPr>
                    <w:spacing w:before="100" w:after="100" w:line="240" w:lineRule="auto"/>
                    <w:jc w:val="center"/>
                    <w:rPr>
                      <w:b/>
                      <w:color w:val="FFFFFF"/>
                    </w:rPr>
                  </w:pPr>
                  <w:r w:rsidRPr="007A443A">
                    <w:rPr>
                      <w:b/>
                      <w:color w:val="FFFFFF"/>
                    </w:rPr>
                    <w:t>B6</w:t>
                  </w:r>
                </w:p>
              </w:tc>
            </w:tr>
          </w:tbl>
          <w:p w14:paraId="4B9A2C10" w14:textId="77777777" w:rsidR="00FD7790" w:rsidRPr="007A443A" w:rsidRDefault="00FD7790">
            <w:pPr>
              <w:rPr>
                <w:b/>
              </w:rPr>
            </w:pPr>
          </w:p>
        </w:tc>
        <w:tc>
          <w:tcPr>
            <w:tcW w:w="9636" w:type="dxa"/>
            <w:tcMar>
              <w:top w:w="57" w:type="dxa"/>
              <w:left w:w="57" w:type="dxa"/>
              <w:bottom w:w="57" w:type="dxa"/>
              <w:right w:w="57" w:type="dxa"/>
            </w:tcMar>
          </w:tcPr>
          <w:p w14:paraId="7499356E" w14:textId="77777777" w:rsidR="00FD7790" w:rsidRPr="007A443A" w:rsidRDefault="00FD7790">
            <w:pPr>
              <w:spacing w:line="240" w:lineRule="auto"/>
              <w:ind w:left="-11" w:firstLine="6"/>
              <w:rPr>
                <w:rFonts w:cs="Arial"/>
                <w:bCs/>
                <w:i/>
                <w:sz w:val="16"/>
                <w:szCs w:val="16"/>
              </w:rPr>
            </w:pPr>
            <w:r w:rsidRPr="007A443A">
              <w:rPr>
                <w:rFonts w:cs="Arial"/>
                <w:b/>
                <w:bCs/>
                <w:sz w:val="16"/>
                <w:szCs w:val="16"/>
              </w:rPr>
              <w:t xml:space="preserve">Please outline any ethical issues that might arise from the proposed study and how they are be addressed.  </w:t>
            </w:r>
            <w:r w:rsidRPr="007A443A">
              <w:rPr>
                <w:rFonts w:cs="Arial"/>
                <w:bCs/>
                <w:i/>
                <w:sz w:val="16"/>
                <w:szCs w:val="16"/>
              </w:rPr>
              <w:t xml:space="preserve">Please note that all research projects have some ethical considerations so do not leave this section blank. </w:t>
            </w:r>
          </w:p>
          <w:p w14:paraId="34A3B213" w14:textId="0BF78EBE" w:rsidR="00B913B2" w:rsidRPr="007A443A" w:rsidRDefault="3F81D72B" w:rsidP="297E3A95">
            <w:pPr>
              <w:spacing w:before="100" w:beforeAutospacing="1" w:after="100" w:afterAutospacing="1" w:line="240" w:lineRule="auto"/>
              <w:jc w:val="both"/>
              <w:rPr>
                <w:rFonts w:cs="Arial"/>
              </w:rPr>
            </w:pPr>
            <w:r w:rsidRPr="007A443A">
              <w:rPr>
                <w:rFonts w:cs="Arial"/>
                <w:i/>
                <w:iCs/>
              </w:rPr>
              <w:t>Participant confidentiality</w:t>
            </w:r>
            <w:r w:rsidRPr="007A443A">
              <w:rPr>
                <w:rFonts w:cs="Arial"/>
              </w:rPr>
              <w:t>:</w:t>
            </w:r>
            <w:r w:rsidR="373283C7" w:rsidRPr="007A443A">
              <w:rPr>
                <w:rFonts w:cs="Arial"/>
              </w:rPr>
              <w:t xml:space="preserve"> </w:t>
            </w:r>
            <w:r w:rsidR="0231377A" w:rsidRPr="007A443A">
              <w:rPr>
                <w:rFonts w:cs="Arial"/>
              </w:rPr>
              <w:t>as part of this study we</w:t>
            </w:r>
            <w:r w:rsidR="373283C7" w:rsidRPr="007A443A">
              <w:rPr>
                <w:rFonts w:cs="Arial"/>
              </w:rPr>
              <w:t xml:space="preserve"> collect sensitive and </w:t>
            </w:r>
            <w:r w:rsidR="5C1873FB" w:rsidRPr="007A443A">
              <w:rPr>
                <w:rFonts w:cs="Arial"/>
              </w:rPr>
              <w:t>confidential</w:t>
            </w:r>
            <w:r w:rsidR="373283C7" w:rsidRPr="007A443A">
              <w:rPr>
                <w:rFonts w:cs="Arial"/>
              </w:rPr>
              <w:t xml:space="preserve"> information which fall within the special category according the GDPR</w:t>
            </w:r>
            <w:r w:rsidR="0231377A" w:rsidRPr="007A443A">
              <w:rPr>
                <w:rFonts w:cs="Arial"/>
              </w:rPr>
              <w:t xml:space="preserve"> (e.g. mental health questionnaires)</w:t>
            </w:r>
            <w:r w:rsidR="373283C7" w:rsidRPr="007A443A">
              <w:rPr>
                <w:rFonts w:cs="Arial"/>
              </w:rPr>
              <w:t xml:space="preserve">. </w:t>
            </w:r>
            <w:r w:rsidR="5C1873FB" w:rsidRPr="007A443A">
              <w:rPr>
                <w:rFonts w:cs="Arial"/>
              </w:rPr>
              <w:t xml:space="preserve">For </w:t>
            </w:r>
            <w:r w:rsidR="5DE09747" w:rsidRPr="007A443A">
              <w:rPr>
                <w:rFonts w:cs="Arial"/>
              </w:rPr>
              <w:t xml:space="preserve">all participants, </w:t>
            </w:r>
            <w:r w:rsidR="5C1873FB" w:rsidRPr="007A443A">
              <w:rPr>
                <w:rFonts w:cs="Arial"/>
              </w:rPr>
              <w:t xml:space="preserve">we </w:t>
            </w:r>
            <w:r w:rsidR="3D9ECF12" w:rsidRPr="007A443A">
              <w:rPr>
                <w:rFonts w:cs="Arial"/>
              </w:rPr>
              <w:t>pseudonymise</w:t>
            </w:r>
            <w:r w:rsidR="5C1873FB" w:rsidRPr="007A443A">
              <w:rPr>
                <w:rFonts w:cs="Arial"/>
              </w:rPr>
              <w:t xml:space="preserve"> the data using alphanumeric codes at the point of data collection, </w:t>
            </w:r>
            <w:r w:rsidR="0231377A" w:rsidRPr="007A443A">
              <w:rPr>
                <w:rFonts w:cs="Arial"/>
              </w:rPr>
              <w:t>and any</w:t>
            </w:r>
            <w:r w:rsidR="3D9ECF12" w:rsidRPr="007A443A">
              <w:rPr>
                <w:rFonts w:cs="Arial"/>
              </w:rPr>
              <w:t xml:space="preserve"> personally</w:t>
            </w:r>
            <w:r w:rsidR="0231377A" w:rsidRPr="007A443A">
              <w:rPr>
                <w:rFonts w:cs="Arial"/>
              </w:rPr>
              <w:t xml:space="preserve"> identifiable information</w:t>
            </w:r>
            <w:r w:rsidR="43EF0BE7" w:rsidRPr="007A443A">
              <w:rPr>
                <w:rFonts w:cs="Arial"/>
              </w:rPr>
              <w:t xml:space="preserve"> (e.g., name, audio/video)</w:t>
            </w:r>
            <w:r w:rsidR="0231377A" w:rsidRPr="007A443A">
              <w:rPr>
                <w:rFonts w:cs="Arial"/>
              </w:rPr>
              <w:t xml:space="preserve"> will be destroyed</w:t>
            </w:r>
            <w:r w:rsidR="5DE09747" w:rsidRPr="007A443A">
              <w:rPr>
                <w:rFonts w:cs="Arial"/>
              </w:rPr>
              <w:t xml:space="preserve"> at the end of the study</w:t>
            </w:r>
            <w:r w:rsidR="0231377A" w:rsidRPr="007A443A">
              <w:rPr>
                <w:rFonts w:cs="Arial"/>
              </w:rPr>
              <w:t>.</w:t>
            </w:r>
            <w:r w:rsidR="6E7FB73B" w:rsidRPr="007A443A">
              <w:rPr>
                <w:rFonts w:eastAsia="Arial" w:cs="Arial"/>
              </w:rPr>
              <w:t xml:space="preserve"> </w:t>
            </w:r>
            <w:r w:rsidR="5C1873FB" w:rsidRPr="007A443A">
              <w:rPr>
                <w:rFonts w:cs="Arial"/>
              </w:rPr>
              <w:t>If paper versions</w:t>
            </w:r>
            <w:r w:rsidR="3CA5367C" w:rsidRPr="007A443A">
              <w:rPr>
                <w:rFonts w:cs="Arial"/>
              </w:rPr>
              <w:t xml:space="preserve"> or written notes</w:t>
            </w:r>
            <w:r w:rsidR="5C1873FB" w:rsidRPr="007A443A">
              <w:rPr>
                <w:rFonts w:cs="Arial"/>
              </w:rPr>
              <w:t xml:space="preserve"> are used </w:t>
            </w:r>
            <w:bookmarkStart w:id="214" w:name="_Hlk110517074"/>
            <w:r w:rsidR="5C1873FB" w:rsidRPr="007A443A">
              <w:rPr>
                <w:rFonts w:cs="Arial"/>
              </w:rPr>
              <w:t>at any point of the study that would contain sensitive information, they will be</w:t>
            </w:r>
            <w:r w:rsidR="373283C7" w:rsidRPr="007A443A">
              <w:rPr>
                <w:rFonts w:cs="Arial"/>
              </w:rPr>
              <w:t xml:space="preserve"> kept in locked filing cabinets, and real names are never written on </w:t>
            </w:r>
            <w:r w:rsidR="5C1873FB" w:rsidRPr="007A443A">
              <w:rPr>
                <w:rFonts w:cs="Arial"/>
              </w:rPr>
              <w:t>any</w:t>
            </w:r>
            <w:r w:rsidR="373283C7" w:rsidRPr="007A443A">
              <w:rPr>
                <w:rFonts w:cs="Arial"/>
              </w:rPr>
              <w:t xml:space="preserve"> notes. </w:t>
            </w:r>
            <w:bookmarkEnd w:id="214"/>
            <w:r w:rsidR="373283C7" w:rsidRPr="007A443A">
              <w:rPr>
                <w:rFonts w:cs="Arial"/>
              </w:rPr>
              <w:t>The study team</w:t>
            </w:r>
            <w:r w:rsidR="3867F445" w:rsidRPr="007A443A">
              <w:rPr>
                <w:rFonts w:cs="Arial"/>
              </w:rPr>
              <w:t xml:space="preserve"> </w:t>
            </w:r>
            <w:r w:rsidR="373283C7" w:rsidRPr="007A443A">
              <w:rPr>
                <w:rFonts w:cs="Arial"/>
              </w:rPr>
              <w:t xml:space="preserve">will keep a file, stored </w:t>
            </w:r>
            <w:r w:rsidR="373283C7" w:rsidRPr="007A443A">
              <w:rPr>
                <w:rFonts w:cs="Arial"/>
                <w:i/>
                <w:iCs/>
              </w:rPr>
              <w:t>only</w:t>
            </w:r>
            <w:r w:rsidR="373283C7" w:rsidRPr="007A443A">
              <w:rPr>
                <w:rFonts w:cs="Arial"/>
              </w:rPr>
              <w:t xml:space="preserve"> on UCL’s Data Safe Haven, which provides the only link between the participant’s personally identifiable information and the alphanumeric study code. All data will </w:t>
            </w:r>
            <w:r w:rsidR="78306140" w:rsidRPr="007A443A">
              <w:rPr>
                <w:rFonts w:cs="Arial"/>
              </w:rPr>
              <w:t xml:space="preserve">be </w:t>
            </w:r>
            <w:r w:rsidR="373283C7" w:rsidRPr="007A443A">
              <w:rPr>
                <w:rFonts w:cs="Arial"/>
              </w:rPr>
              <w:t xml:space="preserve">stored in accordance with the DPA and GDPR </w:t>
            </w:r>
            <w:r w:rsidR="78306140" w:rsidRPr="007A443A">
              <w:rPr>
                <w:rFonts w:cs="Arial"/>
              </w:rPr>
              <w:t>regulations.</w:t>
            </w:r>
          </w:p>
          <w:p w14:paraId="5C7613E5" w14:textId="77600496" w:rsidR="0042728B" w:rsidRPr="007A443A" w:rsidRDefault="2ADC252B" w:rsidP="4569A6B1">
            <w:pPr>
              <w:spacing w:before="100" w:beforeAutospacing="1" w:after="100" w:afterAutospacing="1" w:line="240" w:lineRule="auto"/>
              <w:rPr>
                <w:rFonts w:cs="Arial"/>
              </w:rPr>
            </w:pPr>
            <w:r w:rsidRPr="007A443A">
              <w:rPr>
                <w:rFonts w:cs="Arial"/>
                <w:i/>
                <w:iCs/>
              </w:rPr>
              <w:lastRenderedPageBreak/>
              <w:t>Potential participant discomfort</w:t>
            </w:r>
            <w:r w:rsidRPr="007A443A">
              <w:rPr>
                <w:rFonts w:cs="Arial"/>
              </w:rPr>
              <w:t>:</w:t>
            </w:r>
            <w:r w:rsidR="1A0E6772" w:rsidRPr="007A443A">
              <w:rPr>
                <w:rFonts w:cs="Arial"/>
              </w:rPr>
              <w:t xml:space="preserve"> the complete testing session including tasks and questionnaires </w:t>
            </w:r>
            <w:r w:rsidR="52892EC0" w:rsidRPr="007A443A">
              <w:rPr>
                <w:rFonts w:cs="Arial"/>
              </w:rPr>
              <w:t xml:space="preserve">will </w:t>
            </w:r>
            <w:r w:rsidR="1A0E6772" w:rsidRPr="007A443A">
              <w:rPr>
                <w:rFonts w:cs="Arial"/>
              </w:rPr>
              <w:t xml:space="preserve">take </w:t>
            </w:r>
            <w:r w:rsidR="105ECF28" w:rsidRPr="007A443A">
              <w:rPr>
                <w:rFonts w:cs="Arial"/>
              </w:rPr>
              <w:t xml:space="preserve">up to </w:t>
            </w:r>
            <w:r w:rsidR="1A0E6772" w:rsidRPr="007A443A">
              <w:rPr>
                <w:rFonts w:cs="Arial"/>
              </w:rPr>
              <w:t xml:space="preserve">90 minutes to complete. This study duration may cause mental and physical fatigue in our participants. </w:t>
            </w:r>
            <w:r w:rsidR="44377D61" w:rsidRPr="007A443A">
              <w:rPr>
                <w:rFonts w:cs="Arial"/>
              </w:rPr>
              <w:t>We</w:t>
            </w:r>
            <w:r w:rsidR="1A0E6772" w:rsidRPr="007A443A">
              <w:rPr>
                <w:rFonts w:cs="Arial"/>
              </w:rPr>
              <w:t xml:space="preserve"> will make sure that the participants are made aware that they can take as many breaks as they need, when they need it.</w:t>
            </w:r>
            <w:r w:rsidR="788FBE8D" w:rsidRPr="007A443A">
              <w:rPr>
                <w:rFonts w:cs="Arial"/>
              </w:rPr>
              <w:t xml:space="preserve"> Testing </w:t>
            </w:r>
            <w:r w:rsidR="3604B50E" w:rsidRPr="007A443A">
              <w:rPr>
                <w:rFonts w:cs="Arial"/>
              </w:rPr>
              <w:t>may</w:t>
            </w:r>
            <w:r w:rsidR="788FBE8D" w:rsidRPr="007A443A">
              <w:rPr>
                <w:rFonts w:cs="Arial"/>
              </w:rPr>
              <w:t xml:space="preserve"> be broken up into two sessions for participants under 18.</w:t>
            </w:r>
          </w:p>
          <w:p w14:paraId="2BD9041A" w14:textId="4E71F6B6" w:rsidR="00DE3E75" w:rsidRPr="007A443A" w:rsidRDefault="00DE3E75" w:rsidP="090280F7">
            <w:pPr>
              <w:jc w:val="both"/>
              <w:rPr>
                <w:rFonts w:cs="Arial"/>
              </w:rPr>
            </w:pPr>
            <w:bookmarkStart w:id="215" w:name="_Hlk170822338"/>
          </w:p>
          <w:bookmarkEnd w:id="215"/>
          <w:p w14:paraId="745469FA" w14:textId="1E8BAEB5" w:rsidR="00AB2EAD" w:rsidRPr="007A443A" w:rsidRDefault="303F84AA" w:rsidP="4569A6B1">
            <w:pPr>
              <w:jc w:val="both"/>
              <w:rPr>
                <w:rFonts w:cs="Arial"/>
              </w:rPr>
            </w:pPr>
            <w:r w:rsidRPr="007A443A">
              <w:rPr>
                <w:rFonts w:cs="Arial"/>
                <w:i/>
                <w:iCs/>
              </w:rPr>
              <w:t>Participants compensation</w:t>
            </w:r>
            <w:r w:rsidRPr="007A443A">
              <w:rPr>
                <w:rFonts w:cs="Arial"/>
              </w:rPr>
              <w:t>: participants will be compensated for their time</w:t>
            </w:r>
            <w:r w:rsidR="07A39D0E" w:rsidRPr="007A443A">
              <w:rPr>
                <w:rFonts w:cs="Arial"/>
              </w:rPr>
              <w:t xml:space="preserve"> at a rate of </w:t>
            </w:r>
            <w:r w:rsidR="59D0F315" w:rsidRPr="007A443A">
              <w:rPr>
                <w:rFonts w:cs="Arial"/>
              </w:rPr>
              <w:t>£</w:t>
            </w:r>
            <w:r w:rsidR="626CA2C7" w:rsidRPr="007A443A">
              <w:rPr>
                <w:rFonts w:cs="Arial"/>
              </w:rPr>
              <w:t>9</w:t>
            </w:r>
            <w:r w:rsidR="07A39D0E" w:rsidRPr="007A443A">
              <w:rPr>
                <w:rFonts w:cs="Arial"/>
              </w:rPr>
              <w:t xml:space="preserve"> per </w:t>
            </w:r>
            <w:r w:rsidR="59D0F315" w:rsidRPr="007A443A">
              <w:rPr>
                <w:rFonts w:cs="Arial"/>
              </w:rPr>
              <w:t xml:space="preserve">hour following UCL </w:t>
            </w:r>
            <w:r w:rsidR="07A39D0E" w:rsidRPr="007A443A">
              <w:rPr>
                <w:rFonts w:cs="Arial"/>
              </w:rPr>
              <w:t>policy. They will</w:t>
            </w:r>
            <w:r w:rsidRPr="007A443A">
              <w:rPr>
                <w:rFonts w:cs="Arial"/>
              </w:rPr>
              <w:t xml:space="preserve"> receiv</w:t>
            </w:r>
            <w:r w:rsidR="07A39D0E" w:rsidRPr="007A443A">
              <w:rPr>
                <w:rFonts w:cs="Arial"/>
              </w:rPr>
              <w:t>e</w:t>
            </w:r>
            <w:r w:rsidRPr="007A443A">
              <w:rPr>
                <w:rFonts w:cs="Arial"/>
              </w:rPr>
              <w:t xml:space="preserve"> payments in the form of </w:t>
            </w:r>
            <w:r w:rsidR="59D0F315" w:rsidRPr="007A443A">
              <w:rPr>
                <w:rFonts w:cs="Arial"/>
              </w:rPr>
              <w:t xml:space="preserve">1) </w:t>
            </w:r>
            <w:r w:rsidRPr="007A443A">
              <w:rPr>
                <w:rFonts w:cs="Arial"/>
              </w:rPr>
              <w:t>Amazon vouchers</w:t>
            </w:r>
            <w:r w:rsidR="626CA2C7" w:rsidRPr="007A443A">
              <w:rPr>
                <w:rFonts w:cs="Arial"/>
              </w:rPr>
              <w:t>/</w:t>
            </w:r>
            <w:r w:rsidR="6D57B0A5" w:rsidRPr="007A443A">
              <w:rPr>
                <w:rFonts w:cs="Arial"/>
              </w:rPr>
              <w:t>Love2Shop voucher</w:t>
            </w:r>
            <w:r w:rsidR="6E2FAA8C" w:rsidRPr="007A443A">
              <w:rPr>
                <w:rFonts w:cs="Arial"/>
              </w:rPr>
              <w:t>s</w:t>
            </w:r>
            <w:r w:rsidR="6D57B0A5" w:rsidRPr="007A443A">
              <w:rPr>
                <w:rFonts w:cs="Arial"/>
              </w:rPr>
              <w:t>/</w:t>
            </w:r>
            <w:r w:rsidR="626CA2C7" w:rsidRPr="007A443A">
              <w:rPr>
                <w:rFonts w:cs="Arial"/>
              </w:rPr>
              <w:t>bank transfer/</w:t>
            </w:r>
            <w:r w:rsidR="6E2FAA8C" w:rsidRPr="007A443A">
              <w:rPr>
                <w:rFonts w:cs="Arial"/>
              </w:rPr>
              <w:t>one</w:t>
            </w:r>
            <w:r w:rsidR="626CA2C7" w:rsidRPr="007A443A">
              <w:rPr>
                <w:rFonts w:cs="Arial"/>
              </w:rPr>
              <w:t xml:space="preserve"> course credit</w:t>
            </w:r>
            <w:r w:rsidR="59D0F315" w:rsidRPr="007A443A">
              <w:rPr>
                <w:rFonts w:cs="Arial"/>
              </w:rPr>
              <w:t xml:space="preserve"> </w:t>
            </w:r>
            <w:r w:rsidR="56252869" w:rsidRPr="007A443A">
              <w:rPr>
                <w:rFonts w:cs="Arial"/>
              </w:rPr>
              <w:t xml:space="preserve">for UCL students </w:t>
            </w:r>
            <w:r w:rsidR="59D0F315" w:rsidRPr="007A443A">
              <w:rPr>
                <w:rFonts w:cs="Arial"/>
              </w:rPr>
              <w:t>(local communities; aged 18-</w:t>
            </w:r>
            <w:r w:rsidR="626CA2C7" w:rsidRPr="007A443A">
              <w:rPr>
                <w:rFonts w:cs="Arial"/>
              </w:rPr>
              <w:t>6</w:t>
            </w:r>
            <w:r w:rsidR="59D0F315" w:rsidRPr="007A443A">
              <w:rPr>
                <w:rFonts w:cs="Arial"/>
              </w:rPr>
              <w:t>5)</w:t>
            </w:r>
            <w:r w:rsidR="49B50D08" w:rsidRPr="007A443A">
              <w:rPr>
                <w:rFonts w:cs="Arial"/>
              </w:rPr>
              <w:t>,</w:t>
            </w:r>
            <w:r w:rsidR="58CB21AE" w:rsidRPr="007A443A">
              <w:rPr>
                <w:rFonts w:cs="Arial"/>
              </w:rPr>
              <w:t xml:space="preserve"> </w:t>
            </w:r>
            <w:r w:rsidR="59D0F315" w:rsidRPr="007A443A">
              <w:rPr>
                <w:rFonts w:cs="Arial"/>
              </w:rPr>
              <w:t xml:space="preserve">2) </w:t>
            </w:r>
            <w:r w:rsidR="58CB21AE" w:rsidRPr="007A443A">
              <w:rPr>
                <w:rFonts w:cs="Arial"/>
              </w:rPr>
              <w:t>Love2Shop eGift</w:t>
            </w:r>
            <w:r w:rsidR="59D0F315" w:rsidRPr="007A443A">
              <w:rPr>
                <w:rFonts w:cs="Arial"/>
              </w:rPr>
              <w:t xml:space="preserve"> cards</w:t>
            </w:r>
            <w:r w:rsidR="58CB21AE" w:rsidRPr="007A443A">
              <w:rPr>
                <w:rFonts w:cs="Arial"/>
              </w:rPr>
              <w:t xml:space="preserve"> </w:t>
            </w:r>
            <w:r w:rsidR="59D0F315" w:rsidRPr="007A443A">
              <w:rPr>
                <w:rFonts w:cs="Arial"/>
              </w:rPr>
              <w:t>(</w:t>
            </w:r>
            <w:r w:rsidR="58CB21AE" w:rsidRPr="007A443A">
              <w:rPr>
                <w:rFonts w:cs="Arial"/>
              </w:rPr>
              <w:t>school children</w:t>
            </w:r>
            <w:r w:rsidR="59D0F315" w:rsidRPr="007A443A">
              <w:rPr>
                <w:rFonts w:cs="Arial"/>
              </w:rPr>
              <w:t>; aged 14-18)</w:t>
            </w:r>
            <w:r w:rsidR="49B50D08" w:rsidRPr="007A443A">
              <w:rPr>
                <w:rFonts w:cs="Arial"/>
              </w:rPr>
              <w:t>,</w:t>
            </w:r>
            <w:r w:rsidR="65A60F47" w:rsidRPr="007A443A">
              <w:rPr>
                <w:rFonts w:cs="Arial"/>
              </w:rPr>
              <w:t xml:space="preserve"> and </w:t>
            </w:r>
            <w:r w:rsidR="59D0F315" w:rsidRPr="007A443A">
              <w:rPr>
                <w:rFonts w:cs="Arial"/>
              </w:rPr>
              <w:t xml:space="preserve">3) </w:t>
            </w:r>
            <w:r w:rsidR="2371ED14" w:rsidRPr="007A443A">
              <w:rPr>
                <w:rFonts w:cs="Arial"/>
              </w:rPr>
              <w:t xml:space="preserve">monetary compensation via the online platform </w:t>
            </w:r>
            <w:r w:rsidR="59D0F315" w:rsidRPr="007A443A">
              <w:rPr>
                <w:rFonts w:cs="Arial"/>
              </w:rPr>
              <w:t>(</w:t>
            </w:r>
            <w:r w:rsidR="2371ED14" w:rsidRPr="007A443A">
              <w:rPr>
                <w:rFonts w:cs="Arial"/>
              </w:rPr>
              <w:t xml:space="preserve">online </w:t>
            </w:r>
            <w:r w:rsidR="59D0F315" w:rsidRPr="007A443A">
              <w:rPr>
                <w:rFonts w:cs="Arial"/>
              </w:rPr>
              <w:t>platform</w:t>
            </w:r>
            <w:r w:rsidR="3D330BEA" w:rsidRPr="007A443A">
              <w:rPr>
                <w:rFonts w:cs="Arial"/>
              </w:rPr>
              <w:t xml:space="preserve"> participants</w:t>
            </w:r>
            <w:r w:rsidR="59D0F315" w:rsidRPr="007A443A">
              <w:rPr>
                <w:rFonts w:cs="Arial"/>
              </w:rPr>
              <w:t>)</w:t>
            </w:r>
            <w:r w:rsidRPr="007A443A">
              <w:rPr>
                <w:rFonts w:cs="Arial"/>
              </w:rPr>
              <w:t xml:space="preserve">. </w:t>
            </w:r>
            <w:r w:rsidR="3D336414" w:rsidRPr="007A443A">
              <w:rPr>
                <w:rFonts w:cs="Arial"/>
              </w:rPr>
              <w:t xml:space="preserve">This could potentially raise an issue as after an initial screening only a subset of participants will be selected based on eligibility criteria. </w:t>
            </w:r>
            <w:r w:rsidR="08747DCE" w:rsidRPr="007A443A">
              <w:rPr>
                <w:rFonts w:cs="Arial"/>
              </w:rPr>
              <w:t>To manage this issue,</w:t>
            </w:r>
            <w:r w:rsidR="00F3572E" w:rsidRPr="007A443A">
              <w:rPr>
                <w:rFonts w:cs="Arial"/>
              </w:rPr>
              <w:t xml:space="preserve"> </w:t>
            </w:r>
            <w:r w:rsidR="08747DCE" w:rsidRPr="007A443A">
              <w:rPr>
                <w:rFonts w:cs="Arial"/>
              </w:rPr>
              <w:t xml:space="preserve">exclusion criteria have been removed and screening will not take place </w:t>
            </w:r>
            <w:r w:rsidR="1DC710AE" w:rsidRPr="007A443A">
              <w:rPr>
                <w:rFonts w:cs="Arial"/>
                <w:rPrChange w:id="216" w:author="Keil, Johannes (Stud. FPN)" w:date="2025-03-27T14:37:00Z" w16du:dateUtc="2025-03-27T14:37:00Z">
                  <w:rPr>
                    <w:rFonts w:cs="Arial"/>
                    <w:highlight w:val="yellow"/>
                  </w:rPr>
                </w:rPrChange>
              </w:rPr>
              <w:t>f</w:t>
            </w:r>
            <w:r w:rsidR="08747DCE" w:rsidRPr="007A443A">
              <w:rPr>
                <w:rFonts w:cs="Arial"/>
                <w:rPrChange w:id="217" w:author="Keil, Johannes (Stud. FPN)" w:date="2025-03-27T14:37:00Z" w16du:dateUtc="2025-03-27T14:37:00Z">
                  <w:rPr>
                    <w:rFonts w:cs="Arial"/>
                    <w:highlight w:val="yellow"/>
                  </w:rPr>
                </w:rPrChange>
              </w:rPr>
              <w:t>or</w:t>
            </w:r>
            <w:r w:rsidR="00F3572E" w:rsidRPr="007A443A">
              <w:rPr>
                <w:rFonts w:cs="Arial"/>
                <w:rPrChange w:id="218" w:author="Keil, Johannes (Stud. FPN)" w:date="2025-03-27T14:37:00Z" w16du:dateUtc="2025-03-27T14:37:00Z">
                  <w:rPr>
                    <w:rFonts w:cs="Arial"/>
                    <w:highlight w:val="yellow"/>
                  </w:rPr>
                </w:rPrChange>
              </w:rPr>
              <w:t xml:space="preserve"> the majority</w:t>
            </w:r>
            <w:r w:rsidR="47CC601C" w:rsidRPr="007A443A">
              <w:rPr>
                <w:rFonts w:cs="Arial"/>
              </w:rPr>
              <w:t xml:space="preserve"> </w:t>
            </w:r>
            <w:r w:rsidR="08747DCE" w:rsidRPr="007A443A">
              <w:rPr>
                <w:rFonts w:cs="Arial"/>
              </w:rPr>
              <w:t>participants from schools and the local community. Hence in these two settings, all participants will be invited to take part in at least one testing session and will receive compensation for their time.</w:t>
            </w:r>
            <w:r w:rsidR="00F3572E" w:rsidRPr="007A443A">
              <w:rPr>
                <w:rFonts w:cs="Arial"/>
              </w:rPr>
              <w:t xml:space="preserve"> </w:t>
            </w:r>
            <w:r w:rsidR="00F3572E" w:rsidRPr="007A443A">
              <w:rPr>
                <w:rFonts w:cs="Arial"/>
                <w:rPrChange w:id="219" w:author="Keil, Johannes (Stud. FPN)" w:date="2025-03-27T14:37:00Z" w16du:dateUtc="2025-03-27T14:37:00Z">
                  <w:rPr>
                    <w:rFonts w:cs="Arial"/>
                    <w:highlight w:val="yellow"/>
                  </w:rPr>
                </w:rPrChange>
              </w:rPr>
              <w:t>In cases where screening is used to match conversation partners, we will strive to ensure other suitable branches of the study can be offered where possible.</w:t>
            </w:r>
            <w:r w:rsidR="68CF995F" w:rsidRPr="007A443A">
              <w:rPr>
                <w:rFonts w:cs="Arial"/>
              </w:rPr>
              <w:t xml:space="preserve"> </w:t>
            </w:r>
            <w:r w:rsidR="08747DCE" w:rsidRPr="007A443A">
              <w:rPr>
                <w:rFonts w:cs="Arial"/>
              </w:rPr>
              <w:t>Screening will remain for online platforms, and t</w:t>
            </w:r>
            <w:r w:rsidR="3D336414" w:rsidRPr="007A443A">
              <w:rPr>
                <w:rFonts w:cs="Arial"/>
              </w:rPr>
              <w:t xml:space="preserve">o make the payment process fairer, all </w:t>
            </w:r>
            <w:r w:rsidR="1FBB926D" w:rsidRPr="007A443A">
              <w:rPr>
                <w:rFonts w:cs="Arial"/>
                <w:rPrChange w:id="220" w:author="Keil, Johannes (Stud. FPN)" w:date="2025-03-27T14:37:00Z" w16du:dateUtc="2025-03-27T14:37:00Z">
                  <w:rPr>
                    <w:rFonts w:cs="Arial"/>
                    <w:highlight w:val="yellow"/>
                  </w:rPr>
                </w:rPrChange>
              </w:rPr>
              <w:t>online</w:t>
            </w:r>
            <w:r w:rsidR="1FBB926D" w:rsidRPr="007A443A">
              <w:rPr>
                <w:rFonts w:cs="Arial"/>
              </w:rPr>
              <w:t xml:space="preserve"> </w:t>
            </w:r>
            <w:r w:rsidR="3D336414" w:rsidRPr="007A443A">
              <w:rPr>
                <w:rFonts w:cs="Arial"/>
              </w:rPr>
              <w:t>participants that show interest and take part in the initial screening</w:t>
            </w:r>
            <w:r w:rsidR="4336133D" w:rsidRPr="007A443A">
              <w:rPr>
                <w:rFonts w:cs="Arial"/>
              </w:rPr>
              <w:t xml:space="preserve"> will be paid for their time (at the rate specified above) irrespective of whether they continue to the testing sessions. </w:t>
            </w:r>
            <w:r w:rsidR="619A5B1C" w:rsidRPr="007A443A">
              <w:rPr>
                <w:rFonts w:cs="Arial"/>
              </w:rPr>
              <w:t>For some tasks, w</w:t>
            </w:r>
            <w:r w:rsidR="619A5B1C" w:rsidRPr="007A443A">
              <w:rPr>
                <w:rFonts w:eastAsia="Arial" w:cs="Arial"/>
              </w:rPr>
              <w:t xml:space="preserve">e will also give variable bonus payments to participants based on their choices in a task. Many of our tasks are using small monetary rewards, and it is quintessential to have the same conditions to be able to compare our results across studies. Therefore, although all participants will receive the same baseline compensation, participants will receive </w:t>
            </w:r>
            <w:r w:rsidR="0ACCE8C9" w:rsidRPr="007A443A">
              <w:rPr>
                <w:rFonts w:eastAsia="Arial" w:cs="Arial"/>
              </w:rPr>
              <w:t>a</w:t>
            </w:r>
            <w:r w:rsidR="619A5B1C" w:rsidRPr="007A443A">
              <w:rPr>
                <w:rFonts w:eastAsia="Arial" w:cs="Arial"/>
              </w:rPr>
              <w:t xml:space="preserve"> small, individualised bonus payment (added to the value of </w:t>
            </w:r>
            <w:r w:rsidR="39C482F6" w:rsidRPr="007A443A">
              <w:rPr>
                <w:rFonts w:eastAsia="Arial" w:cs="Arial"/>
              </w:rPr>
              <w:t>baseline</w:t>
            </w:r>
            <w:r w:rsidR="619A5B1C" w:rsidRPr="007A443A">
              <w:rPr>
                <w:rFonts w:eastAsia="Arial" w:cs="Arial"/>
              </w:rPr>
              <w:t>) that will not exceed £3.</w:t>
            </w:r>
            <w:r w:rsidR="7BC11A3D" w:rsidRPr="007A443A">
              <w:rPr>
                <w:rFonts w:eastAsia="Arial" w:cs="Arial"/>
              </w:rPr>
              <w:t xml:space="preserve"> This will be in the same form as the baseline compensation—eGift card, voucher, or monetary.</w:t>
            </w:r>
          </w:p>
          <w:p w14:paraId="0795EF2C" w14:textId="77777777" w:rsidR="00EE1F3F" w:rsidRPr="007A443A" w:rsidRDefault="00EE1F3F" w:rsidP="00975415">
            <w:pPr>
              <w:jc w:val="both"/>
              <w:rPr>
                <w:rFonts w:cs="Arial"/>
                <w:iCs/>
                <w:szCs w:val="20"/>
              </w:rPr>
            </w:pPr>
          </w:p>
          <w:p w14:paraId="7A2A875F" w14:textId="26844CBD" w:rsidR="00C445FB" w:rsidRPr="007A443A" w:rsidRDefault="00EE1F3F" w:rsidP="00975415">
            <w:pPr>
              <w:jc w:val="both"/>
              <w:rPr>
                <w:rFonts w:cs="Arial"/>
                <w:iCs/>
                <w:szCs w:val="20"/>
              </w:rPr>
            </w:pPr>
            <w:r w:rsidRPr="007A443A">
              <w:rPr>
                <w:rFonts w:cs="Arial"/>
                <w:i/>
                <w:iCs/>
                <w:szCs w:val="20"/>
              </w:rPr>
              <w:t>School compensation</w:t>
            </w:r>
            <w:r w:rsidRPr="007A443A">
              <w:rPr>
                <w:rFonts w:cs="Arial"/>
                <w:iCs/>
                <w:szCs w:val="20"/>
              </w:rPr>
              <w:t xml:space="preserve">: </w:t>
            </w:r>
            <w:r w:rsidR="00C445FB" w:rsidRPr="007A443A">
              <w:rPr>
                <w:rFonts w:cs="Arial"/>
                <w:iCs/>
                <w:szCs w:val="20"/>
              </w:rPr>
              <w:t>It is common and accepted practice (e.g.</w:t>
            </w:r>
            <w:r w:rsidR="00EE70F0" w:rsidRPr="007A443A">
              <w:rPr>
                <w:rFonts w:cs="Arial"/>
                <w:iCs/>
                <w:szCs w:val="20"/>
              </w:rPr>
              <w:t xml:space="preserve"> </w:t>
            </w:r>
            <w:r w:rsidR="00EE70F0" w:rsidRPr="007A443A">
              <w:rPr>
                <w:rFonts w:eastAsia="Calibri" w:cs="Arial"/>
                <w:bCs/>
                <w:iCs/>
                <w:szCs w:val="20"/>
                <w:lang w:val="en-US"/>
              </w:rPr>
              <w:t>ReSET study led by Professors Viding and Pasco Fearon</w:t>
            </w:r>
            <w:r w:rsidR="00C445FB" w:rsidRPr="007A443A">
              <w:rPr>
                <w:rFonts w:cs="Arial"/>
                <w:iCs/>
                <w:szCs w:val="20"/>
              </w:rPr>
              <w:t xml:space="preserve">) to provide schools with </w:t>
            </w:r>
            <w:r w:rsidR="0090166A" w:rsidRPr="007A443A">
              <w:rPr>
                <w:rFonts w:cs="Arial"/>
                <w:iCs/>
                <w:szCs w:val="20"/>
              </w:rPr>
              <w:t>token of appreciation</w:t>
            </w:r>
            <w:r w:rsidR="00C445FB" w:rsidRPr="007A443A">
              <w:rPr>
                <w:rFonts w:cs="Arial"/>
                <w:iCs/>
                <w:szCs w:val="20"/>
              </w:rPr>
              <w:t xml:space="preserve"> for their participation in research in ways that are conducive to their mission. In keeping with previous UCL-REC approved studies (</w:t>
            </w:r>
            <w:r w:rsidR="00EE70F0" w:rsidRPr="007A443A">
              <w:rPr>
                <w:rFonts w:cs="Arial"/>
                <w:iCs/>
                <w:szCs w:val="20"/>
              </w:rPr>
              <w:t xml:space="preserve">e.g. </w:t>
            </w:r>
            <w:r w:rsidR="00EE70F0" w:rsidRPr="007A443A">
              <w:rPr>
                <w:rFonts w:eastAsia="Calibri" w:cs="Arial"/>
                <w:bCs/>
                <w:iCs/>
                <w:szCs w:val="20"/>
                <w:lang w:val="en-US"/>
              </w:rPr>
              <w:t>ReSET study</w:t>
            </w:r>
            <w:r w:rsidR="00C445FB" w:rsidRPr="007A443A">
              <w:rPr>
                <w:rFonts w:cs="Arial"/>
                <w:iCs/>
                <w:szCs w:val="20"/>
              </w:rPr>
              <w:t>)</w:t>
            </w:r>
            <w:r w:rsidR="0090166A" w:rsidRPr="007A443A">
              <w:rPr>
                <w:rFonts w:cs="Arial"/>
                <w:iCs/>
                <w:szCs w:val="20"/>
              </w:rPr>
              <w:t>,</w:t>
            </w:r>
            <w:r w:rsidR="00C445FB" w:rsidRPr="007A443A">
              <w:rPr>
                <w:rFonts w:cs="Arial"/>
                <w:iCs/>
                <w:szCs w:val="20"/>
              </w:rPr>
              <w:t xml:space="preserve"> we will provide participating </w:t>
            </w:r>
            <w:r w:rsidRPr="007A443A">
              <w:rPr>
                <w:rFonts w:cs="Arial"/>
                <w:iCs/>
                <w:szCs w:val="20"/>
              </w:rPr>
              <w:t xml:space="preserve">schools with a </w:t>
            </w:r>
            <w:r w:rsidR="00A773A6" w:rsidRPr="007A443A">
              <w:rPr>
                <w:rFonts w:cs="Arial"/>
                <w:iCs/>
                <w:szCs w:val="20"/>
              </w:rPr>
              <w:t>small</w:t>
            </w:r>
            <w:r w:rsidRPr="007A443A">
              <w:rPr>
                <w:rFonts w:cs="Arial"/>
                <w:iCs/>
                <w:szCs w:val="20"/>
              </w:rPr>
              <w:t xml:space="preserve"> </w:t>
            </w:r>
            <w:r w:rsidR="00A773A6" w:rsidRPr="007A443A">
              <w:rPr>
                <w:rFonts w:cs="Arial"/>
                <w:iCs/>
                <w:szCs w:val="20"/>
              </w:rPr>
              <w:t xml:space="preserve">number of </w:t>
            </w:r>
            <w:r w:rsidRPr="007A443A">
              <w:rPr>
                <w:rFonts w:cs="Arial"/>
                <w:iCs/>
                <w:szCs w:val="20"/>
              </w:rPr>
              <w:t xml:space="preserve">items of their choice </w:t>
            </w:r>
            <w:r w:rsidR="00427FED" w:rsidRPr="007A443A">
              <w:rPr>
                <w:rFonts w:cs="Arial"/>
                <w:iCs/>
                <w:szCs w:val="20"/>
              </w:rPr>
              <w:t>(</w:t>
            </w:r>
            <w:r w:rsidRPr="007A443A">
              <w:rPr>
                <w:rFonts w:cs="Arial"/>
                <w:iCs/>
                <w:szCs w:val="20"/>
              </w:rPr>
              <w:t>such as tablets, laptops, vouchers</w:t>
            </w:r>
            <w:r w:rsidR="00427FED" w:rsidRPr="007A443A">
              <w:rPr>
                <w:rFonts w:cs="Arial"/>
                <w:iCs/>
                <w:szCs w:val="20"/>
              </w:rPr>
              <w:t>)</w:t>
            </w:r>
            <w:r w:rsidRPr="007A443A">
              <w:rPr>
                <w:rFonts w:cs="Arial"/>
                <w:iCs/>
                <w:szCs w:val="20"/>
              </w:rPr>
              <w:t xml:space="preserve"> or </w:t>
            </w:r>
            <w:r w:rsidR="00427FED" w:rsidRPr="007A443A">
              <w:rPr>
                <w:rFonts w:cs="Arial"/>
                <w:iCs/>
                <w:szCs w:val="20"/>
              </w:rPr>
              <w:t xml:space="preserve">will offer to </w:t>
            </w:r>
            <w:r w:rsidRPr="007A443A">
              <w:rPr>
                <w:rFonts w:cs="Arial"/>
                <w:iCs/>
                <w:szCs w:val="20"/>
              </w:rPr>
              <w:t xml:space="preserve">present talks by the researchers. </w:t>
            </w:r>
            <w:r w:rsidR="00C445FB" w:rsidRPr="007A443A">
              <w:rPr>
                <w:rFonts w:cs="Arial"/>
                <w:iCs/>
                <w:szCs w:val="20"/>
              </w:rPr>
              <w:t xml:space="preserve">In no case will we provide large monetary payments or gifts to schools that could reasonably raise ethical issues. </w:t>
            </w:r>
          </w:p>
          <w:p w14:paraId="30EEC94E" w14:textId="77777777" w:rsidR="00511279" w:rsidRPr="007A443A" w:rsidRDefault="00511279" w:rsidP="00975415">
            <w:pPr>
              <w:pStyle w:val="NormalWeb"/>
              <w:spacing w:before="0" w:beforeAutospacing="0" w:after="0" w:afterAutospacing="0"/>
              <w:jc w:val="both"/>
              <w:rPr>
                <w:rFonts w:ascii="Arial" w:hAnsi="Arial" w:cs="Arial"/>
                <w:i/>
                <w:sz w:val="20"/>
                <w:szCs w:val="20"/>
              </w:rPr>
            </w:pPr>
          </w:p>
          <w:p w14:paraId="53AD7194" w14:textId="43E1631B" w:rsidR="009422C7" w:rsidRPr="007A443A" w:rsidRDefault="07C427E7" w:rsidP="297E3A95">
            <w:pPr>
              <w:pStyle w:val="NormalWeb"/>
              <w:spacing w:before="0" w:beforeAutospacing="0" w:after="0" w:afterAutospacing="0"/>
              <w:jc w:val="both"/>
              <w:rPr>
                <w:rFonts w:ascii="Arial" w:hAnsi="Arial" w:cs="Arial"/>
                <w:sz w:val="20"/>
                <w:szCs w:val="20"/>
              </w:rPr>
            </w:pPr>
            <w:r w:rsidRPr="007A443A">
              <w:rPr>
                <w:rFonts w:ascii="Arial" w:hAnsi="Arial" w:cs="Arial"/>
                <w:i/>
                <w:iCs/>
                <w:sz w:val="20"/>
                <w:szCs w:val="20"/>
              </w:rPr>
              <w:t>Mental health risk and potential for distress</w:t>
            </w:r>
            <w:r w:rsidRPr="007A443A">
              <w:rPr>
                <w:rFonts w:ascii="Arial" w:hAnsi="Arial" w:cs="Arial"/>
                <w:sz w:val="20"/>
                <w:szCs w:val="20"/>
              </w:rPr>
              <w:t xml:space="preserve">: </w:t>
            </w:r>
            <w:r w:rsidRPr="007A443A">
              <w:rPr>
                <w:rFonts w:ascii="Arial" w:hAnsi="Arial" w:cs="Arial"/>
                <w:color w:val="000000" w:themeColor="text1"/>
                <w:sz w:val="20"/>
                <w:szCs w:val="20"/>
              </w:rPr>
              <w:t xml:space="preserve">Participants will complete mental health questionnaires in the </w:t>
            </w:r>
            <w:r w:rsidRPr="007A443A">
              <w:rPr>
                <w:rFonts w:ascii="Arial" w:hAnsi="Arial" w:cs="Arial"/>
                <w:color w:val="000000" w:themeColor="text1"/>
                <w:sz w:val="20"/>
                <w:szCs w:val="20"/>
                <w:rPrChange w:id="221" w:author="Keil, Johannes (Stud. FPN)" w:date="2025-03-27T14:37:00Z" w16du:dateUtc="2025-03-27T14:37:00Z">
                  <w:rPr>
                    <w:rFonts w:ascii="Arial" w:hAnsi="Arial" w:cs="Arial"/>
                    <w:color w:val="000000" w:themeColor="text1"/>
                    <w:sz w:val="20"/>
                    <w:szCs w:val="20"/>
                    <w:highlight w:val="yellow"/>
                  </w:rPr>
                </w:rPrChange>
              </w:rPr>
              <w:t>screening and</w:t>
            </w:r>
            <w:r w:rsidR="2E9A57FF" w:rsidRPr="007A443A">
              <w:rPr>
                <w:rFonts w:ascii="Arial" w:hAnsi="Arial" w:cs="Arial"/>
                <w:color w:val="000000" w:themeColor="text1"/>
                <w:sz w:val="20"/>
                <w:szCs w:val="20"/>
                <w:rPrChange w:id="222" w:author="Keil, Johannes (Stud. FPN)" w:date="2025-03-27T14:37:00Z" w16du:dateUtc="2025-03-27T14:37:00Z">
                  <w:rPr>
                    <w:rFonts w:ascii="Arial" w:hAnsi="Arial" w:cs="Arial"/>
                    <w:color w:val="000000" w:themeColor="text1"/>
                    <w:sz w:val="20"/>
                    <w:szCs w:val="20"/>
                    <w:highlight w:val="yellow"/>
                  </w:rPr>
                </w:rPrChange>
              </w:rPr>
              <w:t>/or</w:t>
            </w:r>
            <w:r w:rsidRPr="007A443A">
              <w:rPr>
                <w:rFonts w:ascii="Arial" w:hAnsi="Arial" w:cs="Arial"/>
                <w:color w:val="000000" w:themeColor="text1"/>
                <w:sz w:val="20"/>
                <w:szCs w:val="20"/>
              </w:rPr>
              <w:t xml:space="preserve"> testing sessions. These questionnaires will only be completed individually. We will manage the risk raised by potential disclosure of high-risk depressive symptoms (such as suicidal thoughts) through a standard, validated, procedure devised by colleagues in UCL’s Clinical, Educational and Health Psychology department, with training delivered by the PI Professor Argyris Stringaris. This procedure is formally called STORM (Skills Training On Risk Management, Gask et al 2006</w:t>
            </w:r>
            <w:hyperlink r:id="rId39">
              <w:r w:rsidRPr="007A443A">
                <w:rPr>
                  <w:rStyle w:val="Hyperlink"/>
                  <w:rFonts w:ascii="Arial" w:hAnsi="Arial" w:cs="Arial"/>
                  <w:color w:val="000000" w:themeColor="text1"/>
                  <w:sz w:val="20"/>
                  <w:szCs w:val="20"/>
                </w:rPr>
                <w:t xml:space="preserve"> </w:t>
              </w:r>
              <w:r w:rsidRPr="007A443A">
                <w:rPr>
                  <w:rStyle w:val="Hyperlink"/>
                  <w:rFonts w:ascii="Arial" w:hAnsi="Arial" w:cs="Arial"/>
                  <w:sz w:val="20"/>
                  <w:szCs w:val="20"/>
                </w:rPr>
                <w:t>https://pubmed.ncbi.nlm.nih.gov/16796665/</w:t>
              </w:r>
            </w:hyperlink>
            <w:r w:rsidRPr="007A443A">
              <w:rPr>
                <w:rFonts w:ascii="Arial" w:hAnsi="Arial" w:cs="Arial"/>
                <w:color w:val="000000" w:themeColor="text1"/>
                <w:sz w:val="20"/>
                <w:szCs w:val="20"/>
              </w:rPr>
              <w:t>). This includes explicit procedures for the team to follow for suicide risk management.</w:t>
            </w:r>
          </w:p>
          <w:p w14:paraId="3FEB161B" w14:textId="77777777" w:rsidR="009422C7" w:rsidRPr="007A443A" w:rsidRDefault="009422C7" w:rsidP="009422C7">
            <w:pPr>
              <w:rPr>
                <w:rFonts w:cs="Arial"/>
                <w:szCs w:val="20"/>
              </w:rPr>
            </w:pPr>
          </w:p>
          <w:p w14:paraId="38BBCD65" w14:textId="4286C7C0" w:rsidR="009422C7" w:rsidRPr="007A443A" w:rsidRDefault="009422C7" w:rsidP="009422C7">
            <w:pPr>
              <w:pStyle w:val="NormalWeb"/>
              <w:spacing w:before="0" w:beforeAutospacing="0" w:after="0" w:afterAutospacing="0"/>
              <w:rPr>
                <w:rFonts w:ascii="Arial" w:hAnsi="Arial" w:cs="Arial"/>
                <w:color w:val="000000"/>
                <w:sz w:val="20"/>
                <w:szCs w:val="20"/>
              </w:rPr>
            </w:pPr>
            <w:r w:rsidRPr="007A443A">
              <w:rPr>
                <w:rFonts w:ascii="Arial" w:hAnsi="Arial" w:cs="Arial"/>
                <w:color w:val="000000"/>
                <w:sz w:val="20"/>
                <w:szCs w:val="20"/>
              </w:rPr>
              <w:t>If a high level of risk is disclosed which requires the input of a clinician to manage (for example, suicidal intent), we have experienced clinicians who can consult in the research team (a</w:t>
            </w:r>
            <w:r w:rsidR="00F2385E" w:rsidRPr="007A443A">
              <w:rPr>
                <w:rFonts w:ascii="Arial" w:hAnsi="Arial" w:cs="Arial"/>
                <w:color w:val="000000"/>
                <w:sz w:val="20"/>
                <w:szCs w:val="20"/>
              </w:rPr>
              <w:t xml:space="preserve"> </w:t>
            </w:r>
            <w:r w:rsidRPr="007A443A">
              <w:rPr>
                <w:rFonts w:ascii="Arial" w:hAnsi="Arial" w:cs="Arial"/>
                <w:color w:val="000000"/>
                <w:sz w:val="20"/>
                <w:szCs w:val="20"/>
              </w:rPr>
              <w:t>psychiatrist</w:t>
            </w:r>
            <w:r w:rsidR="00F2385E" w:rsidRPr="007A443A">
              <w:rPr>
                <w:rFonts w:ascii="Arial" w:hAnsi="Arial" w:cs="Arial"/>
                <w:color w:val="000000"/>
                <w:sz w:val="20"/>
                <w:szCs w:val="20"/>
              </w:rPr>
              <w:t xml:space="preserve">—Prof. </w:t>
            </w:r>
            <w:r w:rsidRPr="007A443A">
              <w:rPr>
                <w:rFonts w:ascii="Arial" w:hAnsi="Arial" w:cs="Arial"/>
                <w:color w:val="000000"/>
                <w:sz w:val="20"/>
                <w:szCs w:val="20"/>
              </w:rPr>
              <w:t>A</w:t>
            </w:r>
            <w:r w:rsidR="00F2385E" w:rsidRPr="007A443A">
              <w:rPr>
                <w:rFonts w:ascii="Arial" w:hAnsi="Arial" w:cs="Arial"/>
                <w:color w:val="000000"/>
                <w:sz w:val="20"/>
                <w:szCs w:val="20"/>
              </w:rPr>
              <w:t xml:space="preserve">rgyris </w:t>
            </w:r>
            <w:r w:rsidRPr="007A443A">
              <w:rPr>
                <w:rFonts w:ascii="Arial" w:hAnsi="Arial" w:cs="Arial"/>
                <w:color w:val="000000"/>
                <w:sz w:val="20"/>
                <w:szCs w:val="20"/>
              </w:rPr>
              <w:t>S</w:t>
            </w:r>
            <w:r w:rsidR="00F2385E" w:rsidRPr="007A443A">
              <w:rPr>
                <w:rFonts w:ascii="Arial" w:hAnsi="Arial" w:cs="Arial"/>
                <w:color w:val="000000"/>
                <w:sz w:val="20"/>
                <w:szCs w:val="20"/>
              </w:rPr>
              <w:t>tringaris,</w:t>
            </w:r>
            <w:r w:rsidRPr="007A443A">
              <w:rPr>
                <w:rFonts w:ascii="Arial" w:hAnsi="Arial" w:cs="Arial"/>
                <w:color w:val="000000"/>
                <w:sz w:val="20"/>
                <w:szCs w:val="20"/>
              </w:rPr>
              <w:t xml:space="preserve"> and a clinical psychologist</w:t>
            </w:r>
            <w:r w:rsidR="00F2385E" w:rsidRPr="007A443A">
              <w:rPr>
                <w:rFonts w:ascii="Arial" w:hAnsi="Arial" w:cs="Arial"/>
                <w:color w:val="000000"/>
                <w:sz w:val="20"/>
                <w:szCs w:val="20"/>
              </w:rPr>
              <w:t xml:space="preserve">—Dr </w:t>
            </w:r>
            <w:r w:rsidRPr="007A443A">
              <w:rPr>
                <w:rFonts w:ascii="Arial" w:hAnsi="Arial" w:cs="Arial"/>
                <w:color w:val="000000"/>
                <w:sz w:val="20"/>
                <w:szCs w:val="20"/>
              </w:rPr>
              <w:t>G</w:t>
            </w:r>
            <w:r w:rsidR="00F2385E" w:rsidRPr="007A443A">
              <w:rPr>
                <w:rFonts w:ascii="Arial" w:hAnsi="Arial" w:cs="Arial"/>
                <w:color w:val="000000"/>
                <w:sz w:val="20"/>
                <w:szCs w:val="20"/>
              </w:rPr>
              <w:t xml:space="preserve">eorgina </w:t>
            </w:r>
            <w:r w:rsidRPr="007A443A">
              <w:rPr>
                <w:rFonts w:ascii="Arial" w:hAnsi="Arial" w:cs="Arial"/>
                <w:color w:val="000000"/>
                <w:sz w:val="20"/>
                <w:szCs w:val="20"/>
              </w:rPr>
              <w:t>K</w:t>
            </w:r>
            <w:r w:rsidR="00F2385E" w:rsidRPr="007A443A">
              <w:rPr>
                <w:rFonts w:ascii="Arial" w:hAnsi="Arial" w:cs="Arial"/>
                <w:color w:val="000000"/>
                <w:sz w:val="20"/>
                <w:szCs w:val="20"/>
              </w:rPr>
              <w:t>rebs</w:t>
            </w:r>
            <w:r w:rsidRPr="007A443A">
              <w:rPr>
                <w:rFonts w:ascii="Arial" w:hAnsi="Arial" w:cs="Arial"/>
                <w:color w:val="000000"/>
                <w:sz w:val="20"/>
                <w:szCs w:val="20"/>
              </w:rPr>
              <w:t>). Common outcomes from the STORM procedure involve signposting for participants to mental health resources (e.g. charities, NHS), and if necessary, writing to the participant’s GP (with their knowledge and approval).</w:t>
            </w:r>
          </w:p>
          <w:p w14:paraId="17C36F64" w14:textId="51B851E5" w:rsidR="009422C7" w:rsidRPr="007A443A" w:rsidRDefault="009422C7" w:rsidP="090280F7">
            <w:pPr>
              <w:rPr>
                <w:rFonts w:cs="Arial"/>
                <w:color w:val="000000" w:themeColor="text1"/>
                <w:szCs w:val="20"/>
              </w:rPr>
            </w:pPr>
          </w:p>
          <w:p w14:paraId="041DE4AB" w14:textId="77777777" w:rsidR="009422C7" w:rsidRDefault="15094AF6" w:rsidP="3E83CF32">
            <w:pPr>
              <w:pStyle w:val="NormalWeb"/>
              <w:spacing w:before="0" w:beforeAutospacing="0" w:after="0" w:afterAutospacing="0"/>
              <w:rPr>
                <w:ins w:id="223" w:author="Keil, Johannes (Stud. FPN)" w:date="2025-03-27T15:38:00Z" w16du:dateUtc="2025-03-27T15:38:00Z"/>
                <w:rFonts w:ascii="Arial" w:hAnsi="Arial" w:cs="Arial"/>
                <w:color w:val="000000" w:themeColor="text1"/>
                <w:sz w:val="20"/>
                <w:szCs w:val="20"/>
              </w:rPr>
            </w:pPr>
            <w:r w:rsidRPr="007A443A">
              <w:rPr>
                <w:rFonts w:ascii="Arial" w:hAnsi="Arial" w:cs="Arial"/>
                <w:color w:val="000000" w:themeColor="text1"/>
                <w:sz w:val="20"/>
                <w:szCs w:val="20"/>
              </w:rPr>
              <w:t>We will strive to ensure that those taking part in research are not caused distress. However, it is possible that some topics raised may be distressing. We will remove question</w:t>
            </w:r>
            <w:r w:rsidR="10BC98DB" w:rsidRPr="007A443A">
              <w:rPr>
                <w:rFonts w:ascii="Arial" w:hAnsi="Arial" w:cs="Arial"/>
                <w:color w:val="000000" w:themeColor="text1"/>
                <w:sz w:val="20"/>
                <w:szCs w:val="20"/>
              </w:rPr>
              <w:t>s</w:t>
            </w:r>
            <w:r w:rsidRPr="007A443A">
              <w:rPr>
                <w:rFonts w:ascii="Arial" w:hAnsi="Arial" w:cs="Arial"/>
                <w:color w:val="000000" w:themeColor="text1"/>
                <w:sz w:val="20"/>
                <w:szCs w:val="20"/>
              </w:rPr>
              <w:t xml:space="preserve"> relating to death or suicide from the screening questionnaires as this may be completed online alone. The study team will be trained by the PI (who has extensive experience</w:t>
            </w:r>
            <w:r w:rsidR="5F6C65D8" w:rsidRPr="007A443A">
              <w:rPr>
                <w:rFonts w:ascii="Arial" w:hAnsi="Arial" w:cs="Arial"/>
                <w:color w:val="000000" w:themeColor="text1"/>
                <w:sz w:val="20"/>
                <w:szCs w:val="20"/>
              </w:rPr>
              <w:t xml:space="preserve"> in dealing with distressed individuals, including young people with sever</w:t>
            </w:r>
            <w:r w:rsidR="603969C0" w:rsidRPr="007A443A">
              <w:rPr>
                <w:rFonts w:ascii="Arial" w:hAnsi="Arial" w:cs="Arial"/>
                <w:color w:val="000000" w:themeColor="text1"/>
                <w:sz w:val="20"/>
                <w:szCs w:val="20"/>
              </w:rPr>
              <w:t>e</w:t>
            </w:r>
            <w:r w:rsidR="5F6C65D8" w:rsidRPr="007A443A">
              <w:rPr>
                <w:rFonts w:ascii="Arial" w:hAnsi="Arial" w:cs="Arial"/>
                <w:color w:val="000000" w:themeColor="text1"/>
                <w:sz w:val="20"/>
                <w:szCs w:val="20"/>
              </w:rPr>
              <w:t xml:space="preserve"> mental illness in crisis, in his role as Consultant Child and Adolescent Psychiatrist for over a decade</w:t>
            </w:r>
            <w:r w:rsidRPr="007A443A">
              <w:rPr>
                <w:rFonts w:ascii="Arial" w:hAnsi="Arial" w:cs="Arial"/>
                <w:color w:val="000000" w:themeColor="text1"/>
                <w:sz w:val="20"/>
                <w:szCs w:val="20"/>
              </w:rPr>
              <w:t>) in managing the sessions with sensitivity and always ensuring that the participant is happy to continue answering questions, especially if they are showing signs of discomfort or distress. In the (unlikely) event that a participant becomes disturbed to the degree that the researcher is concerned about their wellbeing during the research, the researcher will end the session and seek guidance from a clinically qualified colleague, and a therapeutic debriefing will be given.</w:t>
            </w:r>
          </w:p>
          <w:p w14:paraId="0F288189" w14:textId="77777777" w:rsidR="0099036E" w:rsidRPr="00F116DC" w:rsidRDefault="0099036E" w:rsidP="3E83CF32">
            <w:pPr>
              <w:pStyle w:val="NormalWeb"/>
              <w:spacing w:before="0" w:beforeAutospacing="0" w:after="0" w:afterAutospacing="0"/>
              <w:rPr>
                <w:ins w:id="224" w:author="Keil, Johannes (Stud. FPN)" w:date="2025-03-27T15:38:00Z" w16du:dateUtc="2025-03-27T15:38:00Z"/>
                <w:rFonts w:ascii="Arial" w:hAnsi="Arial" w:cs="Arial"/>
                <w:i/>
                <w:iCs/>
                <w:color w:val="000000" w:themeColor="text1"/>
                <w:sz w:val="20"/>
                <w:szCs w:val="20"/>
                <w:rPrChange w:id="225" w:author="Keil, Johannes (Stud. FPN)" w:date="2025-03-31T15:57:00Z" w16du:dateUtc="2025-03-31T14:57:00Z">
                  <w:rPr>
                    <w:ins w:id="226" w:author="Keil, Johannes (Stud. FPN)" w:date="2025-03-27T15:38:00Z" w16du:dateUtc="2025-03-27T15:38:00Z"/>
                    <w:rFonts w:ascii="Arial" w:hAnsi="Arial" w:cs="Arial"/>
                    <w:color w:val="000000" w:themeColor="text1"/>
                    <w:sz w:val="20"/>
                    <w:szCs w:val="20"/>
                  </w:rPr>
                </w:rPrChange>
              </w:rPr>
            </w:pPr>
          </w:p>
          <w:p w14:paraId="4FB4B330" w14:textId="36E5A3E5" w:rsidR="00F116DC" w:rsidRPr="00F116DC" w:rsidRDefault="00F116DC" w:rsidP="00F116DC">
            <w:pPr>
              <w:spacing w:line="240" w:lineRule="auto"/>
              <w:jc w:val="both"/>
              <w:rPr>
                <w:ins w:id="227" w:author="Keil, Johannes (Stud. FPN)" w:date="2025-03-31T15:57:00Z" w16du:dateUtc="2025-03-31T14:57:00Z"/>
                <w:rFonts w:eastAsia="Arial" w:cs="Arial"/>
                <w:b/>
                <w:bCs/>
                <w:rPrChange w:id="228" w:author="Keil, Johannes (Stud. FPN)" w:date="2025-03-31T15:57:00Z" w16du:dateUtc="2025-03-31T14:57:00Z">
                  <w:rPr>
                    <w:ins w:id="229" w:author="Keil, Johannes (Stud. FPN)" w:date="2025-03-31T15:57:00Z" w16du:dateUtc="2025-03-31T14:57:00Z"/>
                    <w:rFonts w:eastAsia="Arial" w:cs="Arial"/>
                  </w:rPr>
                </w:rPrChange>
              </w:rPr>
            </w:pPr>
            <w:ins w:id="230" w:author="Keil, Johannes (Stud. FPN)" w:date="2025-03-31T15:57:00Z" w16du:dateUtc="2025-03-31T14:57:00Z">
              <w:r w:rsidRPr="00F116DC">
                <w:rPr>
                  <w:rFonts w:eastAsia="Arial" w:cs="Arial"/>
                  <w:i/>
                  <w:iCs/>
                  <w:rPrChange w:id="231" w:author="Keil, Johannes (Stud. FPN)" w:date="2025-03-31T15:57:00Z" w16du:dateUtc="2025-03-31T14:57:00Z">
                    <w:rPr>
                      <w:rFonts w:eastAsia="Arial" w:cs="Arial"/>
                      <w:b/>
                      <w:bCs/>
                    </w:rPr>
                  </w:rPrChange>
                </w:rPr>
                <w:t>Misconstruing presented information as medical advice.</w:t>
              </w:r>
              <w:r>
                <w:rPr>
                  <w:rFonts w:eastAsia="Arial" w:cs="Arial"/>
                  <w:b/>
                  <w:bCs/>
                </w:rPr>
                <w:t xml:space="preserve"> </w:t>
              </w:r>
              <w:r>
                <w:rPr>
                  <w:rFonts w:eastAsia="Arial" w:cs="Arial"/>
                </w:rPr>
                <w:t>We will ensure that any statements we make about therapy or about the participants’ preference questionnaire results are not misconstrued as clinical advice. To this end, w</w:t>
              </w:r>
              <w:r w:rsidRPr="00566A80">
                <w:rPr>
                  <w:rFonts w:eastAsia="Arial" w:cs="Arial"/>
                </w:rPr>
                <w:t xml:space="preserve">e have amended the PIS to specifically mention that they may see some </w:t>
              </w:r>
              <w:r>
                <w:rPr>
                  <w:rFonts w:eastAsia="Arial" w:cs="Arial"/>
                </w:rPr>
                <w:t xml:space="preserve">hypothetical scenarios involving therapy and </w:t>
              </w:r>
              <w:r w:rsidRPr="00566A80">
                <w:rPr>
                  <w:rFonts w:eastAsia="Arial" w:cs="Arial"/>
                </w:rPr>
                <w:t xml:space="preserve">results of </w:t>
              </w:r>
              <w:r>
                <w:rPr>
                  <w:rFonts w:eastAsia="Arial" w:cs="Arial"/>
                </w:rPr>
                <w:t>their preference questionnaire</w:t>
              </w:r>
              <w:r w:rsidRPr="00566A80">
                <w:rPr>
                  <w:rFonts w:eastAsia="Arial" w:cs="Arial"/>
                </w:rPr>
                <w:t>, but that t</w:t>
              </w:r>
              <w:r>
                <w:rPr>
                  <w:rFonts w:eastAsia="Arial" w:cs="Arial"/>
                </w:rPr>
                <w:t xml:space="preserve">his information is part of a research </w:t>
              </w:r>
              <w:r>
                <w:rPr>
                  <w:rFonts w:eastAsia="Arial" w:cs="Arial"/>
                </w:rPr>
                <w:lastRenderedPageBreak/>
                <w:t xml:space="preserve">study, may not be accurate and does </w:t>
              </w:r>
              <w:r w:rsidRPr="00566A80">
                <w:rPr>
                  <w:rFonts w:eastAsia="Arial" w:cs="Arial"/>
                </w:rPr>
                <w:t xml:space="preserve">not constitute any form of medical advice. This information will be reiterated at the end of the experiment. </w:t>
              </w:r>
            </w:ins>
          </w:p>
          <w:p w14:paraId="3F94FEAF" w14:textId="1D28B8EE" w:rsidR="0099036E" w:rsidRPr="007A443A" w:rsidRDefault="0099036E" w:rsidP="3E83CF32">
            <w:pPr>
              <w:pStyle w:val="NormalWeb"/>
              <w:spacing w:before="0" w:beforeAutospacing="0" w:after="0" w:afterAutospacing="0"/>
              <w:rPr>
                <w:rFonts w:ascii="Arial" w:hAnsi="Arial" w:cs="Arial"/>
                <w:sz w:val="20"/>
                <w:szCs w:val="20"/>
              </w:rPr>
            </w:pPr>
          </w:p>
        </w:tc>
      </w:tr>
    </w:tbl>
    <w:p w14:paraId="317716A1" w14:textId="77777777" w:rsidR="00CF6978" w:rsidRPr="007A443A" w:rsidRDefault="00CF6978" w:rsidP="00CF6978">
      <w:pPr>
        <w:spacing w:line="240" w:lineRule="auto"/>
        <w:rPr>
          <w:sz w:val="8"/>
          <w:szCs w:val="8"/>
        </w:rPr>
      </w:pPr>
    </w:p>
    <w:tbl>
      <w:tblPr>
        <w:tblW w:w="10155" w:type="dxa"/>
        <w:tblInd w:w="51"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0155"/>
      </w:tblGrid>
      <w:tr w:rsidR="00FD7790" w:rsidRPr="007A443A" w14:paraId="214E3596" w14:textId="77777777" w:rsidTr="00CF6978">
        <w:tc>
          <w:tcPr>
            <w:tcW w:w="10155" w:type="dxa"/>
            <w:tcBorders>
              <w:top w:val="single" w:sz="8" w:space="0" w:color="auto"/>
              <w:left w:val="single" w:sz="8" w:space="0" w:color="auto"/>
              <w:bottom w:val="single" w:sz="8" w:space="0" w:color="auto"/>
              <w:right w:val="single" w:sz="8" w:space="0" w:color="auto"/>
            </w:tcBorders>
            <w:shd w:val="clear" w:color="auto" w:fill="666666"/>
            <w:vAlign w:val="center"/>
          </w:tcPr>
          <w:p w14:paraId="40ABFE79" w14:textId="77777777" w:rsidR="00FD7790" w:rsidRPr="007A443A" w:rsidRDefault="00FD7790">
            <w:pPr>
              <w:tabs>
                <w:tab w:val="center" w:pos="4800"/>
              </w:tabs>
              <w:spacing w:before="100" w:after="100" w:line="240" w:lineRule="auto"/>
              <w:rPr>
                <w:b/>
                <w:color w:val="FFFFFF"/>
              </w:rPr>
            </w:pPr>
            <w:r w:rsidRPr="007A443A">
              <w:rPr>
                <w:b/>
                <w:color w:val="FFFFFF"/>
              </w:rPr>
              <w:t>SECTION C</w:t>
            </w:r>
            <w:r w:rsidRPr="007A443A">
              <w:rPr>
                <w:b/>
                <w:color w:val="FFFFFF"/>
              </w:rPr>
              <w:tab/>
              <w:t>DETAILS OF PARTICIPANTS</w:t>
            </w:r>
          </w:p>
        </w:tc>
      </w:tr>
    </w:tbl>
    <w:p w14:paraId="506A75DC" w14:textId="77777777" w:rsidR="00FD7790" w:rsidRPr="007A443A" w:rsidRDefault="00FD7790"/>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1E0" w:firstRow="1" w:lastRow="1" w:firstColumn="1" w:lastColumn="1" w:noHBand="0" w:noVBand="0"/>
      </w:tblPr>
      <w:tblGrid>
        <w:gridCol w:w="595"/>
        <w:gridCol w:w="9569"/>
      </w:tblGrid>
      <w:tr w:rsidR="00FD7790" w:rsidRPr="007A443A" w14:paraId="6C2CD1DD" w14:textId="77777777" w:rsidTr="297E3A95">
        <w:trPr>
          <w:trHeight w:val="5537"/>
        </w:trPr>
        <w:tc>
          <w:tcPr>
            <w:tcW w:w="595"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2"/>
            </w:tblGrid>
            <w:tr w:rsidR="00FD7790" w:rsidRPr="007A443A" w14:paraId="51A8D388"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1F3865DF" w14:textId="77777777" w:rsidR="00FD7790" w:rsidRPr="007A443A" w:rsidRDefault="00FD7790">
                  <w:pPr>
                    <w:spacing w:before="100" w:after="100" w:line="240" w:lineRule="auto"/>
                    <w:jc w:val="center"/>
                    <w:rPr>
                      <w:b/>
                      <w:color w:val="FFFFFF"/>
                    </w:rPr>
                  </w:pPr>
                  <w:r w:rsidRPr="007A443A">
                    <w:rPr>
                      <w:b/>
                      <w:color w:val="FFFFFF"/>
                    </w:rPr>
                    <w:t>C1</w:t>
                  </w:r>
                </w:p>
              </w:tc>
            </w:tr>
          </w:tbl>
          <w:p w14:paraId="54C7F919" w14:textId="77777777" w:rsidR="00FD7790" w:rsidRPr="007A443A" w:rsidRDefault="00FD7790">
            <w:pPr>
              <w:rPr>
                <w:b/>
              </w:rPr>
            </w:pPr>
          </w:p>
        </w:tc>
        <w:tc>
          <w:tcPr>
            <w:tcW w:w="9569"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16AC151E" w14:textId="77777777" w:rsidR="00FD7790" w:rsidRPr="007A443A" w:rsidRDefault="00FD7790">
            <w:pPr>
              <w:spacing w:line="360" w:lineRule="auto"/>
              <w:rPr>
                <w:rFonts w:cs="Arial"/>
                <w:b/>
                <w:bCs/>
              </w:rPr>
            </w:pPr>
            <w:r w:rsidRPr="007A443A">
              <w:rPr>
                <w:rFonts w:cs="Arial"/>
                <w:b/>
                <w:bCs/>
              </w:rPr>
              <w:t>Participants to be studied</w:t>
            </w:r>
          </w:p>
          <w:tbl>
            <w:tblPr>
              <w:tblW w:w="0" w:type="auto"/>
              <w:tblBorders>
                <w:top w:val="single" w:sz="2" w:space="0" w:color="auto"/>
                <w:left w:val="single" w:sz="2" w:space="0" w:color="auto"/>
                <w:bottom w:val="single" w:sz="2" w:space="0" w:color="auto"/>
                <w:insideH w:val="single" w:sz="2" w:space="0" w:color="auto"/>
                <w:insideV w:val="single" w:sz="2" w:space="0" w:color="auto"/>
              </w:tblBorders>
              <w:tblLayout w:type="fixed"/>
              <w:tblLook w:val="04A0" w:firstRow="1" w:lastRow="0" w:firstColumn="1" w:lastColumn="0" w:noHBand="0" w:noVBand="1"/>
            </w:tblPr>
            <w:tblGrid>
              <w:gridCol w:w="2510"/>
              <w:gridCol w:w="2366"/>
            </w:tblGrid>
            <w:tr w:rsidR="00FD7790" w:rsidRPr="007A443A" w14:paraId="788BF4AC" w14:textId="77777777" w:rsidTr="297E3A95">
              <w:trPr>
                <w:trHeight w:val="380"/>
              </w:trPr>
              <w:tc>
                <w:tcPr>
                  <w:tcW w:w="2510" w:type="dxa"/>
                  <w:tcBorders>
                    <w:top w:val="single" w:sz="2" w:space="0" w:color="auto"/>
                    <w:left w:val="single" w:sz="2" w:space="0" w:color="auto"/>
                    <w:bottom w:val="single" w:sz="2" w:space="0" w:color="auto"/>
                    <w:right w:val="single" w:sz="2" w:space="0" w:color="auto"/>
                  </w:tcBorders>
                  <w:vAlign w:val="center"/>
                </w:tcPr>
                <w:p w14:paraId="62B2DBFD" w14:textId="77777777" w:rsidR="00FD7790" w:rsidRPr="007A443A" w:rsidRDefault="00FD7790">
                  <w:pPr>
                    <w:spacing w:line="240" w:lineRule="auto"/>
                    <w:jc w:val="center"/>
                    <w:rPr>
                      <w:b/>
                      <w:sz w:val="16"/>
                      <w:szCs w:val="16"/>
                    </w:rPr>
                  </w:pPr>
                  <w:r w:rsidRPr="007A443A">
                    <w:rPr>
                      <w:b/>
                      <w:sz w:val="16"/>
                      <w:szCs w:val="16"/>
                    </w:rPr>
                    <w:t>C1a. Number of volunteers:</w:t>
                  </w:r>
                </w:p>
              </w:tc>
              <w:tc>
                <w:tcPr>
                  <w:tcW w:w="2366" w:type="dxa"/>
                  <w:tcBorders>
                    <w:top w:val="single" w:sz="2" w:space="0" w:color="auto"/>
                    <w:left w:val="single" w:sz="2" w:space="0" w:color="auto"/>
                    <w:bottom w:val="single" w:sz="2" w:space="0" w:color="auto"/>
                    <w:right w:val="single" w:sz="2" w:space="0" w:color="auto"/>
                  </w:tcBorders>
                  <w:vAlign w:val="center"/>
                </w:tcPr>
                <w:p w14:paraId="02AE6CAE" w14:textId="224AE7AB" w:rsidR="00FD7790" w:rsidRPr="007A443A" w:rsidRDefault="7592418A" w:rsidP="48660ED8">
                  <w:pPr>
                    <w:spacing w:line="240" w:lineRule="auto"/>
                    <w:rPr>
                      <w:rFonts w:cs="Arial"/>
                    </w:rPr>
                  </w:pPr>
                  <w:r w:rsidRPr="007A443A">
                    <w:rPr>
                      <w:rFonts w:cs="Arial"/>
                    </w:rPr>
                    <w:t>5000</w:t>
                  </w:r>
                </w:p>
              </w:tc>
            </w:tr>
            <w:tr w:rsidR="00FD7790" w:rsidRPr="007A443A" w14:paraId="24C6AB6B" w14:textId="77777777" w:rsidTr="297E3A95">
              <w:trPr>
                <w:trHeight w:val="380"/>
              </w:trPr>
              <w:tc>
                <w:tcPr>
                  <w:tcW w:w="2510" w:type="dxa"/>
                  <w:tcBorders>
                    <w:top w:val="single" w:sz="2" w:space="0" w:color="auto"/>
                    <w:left w:val="single" w:sz="2" w:space="0" w:color="auto"/>
                    <w:bottom w:val="single" w:sz="2" w:space="0" w:color="auto"/>
                    <w:right w:val="single" w:sz="2" w:space="0" w:color="auto"/>
                  </w:tcBorders>
                  <w:vAlign w:val="center"/>
                </w:tcPr>
                <w:p w14:paraId="2C3663CC" w14:textId="77777777" w:rsidR="00FD7790" w:rsidRPr="007A443A" w:rsidRDefault="00FD7790">
                  <w:pPr>
                    <w:spacing w:line="240" w:lineRule="auto"/>
                    <w:jc w:val="right"/>
                    <w:rPr>
                      <w:sz w:val="16"/>
                      <w:szCs w:val="16"/>
                    </w:rPr>
                  </w:pPr>
                  <w:r w:rsidRPr="007A443A">
                    <w:rPr>
                      <w:sz w:val="16"/>
                      <w:szCs w:val="16"/>
                    </w:rPr>
                    <w:t>Upper age limit:</w:t>
                  </w:r>
                </w:p>
              </w:tc>
              <w:tc>
                <w:tcPr>
                  <w:tcW w:w="2366" w:type="dxa"/>
                  <w:tcBorders>
                    <w:top w:val="single" w:sz="2" w:space="0" w:color="auto"/>
                    <w:left w:val="single" w:sz="2" w:space="0" w:color="auto"/>
                    <w:bottom w:val="single" w:sz="2" w:space="0" w:color="auto"/>
                    <w:right w:val="single" w:sz="2" w:space="0" w:color="auto"/>
                  </w:tcBorders>
                  <w:vAlign w:val="center"/>
                </w:tcPr>
                <w:p w14:paraId="3D9F5683" w14:textId="5DDC986E" w:rsidR="00FD7790" w:rsidRPr="007A443A" w:rsidRDefault="00806C8E">
                  <w:pPr>
                    <w:spacing w:line="240" w:lineRule="auto"/>
                    <w:rPr>
                      <w:szCs w:val="20"/>
                    </w:rPr>
                  </w:pPr>
                  <w:r w:rsidRPr="007A443A">
                    <w:rPr>
                      <w:rFonts w:cs="Arial"/>
                      <w:szCs w:val="20"/>
                    </w:rPr>
                    <w:t>6</w:t>
                  </w:r>
                  <w:r w:rsidR="008E6F10" w:rsidRPr="007A443A">
                    <w:rPr>
                      <w:rFonts w:cs="Arial"/>
                      <w:szCs w:val="20"/>
                    </w:rPr>
                    <w:t>5</w:t>
                  </w:r>
                  <w:r w:rsidR="008E6F10" w:rsidRPr="007A443A">
                    <w:t xml:space="preserve"> </w:t>
                  </w:r>
                </w:p>
              </w:tc>
            </w:tr>
            <w:tr w:rsidR="00FD7790" w:rsidRPr="007A443A" w14:paraId="63D834FB" w14:textId="77777777" w:rsidTr="297E3A95">
              <w:trPr>
                <w:trHeight w:val="380"/>
              </w:trPr>
              <w:tc>
                <w:tcPr>
                  <w:tcW w:w="2510" w:type="dxa"/>
                  <w:tcBorders>
                    <w:top w:val="single" w:sz="2" w:space="0" w:color="auto"/>
                    <w:left w:val="single" w:sz="2" w:space="0" w:color="auto"/>
                    <w:bottom w:val="single" w:sz="2" w:space="0" w:color="auto"/>
                    <w:right w:val="single" w:sz="2" w:space="0" w:color="auto"/>
                  </w:tcBorders>
                  <w:vAlign w:val="center"/>
                </w:tcPr>
                <w:p w14:paraId="74AAFAD0" w14:textId="77777777" w:rsidR="00FD7790" w:rsidRPr="007A443A" w:rsidRDefault="00FD7790">
                  <w:pPr>
                    <w:spacing w:line="240" w:lineRule="auto"/>
                    <w:jc w:val="right"/>
                    <w:rPr>
                      <w:sz w:val="16"/>
                      <w:szCs w:val="16"/>
                    </w:rPr>
                  </w:pPr>
                  <w:r w:rsidRPr="007A443A">
                    <w:rPr>
                      <w:sz w:val="16"/>
                      <w:szCs w:val="16"/>
                    </w:rPr>
                    <w:t>Lower age limit:</w:t>
                  </w:r>
                </w:p>
              </w:tc>
              <w:tc>
                <w:tcPr>
                  <w:tcW w:w="2366" w:type="dxa"/>
                  <w:tcBorders>
                    <w:top w:val="single" w:sz="2" w:space="0" w:color="auto"/>
                    <w:left w:val="single" w:sz="2" w:space="0" w:color="auto"/>
                    <w:bottom w:val="single" w:sz="2" w:space="0" w:color="auto"/>
                    <w:right w:val="single" w:sz="2" w:space="0" w:color="auto"/>
                  </w:tcBorders>
                  <w:vAlign w:val="center"/>
                </w:tcPr>
                <w:p w14:paraId="5E6500AF" w14:textId="535CF4D0" w:rsidR="00FD7790" w:rsidRPr="007A443A" w:rsidRDefault="008E6F10">
                  <w:pPr>
                    <w:spacing w:line="240" w:lineRule="auto"/>
                    <w:rPr>
                      <w:szCs w:val="20"/>
                    </w:rPr>
                  </w:pPr>
                  <w:r w:rsidRPr="007A443A">
                    <w:rPr>
                      <w:rFonts w:cs="Arial"/>
                      <w:szCs w:val="20"/>
                    </w:rPr>
                    <w:t>14</w:t>
                  </w:r>
                  <w:r w:rsidRPr="007A443A">
                    <w:t xml:space="preserve"> </w:t>
                  </w:r>
                </w:p>
              </w:tc>
            </w:tr>
          </w:tbl>
          <w:p w14:paraId="7875613D" w14:textId="77777777" w:rsidR="00FD7790" w:rsidRPr="007A443A" w:rsidRDefault="00FD7790"/>
          <w:p w14:paraId="4A205C1E" w14:textId="77777777" w:rsidR="00FD7790" w:rsidRPr="007A443A" w:rsidRDefault="00FD7790" w:rsidP="006E38C9">
            <w:pPr>
              <w:spacing w:line="240" w:lineRule="auto"/>
              <w:rPr>
                <w:b/>
                <w:sz w:val="16"/>
                <w:szCs w:val="16"/>
              </w:rPr>
            </w:pPr>
            <w:r w:rsidRPr="007A443A">
              <w:rPr>
                <w:b/>
                <w:sz w:val="16"/>
                <w:szCs w:val="16"/>
              </w:rPr>
              <w:t>C1b. Please justify the age range and sample size:</w:t>
            </w:r>
          </w:p>
          <w:p w14:paraId="567AC795" w14:textId="77777777" w:rsidR="00CA36A0" w:rsidRPr="007A443A" w:rsidRDefault="00CA36A0" w:rsidP="006E38C9">
            <w:pPr>
              <w:spacing w:line="240" w:lineRule="auto"/>
              <w:rPr>
                <w:b/>
                <w:sz w:val="16"/>
                <w:szCs w:val="16"/>
              </w:rPr>
            </w:pPr>
          </w:p>
          <w:p w14:paraId="19755970" w14:textId="751405B8" w:rsidR="00B67E83" w:rsidRPr="007A443A" w:rsidRDefault="37CD7B07" w:rsidP="00A55681">
            <w:pPr>
              <w:spacing w:line="240" w:lineRule="auto"/>
              <w:ind w:left="6" w:firstLine="6"/>
              <w:jc w:val="both"/>
            </w:pPr>
            <w:r w:rsidRPr="007A443A">
              <w:rPr>
                <w:rFonts w:eastAsia="Arial" w:cs="Arial"/>
                <w:color w:val="000000" w:themeColor="text1"/>
                <w:szCs w:val="20"/>
              </w:rPr>
              <w:t>The main analyses will be two separate crossed random linear mixed effect models. For this scenario our simulations show that for the equivalent of a modest effect size of d = 0.3, a correlation of r = 0.5 within subject anxiety or mood measurements and α = 0.05, we need n ~ 450 for each analysis in order to achieve power = 0.9 (n = 900 for both tasks combined)</w:t>
            </w:r>
            <w:r w:rsidRPr="007A443A">
              <w:rPr>
                <w:rFonts w:eastAsia="Arial" w:cs="Arial"/>
                <w:color w:val="000000" w:themeColor="text1"/>
                <w:sz w:val="23"/>
                <w:szCs w:val="23"/>
              </w:rPr>
              <w:t>.</w:t>
            </w:r>
            <w:r w:rsidRPr="007A443A">
              <w:rPr>
                <w:rFonts w:eastAsia="Arial" w:cs="Arial"/>
                <w:color w:val="000000" w:themeColor="text1"/>
                <w:szCs w:val="20"/>
              </w:rPr>
              <w:t xml:space="preserve"> To have sufficient power to be able to conduct qualitative explorations around rumination and related phenomena, we will increase the total sample size to n = 1000. Further, our task design process requires a significant amount of piloting, to establish the validity of various elements of our experimental tasks. Hence, we will seek an overall sample size of n = 5000. We will need to screen a larger number of individuals to reach a final sample of 5000 suitable participants. From experience, we typically need to screen 3 times the number of our intended sample size. </w:t>
            </w:r>
            <w:r w:rsidRPr="007A443A">
              <w:rPr>
                <w:rFonts w:eastAsia="Arial" w:cs="Arial"/>
                <w:szCs w:val="20"/>
              </w:rPr>
              <w:t xml:space="preserve"> </w:t>
            </w:r>
          </w:p>
          <w:p w14:paraId="37EF461D" w14:textId="2A958577" w:rsidR="00B67E83" w:rsidRPr="007A443A" w:rsidRDefault="4DEEC993" w:rsidP="00A55681">
            <w:pPr>
              <w:spacing w:line="240" w:lineRule="auto"/>
              <w:ind w:left="6" w:firstLine="6"/>
              <w:jc w:val="both"/>
            </w:pPr>
            <w:r w:rsidRPr="007A443A">
              <w:t xml:space="preserve"> </w:t>
            </w:r>
          </w:p>
          <w:p w14:paraId="702C5FDF" w14:textId="117C6EFC" w:rsidR="00922BB7" w:rsidRPr="007A443A" w:rsidRDefault="30129037" w:rsidP="48660ED8">
            <w:pPr>
              <w:pStyle w:val="NormalWeb"/>
              <w:rPr>
                <w:rFonts w:ascii="Arial" w:eastAsia="Arial" w:hAnsi="Arial" w:cs="Arial"/>
                <w:sz w:val="20"/>
                <w:szCs w:val="20"/>
                <w:lang w:val="en-GB"/>
              </w:rPr>
            </w:pPr>
            <w:r w:rsidRPr="007A443A">
              <w:rPr>
                <w:rFonts w:ascii="Arial" w:eastAsia="Arial" w:hAnsi="Arial" w:cs="Arial"/>
                <w:color w:val="000000" w:themeColor="text1"/>
                <w:sz w:val="20"/>
                <w:szCs w:val="20"/>
              </w:rPr>
              <w:t xml:space="preserve">We focus on people aged 14-65 years old because they carry a large burden regarding mood dysregulation and anxiety symptoms. There are many young people who experience symptoms of both social anxiety and depression. This can lead to worse prognosis and outcomes in their relationships with others, their education, and family life. </w:t>
            </w:r>
            <w:r w:rsidRPr="007A443A">
              <w:rPr>
                <w:rFonts w:ascii="Arial" w:eastAsia="Arial" w:hAnsi="Arial" w:cs="Arial"/>
                <w:sz w:val="20"/>
                <w:szCs w:val="20"/>
                <w:lang w:val="en-GB"/>
              </w:rPr>
              <w:t xml:space="preserve"> </w:t>
            </w:r>
          </w:p>
          <w:p w14:paraId="3ACD2C64" w14:textId="1C85E25A" w:rsidR="00922BB7" w:rsidRPr="007A443A" w:rsidRDefault="00922BB7" w:rsidP="090280F7">
            <w:pPr>
              <w:spacing w:line="240" w:lineRule="auto"/>
              <w:ind w:left="6" w:firstLine="6"/>
              <w:rPr>
                <w:rFonts w:cs="Arial"/>
              </w:rPr>
            </w:pPr>
          </w:p>
        </w:tc>
      </w:tr>
    </w:tbl>
    <w:p w14:paraId="0E7C0DD0" w14:textId="77777777" w:rsidR="00FD7790" w:rsidRPr="007A443A"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DC036B" w:rsidRPr="007A443A" w14:paraId="22382296" w14:textId="77777777" w:rsidTr="003C0389">
        <w:trPr>
          <w:trHeight w:val="948"/>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DC036B" w:rsidRPr="007A443A" w14:paraId="27846D5F"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hideMark/>
                </w:tcPr>
                <w:p w14:paraId="482AA839" w14:textId="77777777" w:rsidR="00DC036B" w:rsidRPr="007A443A" w:rsidRDefault="00DC036B">
                  <w:pPr>
                    <w:spacing w:before="100" w:after="100" w:line="240" w:lineRule="auto"/>
                    <w:jc w:val="center"/>
                    <w:rPr>
                      <w:b/>
                      <w:color w:val="FFFFFF"/>
                    </w:rPr>
                  </w:pPr>
                  <w:r w:rsidRPr="007A443A">
                    <w:rPr>
                      <w:b/>
                      <w:color w:val="FFFFFF"/>
                    </w:rPr>
                    <w:t>C2</w:t>
                  </w:r>
                </w:p>
              </w:tc>
            </w:tr>
          </w:tbl>
          <w:p w14:paraId="1E64A71C" w14:textId="77777777" w:rsidR="00DC036B" w:rsidRPr="007A443A" w:rsidRDefault="00DC036B">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hideMark/>
          </w:tcPr>
          <w:p w14:paraId="166BAF99" w14:textId="77777777" w:rsidR="00CC0304" w:rsidRPr="007A443A" w:rsidRDefault="00CC0304">
            <w:pPr>
              <w:spacing w:line="240" w:lineRule="auto"/>
              <w:ind w:left="18" w:firstLine="7"/>
              <w:rPr>
                <w:rFonts w:cs="Arial"/>
                <w:b/>
                <w:sz w:val="16"/>
                <w:szCs w:val="16"/>
              </w:rPr>
            </w:pPr>
            <w:r w:rsidRPr="007A443A">
              <w:rPr>
                <w:rFonts w:cs="Arial"/>
                <w:b/>
                <w:sz w:val="16"/>
                <w:szCs w:val="16"/>
              </w:rPr>
              <w:t xml:space="preserve">Accessing/Using Pre-Collected Data: </w:t>
            </w:r>
          </w:p>
          <w:p w14:paraId="3C3C2C91" w14:textId="77777777" w:rsidR="00DC036B" w:rsidRPr="007A443A" w:rsidRDefault="00DC036B">
            <w:pPr>
              <w:spacing w:line="240" w:lineRule="auto"/>
              <w:ind w:left="18" w:firstLine="7"/>
              <w:rPr>
                <w:rFonts w:cs="Arial"/>
                <w:b/>
                <w:sz w:val="16"/>
                <w:szCs w:val="16"/>
              </w:rPr>
            </w:pPr>
            <w:r w:rsidRPr="007A443A">
              <w:rPr>
                <w:rFonts w:cs="Arial"/>
                <w:b/>
                <w:sz w:val="16"/>
                <w:szCs w:val="16"/>
              </w:rPr>
              <w:t xml:space="preserve">If you are using data or information held by a third party, please explain how you will obtain this. You should confirm that the information has been obtained in accordance with the </w:t>
            </w:r>
            <w:r w:rsidR="002D6C99" w:rsidRPr="007A443A">
              <w:rPr>
                <w:rFonts w:cs="Arial"/>
                <w:b/>
                <w:sz w:val="16"/>
                <w:szCs w:val="16"/>
              </w:rPr>
              <w:t>General</w:t>
            </w:r>
            <w:r w:rsidRPr="007A443A">
              <w:rPr>
                <w:rFonts w:cs="Arial"/>
                <w:b/>
                <w:sz w:val="16"/>
                <w:szCs w:val="16"/>
              </w:rPr>
              <w:t xml:space="preserve"> Data Protection </w:t>
            </w:r>
            <w:r w:rsidR="002D6C99" w:rsidRPr="007A443A">
              <w:rPr>
                <w:rFonts w:cs="Arial"/>
                <w:b/>
                <w:sz w:val="16"/>
                <w:szCs w:val="16"/>
              </w:rPr>
              <w:t>Regulation 2018</w:t>
            </w:r>
            <w:r w:rsidRPr="007A443A">
              <w:rPr>
                <w:rFonts w:cs="Arial"/>
                <w:b/>
                <w:sz w:val="16"/>
                <w:szCs w:val="16"/>
              </w:rPr>
              <w:t>.</w:t>
            </w:r>
          </w:p>
          <w:p w14:paraId="6B86820D" w14:textId="77777777" w:rsidR="00DC036B" w:rsidRPr="007A443A" w:rsidRDefault="00FF5B43">
            <w:pPr>
              <w:spacing w:before="100" w:beforeAutospacing="1" w:after="100" w:afterAutospacing="1" w:line="240" w:lineRule="auto"/>
              <w:rPr>
                <w:rFonts w:cs="Arial"/>
                <w:bCs/>
                <w:sz w:val="16"/>
                <w:szCs w:val="16"/>
              </w:rPr>
            </w:pPr>
            <w:r w:rsidRPr="007A443A">
              <w:rPr>
                <w:rFonts w:cs="Arial"/>
                <w:szCs w:val="20"/>
              </w:rPr>
              <w:t>N/A</w:t>
            </w:r>
          </w:p>
        </w:tc>
      </w:tr>
    </w:tbl>
    <w:p w14:paraId="5E93A3B1" w14:textId="77777777" w:rsidR="00FD7790" w:rsidRPr="007A443A" w:rsidRDefault="00FD7790"/>
    <w:p w14:paraId="60FB96EA" w14:textId="77777777" w:rsidR="00DC036B" w:rsidRPr="007A443A" w:rsidRDefault="00DC036B"/>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3F77B3F8" w14:textId="77777777" w:rsidTr="16F6BE24">
        <w:trPr>
          <w:trHeight w:val="2241"/>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66FC8E77"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2ED97224" w14:textId="77777777" w:rsidR="00FD7790" w:rsidRPr="007A443A" w:rsidRDefault="00FD7790">
                  <w:pPr>
                    <w:spacing w:before="100" w:after="100" w:line="240" w:lineRule="auto"/>
                    <w:jc w:val="center"/>
                    <w:rPr>
                      <w:b/>
                      <w:color w:val="FFFFFF"/>
                    </w:rPr>
                  </w:pPr>
                  <w:r w:rsidRPr="007A443A">
                    <w:rPr>
                      <w:b/>
                      <w:color w:val="FFFFFF"/>
                    </w:rPr>
                    <w:t>C3</w:t>
                  </w:r>
                </w:p>
              </w:tc>
            </w:tr>
          </w:tbl>
          <w:p w14:paraId="01F25EB3"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4A27A8FB" w14:textId="77777777" w:rsidR="00FD7790" w:rsidRPr="007A443A" w:rsidRDefault="00FD7790">
            <w:pPr>
              <w:ind w:left="601" w:hanging="601"/>
              <w:rPr>
                <w:rFonts w:cs="Arial"/>
                <w:b/>
                <w:sz w:val="16"/>
                <w:szCs w:val="16"/>
              </w:rPr>
            </w:pPr>
            <w:r w:rsidRPr="007A443A">
              <w:rPr>
                <w:rFonts w:cs="Arial"/>
                <w:b/>
                <w:sz w:val="16"/>
                <w:szCs w:val="16"/>
              </w:rPr>
              <w:t xml:space="preserve">Will the research include children or vulnerable adults such as individuals with </w:t>
            </w:r>
          </w:p>
          <w:p w14:paraId="6E8A889D" w14:textId="77777777" w:rsidR="00FD7790" w:rsidRPr="007A443A" w:rsidRDefault="001B20D4">
            <w:pPr>
              <w:rPr>
                <w:rFonts w:cs="Arial"/>
                <w:b/>
                <w:sz w:val="16"/>
                <w:szCs w:val="16"/>
              </w:rPr>
            </w:pPr>
            <w:r w:rsidRPr="007A443A">
              <w:rPr>
                <w:rFonts w:cs="Arial"/>
                <w:b/>
                <w:sz w:val="16"/>
                <w:szCs w:val="16"/>
              </w:rPr>
              <w:t>a learning disability or cognitive impairment or individuals in a dependent or unequal relationship</w:t>
            </w:r>
            <w:r w:rsidR="00FD7790" w:rsidRPr="007A443A">
              <w:rPr>
                <w:rFonts w:cs="Arial"/>
                <w:b/>
                <w:sz w:val="16"/>
                <w:szCs w:val="16"/>
              </w:rPr>
              <w:t>?</w:t>
            </w:r>
            <w:bookmarkStart w:id="232" w:name="Check5"/>
            <w:r w:rsidR="00FD7790" w:rsidRPr="007A443A">
              <w:rPr>
                <w:rFonts w:cs="Arial"/>
                <w:b/>
                <w:sz w:val="16"/>
                <w:szCs w:val="16"/>
              </w:rPr>
              <w:t xml:space="preserve"> </w:t>
            </w:r>
            <w:r w:rsidR="00FD7790" w:rsidRPr="007A443A">
              <w:rPr>
                <w:rFonts w:cs="Arial"/>
                <w:b/>
                <w:sz w:val="16"/>
                <w:szCs w:val="16"/>
              </w:rPr>
              <w:tab/>
            </w:r>
            <w:bookmarkEnd w:id="232"/>
            <w:r w:rsidR="0075327E" w:rsidRPr="007A443A">
              <w:rPr>
                <w:color w:val="2B579A"/>
                <w:shd w:val="clear" w:color="auto" w:fill="E6E6E6"/>
              </w:rPr>
              <w:fldChar w:fldCharType="begin">
                <w:ffData>
                  <w:name w:val=""/>
                  <w:enabled/>
                  <w:calcOnExit w:val="0"/>
                  <w:checkBox>
                    <w:sizeAuto/>
                    <w:default w:val="1"/>
                  </w:checkBox>
                </w:ffData>
              </w:fldChar>
            </w:r>
            <w:r w:rsidR="0075327E" w:rsidRPr="007A443A">
              <w:instrText xml:space="preserve"> FORMCHECKBOX </w:instrText>
            </w:r>
            <w:r w:rsidR="0075327E" w:rsidRPr="007A443A">
              <w:rPr>
                <w:color w:val="2B579A"/>
                <w:shd w:val="clear" w:color="auto" w:fill="E6E6E6"/>
              </w:rPr>
            </w:r>
            <w:r w:rsidR="0075327E" w:rsidRPr="007A443A">
              <w:rPr>
                <w:color w:val="2B579A"/>
                <w:shd w:val="clear" w:color="auto" w:fill="E6E6E6"/>
              </w:rPr>
              <w:fldChar w:fldCharType="separate"/>
            </w:r>
            <w:r w:rsidR="0075327E" w:rsidRPr="007A443A">
              <w:rPr>
                <w:color w:val="2B579A"/>
                <w:shd w:val="clear" w:color="auto" w:fill="E6E6E6"/>
              </w:rPr>
              <w:fldChar w:fldCharType="end"/>
            </w:r>
            <w:r w:rsidR="00FD7790" w:rsidRPr="007A443A">
              <w:rPr>
                <w:rFonts w:cs="Arial"/>
                <w:b/>
                <w:sz w:val="16"/>
                <w:szCs w:val="16"/>
              </w:rPr>
              <w:t xml:space="preserve"> Yes   </w:t>
            </w:r>
            <w:r w:rsidR="00FD7790" w:rsidRPr="007A443A">
              <w:rPr>
                <w:rFonts w:cs="Arial"/>
                <w:b/>
                <w:sz w:val="16"/>
                <w:szCs w:val="16"/>
              </w:rPr>
              <w:tab/>
            </w:r>
            <w:r w:rsidR="00FD7790" w:rsidRPr="007A443A">
              <w:rPr>
                <w:rFonts w:cs="Arial"/>
                <w:color w:val="2B579A"/>
                <w:szCs w:val="20"/>
                <w:shd w:val="clear" w:color="auto" w:fill="E6E6E6"/>
              </w:rPr>
              <w:fldChar w:fldCharType="begin">
                <w:ffData>
                  <w:name w:val="Check6"/>
                  <w:enabled/>
                  <w:calcOnExit w:val="0"/>
                  <w:checkBox>
                    <w:sizeAuto/>
                    <w:default w:val="0"/>
                    <w:checked w:val="0"/>
                  </w:checkBox>
                </w:ffData>
              </w:fldChar>
            </w:r>
            <w:bookmarkStart w:id="233" w:name="Check6"/>
            <w:r w:rsidR="00FD7790" w:rsidRPr="007A443A">
              <w:rPr>
                <w:rFonts w:cs="Arial"/>
                <w:szCs w:val="20"/>
              </w:rPr>
              <w:instrText xml:space="preserve"> FORMCHECKBOX </w:instrText>
            </w:r>
            <w:r w:rsidR="00FD7790" w:rsidRPr="007A443A">
              <w:rPr>
                <w:rFonts w:cs="Arial"/>
                <w:color w:val="2B579A"/>
                <w:szCs w:val="20"/>
                <w:shd w:val="clear" w:color="auto" w:fill="E6E6E6"/>
              </w:rPr>
            </w:r>
            <w:r w:rsidR="00FD7790" w:rsidRPr="007A443A">
              <w:rPr>
                <w:rFonts w:cs="Arial"/>
                <w:color w:val="2B579A"/>
                <w:szCs w:val="20"/>
                <w:shd w:val="clear" w:color="auto" w:fill="E6E6E6"/>
              </w:rPr>
              <w:fldChar w:fldCharType="separate"/>
            </w:r>
            <w:r w:rsidR="00FD7790" w:rsidRPr="007A443A">
              <w:rPr>
                <w:color w:val="2B579A"/>
                <w:shd w:val="clear" w:color="auto" w:fill="E6E6E6"/>
              </w:rPr>
              <w:fldChar w:fldCharType="end"/>
            </w:r>
            <w:bookmarkEnd w:id="233"/>
            <w:r w:rsidR="00FD7790" w:rsidRPr="007A443A">
              <w:rPr>
                <w:rFonts w:cs="Arial"/>
                <w:b/>
                <w:sz w:val="16"/>
                <w:szCs w:val="16"/>
              </w:rPr>
              <w:t xml:space="preserve"> No</w:t>
            </w:r>
          </w:p>
          <w:p w14:paraId="53A7E14D" w14:textId="77777777" w:rsidR="00FD7790" w:rsidRPr="007A443A" w:rsidRDefault="00FD7790">
            <w:pPr>
              <w:spacing w:before="120" w:line="240" w:lineRule="auto"/>
              <w:rPr>
                <w:rFonts w:cs="Arial"/>
                <w:b/>
                <w:bCs/>
                <w:sz w:val="16"/>
                <w:szCs w:val="16"/>
              </w:rPr>
            </w:pPr>
            <w:r w:rsidRPr="007A443A">
              <w:rPr>
                <w:rFonts w:cs="Arial"/>
                <w:b/>
                <w:bCs/>
                <w:sz w:val="16"/>
                <w:szCs w:val="16"/>
              </w:rPr>
              <w:t xml:space="preserve">                                                                                                                         </w:t>
            </w:r>
          </w:p>
          <w:p w14:paraId="6A7B20F6" w14:textId="77777777" w:rsidR="00FD7790" w:rsidRPr="007A443A" w:rsidRDefault="00FD7790">
            <w:pPr>
              <w:spacing w:line="240" w:lineRule="auto"/>
              <w:ind w:left="4" w:firstLine="6"/>
              <w:rPr>
                <w:rFonts w:cs="Arial"/>
                <w:bCs/>
                <w:sz w:val="16"/>
                <w:szCs w:val="16"/>
              </w:rPr>
            </w:pPr>
            <w:r w:rsidRPr="007A443A">
              <w:rPr>
                <w:rFonts w:cs="Arial"/>
                <w:bCs/>
                <w:sz w:val="16"/>
                <w:szCs w:val="16"/>
              </w:rPr>
              <w:t xml:space="preserve">How will you ensure that participants in these groups are competent to give consent to take part in this study? </w:t>
            </w:r>
            <w:r w:rsidRPr="007A443A">
              <w:rPr>
                <w:rFonts w:cs="Arial"/>
                <w:bCs/>
                <w:i/>
                <w:sz w:val="16"/>
                <w:szCs w:val="16"/>
              </w:rPr>
              <w:t>If you have relevant correspondence, please attach it.</w:t>
            </w:r>
          </w:p>
          <w:p w14:paraId="10AC5CFB" w14:textId="219CEC71" w:rsidR="00FD7790" w:rsidRPr="007A443A" w:rsidRDefault="699C70CC" w:rsidP="16F6BE24">
            <w:pPr>
              <w:spacing w:before="100" w:beforeAutospacing="1" w:after="100" w:afterAutospacing="1" w:line="240" w:lineRule="auto"/>
              <w:rPr>
                <w:rFonts w:cs="Arial"/>
              </w:rPr>
            </w:pPr>
            <w:r w:rsidRPr="007A443A">
              <w:rPr>
                <w:rFonts w:cs="Arial"/>
              </w:rPr>
              <w:t xml:space="preserve">There is a general consensus that </w:t>
            </w:r>
            <w:r w:rsidR="7E676601" w:rsidRPr="007A443A">
              <w:rPr>
                <w:rFonts w:cs="Arial"/>
              </w:rPr>
              <w:t>14</w:t>
            </w:r>
            <w:r w:rsidRPr="007A443A">
              <w:rPr>
                <w:rFonts w:cs="Arial"/>
              </w:rPr>
              <w:t>–18 year-olds</w:t>
            </w:r>
            <w:r w:rsidR="70E7A808" w:rsidRPr="007A443A">
              <w:rPr>
                <w:rFonts w:cs="Arial"/>
              </w:rPr>
              <w:t xml:space="preserve"> </w:t>
            </w:r>
            <w:r w:rsidRPr="007A443A">
              <w:rPr>
                <w:rFonts w:cs="Arial"/>
              </w:rPr>
              <w:t>have the capacity to provide consent and should not require parental consent</w:t>
            </w:r>
            <w:r w:rsidR="6EE3BD9F" w:rsidRPr="007A443A">
              <w:rPr>
                <w:rFonts w:cs="Arial"/>
              </w:rPr>
              <w:t xml:space="preserve"> so long as there is a parental opt-out. </w:t>
            </w:r>
            <w:r w:rsidRPr="007A443A">
              <w:rPr>
                <w:rFonts w:cs="Arial"/>
              </w:rPr>
              <w:t xml:space="preserve">For example, please see other more intensive studies that asked 16-18 year olds to consent for themselves: </w:t>
            </w:r>
            <w:hyperlink r:id="rId40">
              <w:r w:rsidRPr="007A443A">
                <w:rPr>
                  <w:rStyle w:val="Hyperlink"/>
                  <w:rFonts w:cs="Arial"/>
                </w:rPr>
                <w:t>Evans et al., 2021</w:t>
              </w:r>
            </w:hyperlink>
            <w:r w:rsidRPr="007A443A">
              <w:rPr>
                <w:rFonts w:cs="Arial"/>
              </w:rPr>
              <w:t xml:space="preserve"> and </w:t>
            </w:r>
            <w:hyperlink r:id="rId41">
              <w:r w:rsidRPr="007A443A">
                <w:rPr>
                  <w:rStyle w:val="Hyperlink"/>
                  <w:rFonts w:cs="Arial"/>
                </w:rPr>
                <w:t>Leigh &amp; Clark 2022</w:t>
              </w:r>
            </w:hyperlink>
            <w:r w:rsidRPr="007A443A">
              <w:rPr>
                <w:rFonts w:cs="Arial"/>
              </w:rPr>
              <w:t>. However, we have made sure that both the information sheets and consent forms are written in clear English language for all ages and participants are made well aware that they can stop at any time without giving any reason and without losing any advantages.</w:t>
            </w:r>
            <w:r w:rsidR="41FAEC60" w:rsidRPr="007A443A">
              <w:rPr>
                <w:rFonts w:cs="Arial"/>
              </w:rPr>
              <w:t xml:space="preserve"> </w:t>
            </w:r>
            <w:r w:rsidR="45473444" w:rsidRPr="007A443A">
              <w:rPr>
                <w:rFonts w:cs="Arial"/>
              </w:rPr>
              <w:t>However</w:t>
            </w:r>
            <w:r w:rsidR="48FB7D52" w:rsidRPr="007A443A">
              <w:rPr>
                <w:rFonts w:cs="Arial"/>
              </w:rPr>
              <w:t>,</w:t>
            </w:r>
            <w:r w:rsidR="41FAEC60" w:rsidRPr="007A443A">
              <w:rPr>
                <w:rFonts w:cs="Arial"/>
              </w:rPr>
              <w:t xml:space="preserve"> </w:t>
            </w:r>
            <w:r w:rsidR="5BB8F026" w:rsidRPr="007A443A">
              <w:rPr>
                <w:rFonts w:cs="Arial"/>
              </w:rPr>
              <w:t>for participants aged 14 – 16,</w:t>
            </w:r>
            <w:r w:rsidR="5BB8F026" w:rsidRPr="007A443A">
              <w:rPr>
                <w:rFonts w:cs="Arial"/>
                <w:color w:val="2B579A"/>
                <w:shd w:val="clear" w:color="auto" w:fill="E6E6E6"/>
              </w:rPr>
              <w:t xml:space="preserve"> </w:t>
            </w:r>
            <w:r w:rsidR="41FAEC60" w:rsidRPr="007A443A">
              <w:rPr>
                <w:rFonts w:cs="Arial"/>
              </w:rPr>
              <w:t xml:space="preserve">parents/carers will also receive information about the study and </w:t>
            </w:r>
            <w:r w:rsidR="57BA4CE5" w:rsidRPr="007A443A">
              <w:rPr>
                <w:rFonts w:cs="Arial"/>
              </w:rPr>
              <w:t>will be</w:t>
            </w:r>
            <w:r w:rsidR="6EE3BD9F" w:rsidRPr="007A443A">
              <w:rPr>
                <w:rFonts w:cs="Arial"/>
              </w:rPr>
              <w:t xml:space="preserve"> made aware that they </w:t>
            </w:r>
            <w:r w:rsidR="41FAEC60" w:rsidRPr="007A443A">
              <w:rPr>
                <w:rFonts w:cs="Arial"/>
              </w:rPr>
              <w:t>have the chance to opt-out their child if they find the study not suited for their child.</w:t>
            </w:r>
            <w:r w:rsidR="10F47D29" w:rsidRPr="007A443A">
              <w:rPr>
                <w:rFonts w:cs="Arial"/>
              </w:rPr>
              <w:t xml:space="preserve"> </w:t>
            </w:r>
            <w:r w:rsidR="10F47D29" w:rsidRPr="007A443A">
              <w:rPr>
                <w:rFonts w:cs="Arial"/>
                <w:rPrChange w:id="234" w:author="Keil, Johannes (Stud. FPN)" w:date="2025-03-27T14:37:00Z" w16du:dateUtc="2025-03-27T14:37:00Z">
                  <w:rPr>
                    <w:rFonts w:cs="Arial"/>
                    <w:highlight w:val="yellow"/>
                  </w:rPr>
                </w:rPrChange>
              </w:rPr>
              <w:t xml:space="preserve">Some schools may prefer to use opt-in parental consent, in which case, </w:t>
            </w:r>
            <w:r w:rsidR="5C16C42D" w:rsidRPr="007A443A">
              <w:rPr>
                <w:rFonts w:cs="Arial"/>
                <w:rPrChange w:id="235" w:author="Keil, Johannes (Stud. FPN)" w:date="2025-03-27T14:37:00Z" w16du:dateUtc="2025-03-27T14:37:00Z">
                  <w:rPr>
                    <w:rFonts w:cs="Arial"/>
                    <w:highlight w:val="yellow"/>
                  </w:rPr>
                </w:rPrChange>
              </w:rPr>
              <w:t>participants aged 14-15 in these schools will only take part if we have received completed consent forms from both the participant and a parent/guardian.</w:t>
            </w:r>
          </w:p>
        </w:tc>
      </w:tr>
    </w:tbl>
    <w:p w14:paraId="6E400011" w14:textId="77777777" w:rsidR="00FD7790" w:rsidRPr="007A443A" w:rsidRDefault="00FD7790">
      <w:pPr>
        <w:ind w:left="461" w:hanging="461"/>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5347F33E" w14:textId="77777777" w:rsidTr="090280F7">
        <w:trPr>
          <w:trHeight w:val="774"/>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0B9E9B75"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284F7740" w14:textId="77777777" w:rsidR="00FD7790" w:rsidRPr="007A443A" w:rsidRDefault="00FD7790">
                  <w:pPr>
                    <w:spacing w:before="100" w:after="100" w:line="240" w:lineRule="auto"/>
                    <w:jc w:val="center"/>
                    <w:rPr>
                      <w:b/>
                      <w:color w:val="FFFFFF"/>
                    </w:rPr>
                  </w:pPr>
                  <w:r w:rsidRPr="007A443A">
                    <w:rPr>
                      <w:b/>
                      <w:color w:val="FFFFFF"/>
                    </w:rPr>
                    <w:t>C4</w:t>
                  </w:r>
                </w:p>
              </w:tc>
            </w:tr>
          </w:tbl>
          <w:p w14:paraId="5EBE9CBC"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518FD234" w14:textId="77777777" w:rsidR="00FD7790" w:rsidRPr="007A443A" w:rsidRDefault="00FD7790">
            <w:pPr>
              <w:spacing w:line="240" w:lineRule="auto"/>
              <w:ind w:left="4" w:hanging="7"/>
              <w:rPr>
                <w:rFonts w:cs="Arial"/>
                <w:b/>
                <w:sz w:val="16"/>
                <w:szCs w:val="16"/>
              </w:rPr>
            </w:pPr>
            <w:r w:rsidRPr="007A443A">
              <w:rPr>
                <w:rFonts w:cs="Arial"/>
                <w:b/>
                <w:sz w:val="16"/>
                <w:szCs w:val="16"/>
              </w:rPr>
              <w:t xml:space="preserve">Will payment or any other incentive, such as gift service or free services, be made to any research participant? </w:t>
            </w:r>
          </w:p>
          <w:p w14:paraId="1580030A" w14:textId="77777777" w:rsidR="00FD7790" w:rsidRPr="007A443A" w:rsidRDefault="00FD7790">
            <w:pPr>
              <w:spacing w:line="240" w:lineRule="auto"/>
              <w:ind w:left="4" w:hanging="7"/>
              <w:rPr>
                <w:rFonts w:cs="Arial"/>
                <w:b/>
                <w:sz w:val="16"/>
                <w:szCs w:val="16"/>
              </w:rPr>
            </w:pPr>
          </w:p>
          <w:p w14:paraId="6B014A8E" w14:textId="77777777" w:rsidR="00FD7790" w:rsidRPr="007A443A" w:rsidRDefault="00FD7790">
            <w:pPr>
              <w:rPr>
                <w:rFonts w:cs="Arial"/>
                <w:b/>
                <w:sz w:val="16"/>
                <w:szCs w:val="16"/>
              </w:rPr>
            </w:pPr>
            <w:r w:rsidRPr="007A443A">
              <w:rPr>
                <w:rFonts w:cs="Arial"/>
                <w:szCs w:val="20"/>
              </w:rPr>
              <w:tab/>
            </w:r>
            <w:r w:rsidR="0075327E" w:rsidRPr="007A443A">
              <w:rPr>
                <w:rFonts w:cs="Arial"/>
                <w:color w:val="2B579A"/>
                <w:szCs w:val="20"/>
                <w:shd w:val="clear" w:color="auto" w:fill="E6E6E6"/>
              </w:rPr>
              <w:fldChar w:fldCharType="begin">
                <w:ffData>
                  <w:name w:val=""/>
                  <w:enabled/>
                  <w:calcOnExit w:val="0"/>
                  <w:checkBox>
                    <w:sizeAuto/>
                    <w:default w:val="1"/>
                  </w:checkBox>
                </w:ffData>
              </w:fldChar>
            </w:r>
            <w:r w:rsidR="0075327E" w:rsidRPr="007A443A">
              <w:rPr>
                <w:rFonts w:cs="Arial"/>
                <w:szCs w:val="20"/>
              </w:rPr>
              <w:instrText xml:space="preserve"> FORMCHECKBOX </w:instrText>
            </w:r>
            <w:r w:rsidR="0075327E" w:rsidRPr="007A443A">
              <w:rPr>
                <w:rFonts w:cs="Arial"/>
                <w:color w:val="2B579A"/>
                <w:szCs w:val="20"/>
                <w:shd w:val="clear" w:color="auto" w:fill="E6E6E6"/>
              </w:rPr>
            </w:r>
            <w:r w:rsidR="0075327E" w:rsidRPr="007A443A">
              <w:rPr>
                <w:rFonts w:cs="Arial"/>
                <w:color w:val="2B579A"/>
                <w:szCs w:val="20"/>
                <w:shd w:val="clear" w:color="auto" w:fill="E6E6E6"/>
              </w:rPr>
              <w:fldChar w:fldCharType="separate"/>
            </w:r>
            <w:r w:rsidR="0075327E" w:rsidRPr="007A443A">
              <w:rPr>
                <w:rFonts w:cs="Arial"/>
                <w:color w:val="2B579A"/>
                <w:szCs w:val="20"/>
                <w:shd w:val="clear" w:color="auto" w:fill="E6E6E6"/>
              </w:rPr>
              <w:fldChar w:fldCharType="end"/>
            </w:r>
            <w:r w:rsidRPr="007A443A">
              <w:rPr>
                <w:rFonts w:cs="Arial"/>
                <w:b/>
                <w:sz w:val="16"/>
                <w:szCs w:val="16"/>
              </w:rPr>
              <w:t xml:space="preserve"> Yes   </w:t>
            </w:r>
            <w:r w:rsidRPr="007A443A">
              <w:rPr>
                <w:rFonts w:cs="Arial"/>
                <w:b/>
                <w:sz w:val="16"/>
                <w:szCs w:val="16"/>
              </w:rPr>
              <w:tab/>
            </w:r>
            <w:r w:rsidRPr="007A443A">
              <w:rPr>
                <w:rFonts w:cs="Arial"/>
                <w:color w:val="2B579A"/>
                <w:szCs w:val="20"/>
                <w:shd w:val="clear" w:color="auto" w:fill="E6E6E6"/>
              </w:rPr>
              <w:fldChar w:fldCharType="begin">
                <w:ffData>
                  <w:name w:val="Check6"/>
                  <w:enabled/>
                  <w:calcOnExit w:val="0"/>
                  <w:checkBox>
                    <w:sizeAuto/>
                    <w:default w:val="0"/>
                    <w:checked w:val="0"/>
                  </w:checkBox>
                </w:ffData>
              </w:fldChar>
            </w:r>
            <w:r w:rsidRPr="007A443A">
              <w:rPr>
                <w:rFonts w:cs="Arial"/>
                <w:szCs w:val="20"/>
              </w:rPr>
              <w:instrText xml:space="preserve"> FORMCHECKBOX </w:instrText>
            </w:r>
            <w:r w:rsidRPr="007A443A">
              <w:rPr>
                <w:rFonts w:cs="Arial"/>
                <w:color w:val="2B579A"/>
                <w:szCs w:val="20"/>
                <w:shd w:val="clear" w:color="auto" w:fill="E6E6E6"/>
              </w:rPr>
            </w:r>
            <w:r w:rsidRPr="007A443A">
              <w:rPr>
                <w:rFonts w:cs="Arial"/>
                <w:color w:val="2B579A"/>
                <w:szCs w:val="20"/>
                <w:shd w:val="clear" w:color="auto" w:fill="E6E6E6"/>
              </w:rPr>
              <w:fldChar w:fldCharType="separate"/>
            </w:r>
            <w:r w:rsidRPr="007A443A">
              <w:rPr>
                <w:rFonts w:cs="Arial"/>
                <w:color w:val="2B579A"/>
                <w:szCs w:val="20"/>
                <w:shd w:val="clear" w:color="auto" w:fill="E6E6E6"/>
              </w:rPr>
              <w:fldChar w:fldCharType="end"/>
            </w:r>
            <w:r w:rsidRPr="007A443A">
              <w:rPr>
                <w:rFonts w:cs="Arial"/>
                <w:b/>
                <w:sz w:val="16"/>
                <w:szCs w:val="16"/>
              </w:rPr>
              <w:t xml:space="preserve"> No</w:t>
            </w:r>
          </w:p>
          <w:p w14:paraId="2B962512" w14:textId="77777777" w:rsidR="00FD7790" w:rsidRPr="007A443A" w:rsidRDefault="00FD7790">
            <w:pPr>
              <w:ind w:left="4" w:hanging="7"/>
              <w:rPr>
                <w:rFonts w:cs="Arial"/>
                <w:b/>
                <w:sz w:val="16"/>
                <w:szCs w:val="16"/>
              </w:rPr>
            </w:pPr>
            <w:r w:rsidRPr="007A443A">
              <w:rPr>
                <w:rFonts w:cs="Arial"/>
                <w:b/>
                <w:sz w:val="16"/>
                <w:szCs w:val="16"/>
              </w:rPr>
              <w:t xml:space="preserve">            </w:t>
            </w:r>
          </w:p>
          <w:p w14:paraId="3A18E434" w14:textId="77777777" w:rsidR="00FD7790" w:rsidRPr="007A443A" w:rsidRDefault="0092041E" w:rsidP="006E38C9">
            <w:pPr>
              <w:spacing w:line="240" w:lineRule="auto"/>
              <w:rPr>
                <w:rFonts w:cs="Arial"/>
                <w:sz w:val="16"/>
                <w:szCs w:val="16"/>
              </w:rPr>
            </w:pPr>
            <w:r w:rsidRPr="007A443A">
              <w:rPr>
                <w:rFonts w:cs="Arial"/>
                <w:sz w:val="16"/>
                <w:szCs w:val="16"/>
              </w:rPr>
              <w:lastRenderedPageBreak/>
              <w:t>If yes, please specify</w:t>
            </w:r>
            <w:r w:rsidR="00FD7790" w:rsidRPr="007A443A">
              <w:rPr>
                <w:rFonts w:cs="Arial"/>
                <w:sz w:val="16"/>
                <w:szCs w:val="16"/>
              </w:rPr>
              <w:t xml:space="preserve"> the level of payment to be made and/or the source of the funds/gift/free service to be used.</w:t>
            </w:r>
          </w:p>
          <w:p w14:paraId="0312E510" w14:textId="61A05C61" w:rsidR="009535CE" w:rsidRPr="007A443A" w:rsidDel="002B56DA" w:rsidRDefault="51E1F9E5" w:rsidP="090280F7">
            <w:pPr>
              <w:spacing w:before="100" w:beforeAutospacing="1" w:after="100" w:afterAutospacing="1" w:line="240" w:lineRule="auto"/>
              <w:rPr>
                <w:del w:id="236" w:author="Keil, Johannes (Stud. FPN)" w:date="2025-04-01T11:55:00Z" w16du:dateUtc="2025-04-01T10:55:00Z"/>
                <w:rFonts w:cs="Arial"/>
                <w:color w:val="000000" w:themeColor="text1"/>
              </w:rPr>
            </w:pPr>
            <w:r w:rsidRPr="007A443A">
              <w:rPr>
                <w:rFonts w:cs="Arial"/>
              </w:rPr>
              <w:t>We offer</w:t>
            </w:r>
            <w:r w:rsidR="4176CDC9" w:rsidRPr="007A443A">
              <w:rPr>
                <w:rFonts w:cs="Arial"/>
              </w:rPr>
              <w:t xml:space="preserve"> compensation for completing the screening and completing the experiment</w:t>
            </w:r>
            <w:del w:id="237" w:author="Keil, Johannes (Stud. FPN)" w:date="2025-04-01T11:55:00Z" w16du:dateUtc="2025-04-01T10:55:00Z">
              <w:r w:rsidR="4176CDC9" w:rsidRPr="007A443A" w:rsidDel="002B56DA">
                <w:rPr>
                  <w:rFonts w:cs="Arial"/>
                </w:rPr>
                <w:delText xml:space="preserve">, </w:delText>
              </w:r>
            </w:del>
            <w:r w:rsidR="4176CDC9" w:rsidRPr="007A443A">
              <w:rPr>
                <w:rFonts w:cs="Arial"/>
              </w:rPr>
              <w:t>calculated at the rate of £</w:t>
            </w:r>
            <w:r w:rsidR="165A9351" w:rsidRPr="007A443A">
              <w:rPr>
                <w:rFonts w:cs="Arial"/>
              </w:rPr>
              <w:t>9</w:t>
            </w:r>
            <w:r w:rsidR="4176CDC9" w:rsidRPr="007A443A">
              <w:rPr>
                <w:rFonts w:cs="Arial"/>
              </w:rPr>
              <w:t xml:space="preserve"> per hour for the </w:t>
            </w:r>
            <w:r w:rsidR="4BA4DE81" w:rsidRPr="007A443A">
              <w:rPr>
                <w:rFonts w:cs="Arial"/>
              </w:rPr>
              <w:t>estimated duration of the relevant task</w:t>
            </w:r>
            <w:r w:rsidR="262AAF6B" w:rsidRPr="007A443A">
              <w:rPr>
                <w:rFonts w:cs="Arial"/>
              </w:rPr>
              <w:t xml:space="preserve">. </w:t>
            </w:r>
            <w:r w:rsidR="67826613" w:rsidRPr="007A443A">
              <w:rPr>
                <w:rFonts w:cs="Arial"/>
                <w:color w:val="000000" w:themeColor="text1"/>
              </w:rPr>
              <w:t>The hunger questionnaire development will be done with online participants (e.g. through prolific, MTurk) and be paid £5 for the testing session (which is expected to take approximately 30 minutes).</w:t>
            </w:r>
            <w:ins w:id="238" w:author="Keil, Johannes (Stud. FPN)" w:date="2025-04-01T11:56:00Z" w16du:dateUtc="2025-04-01T10:56:00Z">
              <w:r w:rsidR="002B56DA">
                <w:rPr>
                  <w:rFonts w:cs="Arial"/>
                  <w:color w:val="000000" w:themeColor="text1"/>
                </w:rPr>
                <w:t xml:space="preserve"> The task version in</w:t>
              </w:r>
            </w:ins>
            <w:ins w:id="239" w:author="Keil, Johannes (Stud. FPN)" w:date="2025-04-01T11:57:00Z" w16du:dateUtc="2025-04-01T10:57:00Z">
              <w:r w:rsidR="002B56DA">
                <w:rPr>
                  <w:rFonts w:cs="Arial"/>
                  <w:color w:val="000000" w:themeColor="text1"/>
                </w:rPr>
                <w:t xml:space="preserve">cluding the preference questionnaires is also </w:t>
              </w:r>
            </w:ins>
            <w:ins w:id="240" w:author="Keil, Johannes (Stud. FPN)" w:date="2025-04-01T11:56:00Z" w16du:dateUtc="2025-04-01T10:56:00Z">
              <w:r w:rsidR="002B56DA">
                <w:rPr>
                  <w:rFonts w:cs="Arial"/>
                  <w:color w:val="000000" w:themeColor="text1"/>
                </w:rPr>
                <w:t xml:space="preserve">expected to last ca. 1.5 hours and would also be paid according to the </w:t>
              </w:r>
              <w:r w:rsidR="002B56DA" w:rsidRPr="007A443A">
                <w:rPr>
                  <w:rFonts w:cs="Arial"/>
                </w:rPr>
                <w:t>£9</w:t>
              </w:r>
              <w:r w:rsidR="002B56DA">
                <w:rPr>
                  <w:rFonts w:cs="Arial"/>
                </w:rPr>
                <w:t xml:space="preserve"> rate.</w:t>
              </w:r>
            </w:ins>
          </w:p>
          <w:p w14:paraId="5394DBB7" w14:textId="06EA3889" w:rsidR="005B27C4" w:rsidRPr="007A443A" w:rsidRDefault="005B27C4" w:rsidP="000C006E">
            <w:pPr>
              <w:spacing w:before="100" w:beforeAutospacing="1" w:after="100" w:afterAutospacing="1" w:line="240" w:lineRule="auto"/>
              <w:rPr>
                <w:rFonts w:cs="Arial"/>
                <w:szCs w:val="20"/>
              </w:rPr>
            </w:pPr>
          </w:p>
          <w:p w14:paraId="2097CCEF" w14:textId="3C2006E6" w:rsidR="00FD7790" w:rsidRPr="007A443A" w:rsidRDefault="00FD7790" w:rsidP="090280F7">
            <w:pPr>
              <w:spacing w:before="100" w:beforeAutospacing="1" w:after="100" w:afterAutospacing="1" w:line="240" w:lineRule="auto"/>
              <w:rPr>
                <w:rFonts w:cs="Arial"/>
                <w:sz w:val="16"/>
                <w:szCs w:val="16"/>
              </w:rPr>
            </w:pPr>
            <w:r w:rsidRPr="007A443A">
              <w:rPr>
                <w:rFonts w:cs="Arial"/>
                <w:sz w:val="16"/>
                <w:szCs w:val="16"/>
              </w:rPr>
              <w:t>Please justify the payment/other incentive you intend to offer.</w:t>
            </w:r>
          </w:p>
          <w:p w14:paraId="5E3285E8" w14:textId="702FFF73" w:rsidR="00FD7790" w:rsidRPr="007A443A" w:rsidRDefault="00BBD1CC" w:rsidP="090280F7">
            <w:pPr>
              <w:spacing w:before="100" w:beforeAutospacing="1" w:after="100" w:afterAutospacing="1" w:line="240" w:lineRule="auto"/>
              <w:rPr>
                <w:rFonts w:eastAsia="Arial" w:cs="Arial"/>
                <w:sz w:val="16"/>
                <w:szCs w:val="16"/>
              </w:rPr>
            </w:pPr>
            <w:r w:rsidRPr="007A443A">
              <w:rPr>
                <w:rFonts w:eastAsia="Arial" w:cs="Arial"/>
                <w:color w:val="000000" w:themeColor="text1"/>
                <w:sz w:val="19"/>
                <w:szCs w:val="19"/>
              </w:rPr>
              <w:t>Compensation has been calculated assuming a rate of £9/hour, which is departmental policy.</w:t>
            </w:r>
          </w:p>
        </w:tc>
      </w:tr>
    </w:tbl>
    <w:p w14:paraId="0A4B62D3" w14:textId="77777777" w:rsidR="00FD7790" w:rsidRPr="007A443A" w:rsidRDefault="00FD7790">
      <w:pPr>
        <w:ind w:left="461" w:hanging="461"/>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65741CBD" w14:textId="77777777" w:rsidTr="297E3A95">
        <w:trPr>
          <w:trHeight w:val="2876"/>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69575A5B"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091AEF34" w14:textId="77777777" w:rsidR="00FD7790" w:rsidRPr="007A443A" w:rsidRDefault="00FD7790">
                  <w:pPr>
                    <w:spacing w:before="100" w:after="100" w:line="240" w:lineRule="auto"/>
                    <w:jc w:val="center"/>
                    <w:rPr>
                      <w:b/>
                      <w:color w:val="FFFFFF"/>
                    </w:rPr>
                  </w:pPr>
                  <w:r w:rsidRPr="007A443A">
                    <w:rPr>
                      <w:b/>
                      <w:color w:val="FFFFFF"/>
                    </w:rPr>
                    <w:t>C5</w:t>
                  </w:r>
                </w:p>
              </w:tc>
            </w:tr>
          </w:tbl>
          <w:p w14:paraId="5732454D"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7C2A0482" w14:textId="77777777" w:rsidR="00F3588B" w:rsidRPr="007A443A" w:rsidRDefault="00F3588B">
            <w:pPr>
              <w:spacing w:line="360" w:lineRule="auto"/>
              <w:rPr>
                <w:rFonts w:cs="Arial"/>
                <w:b/>
                <w:bCs/>
                <w:szCs w:val="20"/>
              </w:rPr>
            </w:pPr>
          </w:p>
          <w:p w14:paraId="1CD77403" w14:textId="77777777" w:rsidR="00F3588B" w:rsidRPr="007A443A" w:rsidRDefault="00F3588B">
            <w:pPr>
              <w:spacing w:line="360" w:lineRule="auto"/>
              <w:rPr>
                <w:rFonts w:cs="Arial"/>
                <w:b/>
                <w:bCs/>
                <w:szCs w:val="20"/>
              </w:rPr>
            </w:pPr>
          </w:p>
          <w:p w14:paraId="2FA832E2" w14:textId="0716B02C" w:rsidR="00F3588B" w:rsidRPr="007A443A" w:rsidRDefault="00FD7790">
            <w:pPr>
              <w:spacing w:line="360" w:lineRule="auto"/>
              <w:rPr>
                <w:rFonts w:cs="Arial"/>
                <w:b/>
                <w:bCs/>
                <w:szCs w:val="20"/>
              </w:rPr>
            </w:pPr>
            <w:r w:rsidRPr="007A443A">
              <w:rPr>
                <w:rFonts w:cs="Arial"/>
                <w:b/>
                <w:bCs/>
                <w:szCs w:val="20"/>
              </w:rPr>
              <w:t>Recruitment</w:t>
            </w:r>
          </w:p>
          <w:p w14:paraId="5B23EE64" w14:textId="024E1E71" w:rsidR="00F3588B" w:rsidRPr="007A443A" w:rsidRDefault="00FD7790" w:rsidP="00B1265A">
            <w:pPr>
              <w:spacing w:line="240" w:lineRule="auto"/>
              <w:rPr>
                <w:rFonts w:cs="Arial"/>
                <w:sz w:val="16"/>
                <w:szCs w:val="16"/>
              </w:rPr>
            </w:pPr>
            <w:r w:rsidRPr="007A443A">
              <w:rPr>
                <w:rFonts w:cs="Arial"/>
                <w:sz w:val="16"/>
                <w:szCs w:val="16"/>
              </w:rPr>
              <w:t>(i) Describe how potential participants will be identified:</w:t>
            </w:r>
            <w:r w:rsidR="00F3588B" w:rsidRPr="007A443A">
              <w:rPr>
                <w:color w:val="2B579A"/>
                <w:shd w:val="clear" w:color="auto" w:fill="E6E6E6"/>
              </w:rPr>
              <w:fldChar w:fldCharType="begin"/>
            </w:r>
            <w:r w:rsidR="00F3588B" w:rsidRPr="007A443A">
              <w:instrText xml:space="preserve"> INCLUDEPICTURE "https://cdn.discordapp.com/attachments/1075082500373741712/1075821470304972810/study_flow.jpg" \* MERGEFORMATINET </w:instrText>
            </w:r>
            <w:r w:rsidR="00F3588B" w:rsidRPr="007A443A">
              <w:rPr>
                <w:color w:val="2B579A"/>
                <w:shd w:val="clear" w:color="auto" w:fill="E6E6E6"/>
              </w:rPr>
              <w:fldChar w:fldCharType="end"/>
            </w:r>
            <w:r w:rsidR="00F3588B" w:rsidRPr="007A443A">
              <w:rPr>
                <w:rFonts w:cs="Arial"/>
                <w:sz w:val="16"/>
                <w:szCs w:val="16"/>
              </w:rPr>
              <w:t xml:space="preserve"> </w:t>
            </w:r>
          </w:p>
          <w:p w14:paraId="09F27533" w14:textId="77777777" w:rsidR="00240E11" w:rsidRPr="007A443A" w:rsidRDefault="00240E11" w:rsidP="00B1265A">
            <w:pPr>
              <w:spacing w:line="240" w:lineRule="auto"/>
              <w:rPr>
                <w:rFonts w:cs="Arial"/>
                <w:sz w:val="16"/>
                <w:szCs w:val="16"/>
              </w:rPr>
            </w:pPr>
          </w:p>
          <w:p w14:paraId="02FD6BB4" w14:textId="28041667" w:rsidR="00F3588B" w:rsidRPr="007A443A" w:rsidRDefault="78DF11B0" w:rsidP="297E3A95">
            <w:pPr>
              <w:spacing w:line="240" w:lineRule="auto"/>
            </w:pPr>
            <w:r w:rsidRPr="007A443A">
              <w:rPr>
                <w:noProof/>
              </w:rPr>
              <w:drawing>
                <wp:inline distT="0" distB="0" distL="0" distR="0" wp14:anchorId="56610BCE" wp14:editId="3A1D13D8">
                  <wp:extent cx="6019802" cy="2400300"/>
                  <wp:effectExtent l="0" t="0" r="0" b="0"/>
                  <wp:docPr id="1241297610" name="Picture 1241297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019802" cy="2400300"/>
                          </a:xfrm>
                          <a:prstGeom prst="rect">
                            <a:avLst/>
                          </a:prstGeom>
                        </pic:spPr>
                      </pic:pic>
                    </a:graphicData>
                  </a:graphic>
                </wp:inline>
              </w:drawing>
            </w:r>
          </w:p>
          <w:p w14:paraId="20336BBC" w14:textId="4EC75614" w:rsidR="00F3588B" w:rsidRPr="007A443A" w:rsidRDefault="6F462205" w:rsidP="00F3588B">
            <w:pPr>
              <w:pStyle w:val="Caption"/>
              <w:rPr>
                <w:rFonts w:cs="Arial"/>
              </w:rPr>
            </w:pPr>
            <w:r w:rsidRPr="007A443A">
              <w:rPr>
                <w:rFonts w:cs="Arial"/>
              </w:rPr>
              <w:t xml:space="preserve">Figure </w:t>
            </w:r>
            <w:r w:rsidR="00F3588B" w:rsidRPr="007A443A">
              <w:rPr>
                <w:rFonts w:cs="Arial"/>
                <w:color w:val="2B579A"/>
              </w:rPr>
              <w:fldChar w:fldCharType="begin"/>
            </w:r>
            <w:r w:rsidR="00F3588B" w:rsidRPr="007A443A">
              <w:rPr>
                <w:rFonts w:cs="Arial"/>
              </w:rPr>
              <w:instrText xml:space="preserve"> SEQ Figure \* ARABIC </w:instrText>
            </w:r>
            <w:r w:rsidR="00F3588B" w:rsidRPr="007A443A">
              <w:rPr>
                <w:rFonts w:cs="Arial"/>
                <w:color w:val="2B579A"/>
              </w:rPr>
              <w:fldChar w:fldCharType="separate"/>
            </w:r>
            <w:r w:rsidR="007D2101" w:rsidRPr="007A443A">
              <w:rPr>
                <w:rFonts w:cs="Arial"/>
                <w:noProof/>
              </w:rPr>
              <w:t>1</w:t>
            </w:r>
            <w:r w:rsidR="00F3588B" w:rsidRPr="007A443A">
              <w:rPr>
                <w:rFonts w:cs="Arial"/>
                <w:color w:val="2B579A"/>
              </w:rPr>
              <w:fldChar w:fldCharType="end"/>
            </w:r>
            <w:r w:rsidRPr="007A443A">
              <w:rPr>
                <w:rFonts w:cs="Arial"/>
              </w:rPr>
              <w:t>: research recruitment flow</w:t>
            </w:r>
          </w:p>
          <w:p w14:paraId="2D390477" w14:textId="6BA1F674" w:rsidR="00F3588B" w:rsidRPr="007A443A" w:rsidRDefault="00F3588B" w:rsidP="00F3588B">
            <w:pPr>
              <w:spacing w:line="240" w:lineRule="auto"/>
              <w:rPr>
                <w:rFonts w:cs="Arial"/>
                <w:szCs w:val="20"/>
              </w:rPr>
            </w:pPr>
          </w:p>
          <w:p w14:paraId="73FEFE4B" w14:textId="572C299B" w:rsidR="005818F4" w:rsidRPr="007A443A" w:rsidRDefault="00AB7544" w:rsidP="007D560E">
            <w:pPr>
              <w:pStyle w:val="NormalWeb"/>
              <w:spacing w:before="0" w:beforeAutospacing="0" w:after="0" w:afterAutospacing="0"/>
              <w:jc w:val="both"/>
              <w:rPr>
                <w:rFonts w:ascii="Arial" w:hAnsi="Arial" w:cs="Arial"/>
                <w:sz w:val="20"/>
                <w:szCs w:val="20"/>
              </w:rPr>
            </w:pPr>
            <w:r w:rsidRPr="007A443A">
              <w:rPr>
                <w:rFonts w:ascii="Arial" w:hAnsi="Arial" w:cs="Arial"/>
                <w:color w:val="000000"/>
                <w:sz w:val="20"/>
                <w:szCs w:val="20"/>
              </w:rPr>
              <w:t xml:space="preserve">Figure.1 describes the three main settings through which we plan to </w:t>
            </w:r>
            <w:r w:rsidR="005E1950" w:rsidRPr="007A443A">
              <w:rPr>
                <w:rFonts w:ascii="Arial" w:hAnsi="Arial" w:cs="Arial"/>
                <w:color w:val="000000"/>
                <w:sz w:val="20"/>
                <w:szCs w:val="20"/>
              </w:rPr>
              <w:t>recruit</w:t>
            </w:r>
            <w:r w:rsidRPr="007A443A">
              <w:rPr>
                <w:rFonts w:ascii="Arial" w:hAnsi="Arial" w:cs="Arial"/>
                <w:color w:val="000000"/>
                <w:sz w:val="20"/>
                <w:szCs w:val="20"/>
              </w:rPr>
              <w:t>, how and where the</w:t>
            </w:r>
            <w:r w:rsidR="00746D38" w:rsidRPr="007A443A">
              <w:rPr>
                <w:rFonts w:ascii="Arial" w:hAnsi="Arial" w:cs="Arial"/>
                <w:color w:val="000000"/>
                <w:sz w:val="20"/>
                <w:szCs w:val="20"/>
              </w:rPr>
              <w:t xml:space="preserve"> participants</w:t>
            </w:r>
            <w:r w:rsidRPr="007A443A">
              <w:rPr>
                <w:rFonts w:ascii="Arial" w:hAnsi="Arial" w:cs="Arial"/>
                <w:color w:val="000000"/>
                <w:sz w:val="20"/>
                <w:szCs w:val="20"/>
              </w:rPr>
              <w:t xml:space="preserve"> </w:t>
            </w:r>
            <w:r w:rsidRPr="007A443A">
              <w:rPr>
                <w:rFonts w:ascii="Arial" w:hAnsi="Arial" w:cs="Arial"/>
                <w:sz w:val="20"/>
                <w:szCs w:val="20"/>
              </w:rPr>
              <w:t>will be approached, tested, and when consent will be collected.</w:t>
            </w:r>
            <w:r w:rsidR="00DE53D7" w:rsidRPr="007A443A">
              <w:rPr>
                <w:rFonts w:ascii="Arial" w:hAnsi="Arial" w:cs="Arial"/>
                <w:sz w:val="20"/>
                <w:szCs w:val="20"/>
              </w:rPr>
              <w:t xml:space="preserve"> </w:t>
            </w:r>
            <w:r w:rsidR="005818F4" w:rsidRPr="007A443A">
              <w:rPr>
                <w:rFonts w:ascii="Arial" w:hAnsi="Arial" w:cs="Arial"/>
                <w:sz w:val="20"/>
                <w:szCs w:val="20"/>
              </w:rPr>
              <w:t>Participants will initially identify themselves when they see an advertisement and show interest</w:t>
            </w:r>
            <w:r w:rsidR="00DE53D7" w:rsidRPr="007A443A">
              <w:rPr>
                <w:rFonts w:ascii="Arial" w:hAnsi="Arial" w:cs="Arial"/>
                <w:sz w:val="20"/>
                <w:szCs w:val="20"/>
              </w:rPr>
              <w:t>:</w:t>
            </w:r>
          </w:p>
          <w:p w14:paraId="52A3D105" w14:textId="77777777" w:rsidR="00DE53D7" w:rsidRPr="007A443A" w:rsidRDefault="00DE53D7" w:rsidP="007D560E">
            <w:pPr>
              <w:pStyle w:val="NormalWeb"/>
              <w:spacing w:before="0" w:beforeAutospacing="0" w:after="0" w:afterAutospacing="0"/>
              <w:jc w:val="both"/>
              <w:rPr>
                <w:rFonts w:ascii="Arial" w:hAnsi="Arial" w:cs="Arial"/>
                <w:sz w:val="20"/>
                <w:szCs w:val="20"/>
              </w:rPr>
            </w:pPr>
          </w:p>
          <w:p w14:paraId="3160B62C" w14:textId="3214B476" w:rsidR="00AB3517" w:rsidRPr="007A443A" w:rsidRDefault="3DCEBC09" w:rsidP="48660ED8">
            <w:pPr>
              <w:spacing w:line="240" w:lineRule="auto"/>
              <w:jc w:val="both"/>
              <w:rPr>
                <w:rFonts w:cs="Arial"/>
                <w:lang w:val="en-IE"/>
                <w:rPrChange w:id="241" w:author="Keil, Johannes (Stud. FPN)" w:date="2025-03-27T14:37:00Z" w16du:dateUtc="2025-03-27T14:37:00Z">
                  <w:rPr>
                    <w:rFonts w:cs="Arial"/>
                    <w:highlight w:val="yellow"/>
                    <w:lang w:val="en-IE"/>
                  </w:rPr>
                </w:rPrChange>
              </w:rPr>
            </w:pPr>
            <w:r w:rsidRPr="007A443A">
              <w:rPr>
                <w:rFonts w:cs="Arial"/>
                <w:lang w:val="en-IE"/>
              </w:rPr>
              <w:t xml:space="preserve">For group (a), potential participants </w:t>
            </w:r>
            <w:r w:rsidR="6B8B6CDF" w:rsidRPr="007A443A">
              <w:rPr>
                <w:rFonts w:cs="Arial"/>
                <w:lang w:val="en-IE"/>
              </w:rPr>
              <w:t xml:space="preserve">(aged </w:t>
            </w:r>
            <w:r w:rsidR="50F84596" w:rsidRPr="007A443A">
              <w:rPr>
                <w:rFonts w:cs="Arial"/>
                <w:lang w:val="en-IE"/>
              </w:rPr>
              <w:t>14</w:t>
            </w:r>
            <w:r w:rsidR="6B8B6CDF" w:rsidRPr="007A443A">
              <w:rPr>
                <w:rFonts w:cs="Arial"/>
                <w:lang w:val="en-IE"/>
              </w:rPr>
              <w:t xml:space="preserve">-18) </w:t>
            </w:r>
            <w:r w:rsidRPr="007A443A">
              <w:rPr>
                <w:rFonts w:cs="Arial"/>
                <w:lang w:val="en-IE"/>
              </w:rPr>
              <w:t>will be identified via school</w:t>
            </w:r>
            <w:r w:rsidR="034EA8E7" w:rsidRPr="007A443A">
              <w:rPr>
                <w:rFonts w:cs="Arial"/>
                <w:lang w:val="en-IE"/>
              </w:rPr>
              <w:t>s</w:t>
            </w:r>
            <w:r w:rsidR="566683D6" w:rsidRPr="007A443A">
              <w:rPr>
                <w:rFonts w:cs="Arial"/>
                <w:lang w:val="en-IE"/>
              </w:rPr>
              <w:t>/summer camps</w:t>
            </w:r>
            <w:r w:rsidR="45BB888F" w:rsidRPr="007A443A">
              <w:rPr>
                <w:rFonts w:cs="Arial"/>
                <w:lang w:val="en-IE"/>
              </w:rPr>
              <w:t>.</w:t>
            </w:r>
            <w:r w:rsidR="1AE249F8" w:rsidRPr="007A443A">
              <w:rPr>
                <w:rFonts w:cs="Arial"/>
                <w:lang w:val="en-IE"/>
              </w:rPr>
              <w:t xml:space="preserve"> </w:t>
            </w:r>
            <w:r w:rsidR="45BB888F" w:rsidRPr="007A443A">
              <w:rPr>
                <w:rFonts w:cs="Arial"/>
                <w:lang w:val="en-IE"/>
              </w:rPr>
              <w:t>S</w:t>
            </w:r>
            <w:r w:rsidR="6301A8C6" w:rsidRPr="007A443A">
              <w:rPr>
                <w:rFonts w:cs="Arial"/>
                <w:lang w:val="en-IE"/>
              </w:rPr>
              <w:t>chools</w:t>
            </w:r>
            <w:r w:rsidR="233F905E" w:rsidRPr="007A443A">
              <w:rPr>
                <w:rFonts w:cs="Arial"/>
                <w:lang w:val="en-IE"/>
              </w:rPr>
              <w:t>/summer camps</w:t>
            </w:r>
            <w:r w:rsidR="791C0048" w:rsidRPr="007A443A">
              <w:rPr>
                <w:rFonts w:cs="Arial"/>
                <w:lang w:val="en-IE"/>
              </w:rPr>
              <w:t xml:space="preserve"> </w:t>
            </w:r>
            <w:r w:rsidR="45BB888F" w:rsidRPr="007A443A">
              <w:rPr>
                <w:rFonts w:cs="Arial"/>
                <w:lang w:val="en-IE"/>
              </w:rPr>
              <w:t xml:space="preserve">will </w:t>
            </w:r>
            <w:r w:rsidR="6301A8C6" w:rsidRPr="007A443A">
              <w:rPr>
                <w:rFonts w:cs="Arial"/>
                <w:lang w:val="en-IE"/>
              </w:rPr>
              <w:t xml:space="preserve">share our flyers with </w:t>
            </w:r>
            <w:r w:rsidR="45BB888F" w:rsidRPr="007A443A">
              <w:rPr>
                <w:rFonts w:cs="Arial"/>
                <w:lang w:val="en-IE"/>
              </w:rPr>
              <w:t xml:space="preserve">students, and students will be able to scan QR codes on these flyers to read information sheets. If they are interested in participating, they will be able to provide their contact details </w:t>
            </w:r>
            <w:r w:rsidR="27FF0BF4" w:rsidRPr="007A443A">
              <w:rPr>
                <w:rFonts w:cs="Arial"/>
                <w:lang w:val="en-IE"/>
              </w:rPr>
              <w:t>(</w:t>
            </w:r>
            <w:r w:rsidR="45BB888F" w:rsidRPr="007A443A">
              <w:rPr>
                <w:rFonts w:cs="Arial"/>
                <w:lang w:val="en-IE"/>
              </w:rPr>
              <w:t xml:space="preserve">using </w:t>
            </w:r>
            <w:r w:rsidR="27FF0BF4" w:rsidRPr="007A443A">
              <w:rPr>
                <w:rFonts w:cs="Arial"/>
                <w:lang w:val="en-IE"/>
              </w:rPr>
              <w:t>the secured Microsoft Forms from UCL’s office 365)</w:t>
            </w:r>
            <w:r w:rsidR="7C8722E7" w:rsidRPr="007A443A">
              <w:rPr>
                <w:rFonts w:cs="Arial"/>
                <w:lang w:val="en-IE"/>
              </w:rPr>
              <w:t xml:space="preserve"> </w:t>
            </w:r>
            <w:r w:rsidR="45BB888F" w:rsidRPr="007A443A">
              <w:rPr>
                <w:rFonts w:cs="Arial"/>
                <w:lang w:val="en-IE"/>
              </w:rPr>
              <w:t xml:space="preserve">and will later be contacted by the research </w:t>
            </w:r>
            <w:r w:rsidR="27FF0BF4" w:rsidRPr="007A443A">
              <w:rPr>
                <w:rFonts w:cs="Arial"/>
                <w:lang w:val="en-IE"/>
              </w:rPr>
              <w:t>team</w:t>
            </w:r>
            <w:r w:rsidR="45BB888F" w:rsidRPr="007A443A">
              <w:rPr>
                <w:rFonts w:cs="Arial"/>
                <w:lang w:val="en-IE"/>
              </w:rPr>
              <w:t xml:space="preserve"> and invited to participate in a testing session</w:t>
            </w:r>
            <w:r w:rsidR="7C8722E7" w:rsidRPr="007A443A">
              <w:rPr>
                <w:rFonts w:cs="Arial"/>
                <w:lang w:val="en-IE"/>
              </w:rPr>
              <w:t xml:space="preserve"> via a study link </w:t>
            </w:r>
            <w:r w:rsidR="42C3A0DC" w:rsidRPr="007A443A">
              <w:rPr>
                <w:rFonts w:cs="Arial"/>
                <w:lang w:val="en-IE"/>
              </w:rPr>
              <w:t>using</w:t>
            </w:r>
            <w:r w:rsidR="7C8722E7" w:rsidRPr="007A443A">
              <w:rPr>
                <w:rFonts w:cs="Arial"/>
                <w:lang w:val="en-IE"/>
              </w:rPr>
              <w:t xml:space="preserve"> random ID</w:t>
            </w:r>
            <w:r w:rsidR="75B17D21" w:rsidRPr="007A443A">
              <w:rPr>
                <w:rFonts w:cs="Arial"/>
                <w:lang w:val="en-IE"/>
              </w:rPr>
              <w:t>s assigned to them</w:t>
            </w:r>
            <w:r w:rsidR="6301A8C6" w:rsidRPr="007A443A">
              <w:rPr>
                <w:rFonts w:cs="Arial"/>
                <w:lang w:val="en-IE"/>
              </w:rPr>
              <w:t xml:space="preserve">. </w:t>
            </w:r>
            <w:r w:rsidR="5DCF419C" w:rsidRPr="007A443A">
              <w:rPr>
                <w:rFonts w:cs="Arial"/>
                <w:lang w:val="en-IE"/>
                <w:rPrChange w:id="242" w:author="Keil, Johannes (Stud. FPN)" w:date="2025-03-27T14:37:00Z" w16du:dateUtc="2025-03-27T14:37:00Z">
                  <w:rPr>
                    <w:rFonts w:cs="Arial"/>
                    <w:highlight w:val="yellow"/>
                    <w:lang w:val="en-IE"/>
                  </w:rPr>
                </w:rPrChange>
              </w:rPr>
              <w:t>A</w:t>
            </w:r>
            <w:r w:rsidR="2663CA4F" w:rsidRPr="007A443A">
              <w:rPr>
                <w:rFonts w:cs="Arial"/>
                <w:lang w:val="en-IE"/>
                <w:rPrChange w:id="243" w:author="Keil, Johannes (Stud. FPN)" w:date="2025-03-27T14:37:00Z" w16du:dateUtc="2025-03-27T14:37:00Z">
                  <w:rPr>
                    <w:rFonts w:cs="Arial"/>
                    <w:highlight w:val="yellow"/>
                    <w:lang w:val="en-IE"/>
                  </w:rPr>
                </w:rPrChange>
              </w:rPr>
              <w:t>s some of our cognitive tasks involve interacting with others, a</w:t>
            </w:r>
            <w:r w:rsidR="5DCF419C" w:rsidRPr="007A443A">
              <w:rPr>
                <w:rFonts w:cs="Arial"/>
                <w:lang w:val="en-IE"/>
                <w:rPrChange w:id="244" w:author="Keil, Johannes (Stud. FPN)" w:date="2025-03-27T14:37:00Z" w16du:dateUtc="2025-03-27T14:37:00Z">
                  <w:rPr>
                    <w:rFonts w:cs="Arial"/>
                    <w:highlight w:val="yellow"/>
                    <w:lang w:val="en-IE"/>
                  </w:rPr>
                </w:rPrChange>
              </w:rPr>
              <w:t xml:space="preserve"> s</w:t>
            </w:r>
            <w:r w:rsidR="108847F0" w:rsidRPr="007A443A">
              <w:rPr>
                <w:rFonts w:cs="Arial"/>
                <w:lang w:val="en-IE"/>
                <w:rPrChange w:id="245" w:author="Keil, Johannes (Stud. FPN)" w:date="2025-03-27T14:37:00Z" w16du:dateUtc="2025-03-27T14:37:00Z">
                  <w:rPr>
                    <w:rFonts w:cs="Arial"/>
                    <w:highlight w:val="yellow"/>
                    <w:lang w:val="en-IE"/>
                  </w:rPr>
                </w:rPrChange>
              </w:rPr>
              <w:t>creening</w:t>
            </w:r>
            <w:r w:rsidR="5223D453" w:rsidRPr="007A443A">
              <w:rPr>
                <w:rFonts w:cs="Arial"/>
                <w:lang w:val="en-IE"/>
                <w:rPrChange w:id="246" w:author="Keil, Johannes (Stud. FPN)" w:date="2025-03-27T14:37:00Z" w16du:dateUtc="2025-03-27T14:37:00Z">
                  <w:rPr>
                    <w:rFonts w:cs="Arial"/>
                    <w:highlight w:val="yellow"/>
                    <w:lang w:val="en-IE"/>
                  </w:rPr>
                </w:rPrChange>
              </w:rPr>
              <w:t xml:space="preserve"> step </w:t>
            </w:r>
            <w:r w:rsidR="263A89B9" w:rsidRPr="007A443A">
              <w:rPr>
                <w:rFonts w:cs="Arial"/>
                <w:lang w:val="en-IE"/>
                <w:rPrChange w:id="247" w:author="Keil, Johannes (Stud. FPN)" w:date="2025-03-27T14:37:00Z" w16du:dateUtc="2025-03-27T14:37:00Z">
                  <w:rPr>
                    <w:rFonts w:cs="Arial"/>
                    <w:highlight w:val="yellow"/>
                    <w:lang w:val="en-IE"/>
                  </w:rPr>
                </w:rPrChange>
              </w:rPr>
              <w:t xml:space="preserve">including some demographics </w:t>
            </w:r>
            <w:r w:rsidR="108847F0" w:rsidRPr="007A443A">
              <w:rPr>
                <w:rFonts w:cs="Arial"/>
                <w:lang w:val="en-IE"/>
                <w:rPrChange w:id="248" w:author="Keil, Johannes (Stud. FPN)" w:date="2025-03-27T14:37:00Z" w16du:dateUtc="2025-03-27T14:37:00Z">
                  <w:rPr>
                    <w:rFonts w:cs="Arial"/>
                    <w:highlight w:val="yellow"/>
                    <w:lang w:val="en-IE"/>
                  </w:rPr>
                </w:rPrChange>
              </w:rPr>
              <w:t>may be used to</w:t>
            </w:r>
            <w:r w:rsidR="21E11AA0" w:rsidRPr="007A443A">
              <w:rPr>
                <w:rFonts w:cs="Arial"/>
                <w:lang w:val="en-IE"/>
                <w:rPrChange w:id="249" w:author="Keil, Johannes (Stud. FPN)" w:date="2025-03-27T14:37:00Z" w16du:dateUtc="2025-03-27T14:37:00Z">
                  <w:rPr>
                    <w:rFonts w:cs="Arial"/>
                    <w:highlight w:val="yellow"/>
                    <w:lang w:val="en-IE"/>
                  </w:rPr>
                </w:rPrChange>
              </w:rPr>
              <w:t xml:space="preserve"> </w:t>
            </w:r>
            <w:r w:rsidR="108847F0" w:rsidRPr="007A443A">
              <w:rPr>
                <w:rFonts w:cs="Arial"/>
                <w:lang w:val="en-IE"/>
                <w:rPrChange w:id="250" w:author="Keil, Johannes (Stud. FPN)" w:date="2025-03-27T14:37:00Z" w16du:dateUtc="2025-03-27T14:37:00Z">
                  <w:rPr>
                    <w:rFonts w:cs="Arial"/>
                    <w:highlight w:val="yellow"/>
                    <w:lang w:val="en-IE"/>
                  </w:rPr>
                </w:rPrChange>
              </w:rPr>
              <w:t>inform</w:t>
            </w:r>
            <w:r w:rsidR="52E00EBC" w:rsidRPr="007A443A">
              <w:rPr>
                <w:rFonts w:cs="Arial"/>
                <w:lang w:val="en-IE"/>
                <w:rPrChange w:id="251" w:author="Keil, Johannes (Stud. FPN)" w:date="2025-03-27T14:37:00Z" w16du:dateUtc="2025-03-27T14:37:00Z">
                  <w:rPr>
                    <w:rFonts w:cs="Arial"/>
                    <w:highlight w:val="yellow"/>
                    <w:lang w:val="en-IE"/>
                  </w:rPr>
                </w:rPrChange>
              </w:rPr>
              <w:t xml:space="preserve"> partner matching and </w:t>
            </w:r>
            <w:r w:rsidR="46A066D4" w:rsidRPr="007A443A">
              <w:rPr>
                <w:rFonts w:cs="Arial"/>
                <w:lang w:val="en-IE"/>
                <w:rPrChange w:id="252" w:author="Keil, Johannes (Stud. FPN)" w:date="2025-03-27T14:37:00Z" w16du:dateUtc="2025-03-27T14:37:00Z">
                  <w:rPr>
                    <w:rFonts w:cs="Arial"/>
                    <w:highlight w:val="yellow"/>
                    <w:lang w:val="en-IE"/>
                  </w:rPr>
                </w:rPrChange>
              </w:rPr>
              <w:t xml:space="preserve">to inform </w:t>
            </w:r>
            <w:r w:rsidR="52E00EBC" w:rsidRPr="007A443A">
              <w:rPr>
                <w:rFonts w:cs="Arial"/>
                <w:lang w:val="en-IE"/>
                <w:rPrChange w:id="253" w:author="Keil, Johannes (Stud. FPN)" w:date="2025-03-27T14:37:00Z" w16du:dateUtc="2025-03-27T14:37:00Z">
                  <w:rPr>
                    <w:rFonts w:cs="Arial"/>
                    <w:highlight w:val="yellow"/>
                    <w:lang w:val="en-IE"/>
                  </w:rPr>
                </w:rPrChange>
              </w:rPr>
              <w:t>f</w:t>
            </w:r>
            <w:r w:rsidR="04E125CA" w:rsidRPr="007A443A">
              <w:rPr>
                <w:rFonts w:cs="Arial"/>
                <w:lang w:val="en-IE"/>
                <w:rPrChange w:id="254" w:author="Keil, Johannes (Stud. FPN)" w:date="2025-03-27T14:37:00Z" w16du:dateUtc="2025-03-27T14:37:00Z">
                  <w:rPr>
                    <w:rFonts w:cs="Arial"/>
                    <w:highlight w:val="yellow"/>
                    <w:lang w:val="en-IE"/>
                  </w:rPr>
                </w:rPrChange>
              </w:rPr>
              <w:t xml:space="preserve">uture </w:t>
            </w:r>
            <w:r w:rsidR="52E00EBC" w:rsidRPr="007A443A">
              <w:rPr>
                <w:rFonts w:cs="Arial"/>
                <w:lang w:val="en-IE"/>
                <w:rPrChange w:id="255" w:author="Keil, Johannes (Stud. FPN)" w:date="2025-03-27T14:37:00Z" w16du:dateUtc="2025-03-27T14:37:00Z">
                  <w:rPr>
                    <w:rFonts w:cs="Arial"/>
                    <w:highlight w:val="yellow"/>
                    <w:lang w:val="en-IE"/>
                  </w:rPr>
                </w:rPrChange>
              </w:rPr>
              <w:t>sampling.</w:t>
            </w:r>
          </w:p>
          <w:p w14:paraId="1897112C" w14:textId="65DE7FC6" w:rsidR="48660ED8" w:rsidRPr="007A443A" w:rsidRDefault="48660ED8" w:rsidP="48660ED8">
            <w:pPr>
              <w:spacing w:line="240" w:lineRule="auto"/>
              <w:jc w:val="both"/>
              <w:rPr>
                <w:rFonts w:cs="Arial"/>
                <w:lang w:val="en-IE"/>
                <w:rPrChange w:id="256" w:author="Keil, Johannes (Stud. FPN)" w:date="2025-03-27T14:37:00Z" w16du:dateUtc="2025-03-27T14:37:00Z">
                  <w:rPr>
                    <w:rFonts w:cs="Arial"/>
                    <w:highlight w:val="yellow"/>
                    <w:lang w:val="en-IE"/>
                  </w:rPr>
                </w:rPrChange>
              </w:rPr>
            </w:pPr>
          </w:p>
          <w:p w14:paraId="649DB4D2" w14:textId="11FAE50D" w:rsidR="00A9490F" w:rsidRPr="007A443A" w:rsidRDefault="00BA6C9F" w:rsidP="007D560E">
            <w:pPr>
              <w:spacing w:line="240" w:lineRule="auto"/>
              <w:jc w:val="both"/>
              <w:rPr>
                <w:rFonts w:cs="Arial"/>
                <w:szCs w:val="20"/>
              </w:rPr>
            </w:pPr>
            <w:r w:rsidRPr="007A443A">
              <w:rPr>
                <w:rFonts w:cs="Arial"/>
                <w:szCs w:val="20"/>
              </w:rPr>
              <w:t xml:space="preserve">For group </w:t>
            </w:r>
            <w:r w:rsidR="00AB3517" w:rsidRPr="007A443A">
              <w:rPr>
                <w:rFonts w:cs="Arial"/>
                <w:szCs w:val="20"/>
              </w:rPr>
              <w:t>(b)</w:t>
            </w:r>
            <w:r w:rsidRPr="007A443A">
              <w:rPr>
                <w:rFonts w:cs="Arial"/>
                <w:szCs w:val="20"/>
              </w:rPr>
              <w:t xml:space="preserve">, </w:t>
            </w:r>
            <w:r w:rsidR="001A5F89" w:rsidRPr="007A443A">
              <w:rPr>
                <w:rFonts w:cs="Arial"/>
                <w:szCs w:val="20"/>
              </w:rPr>
              <w:t>online platform</w:t>
            </w:r>
            <w:r w:rsidR="00A9490F" w:rsidRPr="007A443A">
              <w:rPr>
                <w:rFonts w:cs="Arial"/>
                <w:szCs w:val="20"/>
              </w:rPr>
              <w:t xml:space="preserve">s for younger people, such as “children helping science” </w:t>
            </w:r>
            <w:r w:rsidR="001A5F89" w:rsidRPr="007A443A">
              <w:rPr>
                <w:rFonts w:cs="Arial"/>
                <w:szCs w:val="20"/>
              </w:rPr>
              <w:t xml:space="preserve">run by the MIT university </w:t>
            </w:r>
            <w:r w:rsidRPr="007A443A">
              <w:rPr>
                <w:rFonts w:cs="Arial"/>
                <w:szCs w:val="20"/>
              </w:rPr>
              <w:t xml:space="preserve">will advertise our study </w:t>
            </w:r>
            <w:r w:rsidR="00A9490F" w:rsidRPr="007A443A">
              <w:rPr>
                <w:rFonts w:cs="Arial"/>
                <w:szCs w:val="20"/>
              </w:rPr>
              <w:t xml:space="preserve">to </w:t>
            </w:r>
            <w:r w:rsidRPr="007A443A">
              <w:rPr>
                <w:rFonts w:cs="Arial"/>
                <w:szCs w:val="20"/>
              </w:rPr>
              <w:t>participants aged 14-18 years old</w:t>
            </w:r>
            <w:r w:rsidR="002339EF" w:rsidRPr="007A443A">
              <w:rPr>
                <w:rFonts w:cs="Arial"/>
                <w:szCs w:val="20"/>
              </w:rPr>
              <w:t>-</w:t>
            </w:r>
            <w:r w:rsidR="00A7645C" w:rsidRPr="007A443A">
              <w:rPr>
                <w:rFonts w:cs="Arial"/>
                <w:szCs w:val="20"/>
              </w:rPr>
              <w:t xml:space="preserve"> after other researchers </w:t>
            </w:r>
            <w:r w:rsidR="004E30EF" w:rsidRPr="007A443A">
              <w:rPr>
                <w:rFonts w:cs="Arial"/>
                <w:szCs w:val="20"/>
              </w:rPr>
              <w:t>testing</w:t>
            </w:r>
            <w:r w:rsidR="00A7645C" w:rsidRPr="007A443A">
              <w:rPr>
                <w:rFonts w:cs="Arial"/>
                <w:szCs w:val="20"/>
              </w:rPr>
              <w:t xml:space="preserve"> our study and confirm</w:t>
            </w:r>
            <w:r w:rsidR="00807C6E" w:rsidRPr="007A443A">
              <w:rPr>
                <w:rFonts w:cs="Arial"/>
                <w:szCs w:val="20"/>
              </w:rPr>
              <w:t>ing</w:t>
            </w:r>
            <w:r w:rsidR="00A7645C" w:rsidRPr="007A443A">
              <w:rPr>
                <w:rFonts w:cs="Arial"/>
                <w:szCs w:val="20"/>
              </w:rPr>
              <w:t xml:space="preserve"> that it is suitable for young participants</w:t>
            </w:r>
            <w:r w:rsidRPr="007A443A">
              <w:rPr>
                <w:rFonts w:cs="Arial"/>
                <w:szCs w:val="20"/>
              </w:rPr>
              <w:t xml:space="preserve">. </w:t>
            </w:r>
            <w:r w:rsidR="00807C6E" w:rsidRPr="007A443A">
              <w:rPr>
                <w:rFonts w:cs="Arial"/>
                <w:szCs w:val="20"/>
              </w:rPr>
              <w:t>Participants</w:t>
            </w:r>
            <w:r w:rsidR="00282179" w:rsidRPr="007A443A">
              <w:rPr>
                <w:rFonts w:cs="Arial"/>
                <w:szCs w:val="20"/>
              </w:rPr>
              <w:t xml:space="preserve"> can decide to take part in the study after reading the relevant information sheet and having the opportunity to email us with any questions. They will be able to complete screening online. If they are eligible to complete our study, </w:t>
            </w:r>
            <w:r w:rsidR="00A9490F" w:rsidRPr="007A443A">
              <w:rPr>
                <w:rFonts w:cs="Arial"/>
                <w:szCs w:val="20"/>
              </w:rPr>
              <w:t xml:space="preserve">they will </w:t>
            </w:r>
            <w:r w:rsidR="00AF644F" w:rsidRPr="007A443A">
              <w:rPr>
                <w:rFonts w:cs="Arial"/>
                <w:szCs w:val="20"/>
              </w:rPr>
              <w:t>receive the</w:t>
            </w:r>
            <w:r w:rsidR="00A9490F" w:rsidRPr="007A443A">
              <w:rPr>
                <w:rFonts w:cs="Arial"/>
                <w:szCs w:val="20"/>
              </w:rPr>
              <w:t xml:space="preserve"> study link using random IDs assigned to them</w:t>
            </w:r>
            <w:r w:rsidR="000F35D3" w:rsidRPr="007A443A">
              <w:rPr>
                <w:rFonts w:cs="Arial"/>
                <w:szCs w:val="20"/>
              </w:rPr>
              <w:t xml:space="preserve"> or via a link</w:t>
            </w:r>
            <w:r w:rsidR="00FD441D" w:rsidRPr="007A443A">
              <w:rPr>
                <w:rFonts w:cs="Arial"/>
                <w:szCs w:val="20"/>
              </w:rPr>
              <w:t xml:space="preserve"> </w:t>
            </w:r>
            <w:r w:rsidR="00F82EA3" w:rsidRPr="007A443A">
              <w:rPr>
                <w:rFonts w:cs="Arial"/>
                <w:szCs w:val="20"/>
              </w:rPr>
              <w:t xml:space="preserve">sent to them via the online </w:t>
            </w:r>
            <w:r w:rsidR="00FD441D" w:rsidRPr="007A443A">
              <w:rPr>
                <w:rFonts w:cs="Arial"/>
                <w:szCs w:val="20"/>
              </w:rPr>
              <w:t>platform</w:t>
            </w:r>
            <w:r w:rsidR="00A9490F" w:rsidRPr="007A443A">
              <w:rPr>
                <w:rFonts w:cs="Arial"/>
                <w:szCs w:val="20"/>
              </w:rPr>
              <w:t xml:space="preserve">. </w:t>
            </w:r>
          </w:p>
          <w:p w14:paraId="6895D140" w14:textId="77777777" w:rsidR="00A9490F" w:rsidRPr="007A443A" w:rsidRDefault="00A9490F" w:rsidP="007D560E">
            <w:pPr>
              <w:spacing w:line="240" w:lineRule="auto"/>
              <w:jc w:val="both"/>
              <w:rPr>
                <w:rFonts w:cs="Arial"/>
                <w:szCs w:val="20"/>
              </w:rPr>
            </w:pPr>
          </w:p>
          <w:p w14:paraId="402FBD6E" w14:textId="4263E547" w:rsidR="005818F4" w:rsidRPr="007A443A" w:rsidRDefault="5DBED309" w:rsidP="007A443A">
            <w:pPr>
              <w:spacing w:line="240" w:lineRule="auto"/>
              <w:jc w:val="both"/>
              <w:rPr>
                <w:rFonts w:cs="Arial"/>
                <w:lang w:val="en-IE"/>
                <w:rPrChange w:id="257" w:author="Keil, Johannes (Stud. FPN)" w:date="2025-03-27T14:37:00Z" w16du:dateUtc="2025-03-27T14:37:00Z">
                  <w:rPr>
                    <w:rFonts w:cs="Arial"/>
                    <w:highlight w:val="yellow"/>
                    <w:lang w:val="en-IE"/>
                  </w:rPr>
                </w:rPrChange>
              </w:rPr>
            </w:pPr>
            <w:r w:rsidRPr="007A443A">
              <w:rPr>
                <w:rFonts w:cs="Arial"/>
              </w:rPr>
              <w:t>For group (</w:t>
            </w:r>
            <w:r w:rsidR="41B2A71C" w:rsidRPr="007A443A">
              <w:rPr>
                <w:rFonts w:cs="Arial"/>
              </w:rPr>
              <w:t>c</w:t>
            </w:r>
            <w:r w:rsidRPr="007A443A">
              <w:rPr>
                <w:rFonts w:cs="Arial"/>
              </w:rPr>
              <w:t xml:space="preserve">), local community participants </w:t>
            </w:r>
            <w:r w:rsidR="0217DD3B" w:rsidRPr="007A443A">
              <w:rPr>
                <w:rFonts w:cs="Arial"/>
              </w:rPr>
              <w:t>(aged 18-</w:t>
            </w:r>
            <w:r w:rsidR="639D1146" w:rsidRPr="007A443A">
              <w:rPr>
                <w:rFonts w:cs="Arial"/>
              </w:rPr>
              <w:t>6</w:t>
            </w:r>
            <w:r w:rsidR="54326D96" w:rsidRPr="007A443A">
              <w:rPr>
                <w:rFonts w:cs="Arial"/>
              </w:rPr>
              <w:t>5</w:t>
            </w:r>
            <w:r w:rsidR="0217DD3B" w:rsidRPr="007A443A">
              <w:rPr>
                <w:rFonts w:cs="Arial"/>
              </w:rPr>
              <w:t xml:space="preserve">) </w:t>
            </w:r>
            <w:r w:rsidRPr="007A443A">
              <w:rPr>
                <w:rFonts w:cs="Arial"/>
              </w:rPr>
              <w:t xml:space="preserve">will </w:t>
            </w:r>
            <w:r w:rsidR="416AF160" w:rsidRPr="007A443A">
              <w:rPr>
                <w:rFonts w:cs="Arial"/>
              </w:rPr>
              <w:t xml:space="preserve">similarly be able to scan QR codes on </w:t>
            </w:r>
            <w:r w:rsidRPr="007A443A">
              <w:rPr>
                <w:rFonts w:cs="Arial"/>
              </w:rPr>
              <w:t>physical or electronic advertisements of the study</w:t>
            </w:r>
            <w:r w:rsidR="416AF160" w:rsidRPr="007A443A">
              <w:rPr>
                <w:rFonts w:cs="Arial"/>
              </w:rPr>
              <w:t xml:space="preserve">, where they will be able to view </w:t>
            </w:r>
            <w:r w:rsidR="70B8140E" w:rsidRPr="007A443A">
              <w:rPr>
                <w:rFonts w:cs="Arial"/>
              </w:rPr>
              <w:t>the relevant information sheet</w:t>
            </w:r>
            <w:r w:rsidR="235F8E87" w:rsidRPr="007A443A">
              <w:rPr>
                <w:rFonts w:cs="Arial"/>
              </w:rPr>
              <w:t>s</w:t>
            </w:r>
            <w:r w:rsidR="70B8140E" w:rsidRPr="007A443A">
              <w:rPr>
                <w:rFonts w:cs="Arial"/>
              </w:rPr>
              <w:t xml:space="preserve"> online</w:t>
            </w:r>
            <w:r w:rsidR="2FA6B922" w:rsidRPr="007A443A">
              <w:rPr>
                <w:rFonts w:cs="Arial"/>
              </w:rPr>
              <w:t>. As above, i</w:t>
            </w:r>
            <w:r w:rsidR="416AF160" w:rsidRPr="007A443A">
              <w:rPr>
                <w:rFonts w:cs="Arial"/>
              </w:rPr>
              <w:t xml:space="preserve">f they are interested in taking part, they will be able to </w:t>
            </w:r>
            <w:r w:rsidR="2FA6B922" w:rsidRPr="007A443A">
              <w:rPr>
                <w:rFonts w:cs="Arial"/>
              </w:rPr>
              <w:t xml:space="preserve">provide their contact details using Microsoft forms and will later be contacted by the research team and invited to complete testing either in </w:t>
            </w:r>
            <w:r w:rsidR="2FA6B922" w:rsidRPr="007A443A">
              <w:rPr>
                <w:rFonts w:cs="Arial"/>
              </w:rPr>
              <w:lastRenderedPageBreak/>
              <w:t>person at UCL or online via a study link.</w:t>
            </w:r>
            <w:r w:rsidR="7BA5AB93" w:rsidRPr="007A443A">
              <w:rPr>
                <w:rFonts w:cs="Arial"/>
              </w:rPr>
              <w:t xml:space="preserve"> </w:t>
            </w:r>
            <w:r w:rsidR="408605F7" w:rsidRPr="007A443A">
              <w:rPr>
                <w:rFonts w:cs="Arial"/>
                <w:lang w:val="en-IE"/>
                <w:rPrChange w:id="258" w:author="Keil, Johannes (Stud. FPN)" w:date="2025-03-27T14:37:00Z" w16du:dateUtc="2025-03-27T14:37:00Z">
                  <w:rPr>
                    <w:rFonts w:cs="Arial"/>
                    <w:highlight w:val="yellow"/>
                    <w:lang w:val="en-IE"/>
                  </w:rPr>
                </w:rPrChange>
              </w:rPr>
              <w:t>A screening step</w:t>
            </w:r>
            <w:r w:rsidR="03BC5F16" w:rsidRPr="007A443A">
              <w:rPr>
                <w:rFonts w:cs="Arial"/>
                <w:lang w:val="en-IE"/>
                <w:rPrChange w:id="259" w:author="Keil, Johannes (Stud. FPN)" w:date="2025-03-27T14:37:00Z" w16du:dateUtc="2025-03-27T14:37:00Z">
                  <w:rPr>
                    <w:rFonts w:cs="Arial"/>
                    <w:highlight w:val="yellow"/>
                    <w:lang w:val="en-IE"/>
                  </w:rPr>
                </w:rPrChange>
              </w:rPr>
              <w:t xml:space="preserve"> including demographics</w:t>
            </w:r>
            <w:r w:rsidR="408605F7" w:rsidRPr="007A443A">
              <w:rPr>
                <w:rFonts w:cs="Arial"/>
                <w:lang w:val="en-IE"/>
                <w:rPrChange w:id="260" w:author="Keil, Johannes (Stud. FPN)" w:date="2025-03-27T14:37:00Z" w16du:dateUtc="2025-03-27T14:37:00Z">
                  <w:rPr>
                    <w:rFonts w:cs="Arial"/>
                    <w:highlight w:val="yellow"/>
                    <w:lang w:val="en-IE"/>
                  </w:rPr>
                </w:rPrChange>
              </w:rPr>
              <w:t xml:space="preserve"> may be used to inform partner matching</w:t>
            </w:r>
            <w:r w:rsidR="30D9B054" w:rsidRPr="007A443A">
              <w:rPr>
                <w:rFonts w:cs="Arial"/>
                <w:lang w:val="en-IE"/>
                <w:rPrChange w:id="261" w:author="Keil, Johannes (Stud. FPN)" w:date="2025-03-27T14:37:00Z" w16du:dateUtc="2025-03-27T14:37:00Z">
                  <w:rPr>
                    <w:rFonts w:cs="Arial"/>
                    <w:highlight w:val="yellow"/>
                    <w:lang w:val="en-IE"/>
                  </w:rPr>
                </w:rPrChange>
              </w:rPr>
              <w:t xml:space="preserve"> for cognitive tasks</w:t>
            </w:r>
            <w:r w:rsidR="408605F7" w:rsidRPr="007A443A">
              <w:rPr>
                <w:rFonts w:cs="Arial"/>
                <w:lang w:val="en-IE"/>
                <w:rPrChange w:id="262" w:author="Keil, Johannes (Stud. FPN)" w:date="2025-03-27T14:37:00Z" w16du:dateUtc="2025-03-27T14:37:00Z">
                  <w:rPr>
                    <w:rFonts w:cs="Arial"/>
                    <w:highlight w:val="yellow"/>
                    <w:lang w:val="en-IE"/>
                  </w:rPr>
                </w:rPrChange>
              </w:rPr>
              <w:t xml:space="preserve"> and </w:t>
            </w:r>
            <w:r w:rsidR="536A1443" w:rsidRPr="007A443A">
              <w:rPr>
                <w:rFonts w:cs="Arial"/>
                <w:lang w:val="en-IE"/>
                <w:rPrChange w:id="263" w:author="Keil, Johannes (Stud. FPN)" w:date="2025-03-27T14:37:00Z" w16du:dateUtc="2025-03-27T14:37:00Z">
                  <w:rPr>
                    <w:rFonts w:cs="Arial"/>
                    <w:highlight w:val="yellow"/>
                    <w:lang w:val="en-IE"/>
                  </w:rPr>
                </w:rPrChange>
              </w:rPr>
              <w:t xml:space="preserve">to </w:t>
            </w:r>
            <w:r w:rsidR="408605F7" w:rsidRPr="007A443A">
              <w:rPr>
                <w:rFonts w:cs="Arial"/>
                <w:lang w:val="en-IE"/>
                <w:rPrChange w:id="264" w:author="Keil, Johannes (Stud. FPN)" w:date="2025-03-27T14:37:00Z" w16du:dateUtc="2025-03-27T14:37:00Z">
                  <w:rPr>
                    <w:rFonts w:cs="Arial"/>
                    <w:highlight w:val="yellow"/>
                    <w:lang w:val="en-IE"/>
                  </w:rPr>
                </w:rPrChange>
              </w:rPr>
              <w:t>inform fu</w:t>
            </w:r>
            <w:r w:rsidR="450AD150" w:rsidRPr="007A443A">
              <w:rPr>
                <w:rFonts w:cs="Arial"/>
                <w:lang w:val="en-IE"/>
                <w:rPrChange w:id="265" w:author="Keil, Johannes (Stud. FPN)" w:date="2025-03-27T14:37:00Z" w16du:dateUtc="2025-03-27T14:37:00Z">
                  <w:rPr>
                    <w:rFonts w:cs="Arial"/>
                    <w:highlight w:val="yellow"/>
                    <w:lang w:val="en-IE"/>
                  </w:rPr>
                </w:rPrChange>
              </w:rPr>
              <w:t xml:space="preserve">ture </w:t>
            </w:r>
            <w:r w:rsidR="408605F7" w:rsidRPr="007A443A">
              <w:rPr>
                <w:rFonts w:cs="Arial"/>
                <w:lang w:val="en-IE"/>
                <w:rPrChange w:id="266" w:author="Keil, Johannes (Stud. FPN)" w:date="2025-03-27T14:37:00Z" w16du:dateUtc="2025-03-27T14:37:00Z">
                  <w:rPr>
                    <w:rFonts w:cs="Arial"/>
                    <w:highlight w:val="yellow"/>
                    <w:lang w:val="en-IE"/>
                  </w:rPr>
                </w:rPrChange>
              </w:rPr>
              <w:t>sampling.</w:t>
            </w:r>
          </w:p>
          <w:p w14:paraId="670CEF8B" w14:textId="77777777" w:rsidR="00AB7544" w:rsidRPr="007A443A" w:rsidRDefault="00AB7544" w:rsidP="007D560E">
            <w:pPr>
              <w:spacing w:line="240" w:lineRule="auto"/>
              <w:jc w:val="both"/>
              <w:rPr>
                <w:rFonts w:cs="Arial"/>
                <w:szCs w:val="20"/>
              </w:rPr>
            </w:pPr>
          </w:p>
          <w:p w14:paraId="428E4C28" w14:textId="506657F6" w:rsidR="00884DC3" w:rsidRPr="007A443A" w:rsidRDefault="27E51C54" w:rsidP="090280F7">
            <w:pPr>
              <w:spacing w:line="240" w:lineRule="auto"/>
              <w:jc w:val="both"/>
              <w:rPr>
                <w:rFonts w:cs="Arial"/>
              </w:rPr>
            </w:pPr>
            <w:r w:rsidRPr="007A443A">
              <w:rPr>
                <w:rFonts w:cs="Arial"/>
              </w:rPr>
              <w:t>For group (</w:t>
            </w:r>
            <w:r w:rsidR="7E031A4C" w:rsidRPr="007A443A">
              <w:rPr>
                <w:rFonts w:cs="Arial"/>
              </w:rPr>
              <w:t>d</w:t>
            </w:r>
            <w:r w:rsidRPr="007A443A">
              <w:rPr>
                <w:rFonts w:cs="Arial"/>
              </w:rPr>
              <w:t xml:space="preserve">), participants on </w:t>
            </w:r>
            <w:r w:rsidR="2FBD3683" w:rsidRPr="007A443A">
              <w:rPr>
                <w:rFonts w:cs="Arial"/>
              </w:rPr>
              <w:t>online testing platforms</w:t>
            </w:r>
            <w:r w:rsidRPr="007A443A">
              <w:rPr>
                <w:rFonts w:cs="Arial"/>
              </w:rPr>
              <w:t xml:space="preserve"> (aged 18-</w:t>
            </w:r>
            <w:r w:rsidR="1B0EC9AB" w:rsidRPr="007A443A">
              <w:rPr>
                <w:rFonts w:cs="Arial"/>
              </w:rPr>
              <w:t>6</w:t>
            </w:r>
            <w:r w:rsidR="7F181BA3" w:rsidRPr="007A443A">
              <w:rPr>
                <w:rFonts w:cs="Arial"/>
              </w:rPr>
              <w:t>5</w:t>
            </w:r>
            <w:r w:rsidRPr="007A443A">
              <w:rPr>
                <w:rFonts w:cs="Arial"/>
              </w:rPr>
              <w:t xml:space="preserve">) can decide to take part in the study after seeing the study advertisement on </w:t>
            </w:r>
            <w:r w:rsidR="129DF66A" w:rsidRPr="007A443A">
              <w:rPr>
                <w:rFonts w:cs="Arial"/>
              </w:rPr>
              <w:t xml:space="preserve">the </w:t>
            </w:r>
            <w:r w:rsidR="2DA0667D" w:rsidRPr="007A443A">
              <w:rPr>
                <w:rFonts w:cs="Arial"/>
              </w:rPr>
              <w:t xml:space="preserve">relevant </w:t>
            </w:r>
            <w:r w:rsidR="129DF66A" w:rsidRPr="007A443A">
              <w:rPr>
                <w:rFonts w:cs="Arial"/>
              </w:rPr>
              <w:t>platforms</w:t>
            </w:r>
            <w:r w:rsidR="26B70968" w:rsidRPr="007A443A">
              <w:rPr>
                <w:rFonts w:cs="Arial"/>
              </w:rPr>
              <w:t>. After reading the</w:t>
            </w:r>
            <w:r w:rsidR="129DF66A" w:rsidRPr="007A443A">
              <w:rPr>
                <w:rFonts w:cs="Arial"/>
              </w:rPr>
              <w:t xml:space="preserve"> </w:t>
            </w:r>
            <w:r w:rsidRPr="007A443A">
              <w:rPr>
                <w:rFonts w:cs="Arial"/>
              </w:rPr>
              <w:t>relevant information sheet</w:t>
            </w:r>
            <w:r w:rsidR="26B70968" w:rsidRPr="007A443A">
              <w:rPr>
                <w:rFonts w:cs="Arial"/>
              </w:rPr>
              <w:t>, they will be able to complete screening online</w:t>
            </w:r>
            <w:r w:rsidRPr="007A443A">
              <w:rPr>
                <w:rFonts w:cs="Arial"/>
              </w:rPr>
              <w:t>.</w:t>
            </w:r>
            <w:r w:rsidR="26B70968" w:rsidRPr="007A443A">
              <w:rPr>
                <w:rFonts w:cs="Arial"/>
              </w:rPr>
              <w:t xml:space="preserve"> If they are eligible to complete our study, they will be invited to </w:t>
            </w:r>
            <w:r w:rsidR="0D4E5C52" w:rsidRPr="007A443A">
              <w:rPr>
                <w:rFonts w:cs="Arial"/>
              </w:rPr>
              <w:t>do so via the relevant online platform (this process is anonymous and does not require access to the individuals contact details).</w:t>
            </w:r>
          </w:p>
          <w:p w14:paraId="1EC6ADCE" w14:textId="77777777" w:rsidR="00EE5294" w:rsidRPr="007A443A" w:rsidRDefault="00EE5294" w:rsidP="00B1265A">
            <w:pPr>
              <w:spacing w:line="240" w:lineRule="auto"/>
              <w:rPr>
                <w:rFonts w:cs="Arial"/>
                <w:sz w:val="16"/>
                <w:szCs w:val="16"/>
              </w:rPr>
            </w:pPr>
          </w:p>
          <w:p w14:paraId="47066CF6" w14:textId="77777777" w:rsidR="00FD7790" w:rsidRPr="007A443A" w:rsidRDefault="00FD7790" w:rsidP="00B1265A">
            <w:pPr>
              <w:spacing w:line="240" w:lineRule="auto"/>
              <w:rPr>
                <w:rFonts w:cs="Arial"/>
                <w:sz w:val="16"/>
                <w:szCs w:val="16"/>
              </w:rPr>
            </w:pPr>
            <w:r w:rsidRPr="007A443A">
              <w:rPr>
                <w:rFonts w:cs="Arial"/>
                <w:sz w:val="16"/>
                <w:szCs w:val="16"/>
              </w:rPr>
              <w:t>(ii) Describe how potential participants will be approached:</w:t>
            </w:r>
          </w:p>
          <w:p w14:paraId="747954EF" w14:textId="110A7105" w:rsidR="00DE53D7" w:rsidRPr="007A443A" w:rsidRDefault="00DE53D7" w:rsidP="00B42267">
            <w:pPr>
              <w:spacing w:before="100" w:beforeAutospacing="1" w:after="100" w:afterAutospacing="1" w:line="240" w:lineRule="auto"/>
              <w:rPr>
                <w:rFonts w:cs="Arial"/>
                <w:szCs w:val="20"/>
              </w:rPr>
            </w:pPr>
            <w:r w:rsidRPr="007A443A">
              <w:rPr>
                <w:rFonts w:cs="Arial"/>
                <w:szCs w:val="20"/>
              </w:rPr>
              <w:t>For group (a) schools will approach the students on our behalf</w:t>
            </w:r>
            <w:r w:rsidR="00B948F5" w:rsidRPr="007A443A">
              <w:rPr>
                <w:rFonts w:cs="Arial"/>
                <w:szCs w:val="20"/>
              </w:rPr>
              <w:t xml:space="preserve"> by distributing our study flyers to students and information sheets </w:t>
            </w:r>
            <w:r w:rsidR="00886D0C" w:rsidRPr="007A443A">
              <w:rPr>
                <w:rFonts w:cs="Arial"/>
                <w:szCs w:val="20"/>
              </w:rPr>
              <w:t xml:space="preserve">to students and </w:t>
            </w:r>
            <w:r w:rsidR="00001C34" w:rsidRPr="007A443A">
              <w:rPr>
                <w:rFonts w:cs="Arial"/>
                <w:szCs w:val="20"/>
              </w:rPr>
              <w:t>parents</w:t>
            </w:r>
            <w:r w:rsidRPr="007A443A">
              <w:rPr>
                <w:rFonts w:cs="Arial"/>
                <w:szCs w:val="20"/>
              </w:rPr>
              <w:t>.</w:t>
            </w:r>
            <w:r w:rsidR="006673C8" w:rsidRPr="007A443A">
              <w:rPr>
                <w:rFonts w:cs="Arial"/>
                <w:szCs w:val="20"/>
              </w:rPr>
              <w:t xml:space="preserve"> </w:t>
            </w:r>
          </w:p>
          <w:p w14:paraId="349EFCF2" w14:textId="38989072" w:rsidR="00905578" w:rsidRPr="007A443A" w:rsidRDefault="006F2891" w:rsidP="00B42267">
            <w:pPr>
              <w:spacing w:before="100" w:beforeAutospacing="1" w:after="100" w:afterAutospacing="1" w:line="240" w:lineRule="auto"/>
              <w:rPr>
                <w:rFonts w:cs="Arial"/>
                <w:szCs w:val="20"/>
              </w:rPr>
            </w:pPr>
            <w:r w:rsidRPr="007A443A">
              <w:rPr>
                <w:rFonts w:cs="Arial"/>
                <w:szCs w:val="20"/>
              </w:rPr>
              <w:t xml:space="preserve">For group (b) </w:t>
            </w:r>
            <w:r w:rsidR="00905578" w:rsidRPr="007A443A">
              <w:rPr>
                <w:rFonts w:cs="Arial"/>
                <w:szCs w:val="20"/>
              </w:rPr>
              <w:t xml:space="preserve">participants will see digital advertisements on </w:t>
            </w:r>
            <w:r w:rsidR="00453CF3" w:rsidRPr="007A443A">
              <w:rPr>
                <w:rFonts w:cs="Arial"/>
                <w:szCs w:val="20"/>
              </w:rPr>
              <w:t xml:space="preserve">the </w:t>
            </w:r>
            <w:r w:rsidR="00905578" w:rsidRPr="007A443A">
              <w:rPr>
                <w:rFonts w:cs="Arial"/>
                <w:szCs w:val="20"/>
              </w:rPr>
              <w:t xml:space="preserve">online testing platform. </w:t>
            </w:r>
          </w:p>
          <w:p w14:paraId="01FFB3EF" w14:textId="1C88512D" w:rsidR="00DE53D7" w:rsidRPr="007A443A" w:rsidRDefault="00DE53D7" w:rsidP="00B42267">
            <w:pPr>
              <w:spacing w:before="100" w:beforeAutospacing="1" w:after="100" w:afterAutospacing="1" w:line="240" w:lineRule="auto"/>
              <w:rPr>
                <w:rFonts w:cs="Arial"/>
                <w:szCs w:val="20"/>
              </w:rPr>
            </w:pPr>
            <w:r w:rsidRPr="007A443A">
              <w:rPr>
                <w:rFonts w:cs="Arial"/>
                <w:szCs w:val="20"/>
              </w:rPr>
              <w:t>For group (</w:t>
            </w:r>
            <w:r w:rsidR="006F2891" w:rsidRPr="007A443A">
              <w:rPr>
                <w:rFonts w:cs="Arial"/>
                <w:szCs w:val="20"/>
              </w:rPr>
              <w:t>c</w:t>
            </w:r>
            <w:r w:rsidRPr="007A443A">
              <w:rPr>
                <w:rFonts w:cs="Arial"/>
                <w:szCs w:val="20"/>
              </w:rPr>
              <w:t>) participants will see physical and electronic advertisements of the study in local communities.</w:t>
            </w:r>
          </w:p>
          <w:p w14:paraId="71D5F847" w14:textId="77B05BF2" w:rsidR="00EE5294" w:rsidRPr="007A443A" w:rsidRDefault="55B49389" w:rsidP="00B1265A">
            <w:pPr>
              <w:spacing w:before="100" w:beforeAutospacing="1" w:after="100" w:afterAutospacing="1" w:line="240" w:lineRule="auto"/>
              <w:rPr>
                <w:rFonts w:cs="Arial"/>
                <w:szCs w:val="20"/>
              </w:rPr>
            </w:pPr>
            <w:r w:rsidRPr="007A443A">
              <w:rPr>
                <w:rFonts w:cs="Arial"/>
              </w:rPr>
              <w:t>For group (</w:t>
            </w:r>
            <w:r w:rsidR="3BD07022" w:rsidRPr="007A443A">
              <w:rPr>
                <w:rFonts w:cs="Arial"/>
              </w:rPr>
              <w:t>d</w:t>
            </w:r>
            <w:r w:rsidRPr="007A443A">
              <w:rPr>
                <w:rFonts w:cs="Arial"/>
              </w:rPr>
              <w:t xml:space="preserve">) participants will see </w:t>
            </w:r>
            <w:r w:rsidR="55A23933" w:rsidRPr="007A443A">
              <w:rPr>
                <w:rFonts w:cs="Arial"/>
              </w:rPr>
              <w:t xml:space="preserve">digital </w:t>
            </w:r>
            <w:r w:rsidRPr="007A443A">
              <w:rPr>
                <w:rFonts w:cs="Arial"/>
              </w:rPr>
              <w:t xml:space="preserve">advertisements on </w:t>
            </w:r>
            <w:r w:rsidR="7D1A6592" w:rsidRPr="007A443A">
              <w:rPr>
                <w:rFonts w:cs="Arial"/>
              </w:rPr>
              <w:t>online testing platforms</w:t>
            </w:r>
            <w:r w:rsidRPr="007A443A">
              <w:rPr>
                <w:rFonts w:cs="Arial"/>
              </w:rPr>
              <w:t>.</w:t>
            </w:r>
          </w:p>
          <w:p w14:paraId="38A2B8A0" w14:textId="77777777" w:rsidR="00FD7790" w:rsidRPr="007A443A" w:rsidRDefault="00FD7790" w:rsidP="00B1265A">
            <w:pPr>
              <w:spacing w:line="240" w:lineRule="auto"/>
              <w:rPr>
                <w:rFonts w:cs="Arial"/>
                <w:sz w:val="16"/>
                <w:szCs w:val="16"/>
              </w:rPr>
            </w:pPr>
            <w:r w:rsidRPr="007A443A">
              <w:rPr>
                <w:rFonts w:cs="Arial"/>
                <w:sz w:val="16"/>
                <w:szCs w:val="16"/>
              </w:rPr>
              <w:t>(iii) Describe how participants will be recruited:</w:t>
            </w:r>
          </w:p>
          <w:p w14:paraId="55919D47" w14:textId="77777777" w:rsidR="00A9771B" w:rsidRPr="007A443A" w:rsidRDefault="00A9771B" w:rsidP="00B1265A">
            <w:pPr>
              <w:spacing w:line="240" w:lineRule="auto"/>
              <w:rPr>
                <w:rFonts w:cs="Arial"/>
                <w:sz w:val="16"/>
                <w:szCs w:val="16"/>
              </w:rPr>
            </w:pPr>
          </w:p>
          <w:p w14:paraId="27AD3007" w14:textId="28821C09" w:rsidR="00777388" w:rsidRPr="007A443A" w:rsidRDefault="040100E1" w:rsidP="4569A6B1">
            <w:pPr>
              <w:spacing w:line="240" w:lineRule="auto"/>
              <w:rPr>
                <w:rFonts w:cs="Arial"/>
              </w:rPr>
            </w:pPr>
            <w:r w:rsidRPr="007A443A">
              <w:rPr>
                <w:rFonts w:cs="Arial"/>
              </w:rPr>
              <w:t>As depicted in Fig.1 “Settings”, p</w:t>
            </w:r>
            <w:r w:rsidR="65D888E8" w:rsidRPr="007A443A">
              <w:rPr>
                <w:rFonts w:cs="Arial"/>
              </w:rPr>
              <w:t xml:space="preserve">articipants will be recruited through advertisement </w:t>
            </w:r>
            <w:r w:rsidR="27A8D87B" w:rsidRPr="007A443A">
              <w:rPr>
                <w:rFonts w:cs="Arial"/>
              </w:rPr>
              <w:t xml:space="preserve">at </w:t>
            </w:r>
            <w:r w:rsidR="65D888E8" w:rsidRPr="007A443A">
              <w:rPr>
                <w:rFonts w:cs="Arial"/>
              </w:rPr>
              <w:t>schools</w:t>
            </w:r>
            <w:r w:rsidR="78B34F8B" w:rsidRPr="007A443A">
              <w:rPr>
                <w:rFonts w:cs="Arial"/>
              </w:rPr>
              <w:t>/</w:t>
            </w:r>
            <w:r w:rsidR="12DAC1E3" w:rsidRPr="007A443A">
              <w:rPr>
                <w:rFonts w:cs="Arial"/>
              </w:rPr>
              <w:t xml:space="preserve">summer camps, </w:t>
            </w:r>
            <w:r w:rsidR="65D888E8" w:rsidRPr="007A443A">
              <w:rPr>
                <w:rFonts w:cs="Arial"/>
              </w:rPr>
              <w:t>local communities</w:t>
            </w:r>
            <w:r w:rsidR="3636C172" w:rsidRPr="007A443A">
              <w:rPr>
                <w:rFonts w:cs="Arial"/>
              </w:rPr>
              <w:t>,</w:t>
            </w:r>
            <w:r w:rsidR="65D888E8" w:rsidRPr="007A443A">
              <w:rPr>
                <w:rFonts w:cs="Arial"/>
              </w:rPr>
              <w:t xml:space="preserve"> on </w:t>
            </w:r>
            <w:r w:rsidR="58C222C4" w:rsidRPr="007A443A">
              <w:rPr>
                <w:rFonts w:cs="Arial"/>
              </w:rPr>
              <w:t xml:space="preserve">online testing platforms such as </w:t>
            </w:r>
            <w:r w:rsidR="71FE4123" w:rsidRPr="007A443A">
              <w:rPr>
                <w:rFonts w:cs="Arial"/>
              </w:rPr>
              <w:t>“</w:t>
            </w:r>
            <w:r w:rsidR="12DAC1E3" w:rsidRPr="007A443A">
              <w:rPr>
                <w:rFonts w:cs="Arial"/>
              </w:rPr>
              <w:t>children</w:t>
            </w:r>
            <w:r w:rsidR="534106C9" w:rsidRPr="007A443A">
              <w:rPr>
                <w:rFonts w:cs="Arial"/>
              </w:rPr>
              <w:t xml:space="preserve"> </w:t>
            </w:r>
            <w:r w:rsidR="12DAC1E3" w:rsidRPr="007A443A">
              <w:rPr>
                <w:rFonts w:cs="Arial"/>
              </w:rPr>
              <w:t>helping</w:t>
            </w:r>
            <w:r w:rsidR="534106C9" w:rsidRPr="007A443A">
              <w:rPr>
                <w:rFonts w:cs="Arial"/>
              </w:rPr>
              <w:t xml:space="preserve"> </w:t>
            </w:r>
            <w:r w:rsidR="12DAC1E3" w:rsidRPr="007A443A">
              <w:rPr>
                <w:rFonts w:cs="Arial"/>
              </w:rPr>
              <w:t>science</w:t>
            </w:r>
            <w:r w:rsidR="71FE4123" w:rsidRPr="007A443A">
              <w:rPr>
                <w:rFonts w:cs="Arial"/>
              </w:rPr>
              <w:t>”</w:t>
            </w:r>
            <w:r w:rsidR="12DAC1E3" w:rsidRPr="007A443A">
              <w:rPr>
                <w:rFonts w:cs="Arial"/>
              </w:rPr>
              <w:t xml:space="preserve">, </w:t>
            </w:r>
            <w:r w:rsidR="65D888E8" w:rsidRPr="007A443A">
              <w:rPr>
                <w:rFonts w:cs="Arial"/>
              </w:rPr>
              <w:t>MTurk</w:t>
            </w:r>
            <w:r w:rsidR="58C222C4" w:rsidRPr="007A443A">
              <w:rPr>
                <w:rFonts w:cs="Arial"/>
              </w:rPr>
              <w:t xml:space="preserve">, </w:t>
            </w:r>
            <w:r w:rsidR="45C5A40C" w:rsidRPr="007A443A">
              <w:rPr>
                <w:rFonts w:cs="Arial"/>
              </w:rPr>
              <w:t xml:space="preserve">Testable Minds, </w:t>
            </w:r>
            <w:r w:rsidR="58C222C4" w:rsidRPr="007A443A">
              <w:rPr>
                <w:rFonts w:cs="Arial"/>
              </w:rPr>
              <w:t xml:space="preserve">CloudResearch, </w:t>
            </w:r>
            <w:r w:rsidR="60987427" w:rsidRPr="007A443A">
              <w:rPr>
                <w:rFonts w:cs="Arial"/>
              </w:rPr>
              <w:t xml:space="preserve">or </w:t>
            </w:r>
            <w:r w:rsidR="58C222C4" w:rsidRPr="007A443A">
              <w:rPr>
                <w:rFonts w:cs="Arial"/>
              </w:rPr>
              <w:t>Prolific</w:t>
            </w:r>
            <w:r w:rsidR="65D888E8" w:rsidRPr="007A443A">
              <w:rPr>
                <w:rFonts w:cs="Arial"/>
              </w:rPr>
              <w:t xml:space="preserve">. We will make use of both physical </w:t>
            </w:r>
            <w:r w:rsidR="22939BF6" w:rsidRPr="007A443A">
              <w:rPr>
                <w:rFonts w:cs="Arial"/>
              </w:rPr>
              <w:t xml:space="preserve">(e.g. noticeboards) </w:t>
            </w:r>
            <w:r w:rsidR="65D888E8" w:rsidRPr="007A443A">
              <w:rPr>
                <w:rFonts w:cs="Arial"/>
              </w:rPr>
              <w:t>and online advertisement (</w:t>
            </w:r>
            <w:r w:rsidR="3A05B963" w:rsidRPr="007A443A">
              <w:rPr>
                <w:rFonts w:cs="Arial"/>
              </w:rPr>
              <w:t xml:space="preserve">e.g. websites, social media, </w:t>
            </w:r>
            <w:r w:rsidR="6FB1FC7C" w:rsidRPr="007A443A">
              <w:rPr>
                <w:rFonts w:cs="Arial"/>
              </w:rPr>
              <w:t>online testing platforms</w:t>
            </w:r>
            <w:r w:rsidR="65D888E8" w:rsidRPr="007A443A">
              <w:rPr>
                <w:rFonts w:cs="Arial"/>
              </w:rPr>
              <w:t>).</w:t>
            </w:r>
            <w:r w:rsidRPr="007A443A">
              <w:rPr>
                <w:rFonts w:cs="Arial"/>
              </w:rPr>
              <w:t xml:space="preserve"> </w:t>
            </w:r>
            <w:r w:rsidR="00A17BA3" w:rsidRPr="007A443A">
              <w:rPr>
                <w:rFonts w:cs="Arial"/>
              </w:rPr>
              <w:t>Students</w:t>
            </w:r>
            <w:r w:rsidRPr="007A443A">
              <w:rPr>
                <w:rFonts w:cs="Arial"/>
              </w:rPr>
              <w:t xml:space="preserve"> will only be </w:t>
            </w:r>
            <w:r w:rsidR="3C5F461C" w:rsidRPr="007A443A">
              <w:rPr>
                <w:rFonts w:cs="Arial"/>
              </w:rPr>
              <w:t>recruit</w:t>
            </w:r>
            <w:r w:rsidRPr="007A443A">
              <w:rPr>
                <w:rFonts w:cs="Arial"/>
              </w:rPr>
              <w:t>ed</w:t>
            </w:r>
            <w:r w:rsidR="3C5F461C" w:rsidRPr="007A443A">
              <w:rPr>
                <w:rFonts w:cs="Arial"/>
              </w:rPr>
              <w:t xml:space="preserve"> via their schools</w:t>
            </w:r>
            <w:r w:rsidR="6E3F19FA" w:rsidRPr="007A443A">
              <w:rPr>
                <w:rFonts w:cs="Arial"/>
              </w:rPr>
              <w:t>/</w:t>
            </w:r>
            <w:r w:rsidR="77AFCA5F" w:rsidRPr="007A443A">
              <w:rPr>
                <w:rFonts w:cs="Arial"/>
              </w:rPr>
              <w:t xml:space="preserve">summer </w:t>
            </w:r>
            <w:r w:rsidR="6E3F19FA" w:rsidRPr="007A443A">
              <w:rPr>
                <w:rFonts w:cs="Arial"/>
              </w:rPr>
              <w:t>camps</w:t>
            </w:r>
            <w:r w:rsidR="20CF15A9" w:rsidRPr="007A443A">
              <w:rPr>
                <w:rFonts w:cs="Arial"/>
              </w:rPr>
              <w:t xml:space="preserve"> </w:t>
            </w:r>
            <w:r w:rsidR="3C5F461C" w:rsidRPr="007A443A">
              <w:rPr>
                <w:rFonts w:cs="Arial"/>
              </w:rPr>
              <w:t xml:space="preserve">after </w:t>
            </w:r>
            <w:r w:rsidR="472D49AC" w:rsidRPr="007A443A">
              <w:rPr>
                <w:rFonts w:cs="Arial"/>
              </w:rPr>
              <w:t>appropriate staff at that school</w:t>
            </w:r>
            <w:r w:rsidR="78D2009C" w:rsidRPr="007A443A">
              <w:rPr>
                <w:rFonts w:cs="Arial"/>
              </w:rPr>
              <w:t>/summer camp</w:t>
            </w:r>
            <w:r w:rsidR="472D49AC" w:rsidRPr="007A443A">
              <w:rPr>
                <w:rFonts w:cs="Arial"/>
              </w:rPr>
              <w:t xml:space="preserve"> have agreed to collaborate with the research team. </w:t>
            </w:r>
          </w:p>
          <w:p w14:paraId="52356518" w14:textId="77777777" w:rsidR="00FD7790" w:rsidRPr="007A443A" w:rsidRDefault="00FD7790" w:rsidP="00147AE5">
            <w:pPr>
              <w:pStyle w:val="Caption"/>
              <w:rPr>
                <w:rFonts w:cs="Arial"/>
              </w:rPr>
            </w:pPr>
          </w:p>
        </w:tc>
      </w:tr>
    </w:tbl>
    <w:p w14:paraId="327F6264" w14:textId="77777777" w:rsidR="00FD7790" w:rsidRPr="007A443A" w:rsidRDefault="00FD7790">
      <w:pPr>
        <w:rPr>
          <w:rFonts w:cs="Arial"/>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08C3F225" w14:textId="77777777" w:rsidTr="16F6BE24">
        <w:trPr>
          <w:trHeight w:val="2633"/>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63F622F1"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5BEE6719" w14:textId="77777777" w:rsidR="00FD7790" w:rsidRPr="007A443A" w:rsidRDefault="00FD7790">
                  <w:pPr>
                    <w:spacing w:before="100" w:after="100" w:line="240" w:lineRule="auto"/>
                    <w:jc w:val="center"/>
                    <w:rPr>
                      <w:b/>
                      <w:color w:val="FFFFFF"/>
                    </w:rPr>
                  </w:pPr>
                  <w:r w:rsidRPr="007A443A">
                    <w:rPr>
                      <w:b/>
                      <w:color w:val="FFFFFF"/>
                    </w:rPr>
                    <w:t>C6</w:t>
                  </w:r>
                </w:p>
              </w:tc>
            </w:tr>
          </w:tbl>
          <w:p w14:paraId="74A750DD"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51D61BE8" w14:textId="77777777" w:rsidR="00FD7790" w:rsidRPr="007A443A" w:rsidRDefault="00FD7790">
            <w:pPr>
              <w:rPr>
                <w:rFonts w:cs="Arial"/>
                <w:sz w:val="16"/>
                <w:szCs w:val="16"/>
              </w:rPr>
            </w:pPr>
            <w:r w:rsidRPr="007A443A">
              <w:rPr>
                <w:rFonts w:cs="Arial"/>
                <w:b/>
                <w:bCs/>
                <w:sz w:val="16"/>
                <w:szCs w:val="16"/>
              </w:rPr>
              <w:t xml:space="preserve">Will the participants participate on a fully voluntary basis? </w:t>
            </w:r>
            <w:r w:rsidRPr="007A443A">
              <w:rPr>
                <w:rFonts w:cs="Arial"/>
                <w:b/>
                <w:bCs/>
                <w:sz w:val="16"/>
                <w:szCs w:val="16"/>
              </w:rPr>
              <w:tab/>
            </w:r>
            <w:r w:rsidRPr="007A443A">
              <w:rPr>
                <w:rFonts w:cs="Arial"/>
                <w:b/>
                <w:bCs/>
                <w:sz w:val="16"/>
                <w:szCs w:val="16"/>
              </w:rPr>
              <w:tab/>
            </w:r>
            <w:r w:rsidR="0075327E" w:rsidRPr="007A443A">
              <w:rPr>
                <w:rFonts w:cs="Arial"/>
                <w:b/>
                <w:bCs/>
                <w:color w:val="2B579A"/>
                <w:szCs w:val="20"/>
                <w:shd w:val="clear" w:color="auto" w:fill="E6E6E6"/>
              </w:rPr>
              <w:fldChar w:fldCharType="begin">
                <w:ffData>
                  <w:name w:val="Check7"/>
                  <w:enabled/>
                  <w:calcOnExit w:val="0"/>
                  <w:checkBox>
                    <w:sizeAuto/>
                    <w:default w:val="1"/>
                  </w:checkBox>
                </w:ffData>
              </w:fldChar>
            </w:r>
            <w:bookmarkStart w:id="267" w:name="Check7"/>
            <w:r w:rsidR="0075327E" w:rsidRPr="007A443A">
              <w:rPr>
                <w:rFonts w:cs="Arial"/>
                <w:b/>
                <w:bCs/>
                <w:szCs w:val="20"/>
              </w:rPr>
              <w:instrText xml:space="preserve"> FORMCHECKBOX </w:instrText>
            </w:r>
            <w:r w:rsidR="0075327E" w:rsidRPr="007A443A">
              <w:rPr>
                <w:rFonts w:cs="Arial"/>
                <w:b/>
                <w:bCs/>
                <w:color w:val="2B579A"/>
                <w:szCs w:val="20"/>
                <w:shd w:val="clear" w:color="auto" w:fill="E6E6E6"/>
              </w:rPr>
            </w:r>
            <w:r w:rsidR="0075327E" w:rsidRPr="007A443A">
              <w:rPr>
                <w:rFonts w:cs="Arial"/>
                <w:b/>
                <w:bCs/>
                <w:color w:val="2B579A"/>
                <w:szCs w:val="20"/>
                <w:shd w:val="clear" w:color="auto" w:fill="E6E6E6"/>
              </w:rPr>
              <w:fldChar w:fldCharType="separate"/>
            </w:r>
            <w:r w:rsidR="0075327E" w:rsidRPr="007A443A">
              <w:rPr>
                <w:rFonts w:cs="Arial"/>
                <w:b/>
                <w:bCs/>
                <w:color w:val="2B579A"/>
                <w:szCs w:val="20"/>
                <w:shd w:val="clear" w:color="auto" w:fill="E6E6E6"/>
              </w:rPr>
              <w:fldChar w:fldCharType="end"/>
            </w:r>
            <w:bookmarkEnd w:id="267"/>
            <w:r w:rsidRPr="007A443A">
              <w:rPr>
                <w:rFonts w:cs="Arial"/>
                <w:b/>
                <w:bCs/>
                <w:szCs w:val="20"/>
              </w:rPr>
              <w:t xml:space="preserve"> </w:t>
            </w:r>
            <w:r w:rsidRPr="007A443A">
              <w:rPr>
                <w:rFonts w:cs="Arial"/>
                <w:b/>
                <w:bCs/>
                <w:sz w:val="16"/>
                <w:szCs w:val="16"/>
              </w:rPr>
              <w:t xml:space="preserve">Yes </w:t>
            </w:r>
            <w:r w:rsidRPr="007A443A">
              <w:rPr>
                <w:rFonts w:cs="Arial"/>
                <w:b/>
                <w:bCs/>
                <w:sz w:val="16"/>
                <w:szCs w:val="16"/>
              </w:rPr>
              <w:tab/>
            </w:r>
            <w:bookmarkStart w:id="268" w:name="Check8"/>
            <w:r w:rsidR="00B1265A" w:rsidRPr="007A443A">
              <w:rPr>
                <w:rFonts w:cs="Arial"/>
                <w:b/>
                <w:bCs/>
                <w:color w:val="2B579A"/>
                <w:szCs w:val="20"/>
                <w:shd w:val="clear" w:color="auto" w:fill="E6E6E6"/>
              </w:rPr>
              <w:fldChar w:fldCharType="begin">
                <w:ffData>
                  <w:name w:val="Check8"/>
                  <w:enabled/>
                  <w:calcOnExit w:val="0"/>
                  <w:checkBox>
                    <w:sizeAuto/>
                    <w:default w:val="0"/>
                  </w:checkBox>
                </w:ffData>
              </w:fldChar>
            </w:r>
            <w:r w:rsidR="00B1265A" w:rsidRPr="007A443A">
              <w:rPr>
                <w:rFonts w:cs="Arial"/>
                <w:b/>
                <w:bCs/>
                <w:szCs w:val="20"/>
              </w:rPr>
              <w:instrText xml:space="preserve"> FORMCHECKBOX </w:instrText>
            </w:r>
            <w:r w:rsidR="00B1265A" w:rsidRPr="007A443A">
              <w:rPr>
                <w:rFonts w:cs="Arial"/>
                <w:b/>
                <w:bCs/>
                <w:color w:val="2B579A"/>
                <w:szCs w:val="20"/>
                <w:shd w:val="clear" w:color="auto" w:fill="E6E6E6"/>
              </w:rPr>
            </w:r>
            <w:r w:rsidR="00B1265A" w:rsidRPr="007A443A">
              <w:rPr>
                <w:rFonts w:cs="Arial"/>
                <w:b/>
                <w:bCs/>
                <w:color w:val="2B579A"/>
                <w:szCs w:val="20"/>
                <w:shd w:val="clear" w:color="auto" w:fill="E6E6E6"/>
              </w:rPr>
              <w:fldChar w:fldCharType="separate"/>
            </w:r>
            <w:r w:rsidR="00B1265A" w:rsidRPr="007A443A">
              <w:rPr>
                <w:rFonts w:cs="Arial"/>
                <w:b/>
                <w:bCs/>
                <w:color w:val="2B579A"/>
                <w:szCs w:val="20"/>
                <w:shd w:val="clear" w:color="auto" w:fill="E6E6E6"/>
              </w:rPr>
              <w:fldChar w:fldCharType="end"/>
            </w:r>
            <w:bookmarkEnd w:id="268"/>
            <w:r w:rsidRPr="007A443A">
              <w:rPr>
                <w:rFonts w:cs="Arial"/>
                <w:b/>
                <w:bCs/>
                <w:sz w:val="16"/>
                <w:szCs w:val="16"/>
              </w:rPr>
              <w:t xml:space="preserve"> No</w:t>
            </w:r>
          </w:p>
          <w:p w14:paraId="1DF9633B" w14:textId="77777777" w:rsidR="00FD7790" w:rsidRPr="007A443A" w:rsidRDefault="00FD7790">
            <w:pPr>
              <w:rPr>
                <w:rFonts w:cs="Arial"/>
                <w:sz w:val="16"/>
                <w:szCs w:val="16"/>
              </w:rPr>
            </w:pPr>
          </w:p>
          <w:p w14:paraId="0360A102" w14:textId="77777777" w:rsidR="00FD7790" w:rsidRPr="007A443A" w:rsidRDefault="00FD7790">
            <w:pPr>
              <w:rPr>
                <w:b/>
                <w:sz w:val="16"/>
                <w:szCs w:val="16"/>
              </w:rPr>
            </w:pPr>
            <w:r w:rsidRPr="007A443A">
              <w:rPr>
                <w:b/>
                <w:sz w:val="16"/>
                <w:szCs w:val="16"/>
              </w:rPr>
              <w:t>Will UCL students be involved as participants in the research project?</w:t>
            </w:r>
            <w:r w:rsidRPr="007A443A">
              <w:rPr>
                <w:b/>
                <w:sz w:val="16"/>
                <w:szCs w:val="16"/>
              </w:rPr>
              <w:tab/>
            </w:r>
            <w:r w:rsidR="0075327E" w:rsidRPr="007A443A">
              <w:rPr>
                <w:b/>
                <w:color w:val="2B579A"/>
                <w:szCs w:val="20"/>
                <w:shd w:val="clear" w:color="auto" w:fill="E6E6E6"/>
              </w:rPr>
              <w:fldChar w:fldCharType="begin">
                <w:ffData>
                  <w:name w:val="Check9"/>
                  <w:enabled/>
                  <w:calcOnExit w:val="0"/>
                  <w:checkBox>
                    <w:sizeAuto/>
                    <w:default w:val="1"/>
                  </w:checkBox>
                </w:ffData>
              </w:fldChar>
            </w:r>
            <w:bookmarkStart w:id="269" w:name="Check9"/>
            <w:r w:rsidR="0075327E" w:rsidRPr="007A443A">
              <w:rPr>
                <w:b/>
                <w:szCs w:val="20"/>
              </w:rPr>
              <w:instrText xml:space="preserve"> FORMCHECKBOX </w:instrText>
            </w:r>
            <w:r w:rsidR="0075327E" w:rsidRPr="007A443A">
              <w:rPr>
                <w:b/>
                <w:color w:val="2B579A"/>
                <w:szCs w:val="20"/>
                <w:shd w:val="clear" w:color="auto" w:fill="E6E6E6"/>
              </w:rPr>
            </w:r>
            <w:r w:rsidR="0075327E" w:rsidRPr="007A443A">
              <w:rPr>
                <w:b/>
                <w:color w:val="2B579A"/>
                <w:szCs w:val="20"/>
                <w:shd w:val="clear" w:color="auto" w:fill="E6E6E6"/>
              </w:rPr>
              <w:fldChar w:fldCharType="separate"/>
            </w:r>
            <w:r w:rsidR="0075327E" w:rsidRPr="007A443A">
              <w:rPr>
                <w:b/>
                <w:color w:val="2B579A"/>
                <w:szCs w:val="20"/>
                <w:shd w:val="clear" w:color="auto" w:fill="E6E6E6"/>
              </w:rPr>
              <w:fldChar w:fldCharType="end"/>
            </w:r>
            <w:bookmarkEnd w:id="269"/>
            <w:r w:rsidRPr="007A443A">
              <w:rPr>
                <w:b/>
                <w:sz w:val="16"/>
                <w:szCs w:val="16"/>
              </w:rPr>
              <w:t xml:space="preserve"> Yes</w:t>
            </w:r>
            <w:r w:rsidRPr="007A443A">
              <w:rPr>
                <w:b/>
                <w:sz w:val="16"/>
                <w:szCs w:val="16"/>
              </w:rPr>
              <w:tab/>
            </w:r>
            <w:r w:rsidRPr="007A443A">
              <w:rPr>
                <w:b/>
                <w:color w:val="2B579A"/>
                <w:szCs w:val="20"/>
                <w:shd w:val="clear" w:color="auto" w:fill="E6E6E6"/>
              </w:rPr>
              <w:fldChar w:fldCharType="begin">
                <w:ffData>
                  <w:name w:val="Check10"/>
                  <w:enabled/>
                  <w:calcOnExit w:val="0"/>
                  <w:checkBox>
                    <w:sizeAuto/>
                    <w:default w:val="0"/>
                    <w:checked w:val="0"/>
                  </w:checkBox>
                </w:ffData>
              </w:fldChar>
            </w:r>
            <w:bookmarkStart w:id="270" w:name="Check10"/>
            <w:r w:rsidRPr="007A443A">
              <w:rPr>
                <w:b/>
                <w:szCs w:val="20"/>
              </w:rPr>
              <w:instrText xml:space="preserve"> FORMCHECKBOX </w:instrText>
            </w:r>
            <w:r w:rsidRPr="007A443A">
              <w:rPr>
                <w:b/>
                <w:color w:val="2B579A"/>
                <w:szCs w:val="20"/>
                <w:shd w:val="clear" w:color="auto" w:fill="E6E6E6"/>
              </w:rPr>
            </w:r>
            <w:r w:rsidRPr="007A443A">
              <w:rPr>
                <w:b/>
                <w:color w:val="2B579A"/>
                <w:szCs w:val="20"/>
                <w:shd w:val="clear" w:color="auto" w:fill="E6E6E6"/>
              </w:rPr>
              <w:fldChar w:fldCharType="separate"/>
            </w:r>
            <w:r w:rsidRPr="007A443A">
              <w:rPr>
                <w:color w:val="2B579A"/>
                <w:shd w:val="clear" w:color="auto" w:fill="E6E6E6"/>
              </w:rPr>
              <w:fldChar w:fldCharType="end"/>
            </w:r>
            <w:bookmarkEnd w:id="270"/>
            <w:r w:rsidRPr="007A443A">
              <w:rPr>
                <w:b/>
                <w:szCs w:val="20"/>
              </w:rPr>
              <w:t xml:space="preserve"> </w:t>
            </w:r>
            <w:r w:rsidRPr="007A443A">
              <w:rPr>
                <w:b/>
                <w:sz w:val="16"/>
                <w:szCs w:val="16"/>
              </w:rPr>
              <w:t>No</w:t>
            </w:r>
          </w:p>
          <w:p w14:paraId="2D0D83A6" w14:textId="77777777" w:rsidR="00FD7790" w:rsidRPr="007A443A" w:rsidRDefault="00FD7790">
            <w:pPr>
              <w:rPr>
                <w:sz w:val="16"/>
                <w:szCs w:val="16"/>
              </w:rPr>
            </w:pPr>
          </w:p>
          <w:p w14:paraId="7A803A70" w14:textId="77777777" w:rsidR="00FD7790" w:rsidRPr="007A443A" w:rsidRDefault="00FD7790">
            <w:pPr>
              <w:rPr>
                <w:i/>
                <w:sz w:val="16"/>
                <w:szCs w:val="16"/>
              </w:rPr>
            </w:pPr>
            <w:r w:rsidRPr="007A443A">
              <w:rPr>
                <w:i/>
                <w:sz w:val="16"/>
                <w:szCs w:val="16"/>
              </w:rPr>
              <w:t xml:space="preserve">If yes, care must be taken to ensure that they are recruited in such a way that they do not feel any obligation </w:t>
            </w:r>
            <w:r w:rsidRPr="007A443A">
              <w:rPr>
                <w:i/>
                <w:sz w:val="16"/>
                <w:szCs w:val="16"/>
              </w:rPr>
              <w:br/>
              <w:t>to a teacher or member of staff to participate.</w:t>
            </w:r>
          </w:p>
          <w:p w14:paraId="244ED14D" w14:textId="77777777" w:rsidR="00FD7790" w:rsidRPr="007A443A" w:rsidRDefault="00FD7790">
            <w:pPr>
              <w:rPr>
                <w:sz w:val="16"/>
                <w:szCs w:val="16"/>
              </w:rPr>
            </w:pPr>
          </w:p>
          <w:p w14:paraId="7EC03F20" w14:textId="77777777" w:rsidR="00FD7790" w:rsidRPr="007A443A" w:rsidRDefault="00FD7790">
            <w:pPr>
              <w:spacing w:line="360" w:lineRule="auto"/>
              <w:rPr>
                <w:rFonts w:cs="Arial"/>
                <w:b/>
                <w:bCs/>
                <w:sz w:val="16"/>
                <w:szCs w:val="16"/>
              </w:rPr>
            </w:pPr>
            <w:r w:rsidRPr="007A443A">
              <w:rPr>
                <w:rFonts w:cs="Arial"/>
                <w:b/>
                <w:bCs/>
                <w:sz w:val="16"/>
                <w:szCs w:val="16"/>
              </w:rPr>
              <w:t>Please state how you will bring to the attention of the participants their right to withdraw from the study without penalty?</w:t>
            </w:r>
          </w:p>
          <w:p w14:paraId="3042ABC2" w14:textId="778B0103" w:rsidR="00777388" w:rsidRPr="007A443A" w:rsidRDefault="5DDB05BF" w:rsidP="16F6BE24">
            <w:pPr>
              <w:spacing w:before="100" w:beforeAutospacing="1" w:after="100" w:afterAutospacing="1" w:line="240" w:lineRule="auto"/>
              <w:rPr>
                <w:rFonts w:cs="Arial"/>
              </w:rPr>
            </w:pPr>
            <w:r w:rsidRPr="007A443A">
              <w:rPr>
                <w:rFonts w:cs="Arial"/>
              </w:rPr>
              <w:t>In both information sheet</w:t>
            </w:r>
            <w:r w:rsidR="102D1195" w:rsidRPr="007A443A">
              <w:rPr>
                <w:rFonts w:cs="Arial"/>
              </w:rPr>
              <w:t>s</w:t>
            </w:r>
            <w:r w:rsidRPr="007A443A">
              <w:rPr>
                <w:rFonts w:cs="Arial"/>
              </w:rPr>
              <w:t xml:space="preserve"> and consent form</w:t>
            </w:r>
            <w:r w:rsidR="102D1195" w:rsidRPr="007A443A">
              <w:rPr>
                <w:rFonts w:cs="Arial"/>
              </w:rPr>
              <w:t>s</w:t>
            </w:r>
            <w:r w:rsidRPr="007A443A">
              <w:rPr>
                <w:rFonts w:cs="Arial"/>
              </w:rPr>
              <w:t xml:space="preserve"> participants are made aware that they can withdraw from the study </w:t>
            </w:r>
            <w:r w:rsidR="54827FE4" w:rsidRPr="007A443A">
              <w:rPr>
                <w:rFonts w:cs="Arial"/>
              </w:rPr>
              <w:t xml:space="preserve">any time without giving any reason and </w:t>
            </w:r>
            <w:r w:rsidRPr="007A443A">
              <w:rPr>
                <w:rFonts w:cs="Arial"/>
              </w:rPr>
              <w:t>any penalty.</w:t>
            </w:r>
            <w:r w:rsidR="6A2F8B00" w:rsidRPr="007A443A">
              <w:rPr>
                <w:rFonts w:cs="Arial"/>
              </w:rPr>
              <w:t xml:space="preserve"> Additionally, for participants age</w:t>
            </w:r>
            <w:r w:rsidR="40F5F3B9" w:rsidRPr="007A443A">
              <w:rPr>
                <w:rFonts w:cs="Arial"/>
              </w:rPr>
              <w:t>d</w:t>
            </w:r>
            <w:r w:rsidR="6A2F8B00" w:rsidRPr="007A443A">
              <w:rPr>
                <w:rFonts w:cs="Arial"/>
              </w:rPr>
              <w:t xml:space="preserve"> </w:t>
            </w:r>
            <w:r w:rsidR="50478D36" w:rsidRPr="007A443A">
              <w:rPr>
                <w:rFonts w:cs="Arial"/>
              </w:rPr>
              <w:t>14 and 15</w:t>
            </w:r>
            <w:r w:rsidR="6A2F8B00" w:rsidRPr="007A443A">
              <w:rPr>
                <w:rFonts w:cs="Arial"/>
              </w:rPr>
              <w:t xml:space="preserve">, their parents/carers </w:t>
            </w:r>
            <w:r w:rsidR="7D738768" w:rsidRPr="007A443A">
              <w:rPr>
                <w:rFonts w:cs="Arial"/>
              </w:rPr>
              <w:t>will</w:t>
            </w:r>
            <w:r w:rsidR="6A2F8B00" w:rsidRPr="007A443A">
              <w:rPr>
                <w:rFonts w:cs="Arial"/>
              </w:rPr>
              <w:t xml:space="preserve"> also </w:t>
            </w:r>
            <w:r w:rsidR="6F1F7BA8" w:rsidRPr="007A443A">
              <w:rPr>
                <w:rFonts w:cs="Arial"/>
              </w:rPr>
              <w:t xml:space="preserve">be </w:t>
            </w:r>
            <w:r w:rsidR="6A2F8B00" w:rsidRPr="007A443A">
              <w:rPr>
                <w:rFonts w:cs="Arial"/>
              </w:rPr>
              <w:t>made aware that they can opt</w:t>
            </w:r>
            <w:r w:rsidR="0EEE4167" w:rsidRPr="007A443A">
              <w:rPr>
                <w:rFonts w:cs="Arial"/>
              </w:rPr>
              <w:t xml:space="preserve"> </w:t>
            </w:r>
            <w:r w:rsidR="18894CAE" w:rsidRPr="007A443A">
              <w:rPr>
                <w:rFonts w:cs="Arial"/>
              </w:rPr>
              <w:t>out their child</w:t>
            </w:r>
            <w:r w:rsidR="7384D80B" w:rsidRPr="007A443A">
              <w:rPr>
                <w:rFonts w:cs="Arial"/>
              </w:rPr>
              <w:t xml:space="preserve"> if they wish to do so</w:t>
            </w:r>
            <w:r w:rsidR="18894CAE" w:rsidRPr="007A443A">
              <w:rPr>
                <w:rFonts w:cs="Arial"/>
              </w:rPr>
              <w:t>.</w:t>
            </w:r>
            <w:r w:rsidR="08E399AE" w:rsidRPr="007A443A">
              <w:rPr>
                <w:rFonts w:cs="Arial"/>
              </w:rPr>
              <w:t xml:space="preserve"> </w:t>
            </w:r>
            <w:r w:rsidR="08E399AE" w:rsidRPr="007A443A">
              <w:rPr>
                <w:rFonts w:cs="Arial"/>
                <w:rPrChange w:id="271" w:author="Keil, Johannes (Stud. FPN)" w:date="2025-03-27T14:37:00Z" w16du:dateUtc="2025-03-27T14:37:00Z">
                  <w:rPr>
                    <w:rFonts w:cs="Arial"/>
                    <w:highlight w:val="yellow"/>
                  </w:rPr>
                </w:rPrChange>
              </w:rPr>
              <w:t xml:space="preserve">For schools </w:t>
            </w:r>
            <w:r w:rsidR="6BDF070C" w:rsidRPr="007A443A">
              <w:rPr>
                <w:rFonts w:cs="Arial"/>
                <w:rPrChange w:id="272" w:author="Keil, Johannes (Stud. FPN)" w:date="2025-03-27T14:37:00Z" w16du:dateUtc="2025-03-27T14:37:00Z">
                  <w:rPr>
                    <w:rFonts w:cs="Arial"/>
                    <w:highlight w:val="yellow"/>
                  </w:rPr>
                </w:rPrChange>
              </w:rPr>
              <w:t>using</w:t>
            </w:r>
            <w:r w:rsidR="08E399AE" w:rsidRPr="007A443A">
              <w:rPr>
                <w:rFonts w:cs="Arial"/>
                <w:rPrChange w:id="273" w:author="Keil, Johannes (Stud. FPN)" w:date="2025-03-27T14:37:00Z" w16du:dateUtc="2025-03-27T14:37:00Z">
                  <w:rPr>
                    <w:rFonts w:cs="Arial"/>
                    <w:highlight w:val="yellow"/>
                  </w:rPr>
                </w:rPrChange>
              </w:rPr>
              <w:t xml:space="preserve"> opt-in consent, parents who have opted in will also be aware that they or their child can withdraw th</w:t>
            </w:r>
            <w:r w:rsidR="58DAB762" w:rsidRPr="007A443A">
              <w:rPr>
                <w:rFonts w:cs="Arial"/>
                <w:rPrChange w:id="274" w:author="Keil, Johannes (Stud. FPN)" w:date="2025-03-27T14:37:00Z" w16du:dateUtc="2025-03-27T14:37:00Z">
                  <w:rPr>
                    <w:rFonts w:cs="Arial"/>
                    <w:highlight w:val="yellow"/>
                  </w:rPr>
                </w:rPrChange>
              </w:rPr>
              <w:t>eir consent at any time.</w:t>
            </w:r>
            <w:r w:rsidR="58DAB762" w:rsidRPr="007A443A">
              <w:rPr>
                <w:rFonts w:cs="Arial"/>
              </w:rPr>
              <w:t xml:space="preserve"> </w:t>
            </w:r>
          </w:p>
        </w:tc>
      </w:tr>
    </w:tbl>
    <w:p w14:paraId="602D1F8D" w14:textId="77777777" w:rsidR="00FD7790" w:rsidRPr="007A443A" w:rsidRDefault="00FD7790">
      <w:pPr>
        <w:ind w:left="461" w:hanging="461"/>
        <w:rPr>
          <w:rFonts w:cs="Arial"/>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3C6845C4" w14:textId="77777777" w:rsidTr="00B1265A">
        <w:trPr>
          <w:trHeight w:val="3768"/>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7672780D"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3E204136" w14:textId="77777777" w:rsidR="00FD7790" w:rsidRPr="007A443A" w:rsidRDefault="00FD7790">
                  <w:pPr>
                    <w:spacing w:before="100" w:after="100" w:line="240" w:lineRule="auto"/>
                    <w:jc w:val="center"/>
                    <w:rPr>
                      <w:b/>
                      <w:color w:val="FFFFFF"/>
                    </w:rPr>
                  </w:pPr>
                  <w:r w:rsidRPr="007A443A">
                    <w:rPr>
                      <w:b/>
                      <w:color w:val="FFFFFF"/>
                    </w:rPr>
                    <w:t>C7</w:t>
                  </w:r>
                </w:p>
              </w:tc>
            </w:tr>
          </w:tbl>
          <w:p w14:paraId="207476D9"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2F001A81" w14:textId="77777777" w:rsidR="00FD7790" w:rsidRPr="007A443A" w:rsidRDefault="00FD7790">
            <w:pPr>
              <w:spacing w:line="360" w:lineRule="auto"/>
              <w:ind w:left="4" w:hanging="7"/>
              <w:rPr>
                <w:rFonts w:cs="Arial"/>
                <w:b/>
                <w:szCs w:val="20"/>
              </w:rPr>
            </w:pPr>
            <w:r w:rsidRPr="007A443A">
              <w:rPr>
                <w:rFonts w:cs="Arial"/>
                <w:b/>
                <w:szCs w:val="20"/>
              </w:rPr>
              <w:t>CONSENT</w:t>
            </w:r>
          </w:p>
          <w:p w14:paraId="32059F21" w14:textId="77777777" w:rsidR="00FD7790" w:rsidRPr="007A443A" w:rsidRDefault="00FD7790">
            <w:pPr>
              <w:spacing w:line="360" w:lineRule="auto"/>
              <w:rPr>
                <w:rFonts w:cs="Arial"/>
                <w:b/>
                <w:bCs/>
                <w:sz w:val="16"/>
                <w:szCs w:val="16"/>
              </w:rPr>
            </w:pPr>
            <w:r w:rsidRPr="007A443A">
              <w:rPr>
                <w:rFonts w:cs="Arial"/>
                <w:b/>
                <w:bCs/>
                <w:sz w:val="16"/>
                <w:szCs w:val="16"/>
              </w:rPr>
              <w:t>Please describe the process you will use when seeking and obtaining consent.</w:t>
            </w:r>
          </w:p>
          <w:p w14:paraId="3D1D547D" w14:textId="77777777" w:rsidR="004D1B95" w:rsidRPr="007A443A" w:rsidRDefault="00D35EE1" w:rsidP="000C006E">
            <w:pPr>
              <w:spacing w:before="100" w:beforeAutospacing="1" w:after="100" w:afterAutospacing="1" w:line="240" w:lineRule="auto"/>
              <w:rPr>
                <w:rFonts w:cs="Arial"/>
                <w:szCs w:val="20"/>
              </w:rPr>
            </w:pPr>
            <w:r w:rsidRPr="007A443A">
              <w:rPr>
                <w:rStyle w:val="ui-provider"/>
              </w:rPr>
              <w:t xml:space="preserve">Participants are </w:t>
            </w:r>
            <w:r w:rsidR="00001C34" w:rsidRPr="007A443A">
              <w:rPr>
                <w:rStyle w:val="ui-provider"/>
              </w:rPr>
              <w:t xml:space="preserve">informed that they can take as much time as they need to read the information sheet, think through whether they would like to take part, and ask questions of the research team, before proceeding to testing. </w:t>
            </w:r>
            <w:r w:rsidR="00E3340A" w:rsidRPr="007A443A">
              <w:rPr>
                <w:rStyle w:val="ui-provider"/>
              </w:rPr>
              <w:t xml:space="preserve">They will have the opportunity to ask questions via email prior to </w:t>
            </w:r>
            <w:r w:rsidR="00001C34" w:rsidRPr="007A443A">
              <w:rPr>
                <w:rStyle w:val="ui-provider"/>
              </w:rPr>
              <w:t>testing</w:t>
            </w:r>
            <w:r w:rsidR="00E3340A" w:rsidRPr="007A443A">
              <w:rPr>
                <w:rStyle w:val="ui-provider"/>
              </w:rPr>
              <w:t xml:space="preserve"> for all parts of the study, and at the beginning of the </w:t>
            </w:r>
            <w:r w:rsidR="000E72CF" w:rsidRPr="007A443A">
              <w:rPr>
                <w:rStyle w:val="ui-provider"/>
              </w:rPr>
              <w:t>in</w:t>
            </w:r>
            <w:r w:rsidR="00F5227C" w:rsidRPr="007A443A">
              <w:rPr>
                <w:rStyle w:val="ui-provider"/>
              </w:rPr>
              <w:t>-</w:t>
            </w:r>
            <w:r w:rsidR="000E72CF" w:rsidRPr="007A443A">
              <w:rPr>
                <w:rStyle w:val="ui-provider"/>
              </w:rPr>
              <w:t xml:space="preserve">person </w:t>
            </w:r>
            <w:r w:rsidR="00E3340A" w:rsidRPr="007A443A">
              <w:rPr>
                <w:rStyle w:val="ui-provider"/>
              </w:rPr>
              <w:t>session</w:t>
            </w:r>
            <w:r w:rsidR="000E72CF" w:rsidRPr="007A443A">
              <w:rPr>
                <w:rStyle w:val="ui-provider"/>
              </w:rPr>
              <w:t>s</w:t>
            </w:r>
            <w:r w:rsidR="00E3340A" w:rsidRPr="007A443A">
              <w:rPr>
                <w:rStyle w:val="ui-provider"/>
              </w:rPr>
              <w:t>.</w:t>
            </w:r>
            <w:r w:rsidR="00256054" w:rsidRPr="007A443A">
              <w:rPr>
                <w:rStyle w:val="ui-provider"/>
              </w:rPr>
              <w:t xml:space="preserve"> Participants will provide written informed consent (in person or online) before completing the screening or the study session</w:t>
            </w:r>
            <w:r w:rsidR="00BA7E7F" w:rsidRPr="007A443A">
              <w:rPr>
                <w:rStyle w:val="ui-provider"/>
              </w:rPr>
              <w:t>.</w:t>
            </w:r>
            <w:r w:rsidR="00256054" w:rsidRPr="007A443A">
              <w:rPr>
                <w:rStyle w:val="ui-provider"/>
              </w:rPr>
              <w:t xml:space="preserve"> </w:t>
            </w:r>
            <w:r w:rsidR="00BA7E7F" w:rsidRPr="007A443A">
              <w:rPr>
                <w:rStyle w:val="ui-provider"/>
              </w:rPr>
              <w:t>P</w:t>
            </w:r>
            <w:r w:rsidR="00256054" w:rsidRPr="007A443A">
              <w:rPr>
                <w:rFonts w:cs="Arial"/>
                <w:szCs w:val="20"/>
              </w:rPr>
              <w:t>lease refer to figure 1 above, the red arrows show parts of the study screening and testing that would ask for participants to consent.</w:t>
            </w:r>
          </w:p>
          <w:p w14:paraId="54EF6ADB" w14:textId="77777777" w:rsidR="00FD7790" w:rsidRPr="007A443A" w:rsidRDefault="00FD7790">
            <w:pPr>
              <w:rPr>
                <w:rFonts w:cs="Arial"/>
                <w:bCs/>
                <w:i/>
                <w:sz w:val="16"/>
                <w:szCs w:val="16"/>
              </w:rPr>
            </w:pPr>
            <w:r w:rsidRPr="007A443A">
              <w:rPr>
                <w:rFonts w:cs="Arial"/>
                <w:bCs/>
                <w:i/>
                <w:sz w:val="16"/>
                <w:szCs w:val="16"/>
              </w:rPr>
              <w:t xml:space="preserve">A copy of </w:t>
            </w:r>
            <w:r w:rsidR="00DC036B" w:rsidRPr="007A443A">
              <w:rPr>
                <w:rFonts w:cs="Arial"/>
                <w:bCs/>
                <w:i/>
                <w:sz w:val="16"/>
                <w:szCs w:val="16"/>
              </w:rPr>
              <w:t xml:space="preserve">your </w:t>
            </w:r>
            <w:r w:rsidRPr="007A443A">
              <w:rPr>
                <w:rFonts w:cs="Arial"/>
                <w:bCs/>
                <w:i/>
                <w:sz w:val="16"/>
                <w:szCs w:val="16"/>
              </w:rPr>
              <w:t>participant information sheet</w:t>
            </w:r>
            <w:r w:rsidR="00DC036B" w:rsidRPr="007A443A">
              <w:rPr>
                <w:rFonts w:cs="Arial"/>
                <w:bCs/>
                <w:i/>
                <w:sz w:val="16"/>
                <w:szCs w:val="16"/>
              </w:rPr>
              <w:t>(s)</w:t>
            </w:r>
            <w:r w:rsidRPr="007A443A">
              <w:rPr>
                <w:rFonts w:cs="Arial"/>
                <w:bCs/>
                <w:i/>
                <w:sz w:val="16"/>
                <w:szCs w:val="16"/>
              </w:rPr>
              <w:t xml:space="preserve"> and consent form</w:t>
            </w:r>
            <w:r w:rsidR="00DC036B" w:rsidRPr="007A443A">
              <w:rPr>
                <w:rFonts w:cs="Arial"/>
                <w:bCs/>
                <w:i/>
                <w:sz w:val="16"/>
                <w:szCs w:val="16"/>
              </w:rPr>
              <w:t>(s)</w:t>
            </w:r>
            <w:r w:rsidRPr="007A443A">
              <w:rPr>
                <w:rFonts w:cs="Arial"/>
                <w:bCs/>
                <w:i/>
                <w:sz w:val="16"/>
                <w:szCs w:val="16"/>
              </w:rPr>
              <w:t xml:space="preserve"> must be attached to this application. For your convenience proformas </w:t>
            </w:r>
            <w:r w:rsidR="00DC036B" w:rsidRPr="007A443A">
              <w:rPr>
                <w:rFonts w:cs="Arial"/>
                <w:bCs/>
                <w:i/>
                <w:sz w:val="16"/>
                <w:szCs w:val="16"/>
              </w:rPr>
              <w:t>are provided in Appendix I</w:t>
            </w:r>
            <w:r w:rsidRPr="007A443A">
              <w:rPr>
                <w:rFonts w:cs="Arial"/>
                <w:bCs/>
                <w:i/>
                <w:sz w:val="16"/>
                <w:szCs w:val="16"/>
              </w:rPr>
              <w:t xml:space="preserve">. These should be filled in and modified as necessary. </w:t>
            </w:r>
          </w:p>
          <w:p w14:paraId="7FE342E6" w14:textId="77777777" w:rsidR="00FD7790" w:rsidRPr="007A443A" w:rsidRDefault="00FD7790">
            <w:pPr>
              <w:rPr>
                <w:sz w:val="16"/>
                <w:szCs w:val="16"/>
              </w:rPr>
            </w:pPr>
          </w:p>
          <w:p w14:paraId="4C8A6E9C" w14:textId="77777777" w:rsidR="00FD7790" w:rsidRPr="007A443A" w:rsidRDefault="00FD7790">
            <w:pPr>
              <w:spacing w:line="360" w:lineRule="auto"/>
              <w:rPr>
                <w:sz w:val="16"/>
                <w:szCs w:val="16"/>
              </w:rPr>
            </w:pPr>
            <w:r w:rsidRPr="007A443A">
              <w:rPr>
                <w:sz w:val="16"/>
                <w:szCs w:val="16"/>
              </w:rPr>
              <w:t>In cases where it is not proposed to obtain the participants informed consent, please explain why below.</w:t>
            </w:r>
          </w:p>
          <w:p w14:paraId="75C236A7" w14:textId="6450775D" w:rsidR="00FD7790" w:rsidRPr="007A443A" w:rsidRDefault="0034218D" w:rsidP="000C006E">
            <w:pPr>
              <w:spacing w:before="100" w:beforeAutospacing="1" w:after="100" w:afterAutospacing="1" w:line="240" w:lineRule="auto"/>
              <w:rPr>
                <w:szCs w:val="20"/>
              </w:rPr>
            </w:pPr>
            <w:r w:rsidRPr="007A443A">
              <w:rPr>
                <w:rFonts w:cs="Arial"/>
                <w:szCs w:val="20"/>
              </w:rPr>
              <w:t>N/A</w:t>
            </w:r>
          </w:p>
          <w:p w14:paraId="36B798A8" w14:textId="77777777" w:rsidR="00FD7790" w:rsidRPr="007A443A" w:rsidRDefault="00FD7790" w:rsidP="00B1265A">
            <w:pPr>
              <w:spacing w:line="240" w:lineRule="auto"/>
              <w:rPr>
                <w:rFonts w:cs="Arial"/>
                <w:sz w:val="16"/>
                <w:szCs w:val="16"/>
              </w:rPr>
            </w:pPr>
          </w:p>
        </w:tc>
      </w:tr>
    </w:tbl>
    <w:p w14:paraId="074936CA" w14:textId="77777777" w:rsidR="00FD7790" w:rsidRPr="007A443A" w:rsidRDefault="00FD7790">
      <w:pPr>
        <w:ind w:left="461" w:hanging="461"/>
        <w:rPr>
          <w:rFonts w:cs="Arial"/>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7DC48BB4" w14:textId="77777777">
        <w:trPr>
          <w:trHeight w:val="1334"/>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6A8E809C"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1EC79AE8" w14:textId="77777777" w:rsidR="00FD7790" w:rsidRPr="007A443A" w:rsidRDefault="00FD7790">
                  <w:pPr>
                    <w:spacing w:before="100" w:after="100" w:line="240" w:lineRule="auto"/>
                    <w:jc w:val="center"/>
                    <w:rPr>
                      <w:b/>
                      <w:color w:val="FFFFFF"/>
                    </w:rPr>
                  </w:pPr>
                  <w:r w:rsidRPr="007A443A">
                    <w:rPr>
                      <w:b/>
                      <w:color w:val="FFFFFF"/>
                    </w:rPr>
                    <w:lastRenderedPageBreak/>
                    <w:t>C8</w:t>
                  </w:r>
                </w:p>
              </w:tc>
            </w:tr>
          </w:tbl>
          <w:p w14:paraId="77E8C1B3"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375BF8D9" w14:textId="77777777" w:rsidR="00FD7790" w:rsidRPr="007A443A" w:rsidRDefault="00FD7790" w:rsidP="00B1265A">
            <w:pPr>
              <w:spacing w:line="360" w:lineRule="auto"/>
              <w:rPr>
                <w:rFonts w:cs="Arial"/>
                <w:b/>
                <w:sz w:val="16"/>
                <w:szCs w:val="16"/>
              </w:rPr>
            </w:pPr>
            <w:r w:rsidRPr="007A443A">
              <w:rPr>
                <w:rFonts w:cs="Arial"/>
                <w:b/>
                <w:sz w:val="16"/>
                <w:szCs w:val="16"/>
              </w:rPr>
              <w:t>Will any form of deception be used that raises ethical issues?  If so, please explain.</w:t>
            </w:r>
          </w:p>
          <w:p w14:paraId="5B1CDFDA" w14:textId="75E41C82" w:rsidR="00FD7790" w:rsidRPr="007A443A" w:rsidRDefault="008260B5">
            <w:pPr>
              <w:spacing w:before="100" w:beforeAutospacing="1" w:after="100" w:afterAutospacing="1" w:line="240" w:lineRule="auto"/>
              <w:rPr>
                <w:rFonts w:cs="Arial"/>
                <w:szCs w:val="20"/>
              </w:rPr>
            </w:pPr>
            <w:r w:rsidRPr="007A443A">
              <w:rPr>
                <w:rStyle w:val="ui-provider"/>
              </w:rPr>
              <w:t xml:space="preserve">No – </w:t>
            </w:r>
            <w:r w:rsidR="003C0389" w:rsidRPr="007A443A">
              <w:rPr>
                <w:rStyle w:val="ui-provider"/>
              </w:rPr>
              <w:t>We will not use any form of deception.</w:t>
            </w:r>
          </w:p>
        </w:tc>
      </w:tr>
    </w:tbl>
    <w:p w14:paraId="78306C9A" w14:textId="77777777" w:rsidR="00FD7790" w:rsidRPr="007A443A" w:rsidRDefault="00FD7790">
      <w:pPr>
        <w:ind w:left="461" w:hanging="461"/>
        <w:rPr>
          <w:rFonts w:cs="Arial"/>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100293A8" w14:textId="77777777" w:rsidTr="00B1265A">
        <w:trPr>
          <w:trHeight w:val="2123"/>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025425A9"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74C345A8" w14:textId="77777777" w:rsidR="00FD7790" w:rsidRPr="007A443A" w:rsidRDefault="00FD7790">
                  <w:pPr>
                    <w:spacing w:before="100" w:after="100" w:line="240" w:lineRule="auto"/>
                    <w:jc w:val="center"/>
                    <w:rPr>
                      <w:b/>
                      <w:color w:val="FFFFFF"/>
                    </w:rPr>
                  </w:pPr>
                  <w:r w:rsidRPr="007A443A">
                    <w:rPr>
                      <w:b/>
                      <w:color w:val="FFFFFF"/>
                    </w:rPr>
                    <w:t>C9</w:t>
                  </w:r>
                </w:p>
              </w:tc>
            </w:tr>
          </w:tbl>
          <w:p w14:paraId="71357FF6"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2C7AE9B8" w14:textId="77777777" w:rsidR="00FD7790" w:rsidRPr="007A443A" w:rsidRDefault="00FD7790">
            <w:pPr>
              <w:rPr>
                <w:rFonts w:cs="Arial"/>
                <w:b/>
                <w:sz w:val="16"/>
                <w:szCs w:val="16"/>
              </w:rPr>
            </w:pPr>
            <w:r w:rsidRPr="007A443A">
              <w:rPr>
                <w:rFonts w:cs="Arial"/>
                <w:b/>
                <w:sz w:val="16"/>
                <w:szCs w:val="16"/>
              </w:rPr>
              <w:t xml:space="preserve">Will you provide a full debriefing at the end of the data collection phase?  </w:t>
            </w:r>
            <w:r w:rsidRPr="007A443A">
              <w:rPr>
                <w:rFonts w:cs="Arial"/>
                <w:b/>
                <w:sz w:val="16"/>
                <w:szCs w:val="16"/>
              </w:rPr>
              <w:tab/>
            </w:r>
            <w:r w:rsidRPr="007A443A">
              <w:rPr>
                <w:rFonts w:cs="Arial"/>
                <w:b/>
                <w:sz w:val="16"/>
                <w:szCs w:val="16"/>
              </w:rPr>
              <w:tab/>
            </w:r>
            <w:r w:rsidR="00FF5B43" w:rsidRPr="007A443A">
              <w:rPr>
                <w:rFonts w:cs="Arial"/>
                <w:color w:val="2B579A"/>
                <w:szCs w:val="20"/>
                <w:shd w:val="clear" w:color="auto" w:fill="E6E6E6"/>
              </w:rPr>
              <w:fldChar w:fldCharType="begin">
                <w:ffData>
                  <w:name w:val=""/>
                  <w:enabled/>
                  <w:calcOnExit w:val="0"/>
                  <w:helpText w:type="text" w:val="Not all participants will want debriefing, but an opportunity for them to feedback their experience should generally be provided. "/>
                  <w:statusText w:type="text" w:val="Not all participants will want debriefing, but an opportunity for them to feedback their experience should generally be provided. "/>
                  <w:checkBox>
                    <w:sizeAuto/>
                    <w:default w:val="1"/>
                  </w:checkBox>
                </w:ffData>
              </w:fldChar>
            </w:r>
            <w:r w:rsidR="00FF5B43" w:rsidRPr="007A443A">
              <w:rPr>
                <w:rFonts w:cs="Arial"/>
                <w:szCs w:val="20"/>
              </w:rPr>
              <w:instrText xml:space="preserve"> FORMCHECKBOX </w:instrText>
            </w:r>
            <w:r w:rsidR="00FF5B43" w:rsidRPr="007A443A">
              <w:rPr>
                <w:rFonts w:cs="Arial"/>
                <w:color w:val="2B579A"/>
                <w:szCs w:val="20"/>
                <w:shd w:val="clear" w:color="auto" w:fill="E6E6E6"/>
              </w:rPr>
            </w:r>
            <w:r w:rsidR="00FF5B43" w:rsidRPr="007A443A">
              <w:rPr>
                <w:rFonts w:cs="Arial"/>
                <w:color w:val="2B579A"/>
                <w:szCs w:val="20"/>
                <w:shd w:val="clear" w:color="auto" w:fill="E6E6E6"/>
              </w:rPr>
              <w:fldChar w:fldCharType="separate"/>
            </w:r>
            <w:r w:rsidR="00FF5B43" w:rsidRPr="007A443A">
              <w:rPr>
                <w:rFonts w:cs="Arial"/>
                <w:color w:val="2B579A"/>
                <w:szCs w:val="20"/>
                <w:shd w:val="clear" w:color="auto" w:fill="E6E6E6"/>
              </w:rPr>
              <w:fldChar w:fldCharType="end"/>
            </w:r>
            <w:r w:rsidRPr="007A443A">
              <w:rPr>
                <w:rFonts w:cs="Arial"/>
                <w:b/>
                <w:sz w:val="16"/>
                <w:szCs w:val="16"/>
              </w:rPr>
              <w:t xml:space="preserve"> Yes   </w:t>
            </w:r>
            <w:r w:rsidRPr="007A443A">
              <w:rPr>
                <w:rFonts w:cs="Arial"/>
                <w:b/>
                <w:sz w:val="16"/>
                <w:szCs w:val="16"/>
              </w:rPr>
              <w:tab/>
            </w:r>
            <w:r w:rsidRPr="007A443A">
              <w:rPr>
                <w:rFonts w:cs="Arial"/>
                <w:color w:val="2B579A"/>
                <w:szCs w:val="20"/>
                <w:shd w:val="clear" w:color="auto" w:fill="E6E6E6"/>
              </w:rPr>
              <w:fldChar w:fldCharType="begin">
                <w:ffData>
                  <w:name w:val=""/>
                  <w:enabled/>
                  <w:calcOnExit w:val="0"/>
                  <w:helpText w:type="text" w:val="Not all participants will want debriefing, but an opportunity for them to feedback their experience should generally be provided. "/>
                  <w:statusText w:type="text" w:val="Not all participants will want debriefing, but an opportunity for them to feedback their experience should generally be provided. "/>
                  <w:checkBox>
                    <w:sizeAuto/>
                    <w:default w:val="0"/>
                    <w:checked w:val="0"/>
                  </w:checkBox>
                </w:ffData>
              </w:fldChar>
            </w:r>
            <w:r w:rsidRPr="007A443A">
              <w:rPr>
                <w:rFonts w:cs="Arial"/>
                <w:szCs w:val="20"/>
              </w:rPr>
              <w:instrText xml:space="preserve"> FORMCHECKBOX </w:instrText>
            </w:r>
            <w:r w:rsidRPr="007A443A">
              <w:rPr>
                <w:rFonts w:cs="Arial"/>
                <w:color w:val="2B579A"/>
                <w:szCs w:val="20"/>
                <w:shd w:val="clear" w:color="auto" w:fill="E6E6E6"/>
              </w:rPr>
            </w:r>
            <w:r w:rsidRPr="007A443A">
              <w:rPr>
                <w:rFonts w:cs="Arial"/>
                <w:color w:val="2B579A"/>
                <w:szCs w:val="20"/>
                <w:shd w:val="clear" w:color="auto" w:fill="E6E6E6"/>
              </w:rPr>
              <w:fldChar w:fldCharType="separate"/>
            </w:r>
            <w:r w:rsidRPr="007A443A">
              <w:rPr>
                <w:rFonts w:cs="Arial"/>
                <w:color w:val="2B579A"/>
                <w:szCs w:val="20"/>
                <w:shd w:val="clear" w:color="auto" w:fill="E6E6E6"/>
              </w:rPr>
              <w:fldChar w:fldCharType="end"/>
            </w:r>
            <w:r w:rsidRPr="007A443A">
              <w:rPr>
                <w:rFonts w:cs="Arial"/>
                <w:b/>
                <w:sz w:val="16"/>
                <w:szCs w:val="16"/>
              </w:rPr>
              <w:t xml:space="preserve"> No</w:t>
            </w:r>
          </w:p>
          <w:p w14:paraId="0265113D" w14:textId="77777777" w:rsidR="00FD7790" w:rsidRPr="007A443A" w:rsidRDefault="00FD7790">
            <w:pPr>
              <w:spacing w:before="120" w:line="240" w:lineRule="auto"/>
              <w:rPr>
                <w:rFonts w:cs="Arial"/>
                <w:sz w:val="16"/>
                <w:szCs w:val="16"/>
              </w:rPr>
            </w:pPr>
            <w:r w:rsidRPr="007A443A">
              <w:rPr>
                <w:rFonts w:cs="Arial"/>
                <w:b/>
                <w:bCs/>
                <w:sz w:val="16"/>
                <w:szCs w:val="16"/>
              </w:rPr>
              <w:t xml:space="preserve"> </w:t>
            </w:r>
            <w:r w:rsidRPr="007A443A">
              <w:rPr>
                <w:rFonts w:cs="Arial"/>
                <w:sz w:val="16"/>
                <w:szCs w:val="16"/>
              </w:rPr>
              <w:t>If ‘No’, please explain why below.</w:t>
            </w:r>
          </w:p>
          <w:p w14:paraId="7A52F905" w14:textId="20EBEF7E" w:rsidR="00FD7790" w:rsidRPr="007A443A" w:rsidRDefault="009B74E6">
            <w:pPr>
              <w:spacing w:before="100" w:beforeAutospacing="1" w:after="100" w:afterAutospacing="1" w:line="240" w:lineRule="auto"/>
              <w:rPr>
                <w:rFonts w:cs="Arial"/>
                <w:szCs w:val="20"/>
              </w:rPr>
            </w:pPr>
            <w:r w:rsidRPr="007A443A">
              <w:rPr>
                <w:rFonts w:cs="Arial"/>
                <w:szCs w:val="20"/>
              </w:rPr>
              <w:t>After each in-person experiment, we will ask the participant if they are interested in discussing any aspect of the experiment and provide a debrief as requested</w:t>
            </w:r>
            <w:r w:rsidR="00BD607F" w:rsidRPr="007A443A">
              <w:rPr>
                <w:rFonts w:cs="Arial"/>
                <w:szCs w:val="20"/>
              </w:rPr>
              <w:t>.</w:t>
            </w:r>
          </w:p>
          <w:p w14:paraId="5C2826EF" w14:textId="77777777" w:rsidR="00FD7790" w:rsidRPr="007A443A" w:rsidRDefault="00FD7790">
            <w:pPr>
              <w:spacing w:before="100" w:beforeAutospacing="1" w:after="100" w:afterAutospacing="1" w:line="240" w:lineRule="auto"/>
              <w:rPr>
                <w:rFonts w:cs="Arial"/>
                <w:bCs/>
                <w:sz w:val="16"/>
                <w:szCs w:val="16"/>
              </w:rPr>
            </w:pPr>
          </w:p>
          <w:p w14:paraId="0B6A81CF" w14:textId="77777777" w:rsidR="00FD7790" w:rsidRPr="007A443A" w:rsidRDefault="00FD7790">
            <w:pPr>
              <w:spacing w:before="100" w:beforeAutospacing="1" w:after="100" w:afterAutospacing="1" w:line="240" w:lineRule="auto"/>
              <w:rPr>
                <w:rFonts w:cs="Arial"/>
                <w:bCs/>
                <w:sz w:val="16"/>
                <w:szCs w:val="16"/>
              </w:rPr>
            </w:pPr>
          </w:p>
        </w:tc>
      </w:tr>
    </w:tbl>
    <w:p w14:paraId="4DE74303" w14:textId="77777777" w:rsidR="00FD7790" w:rsidRPr="007A443A" w:rsidRDefault="00FD7790">
      <w:pPr>
        <w:ind w:left="461" w:hanging="461"/>
        <w:rPr>
          <w:rFonts w:cs="Arial"/>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172F9AAD" w14:textId="77777777">
        <w:trPr>
          <w:trHeight w:val="1334"/>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4BB3DA81" w14:textId="77777777">
              <w:tc>
                <w:tcPr>
                  <w:tcW w:w="472" w:type="dxa"/>
                  <w:tcBorders>
                    <w:top w:val="single" w:sz="2" w:space="0" w:color="auto"/>
                    <w:left w:val="single" w:sz="2" w:space="0" w:color="auto"/>
                    <w:bottom w:val="single" w:sz="2" w:space="0" w:color="auto"/>
                    <w:right w:val="single" w:sz="2" w:space="0" w:color="auto"/>
                  </w:tcBorders>
                  <w:shd w:val="clear" w:color="auto" w:fill="666666"/>
                  <w:tcMar>
                    <w:top w:w="0" w:type="dxa"/>
                    <w:left w:w="0" w:type="dxa"/>
                    <w:bottom w:w="0" w:type="dxa"/>
                    <w:right w:w="0" w:type="dxa"/>
                  </w:tcMar>
                  <w:vAlign w:val="center"/>
                </w:tcPr>
                <w:p w14:paraId="3C029FA9" w14:textId="77777777" w:rsidR="00FD7790" w:rsidRPr="007A443A" w:rsidRDefault="00FD7790">
                  <w:pPr>
                    <w:spacing w:before="100" w:after="100" w:line="240" w:lineRule="auto"/>
                    <w:jc w:val="center"/>
                    <w:rPr>
                      <w:b/>
                      <w:color w:val="FFFFFF"/>
                    </w:rPr>
                  </w:pPr>
                  <w:r w:rsidRPr="007A443A">
                    <w:rPr>
                      <w:b/>
                      <w:color w:val="FFFFFF"/>
                    </w:rPr>
                    <w:t>C10</w:t>
                  </w:r>
                </w:p>
              </w:tc>
            </w:tr>
          </w:tbl>
          <w:p w14:paraId="4DD264F9"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1B7883B2" w14:textId="77777777" w:rsidR="00FD7790" w:rsidRPr="007A443A" w:rsidRDefault="00FD7790">
            <w:pPr>
              <w:spacing w:before="120" w:line="360" w:lineRule="auto"/>
              <w:rPr>
                <w:rFonts w:cs="Arial"/>
                <w:b/>
                <w:bCs/>
                <w:szCs w:val="20"/>
              </w:rPr>
            </w:pPr>
            <w:r w:rsidRPr="007A443A">
              <w:rPr>
                <w:rFonts w:cs="Arial"/>
                <w:b/>
                <w:szCs w:val="20"/>
              </w:rPr>
              <w:t>Infor</w:t>
            </w:r>
            <w:r w:rsidR="00564591" w:rsidRPr="007A443A">
              <w:rPr>
                <w:rFonts w:cs="Arial"/>
                <w:b/>
                <w:szCs w:val="20"/>
              </w:rPr>
              <w:t>mation Sheets And Consent Forms: Appendix I</w:t>
            </w:r>
          </w:p>
          <w:p w14:paraId="7960F1F7" w14:textId="77777777" w:rsidR="00FD7790" w:rsidRPr="007A443A" w:rsidRDefault="00FD7790" w:rsidP="00DC036B">
            <w:pPr>
              <w:spacing w:before="100" w:beforeAutospacing="1" w:after="100" w:afterAutospacing="1" w:line="240" w:lineRule="auto"/>
              <w:rPr>
                <w:rFonts w:cs="Arial"/>
                <w:sz w:val="16"/>
                <w:szCs w:val="16"/>
              </w:rPr>
            </w:pPr>
            <w:r w:rsidRPr="007A443A">
              <w:rPr>
                <w:rFonts w:cs="Arial"/>
                <w:b/>
                <w:sz w:val="16"/>
                <w:szCs w:val="16"/>
              </w:rPr>
              <w:t>A poorly written Information Sheet(s) and Consent Form(s) that lack clarity and simplicity frequently delay ethics approval of research projects.</w:t>
            </w:r>
            <w:r w:rsidRPr="007A443A">
              <w:rPr>
                <w:rFonts w:cs="Arial"/>
                <w:sz w:val="16"/>
                <w:szCs w:val="16"/>
              </w:rPr>
              <w:t xml:space="preserve">  The wording and content of the Information Sheet and Consent Form must be appropriate to the age and educational level of the research participants and clearly state in simple non-technical language what the participant is agreeing to.  Use the active voice e.g. “we will book” rather than “bookings will be made”.  Refer to participants as “you” and yourself as “I” or “we”.  An appropriate translation of the Forms should be provided where the first language of the participants is not English.  If you have different participant groups you should provide Information Sheets and Consent Forms as appropriate (e.g. one for children and one for parents/guardians) using the templates </w:t>
            </w:r>
            <w:r w:rsidR="00564591" w:rsidRPr="007A443A">
              <w:rPr>
                <w:rFonts w:cs="Arial"/>
                <w:sz w:val="16"/>
                <w:szCs w:val="16"/>
              </w:rPr>
              <w:t>provided in Appendix I</w:t>
            </w:r>
            <w:r w:rsidRPr="007A443A">
              <w:rPr>
                <w:rFonts w:cs="Arial"/>
                <w:sz w:val="16"/>
                <w:szCs w:val="16"/>
              </w:rPr>
              <w:t>.  Where children are of a reading age, a written Information Sheet should be provided.  When participants cannot read or the use of forms would be inappropriate, a description of the verbal information t</w:t>
            </w:r>
            <w:r w:rsidR="00DC036B" w:rsidRPr="007A443A">
              <w:rPr>
                <w:rFonts w:cs="Arial"/>
                <w:sz w:val="16"/>
                <w:szCs w:val="16"/>
              </w:rPr>
              <w:t>o be provided should be given. Where possible p</w:t>
            </w:r>
            <w:r w:rsidRPr="007A443A">
              <w:rPr>
                <w:rFonts w:cs="Arial"/>
                <w:sz w:val="16"/>
                <w:szCs w:val="16"/>
              </w:rPr>
              <w:t>lease ensure that you trial the forms on an age-appropriate person before you submit your application.</w:t>
            </w:r>
          </w:p>
        </w:tc>
      </w:tr>
    </w:tbl>
    <w:p w14:paraId="184DA1C3" w14:textId="77777777" w:rsidR="00FD7790" w:rsidRPr="007A443A" w:rsidRDefault="00FD7790">
      <w:pPr>
        <w:ind w:left="461" w:hanging="461"/>
        <w:rPr>
          <w:rFonts w:cs="Arial"/>
        </w:rPr>
      </w:pPr>
    </w:p>
    <w:p w14:paraId="7543712E" w14:textId="77777777" w:rsidR="009A1150" w:rsidRPr="007A443A" w:rsidRDefault="009A1150">
      <w:pPr>
        <w:ind w:left="461" w:hanging="461"/>
        <w:rPr>
          <w:rFonts w:cs="Arial"/>
        </w:rPr>
        <w:sectPr w:rsidR="009A1150" w:rsidRPr="007A443A" w:rsidSect="00AF5354">
          <w:type w:val="continuous"/>
          <w:pgSz w:w="11906" w:h="16838"/>
          <w:pgMar w:top="1134" w:right="1134" w:bottom="1134" w:left="1134" w:header="720" w:footer="851" w:gutter="0"/>
          <w:cols w:space="708"/>
          <w:titlePg/>
          <w:docGrid w:linePitch="360"/>
        </w:sectPr>
      </w:pPr>
    </w:p>
    <w:p w14:paraId="3759EC85" w14:textId="77777777" w:rsidR="00DC036B" w:rsidRPr="007A443A" w:rsidDel="00B62D82" w:rsidRDefault="00564591" w:rsidP="00564591">
      <w:pPr>
        <w:tabs>
          <w:tab w:val="center" w:pos="5662"/>
        </w:tabs>
        <w:spacing w:before="100" w:after="100" w:line="240" w:lineRule="auto"/>
        <w:rPr>
          <w:del w:id="275" w:author="Keil, Johannes (Stud. FPN)" w:date="2025-03-31T16:06:00Z" w16du:dateUtc="2025-03-31T15:06:00Z"/>
          <w:b/>
          <w:caps/>
          <w:color w:val="FFFFFF"/>
        </w:rPr>
      </w:pPr>
      <w:r w:rsidRPr="007A443A">
        <w:rPr>
          <w:b/>
          <w:color w:val="FFFFFF"/>
        </w:rPr>
        <w:t xml:space="preserve"> RISKS AND BENEFITS </w:t>
      </w:r>
      <w:r w:rsidRPr="007A443A">
        <w:rPr>
          <w:b/>
          <w:caps/>
          <w:color w:val="FFFFFF"/>
        </w:rPr>
        <w:t>to</w:t>
      </w:r>
    </w:p>
    <w:p w14:paraId="0FD37912" w14:textId="77777777" w:rsidR="00DC036B" w:rsidRPr="007A443A" w:rsidDel="00B62D82" w:rsidRDefault="00DC036B" w:rsidP="00564591">
      <w:pPr>
        <w:tabs>
          <w:tab w:val="center" w:pos="5662"/>
        </w:tabs>
        <w:spacing w:before="100" w:after="100" w:line="240" w:lineRule="auto"/>
        <w:rPr>
          <w:del w:id="276" w:author="Keil, Johannes (Stud. FPN)" w:date="2025-03-31T16:06:00Z" w16du:dateUtc="2025-03-31T15:06:00Z"/>
          <w:b/>
          <w:caps/>
          <w:color w:val="FFFFFF"/>
        </w:rPr>
      </w:pPr>
    </w:p>
    <w:p w14:paraId="3ED85758" w14:textId="77777777" w:rsidR="00DC036B" w:rsidRPr="007A443A" w:rsidDel="00B62D82" w:rsidRDefault="00DC036B" w:rsidP="00564591">
      <w:pPr>
        <w:tabs>
          <w:tab w:val="center" w:pos="5662"/>
        </w:tabs>
        <w:spacing w:before="100" w:after="100" w:line="240" w:lineRule="auto"/>
        <w:rPr>
          <w:del w:id="277" w:author="Keil, Johannes (Stud. FPN)" w:date="2025-03-31T16:06:00Z" w16du:dateUtc="2025-03-31T15:06:00Z"/>
          <w:b/>
          <w:caps/>
          <w:color w:val="FFFFFF"/>
        </w:rPr>
      </w:pPr>
    </w:p>
    <w:p w14:paraId="0C9BA077" w14:textId="77777777" w:rsidR="00DC036B" w:rsidRPr="007A443A" w:rsidDel="00B62D82" w:rsidRDefault="00DC036B" w:rsidP="00564591">
      <w:pPr>
        <w:tabs>
          <w:tab w:val="center" w:pos="5662"/>
        </w:tabs>
        <w:spacing w:before="100" w:after="100" w:line="240" w:lineRule="auto"/>
        <w:rPr>
          <w:del w:id="278" w:author="Keil, Johannes (Stud. FPN)" w:date="2025-03-31T16:06:00Z" w16du:dateUtc="2025-03-31T15:06:00Z"/>
          <w:b/>
          <w:caps/>
          <w:color w:val="FFFFFF"/>
        </w:rPr>
      </w:pPr>
    </w:p>
    <w:p w14:paraId="4967B25F" w14:textId="77777777" w:rsidR="00DC036B" w:rsidRPr="007A443A" w:rsidRDefault="00DC036B" w:rsidP="00564591">
      <w:pPr>
        <w:tabs>
          <w:tab w:val="center" w:pos="5662"/>
        </w:tabs>
        <w:spacing w:before="100" w:after="100" w:line="240" w:lineRule="auto"/>
        <w:rPr>
          <w:b/>
          <w:caps/>
          <w:color w:val="FFFFFF"/>
        </w:rPr>
      </w:pPr>
    </w:p>
    <w:p w14:paraId="2A32C8BF" w14:textId="77777777" w:rsidR="00564591" w:rsidRPr="007A443A" w:rsidRDefault="00564591" w:rsidP="00564591">
      <w:pPr>
        <w:tabs>
          <w:tab w:val="center" w:pos="5662"/>
        </w:tabs>
        <w:spacing w:before="100" w:after="100" w:line="240" w:lineRule="auto"/>
        <w:rPr>
          <w:b/>
          <w:color w:val="FFFFFF"/>
        </w:rPr>
      </w:pPr>
      <w:r w:rsidRPr="007A443A">
        <w:rPr>
          <w:b/>
          <w:caps/>
          <w:color w:val="FFFFFF"/>
        </w:rPr>
        <w:t xml:space="preserve"> the researcher and the researched</w:t>
      </w:r>
    </w:p>
    <w:tbl>
      <w:tblPr>
        <w:tblW w:w="10141" w:type="dxa"/>
        <w:tblInd w:w="52" w:type="dxa"/>
        <w:tblBorders>
          <w:top w:val="single" w:sz="4" w:space="0" w:color="auto"/>
          <w:left w:val="single" w:sz="4" w:space="0" w:color="auto"/>
          <w:bottom w:val="single" w:sz="4" w:space="0" w:color="auto"/>
          <w:right w:val="single" w:sz="4" w:space="0" w:color="auto"/>
        </w:tblBorders>
        <w:shd w:val="clear" w:color="auto" w:fill="666666"/>
        <w:tblCellMar>
          <w:top w:w="113" w:type="dxa"/>
          <w:bottom w:w="113" w:type="dxa"/>
        </w:tblCellMar>
        <w:tblLook w:val="01E0" w:firstRow="1" w:lastRow="1" w:firstColumn="1" w:lastColumn="1" w:noHBand="0" w:noVBand="0"/>
      </w:tblPr>
      <w:tblGrid>
        <w:gridCol w:w="10141"/>
      </w:tblGrid>
      <w:tr w:rsidR="00564591" w:rsidRPr="007A443A" w14:paraId="73A4594A" w14:textId="77777777" w:rsidTr="00564591">
        <w:tc>
          <w:tcPr>
            <w:tcW w:w="10141" w:type="dxa"/>
            <w:tcBorders>
              <w:top w:val="single" w:sz="8" w:space="0" w:color="auto"/>
              <w:left w:val="single" w:sz="8" w:space="0" w:color="auto"/>
              <w:bottom w:val="single" w:sz="8" w:space="0" w:color="auto"/>
              <w:right w:val="single" w:sz="8" w:space="0" w:color="auto"/>
            </w:tcBorders>
            <w:shd w:val="clear" w:color="auto" w:fill="666666"/>
            <w:tcMar>
              <w:top w:w="0" w:type="dxa"/>
              <w:left w:w="108" w:type="dxa"/>
              <w:bottom w:w="0" w:type="dxa"/>
              <w:right w:w="108" w:type="dxa"/>
            </w:tcMar>
            <w:vAlign w:val="center"/>
          </w:tcPr>
          <w:p w14:paraId="794BFFE1" w14:textId="77777777" w:rsidR="00564591" w:rsidRPr="007A443A" w:rsidRDefault="00564591" w:rsidP="00DC036B">
            <w:pPr>
              <w:tabs>
                <w:tab w:val="center" w:pos="5662"/>
              </w:tabs>
              <w:spacing w:before="100" w:after="100" w:line="240" w:lineRule="auto"/>
              <w:jc w:val="center"/>
              <w:rPr>
                <w:b/>
                <w:color w:val="FFFFFF"/>
              </w:rPr>
            </w:pPr>
            <w:r w:rsidRPr="007A443A">
              <w:rPr>
                <w:b/>
                <w:color w:val="FFFFFF"/>
              </w:rPr>
              <w:t>SECTION D</w:t>
            </w:r>
            <w:r w:rsidR="000F7C0C" w:rsidRPr="007A443A">
              <w:rPr>
                <w:b/>
                <w:color w:val="FFFFFF"/>
              </w:rPr>
              <w:t>:</w:t>
            </w:r>
            <w:r w:rsidR="00B87EA8" w:rsidRPr="007A443A">
              <w:rPr>
                <w:b/>
                <w:color w:val="FFFFFF"/>
              </w:rPr>
              <w:t xml:space="preserve"> APPROPRIATE SAFEGUARDS, </w:t>
            </w:r>
            <w:r w:rsidR="000F7C0C" w:rsidRPr="007A443A">
              <w:rPr>
                <w:b/>
                <w:color w:val="FFFFFF"/>
              </w:rPr>
              <w:t xml:space="preserve"> DATA STORAGE AND SECURITY</w:t>
            </w:r>
          </w:p>
        </w:tc>
      </w:tr>
    </w:tbl>
    <w:p w14:paraId="03026426" w14:textId="77777777" w:rsidR="002B2DCA" w:rsidRPr="007A443A" w:rsidRDefault="002B2DCA">
      <w:pPr>
        <w:ind w:left="461" w:hanging="461"/>
        <w:rPr>
          <w:rFonts w:cs="Arial"/>
        </w:rPr>
      </w:pPr>
    </w:p>
    <w:p w14:paraId="0DC8A773" w14:textId="77777777" w:rsidR="000F7C0C" w:rsidRPr="007A443A" w:rsidRDefault="00564591" w:rsidP="00502BC0">
      <w:pPr>
        <w:tabs>
          <w:tab w:val="left" w:pos="-1629"/>
        </w:tabs>
        <w:spacing w:line="240" w:lineRule="auto"/>
        <w:ind w:left="709"/>
        <w:jc w:val="both"/>
        <w:rPr>
          <w:b/>
          <w:color w:val="FFFFFF"/>
        </w:rPr>
      </w:pPr>
      <w:r w:rsidRPr="007A443A">
        <w:rPr>
          <w:b/>
          <w:color w:val="FFFFFF"/>
        </w:rPr>
        <w:t>SECTIO</w:t>
      </w: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0F7C0C" w:rsidRPr="007A443A" w14:paraId="31B66767" w14:textId="77777777" w:rsidTr="48660ED8">
        <w:trPr>
          <w:trHeight w:val="726"/>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0F7C0C" w:rsidRPr="007A443A" w14:paraId="7879D36D" w14:textId="77777777" w:rsidTr="0086644D">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65CCAF9C" w14:textId="77777777" w:rsidR="000F7C0C" w:rsidRPr="007A443A" w:rsidRDefault="000F7C0C" w:rsidP="0086644D">
                  <w:pPr>
                    <w:spacing w:before="100" w:after="100" w:line="240" w:lineRule="auto"/>
                    <w:jc w:val="center"/>
                    <w:rPr>
                      <w:b/>
                      <w:color w:val="FFFFFF"/>
                    </w:rPr>
                  </w:pPr>
                  <w:r w:rsidRPr="007A443A">
                    <w:rPr>
                      <w:b/>
                      <w:color w:val="FFFFFF"/>
                    </w:rPr>
                    <w:t>D1</w:t>
                  </w:r>
                </w:p>
              </w:tc>
            </w:tr>
          </w:tbl>
          <w:p w14:paraId="74B1020B" w14:textId="77777777" w:rsidR="000F7C0C" w:rsidRPr="007A443A" w:rsidRDefault="000F7C0C" w:rsidP="0086644D">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45A84D2B" w14:textId="77777777" w:rsidR="000F7C0C" w:rsidRPr="007A443A" w:rsidRDefault="000F7C0C" w:rsidP="0086644D">
            <w:pPr>
              <w:spacing w:line="240" w:lineRule="auto"/>
              <w:ind w:firstLine="6"/>
              <w:rPr>
                <w:rFonts w:cs="Arial"/>
                <w:b/>
                <w:sz w:val="16"/>
                <w:szCs w:val="16"/>
              </w:rPr>
            </w:pPr>
            <w:r w:rsidRPr="007A443A">
              <w:rPr>
                <w:rFonts w:cs="Arial"/>
                <w:b/>
                <w:sz w:val="16"/>
                <w:szCs w:val="16"/>
              </w:rPr>
              <w:t>Will the research involve the collection and/or use of personal data?</w:t>
            </w:r>
          </w:p>
          <w:p w14:paraId="64A5371F" w14:textId="77777777" w:rsidR="000F7C0C" w:rsidRPr="007A443A" w:rsidRDefault="00694032" w:rsidP="000F7C0C">
            <w:pPr>
              <w:rPr>
                <w:rFonts w:cs="Arial"/>
                <w:b/>
                <w:sz w:val="16"/>
                <w:szCs w:val="16"/>
              </w:rPr>
            </w:pPr>
            <w:r w:rsidRPr="007A443A">
              <w:rPr>
                <w:rFonts w:cs="Arial"/>
                <w:color w:val="2B579A"/>
                <w:sz w:val="16"/>
                <w:szCs w:val="16"/>
                <w:shd w:val="clear" w:color="auto" w:fill="E6E6E6"/>
              </w:rPr>
              <w:fldChar w:fldCharType="begin">
                <w:ffData>
                  <w:name w:val=""/>
                  <w:enabled/>
                  <w:calcOnExit w:val="0"/>
                  <w:helpText w:type="text" w:val="Not all participants will want debriefing, but an opportunity for them to feedback their experience should generally be provided. "/>
                  <w:statusText w:type="text" w:val="Not all participants will want debriefing, but an opportunity for them to feedback their experience should generally be provided. "/>
                  <w:checkBox>
                    <w:sizeAuto/>
                    <w:default w:val="1"/>
                  </w:checkBox>
                </w:ffData>
              </w:fldChar>
            </w:r>
            <w:r w:rsidRPr="007A443A">
              <w:rPr>
                <w:rFonts w:cs="Arial"/>
                <w:sz w:val="16"/>
                <w:szCs w:val="16"/>
              </w:rPr>
              <w:instrText xml:space="preserve"> FORMCHECKBOX </w:instrText>
            </w:r>
            <w:r w:rsidRPr="007A443A">
              <w:rPr>
                <w:rFonts w:cs="Arial"/>
                <w:color w:val="2B579A"/>
                <w:sz w:val="16"/>
                <w:szCs w:val="16"/>
                <w:shd w:val="clear" w:color="auto" w:fill="E6E6E6"/>
              </w:rPr>
            </w:r>
            <w:r w:rsidRPr="007A443A">
              <w:rPr>
                <w:rFonts w:cs="Arial"/>
                <w:color w:val="2B579A"/>
                <w:sz w:val="16"/>
                <w:szCs w:val="16"/>
                <w:shd w:val="clear" w:color="auto" w:fill="E6E6E6"/>
              </w:rPr>
              <w:fldChar w:fldCharType="separate"/>
            </w:r>
            <w:r w:rsidRPr="007A443A">
              <w:rPr>
                <w:rFonts w:cs="Arial"/>
                <w:color w:val="2B579A"/>
                <w:sz w:val="16"/>
                <w:szCs w:val="16"/>
                <w:shd w:val="clear" w:color="auto" w:fill="E6E6E6"/>
              </w:rPr>
              <w:fldChar w:fldCharType="end"/>
            </w:r>
            <w:r w:rsidR="000F7C0C" w:rsidRPr="007A443A">
              <w:rPr>
                <w:rFonts w:cs="Arial"/>
                <w:b/>
                <w:sz w:val="16"/>
                <w:szCs w:val="16"/>
              </w:rPr>
              <w:t xml:space="preserve"> Yes   </w:t>
            </w:r>
            <w:r w:rsidR="000F7C0C" w:rsidRPr="007A443A">
              <w:rPr>
                <w:rFonts w:cs="Arial"/>
                <w:b/>
                <w:sz w:val="16"/>
                <w:szCs w:val="16"/>
              </w:rPr>
              <w:tab/>
            </w:r>
            <w:r w:rsidR="000F7C0C" w:rsidRPr="007A443A">
              <w:rPr>
                <w:rFonts w:cs="Arial"/>
                <w:color w:val="2B579A"/>
                <w:sz w:val="16"/>
                <w:szCs w:val="16"/>
                <w:shd w:val="clear" w:color="auto" w:fill="E6E6E6"/>
              </w:rPr>
              <w:fldChar w:fldCharType="begin">
                <w:ffData>
                  <w:name w:val=""/>
                  <w:enabled/>
                  <w:calcOnExit w:val="0"/>
                  <w:helpText w:type="text" w:val="Not all participants will want debriefing, but an opportunity for them to feedback their experience should generally be provided. "/>
                  <w:statusText w:type="text" w:val="Not all participants will want debriefing, but an opportunity for them to feedback their experience should generally be provided. "/>
                  <w:checkBox>
                    <w:sizeAuto/>
                    <w:default w:val="0"/>
                    <w:checked w:val="0"/>
                  </w:checkBox>
                </w:ffData>
              </w:fldChar>
            </w:r>
            <w:r w:rsidR="000F7C0C" w:rsidRPr="007A443A">
              <w:rPr>
                <w:rFonts w:cs="Arial"/>
                <w:sz w:val="16"/>
                <w:szCs w:val="16"/>
              </w:rPr>
              <w:instrText xml:space="preserve"> FORMCHECKBOX </w:instrText>
            </w:r>
            <w:r w:rsidR="000F7C0C" w:rsidRPr="007A443A">
              <w:rPr>
                <w:rFonts w:cs="Arial"/>
                <w:color w:val="2B579A"/>
                <w:sz w:val="16"/>
                <w:szCs w:val="16"/>
                <w:shd w:val="clear" w:color="auto" w:fill="E6E6E6"/>
              </w:rPr>
            </w:r>
            <w:r w:rsidR="000F7C0C" w:rsidRPr="007A443A">
              <w:rPr>
                <w:rFonts w:cs="Arial"/>
                <w:color w:val="2B579A"/>
                <w:sz w:val="16"/>
                <w:szCs w:val="16"/>
                <w:shd w:val="clear" w:color="auto" w:fill="E6E6E6"/>
              </w:rPr>
              <w:fldChar w:fldCharType="separate"/>
            </w:r>
            <w:r w:rsidR="000F7C0C" w:rsidRPr="007A443A">
              <w:rPr>
                <w:rFonts w:cs="Arial"/>
                <w:color w:val="2B579A"/>
                <w:sz w:val="16"/>
                <w:szCs w:val="16"/>
                <w:shd w:val="clear" w:color="auto" w:fill="E6E6E6"/>
              </w:rPr>
              <w:fldChar w:fldCharType="end"/>
            </w:r>
            <w:r w:rsidR="000F7C0C" w:rsidRPr="007A443A">
              <w:rPr>
                <w:rFonts w:cs="Arial"/>
                <w:b/>
                <w:sz w:val="16"/>
                <w:szCs w:val="16"/>
              </w:rPr>
              <w:t xml:space="preserve"> No</w:t>
            </w:r>
          </w:p>
          <w:p w14:paraId="31408B8F" w14:textId="77777777" w:rsidR="00B87EA8" w:rsidRPr="007A443A" w:rsidRDefault="00B87EA8" w:rsidP="000F7C0C">
            <w:pPr>
              <w:rPr>
                <w:rFonts w:cs="Arial"/>
                <w:b/>
                <w:sz w:val="16"/>
                <w:szCs w:val="16"/>
              </w:rPr>
            </w:pPr>
          </w:p>
          <w:p w14:paraId="1436CAFD" w14:textId="77777777" w:rsidR="00B87EA8" w:rsidRPr="007A443A" w:rsidRDefault="00B87EA8" w:rsidP="00B87EA8">
            <w:pPr>
              <w:widowControl w:val="0"/>
              <w:autoSpaceDE w:val="0"/>
              <w:autoSpaceDN w:val="0"/>
              <w:adjustRightInd w:val="0"/>
              <w:jc w:val="both"/>
              <w:rPr>
                <w:rFonts w:cs="Arial"/>
                <w:i/>
                <w:sz w:val="16"/>
                <w:szCs w:val="16"/>
              </w:rPr>
            </w:pPr>
            <w:r w:rsidRPr="007A443A">
              <w:rPr>
                <w:rFonts w:cs="Arial"/>
                <w:b/>
                <w:i/>
                <w:sz w:val="16"/>
                <w:szCs w:val="16"/>
              </w:rPr>
              <w:t>Personal data</w:t>
            </w:r>
            <w:r w:rsidRPr="007A443A">
              <w:rPr>
                <w:rFonts w:cs="Arial"/>
                <w:i/>
                <w:sz w:val="16"/>
                <w:szCs w:val="16"/>
              </w:rPr>
              <w:t xml:space="preserve"> is data which relates to a living individual who can be identified from that data OR from the data and other information that is either currently held, or will be held by the data controller (the researcher).</w:t>
            </w:r>
          </w:p>
          <w:p w14:paraId="1515FDD1" w14:textId="77777777" w:rsidR="00B87EA8" w:rsidRPr="007A443A" w:rsidRDefault="00B87EA8" w:rsidP="00B87EA8">
            <w:pPr>
              <w:widowControl w:val="0"/>
              <w:autoSpaceDE w:val="0"/>
              <w:autoSpaceDN w:val="0"/>
              <w:adjustRightInd w:val="0"/>
              <w:jc w:val="both"/>
              <w:rPr>
                <w:rFonts w:cs="Arial"/>
                <w:i/>
                <w:sz w:val="16"/>
                <w:szCs w:val="16"/>
              </w:rPr>
            </w:pPr>
          </w:p>
          <w:p w14:paraId="07B6ED5B" w14:textId="77777777" w:rsidR="00B87EA8" w:rsidRPr="007A443A" w:rsidRDefault="00B87EA8" w:rsidP="00B87EA8">
            <w:pPr>
              <w:widowControl w:val="0"/>
              <w:autoSpaceDE w:val="0"/>
              <w:autoSpaceDN w:val="0"/>
              <w:adjustRightInd w:val="0"/>
              <w:jc w:val="both"/>
              <w:rPr>
                <w:rFonts w:cs="Arial"/>
                <w:i/>
                <w:sz w:val="16"/>
                <w:szCs w:val="16"/>
              </w:rPr>
            </w:pPr>
            <w:r w:rsidRPr="007A443A">
              <w:rPr>
                <w:rFonts w:cs="Arial"/>
                <w:i/>
                <w:sz w:val="16"/>
                <w:szCs w:val="16"/>
              </w:rPr>
              <w:t>This includes:</w:t>
            </w:r>
          </w:p>
          <w:p w14:paraId="0FBC78E7" w14:textId="77777777" w:rsidR="00B87EA8" w:rsidRPr="007A443A" w:rsidRDefault="00B87EA8" w:rsidP="00B87EA8">
            <w:pPr>
              <w:pStyle w:val="ListParagraph"/>
              <w:widowControl w:val="0"/>
              <w:numPr>
                <w:ilvl w:val="0"/>
                <w:numId w:val="36"/>
              </w:numPr>
              <w:autoSpaceDE w:val="0"/>
              <w:autoSpaceDN w:val="0"/>
              <w:adjustRightInd w:val="0"/>
              <w:spacing w:after="120" w:line="240" w:lineRule="auto"/>
              <w:contextualSpacing w:val="0"/>
              <w:jc w:val="both"/>
              <w:rPr>
                <w:rFonts w:ascii="Arial" w:hAnsi="Arial" w:cs="Arial"/>
                <w:i/>
                <w:sz w:val="16"/>
                <w:szCs w:val="16"/>
              </w:rPr>
            </w:pPr>
            <w:r w:rsidRPr="007A443A">
              <w:rPr>
                <w:rFonts w:ascii="Arial" w:hAnsi="Arial" w:cs="Arial"/>
                <w:i/>
                <w:sz w:val="16"/>
                <w:szCs w:val="16"/>
              </w:rPr>
              <w:t>any expression of opinion about the individual and any intentions of the data controller or any other person toward the individual.</w:t>
            </w:r>
          </w:p>
          <w:p w14:paraId="4C76FC46" w14:textId="77777777" w:rsidR="00B87EA8" w:rsidRPr="007A443A" w:rsidRDefault="00B87EA8" w:rsidP="00B87EA8">
            <w:pPr>
              <w:pStyle w:val="ListParagraph"/>
              <w:widowControl w:val="0"/>
              <w:numPr>
                <w:ilvl w:val="0"/>
                <w:numId w:val="36"/>
              </w:numPr>
              <w:autoSpaceDE w:val="0"/>
              <w:autoSpaceDN w:val="0"/>
              <w:adjustRightInd w:val="0"/>
              <w:spacing w:after="120" w:line="240" w:lineRule="auto"/>
              <w:contextualSpacing w:val="0"/>
              <w:rPr>
                <w:rFonts w:ascii="Arial" w:hAnsi="Arial" w:cs="Arial"/>
                <w:i/>
                <w:sz w:val="16"/>
                <w:szCs w:val="16"/>
              </w:rPr>
            </w:pPr>
            <w:r w:rsidRPr="007A443A">
              <w:rPr>
                <w:rFonts w:ascii="Arial" w:hAnsi="Arial" w:cs="Arial"/>
                <w:i/>
                <w:sz w:val="16"/>
                <w:szCs w:val="16"/>
              </w:rPr>
              <w:t xml:space="preserve">sensor, location or visual data which may reveal information that enables the identification of a face, address, etc (some postcodes cover only one property). </w:t>
            </w:r>
          </w:p>
          <w:p w14:paraId="0BB8F8C7" w14:textId="77777777" w:rsidR="00B87EA8" w:rsidRPr="007A443A" w:rsidRDefault="00B87EA8" w:rsidP="000F7C0C">
            <w:pPr>
              <w:pStyle w:val="ListParagraph"/>
              <w:widowControl w:val="0"/>
              <w:numPr>
                <w:ilvl w:val="0"/>
                <w:numId w:val="36"/>
              </w:numPr>
              <w:autoSpaceDE w:val="0"/>
              <w:autoSpaceDN w:val="0"/>
              <w:adjustRightInd w:val="0"/>
              <w:spacing w:after="120" w:line="240" w:lineRule="auto"/>
              <w:contextualSpacing w:val="0"/>
              <w:rPr>
                <w:rFonts w:ascii="Arial" w:hAnsi="Arial" w:cs="Arial"/>
                <w:i/>
                <w:sz w:val="16"/>
                <w:szCs w:val="16"/>
              </w:rPr>
            </w:pPr>
            <w:r w:rsidRPr="007A443A">
              <w:rPr>
                <w:rFonts w:ascii="Arial" w:hAnsi="Arial" w:cs="Arial"/>
                <w:i/>
                <w:sz w:val="16"/>
                <w:szCs w:val="16"/>
              </w:rPr>
              <w:t>combinations of data which may reveal identifiable data, such as names, email/postal addresses, date of birth, ethnicity, descriptions of health diagnosis or conditions, computer IP address (if relating to a device with a single user).</w:t>
            </w:r>
          </w:p>
          <w:p w14:paraId="522C9A9F" w14:textId="77777777" w:rsidR="00EC4167" w:rsidRPr="007A443A" w:rsidRDefault="000F7C0C" w:rsidP="00EC4167">
            <w:pPr>
              <w:spacing w:before="120"/>
              <w:rPr>
                <w:rStyle w:val="apple-converted-space"/>
                <w:rFonts w:cs="Arial"/>
                <w:b/>
                <w:sz w:val="16"/>
                <w:szCs w:val="16"/>
              </w:rPr>
            </w:pPr>
            <w:r w:rsidRPr="007A443A">
              <w:rPr>
                <w:rFonts w:cs="Arial"/>
                <w:b/>
                <w:sz w:val="16"/>
                <w:szCs w:val="16"/>
              </w:rPr>
              <w:t>If yes, is the research collecting or using</w:t>
            </w:r>
            <w:r w:rsidR="00B87EA8" w:rsidRPr="007A443A">
              <w:rPr>
                <w:rFonts w:cs="Arial"/>
                <w:b/>
                <w:sz w:val="16"/>
                <w:szCs w:val="16"/>
              </w:rPr>
              <w:t xml:space="preserve"> </w:t>
            </w:r>
            <w:r w:rsidR="00B87EA8" w:rsidRPr="007A443A">
              <w:rPr>
                <w:rStyle w:val="apple-converted-space"/>
                <w:rFonts w:cs="Arial"/>
                <w:b/>
                <w:sz w:val="16"/>
                <w:szCs w:val="16"/>
                <w:lang w:val="fr-FR"/>
              </w:rPr>
              <w:t>special category data as defined by the GDPR 2018</w:t>
            </w:r>
            <w:r w:rsidR="00EC4167" w:rsidRPr="007A443A">
              <w:rPr>
                <w:rStyle w:val="apple-converted-space"/>
                <w:rFonts w:cs="Arial"/>
                <w:sz w:val="16"/>
                <w:szCs w:val="16"/>
                <w:lang w:val="fr-FR"/>
              </w:rPr>
              <w:t xml:space="preserve">, for example data: </w:t>
            </w:r>
          </w:p>
          <w:p w14:paraId="1434A5AC" w14:textId="77777777" w:rsidR="00EC4167" w:rsidRPr="007A443A" w:rsidRDefault="00EC4167" w:rsidP="00EC4167">
            <w:pPr>
              <w:pStyle w:val="Body"/>
              <w:numPr>
                <w:ilvl w:val="1"/>
                <w:numId w:val="35"/>
              </w:numPr>
              <w:spacing w:after="0" w:line="240" w:lineRule="auto"/>
              <w:ind w:left="1134" w:hanging="425"/>
              <w:rPr>
                <w:rStyle w:val="apple-converted-space"/>
                <w:rFonts w:ascii="Arial" w:hAnsi="Arial" w:cs="Arial"/>
                <w:color w:val="auto"/>
                <w:sz w:val="16"/>
                <w:szCs w:val="16"/>
                <w:lang w:val="fr-FR"/>
              </w:rPr>
            </w:pPr>
            <w:r w:rsidRPr="007A443A">
              <w:rPr>
                <w:rStyle w:val="apple-converted-space"/>
                <w:rFonts w:ascii="Arial" w:hAnsi="Arial" w:cs="Arial"/>
                <w:color w:val="auto"/>
                <w:sz w:val="16"/>
                <w:szCs w:val="16"/>
                <w:lang w:val="fr-FR"/>
              </w:rPr>
              <w:t>which reveals racial or ethnic origin, political opinions, religious or philosophical beliefs, trade union membership ;</w:t>
            </w:r>
          </w:p>
          <w:p w14:paraId="42C47E24" w14:textId="77777777" w:rsidR="00EC4167" w:rsidRPr="007A443A" w:rsidRDefault="00EC4167" w:rsidP="00EC4167">
            <w:pPr>
              <w:pStyle w:val="Body"/>
              <w:numPr>
                <w:ilvl w:val="1"/>
                <w:numId w:val="35"/>
              </w:numPr>
              <w:spacing w:after="0" w:line="240" w:lineRule="auto"/>
              <w:ind w:left="1134" w:hanging="425"/>
              <w:rPr>
                <w:rStyle w:val="apple-converted-space"/>
                <w:rFonts w:ascii="Arial" w:hAnsi="Arial" w:cs="Arial"/>
                <w:color w:val="auto"/>
                <w:sz w:val="16"/>
                <w:szCs w:val="16"/>
                <w:lang w:val="fr-FR"/>
              </w:rPr>
            </w:pPr>
            <w:r w:rsidRPr="007A443A">
              <w:rPr>
                <w:rStyle w:val="apple-converted-space"/>
                <w:rFonts w:ascii="Arial" w:hAnsi="Arial" w:cs="Arial"/>
                <w:color w:val="auto"/>
                <w:sz w:val="16"/>
                <w:szCs w:val="16"/>
                <w:lang w:val="fr-FR"/>
              </w:rPr>
              <w:lastRenderedPageBreak/>
              <w:t>data concerning health (the physical or mental health of a person, including the provision of health care services) ;</w:t>
            </w:r>
          </w:p>
          <w:p w14:paraId="07280FEF" w14:textId="77777777" w:rsidR="00EC4167" w:rsidRPr="007A443A" w:rsidRDefault="00EC4167" w:rsidP="00EC4167">
            <w:pPr>
              <w:pStyle w:val="Body"/>
              <w:numPr>
                <w:ilvl w:val="1"/>
                <w:numId w:val="35"/>
              </w:numPr>
              <w:spacing w:after="0" w:line="240" w:lineRule="auto"/>
              <w:ind w:left="1134" w:hanging="425"/>
              <w:rPr>
                <w:rStyle w:val="apple-converted-space"/>
                <w:rFonts w:ascii="Arial" w:hAnsi="Arial" w:cs="Arial"/>
                <w:color w:val="auto"/>
                <w:sz w:val="16"/>
                <w:szCs w:val="16"/>
                <w:lang w:val="fr-FR"/>
              </w:rPr>
            </w:pPr>
            <w:r w:rsidRPr="007A443A">
              <w:rPr>
                <w:rStyle w:val="apple-converted-space"/>
                <w:rFonts w:ascii="Arial" w:hAnsi="Arial" w:cs="Arial"/>
                <w:color w:val="auto"/>
                <w:sz w:val="16"/>
                <w:szCs w:val="16"/>
                <w:lang w:val="fr-FR"/>
              </w:rPr>
              <w:t>data concerning sex life or sexual orientation ; or</w:t>
            </w:r>
          </w:p>
          <w:p w14:paraId="26F80A09" w14:textId="77777777" w:rsidR="00EC4167" w:rsidRPr="007A443A" w:rsidRDefault="00EC4167" w:rsidP="00EC4167">
            <w:pPr>
              <w:pStyle w:val="Body"/>
              <w:numPr>
                <w:ilvl w:val="1"/>
                <w:numId w:val="35"/>
              </w:numPr>
              <w:spacing w:after="0" w:line="240" w:lineRule="auto"/>
              <w:ind w:left="1134" w:hanging="425"/>
              <w:rPr>
                <w:rStyle w:val="apple-converted-space"/>
                <w:rFonts w:ascii="Arial" w:hAnsi="Arial" w:cs="Arial"/>
                <w:color w:val="auto"/>
                <w:sz w:val="16"/>
                <w:szCs w:val="16"/>
                <w:lang w:val="fr-FR"/>
              </w:rPr>
            </w:pPr>
            <w:r w:rsidRPr="007A443A">
              <w:rPr>
                <w:rStyle w:val="apple-converted-space"/>
                <w:rFonts w:ascii="Arial" w:hAnsi="Arial" w:cs="Arial"/>
                <w:color w:val="auto"/>
                <w:sz w:val="16"/>
                <w:szCs w:val="16"/>
                <w:lang w:val="fr-FR"/>
              </w:rPr>
              <w:t>genetic or biometric data processed to uniquely identify a natural person.</w:t>
            </w:r>
          </w:p>
          <w:p w14:paraId="14A5B651" w14:textId="77777777" w:rsidR="00B87EA8" w:rsidRPr="007A443A" w:rsidRDefault="00B87EA8" w:rsidP="00B87EA8">
            <w:pPr>
              <w:pStyle w:val="Body"/>
              <w:spacing w:after="0" w:line="240" w:lineRule="auto"/>
              <w:ind w:left="1440"/>
              <w:rPr>
                <w:rFonts w:ascii="Arial" w:hAnsi="Arial" w:cs="Arial"/>
                <w:color w:val="auto"/>
                <w:sz w:val="16"/>
                <w:szCs w:val="16"/>
                <w:lang w:val="fr-FR"/>
              </w:rPr>
            </w:pPr>
          </w:p>
          <w:p w14:paraId="344FF9FF" w14:textId="77777777" w:rsidR="000F7C0C" w:rsidRPr="007A443A" w:rsidRDefault="000F7C0C" w:rsidP="00B87EA8">
            <w:pPr>
              <w:pStyle w:val="ListParagraph"/>
              <w:widowControl w:val="0"/>
              <w:numPr>
                <w:ilvl w:val="0"/>
                <w:numId w:val="33"/>
              </w:numPr>
              <w:autoSpaceDE w:val="0"/>
              <w:autoSpaceDN w:val="0"/>
              <w:adjustRightInd w:val="0"/>
              <w:spacing w:after="120" w:line="240" w:lineRule="auto"/>
              <w:rPr>
                <w:rFonts w:ascii="Arial" w:hAnsi="Arial" w:cs="Arial"/>
                <w:b/>
                <w:sz w:val="16"/>
                <w:szCs w:val="16"/>
              </w:rPr>
            </w:pPr>
            <w:r w:rsidRPr="007A443A">
              <w:rPr>
                <w:rFonts w:ascii="Arial" w:hAnsi="Arial" w:cs="Arial"/>
                <w:b/>
                <w:sz w:val="16"/>
                <w:szCs w:val="16"/>
              </w:rPr>
              <w:t>data which might be considered sensitive in some c</w:t>
            </w:r>
            <w:r w:rsidR="00DC036B" w:rsidRPr="007A443A">
              <w:rPr>
                <w:rFonts w:ascii="Arial" w:hAnsi="Arial" w:cs="Arial"/>
                <w:b/>
                <w:sz w:val="16"/>
                <w:szCs w:val="16"/>
              </w:rPr>
              <w:t>ountries, cultures or contexts?</w:t>
            </w:r>
          </w:p>
          <w:p w14:paraId="7B368ACB" w14:textId="77777777" w:rsidR="00EC4167" w:rsidRPr="007A443A" w:rsidRDefault="00EC4167" w:rsidP="00EC4167">
            <w:pPr>
              <w:ind w:left="10"/>
              <w:rPr>
                <w:rFonts w:eastAsia="Calibri" w:cs="Arial"/>
                <w:b/>
                <w:i/>
                <w:sz w:val="16"/>
                <w:szCs w:val="16"/>
              </w:rPr>
            </w:pPr>
            <w:r w:rsidRPr="007A443A">
              <w:rPr>
                <w:rFonts w:cs="Arial"/>
                <w:b/>
                <w:sz w:val="16"/>
                <w:szCs w:val="16"/>
              </w:rPr>
              <w:t xml:space="preserve">Note that if you intend to process ‘special category’ information you will need an ‘additional’ legal basis for processing that particular data and further safeguards will need to be put in place.  </w:t>
            </w:r>
          </w:p>
          <w:p w14:paraId="767781CF" w14:textId="77777777" w:rsidR="000F7C0C" w:rsidRPr="007A443A" w:rsidRDefault="000F7C0C" w:rsidP="000F7C0C">
            <w:pPr>
              <w:spacing w:before="120" w:line="240" w:lineRule="auto"/>
              <w:rPr>
                <w:rFonts w:cs="Arial"/>
                <w:b/>
                <w:sz w:val="16"/>
                <w:szCs w:val="16"/>
              </w:rPr>
            </w:pPr>
            <w:r w:rsidRPr="007A443A">
              <w:rPr>
                <w:rFonts w:cs="Arial"/>
                <w:b/>
                <w:sz w:val="16"/>
                <w:szCs w:val="16"/>
                <w:u w:val="single"/>
              </w:rPr>
              <w:t>If yes</w:t>
            </w:r>
            <w:r w:rsidRPr="007A443A">
              <w:rPr>
                <w:rFonts w:cs="Arial"/>
                <w:b/>
                <w:sz w:val="16"/>
                <w:szCs w:val="16"/>
              </w:rPr>
              <w:t xml:space="preserve">, state whether explicit </w:t>
            </w:r>
            <w:r w:rsidR="00EC4167" w:rsidRPr="007A443A">
              <w:rPr>
                <w:rFonts w:cs="Arial"/>
                <w:b/>
                <w:sz w:val="16"/>
                <w:szCs w:val="16"/>
              </w:rPr>
              <w:t xml:space="preserve">ethical informed </w:t>
            </w:r>
            <w:r w:rsidRPr="007A443A">
              <w:rPr>
                <w:rFonts w:cs="Arial"/>
                <w:b/>
                <w:sz w:val="16"/>
                <w:szCs w:val="16"/>
              </w:rPr>
              <w:t>consent will be sought for its use and what data management measures are in place to adequate</w:t>
            </w:r>
            <w:r w:rsidR="00DC036B" w:rsidRPr="007A443A">
              <w:rPr>
                <w:rFonts w:cs="Arial"/>
                <w:b/>
                <w:sz w:val="16"/>
                <w:szCs w:val="16"/>
              </w:rPr>
              <w:t>ly</w:t>
            </w:r>
            <w:r w:rsidRPr="007A443A">
              <w:rPr>
                <w:rFonts w:cs="Arial"/>
                <w:b/>
                <w:sz w:val="16"/>
                <w:szCs w:val="16"/>
              </w:rPr>
              <w:t xml:space="preserve"> manage and protect the data.  </w:t>
            </w:r>
          </w:p>
          <w:p w14:paraId="61BBC9F9" w14:textId="77777777" w:rsidR="00EC4167" w:rsidRPr="007A443A" w:rsidRDefault="00EC4167" w:rsidP="00EC4167">
            <w:pPr>
              <w:ind w:left="10"/>
              <w:rPr>
                <w:rFonts w:ascii="Calibri" w:hAnsi="Calibri" w:cs="Calibri"/>
                <w:b/>
              </w:rPr>
            </w:pPr>
          </w:p>
          <w:p w14:paraId="2A13D3D7" w14:textId="54C4656D" w:rsidR="00EA2E6C" w:rsidRPr="007A443A" w:rsidRDefault="00332BB4" w:rsidP="0042460B">
            <w:pPr>
              <w:pStyle w:val="NormalWeb"/>
              <w:jc w:val="both"/>
              <w:rPr>
                <w:rFonts w:ascii="Arial" w:hAnsi="Arial" w:cs="Arial"/>
                <w:sz w:val="20"/>
                <w:szCs w:val="20"/>
                <w:lang w:val="fr-FR"/>
              </w:rPr>
            </w:pPr>
            <w:r w:rsidRPr="007A443A">
              <w:rPr>
                <w:rFonts w:ascii="Arial" w:hAnsi="Arial" w:cs="Arial"/>
                <w:sz w:val="20"/>
                <w:szCs w:val="20"/>
              </w:rPr>
              <w:t>Yes</w:t>
            </w:r>
            <w:r w:rsidR="00037E52" w:rsidRPr="007A443A">
              <w:rPr>
                <w:rFonts w:ascii="Arial" w:hAnsi="Arial" w:cs="Arial"/>
                <w:sz w:val="20"/>
                <w:szCs w:val="20"/>
              </w:rPr>
              <w:t>,</w:t>
            </w:r>
            <w:r w:rsidR="00BE0717" w:rsidRPr="007A443A">
              <w:rPr>
                <w:rFonts w:ascii="Arial" w:hAnsi="Arial" w:cs="Arial"/>
                <w:sz w:val="20"/>
                <w:szCs w:val="20"/>
              </w:rPr>
              <w:t xml:space="preserve"> as part of the study we will collect and use personal data including special category data such as data concerning mental health data and video recordings</w:t>
            </w:r>
            <w:r w:rsidR="00EA2E6C" w:rsidRPr="007A443A">
              <w:rPr>
                <w:rFonts w:ascii="Arial" w:hAnsi="Arial" w:cs="Arial"/>
                <w:sz w:val="20"/>
                <w:szCs w:val="20"/>
              </w:rPr>
              <w:t xml:space="preserve">, for which </w:t>
            </w:r>
            <w:r w:rsidR="00EA2E6C" w:rsidRPr="007A443A">
              <w:rPr>
                <w:rFonts w:ascii="Arial" w:hAnsi="Arial" w:cs="Arial"/>
                <w:b/>
                <w:bCs/>
                <w:sz w:val="20"/>
                <w:szCs w:val="20"/>
              </w:rPr>
              <w:t>e</w:t>
            </w:r>
            <w:r w:rsidR="0055587B" w:rsidRPr="007A443A">
              <w:rPr>
                <w:rFonts w:ascii="Arial" w:hAnsi="Arial" w:cs="Arial"/>
                <w:b/>
                <w:bCs/>
                <w:sz w:val="20"/>
                <w:szCs w:val="20"/>
              </w:rPr>
              <w:t>xplicit ethical informed consent will be sought</w:t>
            </w:r>
            <w:r w:rsidR="00EA2E6C" w:rsidRPr="007A443A">
              <w:rPr>
                <w:rFonts w:ascii="Arial" w:hAnsi="Arial" w:cs="Arial"/>
                <w:sz w:val="20"/>
                <w:szCs w:val="20"/>
              </w:rPr>
              <w:t xml:space="preserve">. The </w:t>
            </w:r>
            <w:r w:rsidR="00EA2E6C" w:rsidRPr="007A443A">
              <w:rPr>
                <w:rFonts w:ascii="Arial" w:hAnsi="Arial" w:cs="Arial"/>
                <w:b/>
                <w:bCs/>
                <w:sz w:val="20"/>
                <w:szCs w:val="20"/>
              </w:rPr>
              <w:t xml:space="preserve">lawful basis </w:t>
            </w:r>
            <w:r w:rsidR="00EA2E6C" w:rsidRPr="007A443A">
              <w:rPr>
                <w:rFonts w:ascii="Arial" w:hAnsi="Arial" w:cs="Arial"/>
                <w:sz w:val="20"/>
                <w:szCs w:val="20"/>
              </w:rPr>
              <w:t>for processing will be “task in the public interest” and “scientific research purposes” for special category data.</w:t>
            </w:r>
          </w:p>
          <w:p w14:paraId="5F9E0304" w14:textId="2B6C8121" w:rsidR="00BF3BED" w:rsidRPr="007A443A" w:rsidRDefault="00915105" w:rsidP="0042460B">
            <w:pPr>
              <w:pStyle w:val="NormalWeb"/>
              <w:jc w:val="both"/>
              <w:rPr>
                <w:rFonts w:ascii="Arial" w:hAnsi="Arial" w:cs="Arial"/>
                <w:sz w:val="20"/>
                <w:szCs w:val="20"/>
              </w:rPr>
            </w:pPr>
            <w:r w:rsidRPr="007A443A">
              <w:rPr>
                <w:rFonts w:ascii="Arial" w:hAnsi="Arial" w:cs="Arial"/>
                <w:sz w:val="20"/>
                <w:szCs w:val="20"/>
              </w:rPr>
              <w:t xml:space="preserve">Data management measures that are in place to adequately manage and protect the data are : All personally identifiable data will be kept on UCL’s Data Safe Haven, in a </w:t>
            </w:r>
            <w:r w:rsidR="00167F3B" w:rsidRPr="007A443A">
              <w:rPr>
                <w:rFonts w:ascii="Arial" w:hAnsi="Arial" w:cs="Arial"/>
                <w:sz w:val="20"/>
                <w:szCs w:val="20"/>
              </w:rPr>
              <w:t xml:space="preserve">section </w:t>
            </w:r>
            <w:r w:rsidRPr="007A443A">
              <w:rPr>
                <w:rFonts w:ascii="Arial" w:hAnsi="Arial" w:cs="Arial"/>
                <w:sz w:val="20"/>
                <w:szCs w:val="20"/>
              </w:rPr>
              <w:t>that is only accessible to the study team.</w:t>
            </w:r>
            <w:r w:rsidR="009B74E6" w:rsidRPr="007A443A">
              <w:rPr>
                <w:rFonts w:ascii="Arial" w:hAnsi="Arial" w:cs="Arial"/>
                <w:sz w:val="20"/>
                <w:szCs w:val="20"/>
              </w:rPr>
              <w:t xml:space="preserve"> Personal data will never exit UCL’s</w:t>
            </w:r>
            <w:r w:rsidR="006D06CE" w:rsidRPr="007A443A">
              <w:rPr>
                <w:rFonts w:ascii="Arial" w:hAnsi="Arial" w:cs="Arial"/>
                <w:sz w:val="20"/>
                <w:szCs w:val="20"/>
              </w:rPr>
              <w:t xml:space="preserve"> servers</w:t>
            </w:r>
            <w:r w:rsidR="009B74E6" w:rsidRPr="007A443A">
              <w:rPr>
                <w:rFonts w:ascii="Arial" w:hAnsi="Arial" w:cs="Arial"/>
                <w:sz w:val="20"/>
                <w:szCs w:val="20"/>
              </w:rPr>
              <w:t xml:space="preserve"> and will never be used in any publication or other communication of results, results or data to be published will be </w:t>
            </w:r>
            <w:r w:rsidR="00DE53D7" w:rsidRPr="007A443A">
              <w:rPr>
                <w:rFonts w:ascii="Arial" w:hAnsi="Arial" w:cs="Arial"/>
                <w:sz w:val="20"/>
                <w:szCs w:val="20"/>
              </w:rPr>
              <w:t>stripped</w:t>
            </w:r>
            <w:r w:rsidR="009B74E6" w:rsidRPr="007A443A">
              <w:rPr>
                <w:rFonts w:ascii="Arial" w:hAnsi="Arial" w:cs="Arial"/>
                <w:sz w:val="20"/>
                <w:szCs w:val="20"/>
              </w:rPr>
              <w:t xml:space="preserve"> of any identifiable information. We plan to conduct analyses of facial and voice affect in DSH.</w:t>
            </w:r>
            <w:ins w:id="279" w:author="Keil, Johannes (Stud. FPN)" w:date="2025-03-27T15:29:00Z" w16du:dateUtc="2025-03-27T15:29:00Z">
              <w:r w:rsidR="00F2416A">
                <w:rPr>
                  <w:rFonts w:ascii="Arial" w:hAnsi="Arial" w:cs="Arial"/>
                  <w:sz w:val="20"/>
                  <w:szCs w:val="20"/>
                </w:rPr>
                <w:t xml:space="preserve"> </w:t>
              </w:r>
            </w:ins>
            <w:del w:id="280" w:author="Keil, Johannes (Stud. FPN)" w:date="2025-03-27T15:25:00Z" w16du:dateUtc="2025-03-27T15:25:00Z">
              <w:r w:rsidR="009B74E6" w:rsidRPr="007A443A" w:rsidDel="00F2416A">
                <w:rPr>
                  <w:rFonts w:ascii="Arial" w:hAnsi="Arial" w:cs="Arial"/>
                  <w:sz w:val="20"/>
                  <w:szCs w:val="20"/>
                </w:rPr>
                <w:delText xml:space="preserve"> </w:delText>
              </w:r>
            </w:del>
          </w:p>
          <w:p w14:paraId="4FF792DC" w14:textId="6C957262" w:rsidR="00F92359" w:rsidRPr="007A443A" w:rsidDel="00B62D82" w:rsidRDefault="009B74E6" w:rsidP="00B62D82">
            <w:pPr>
              <w:pStyle w:val="NormalWeb"/>
              <w:jc w:val="both"/>
              <w:rPr>
                <w:del w:id="281" w:author="Keil, Johannes (Stud. FPN)" w:date="2025-03-31T16:06:00Z" w16du:dateUtc="2025-03-31T15:06:00Z"/>
                <w:rFonts w:ascii="Arial" w:hAnsi="Arial" w:cs="Arial"/>
                <w:sz w:val="20"/>
                <w:szCs w:val="20"/>
              </w:rPr>
            </w:pPr>
            <w:r w:rsidRPr="007A443A">
              <w:rPr>
                <w:rFonts w:ascii="Arial" w:hAnsi="Arial" w:cs="Arial"/>
                <w:sz w:val="20"/>
                <w:szCs w:val="20"/>
              </w:rPr>
              <w:t xml:space="preserve">If </w:t>
            </w:r>
            <w:r w:rsidR="00BF3BED" w:rsidRPr="007A443A">
              <w:rPr>
                <w:rFonts w:ascii="Arial" w:hAnsi="Arial" w:cs="Arial"/>
                <w:sz w:val="20"/>
                <w:szCs w:val="20"/>
              </w:rPr>
              <w:t>it</w:t>
            </w:r>
            <w:r w:rsidRPr="007A443A">
              <w:rPr>
                <w:rFonts w:ascii="Arial" w:hAnsi="Arial" w:cs="Arial"/>
                <w:sz w:val="20"/>
                <w:szCs w:val="20"/>
              </w:rPr>
              <w:t xml:space="preserve"> should not prove feasible</w:t>
            </w:r>
            <w:r w:rsidR="00BF3BED" w:rsidRPr="007A443A">
              <w:rPr>
                <w:rFonts w:ascii="Arial" w:hAnsi="Arial" w:cs="Arial"/>
                <w:sz w:val="20"/>
                <w:szCs w:val="20"/>
              </w:rPr>
              <w:t xml:space="preserve"> to conduct video analysis quickly within DSH</w:t>
            </w:r>
            <w:r w:rsidRPr="007A443A">
              <w:rPr>
                <w:rFonts w:ascii="Arial" w:hAnsi="Arial" w:cs="Arial"/>
                <w:sz w:val="20"/>
                <w:szCs w:val="20"/>
              </w:rPr>
              <w:t xml:space="preserve">, </w:t>
            </w:r>
            <w:r w:rsidR="00BF3BED" w:rsidRPr="007A443A">
              <w:rPr>
                <w:rFonts w:ascii="Arial" w:hAnsi="Arial" w:cs="Arial"/>
                <w:sz w:val="20"/>
                <w:szCs w:val="20"/>
              </w:rPr>
              <w:t>on recommendation, we will obtain the video data from DSH in a secure way by e-mailing a link to ourselves and downloading it to an encrypted hard drive, where we will then analyse the data, with the data being retained there for a limited time before deletion (the original video data will stay in DSH, and a copy contained on the drive during analysis).</w:t>
            </w:r>
          </w:p>
          <w:p w14:paraId="48B06242" w14:textId="211661FC" w:rsidR="00C84115" w:rsidRPr="007A443A" w:rsidRDefault="00915105" w:rsidP="0042460B">
            <w:pPr>
              <w:pStyle w:val="NormalWeb"/>
              <w:jc w:val="both"/>
              <w:rPr>
                <w:rFonts w:ascii="Arial" w:hAnsi="Arial" w:cs="Arial"/>
                <w:sz w:val="20"/>
                <w:szCs w:val="20"/>
              </w:rPr>
            </w:pPr>
            <w:r w:rsidRPr="007A443A">
              <w:rPr>
                <w:rFonts w:ascii="Arial" w:hAnsi="Arial" w:cs="Arial"/>
                <w:sz w:val="20"/>
                <w:szCs w:val="20"/>
              </w:rPr>
              <w:t xml:space="preserve">Personal data will be </w:t>
            </w:r>
            <w:r w:rsidR="003A4ACF" w:rsidRPr="007A443A">
              <w:rPr>
                <w:rFonts w:ascii="Arial" w:hAnsi="Arial" w:cs="Arial"/>
                <w:sz w:val="20"/>
                <w:szCs w:val="20"/>
              </w:rPr>
              <w:t xml:space="preserve">anonymised at </w:t>
            </w:r>
            <w:r w:rsidRPr="007A443A">
              <w:rPr>
                <w:rFonts w:ascii="Arial" w:hAnsi="Arial" w:cs="Arial"/>
                <w:sz w:val="20"/>
                <w:szCs w:val="20"/>
              </w:rPr>
              <w:t xml:space="preserve">the </w:t>
            </w:r>
            <w:r w:rsidR="003A4ACF" w:rsidRPr="007A443A">
              <w:rPr>
                <w:rFonts w:ascii="Arial" w:hAnsi="Arial" w:cs="Arial"/>
                <w:sz w:val="20"/>
                <w:szCs w:val="20"/>
              </w:rPr>
              <w:t xml:space="preserve">end of the </w:t>
            </w:r>
            <w:r w:rsidRPr="007A443A">
              <w:rPr>
                <w:rFonts w:ascii="Arial" w:hAnsi="Arial" w:cs="Arial"/>
                <w:sz w:val="20"/>
                <w:szCs w:val="20"/>
              </w:rPr>
              <w:t>study</w:t>
            </w:r>
            <w:r w:rsidR="003A4ACF" w:rsidRPr="007A443A">
              <w:rPr>
                <w:rFonts w:ascii="Arial" w:hAnsi="Arial" w:cs="Arial"/>
                <w:sz w:val="20"/>
                <w:szCs w:val="20"/>
              </w:rPr>
              <w:t xml:space="preserve"> and all personal</w:t>
            </w:r>
            <w:r w:rsidR="00BF3BED" w:rsidRPr="007A443A">
              <w:rPr>
                <w:rFonts w:ascii="Arial" w:hAnsi="Arial" w:cs="Arial"/>
                <w:sz w:val="20"/>
                <w:szCs w:val="20"/>
              </w:rPr>
              <w:t>ly identifiable</w:t>
            </w:r>
            <w:r w:rsidR="003A4ACF" w:rsidRPr="007A443A">
              <w:rPr>
                <w:rFonts w:ascii="Arial" w:hAnsi="Arial" w:cs="Arial"/>
                <w:sz w:val="20"/>
                <w:szCs w:val="20"/>
              </w:rPr>
              <w:t xml:space="preserve"> data will be </w:t>
            </w:r>
            <w:r w:rsidR="009B74E6" w:rsidRPr="007A443A">
              <w:rPr>
                <w:rFonts w:ascii="Arial" w:hAnsi="Arial" w:cs="Arial"/>
                <w:sz w:val="20"/>
                <w:szCs w:val="20"/>
              </w:rPr>
              <w:t>destroyed</w:t>
            </w:r>
            <w:r w:rsidRPr="007A443A">
              <w:rPr>
                <w:rFonts w:ascii="Arial" w:hAnsi="Arial" w:cs="Arial"/>
                <w:sz w:val="20"/>
                <w:szCs w:val="20"/>
              </w:rPr>
              <w:t>.</w:t>
            </w:r>
            <w:r w:rsidR="00F7371D" w:rsidRPr="007A443A">
              <w:rPr>
                <w:rFonts w:ascii="Arial" w:hAnsi="Arial" w:cs="Arial"/>
                <w:sz w:val="20"/>
                <w:szCs w:val="20"/>
              </w:rPr>
              <w:t xml:space="preserve"> </w:t>
            </w:r>
          </w:p>
        </w:tc>
      </w:tr>
      <w:tr w:rsidR="009D0C6C" w:rsidRPr="007A443A" w14:paraId="487C9EF7" w14:textId="77777777" w:rsidTr="48660ED8">
        <w:trPr>
          <w:trHeight w:val="2240"/>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9D0C6C" w:rsidRPr="007A443A" w14:paraId="2FF9D63B" w14:textId="77777777" w:rsidTr="0086644D">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3DA9A3B3" w14:textId="77777777" w:rsidR="009D0C6C" w:rsidRPr="007A443A" w:rsidRDefault="009D0C6C" w:rsidP="0086644D">
                  <w:pPr>
                    <w:spacing w:before="100" w:after="100" w:line="240" w:lineRule="auto"/>
                    <w:jc w:val="center"/>
                    <w:rPr>
                      <w:b/>
                      <w:color w:val="FFFFFF"/>
                    </w:rPr>
                  </w:pPr>
                  <w:r w:rsidRPr="007A443A">
                    <w:rPr>
                      <w:b/>
                      <w:color w:val="FFFFFF"/>
                    </w:rPr>
                    <w:lastRenderedPageBreak/>
                    <w:t>D2</w:t>
                  </w:r>
                </w:p>
              </w:tc>
            </w:tr>
          </w:tbl>
          <w:p w14:paraId="1E9C64DC" w14:textId="77777777" w:rsidR="009D0C6C" w:rsidRPr="007A443A" w:rsidRDefault="009D0C6C" w:rsidP="0086644D">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70D61413" w14:textId="77777777" w:rsidR="009D0C6C" w:rsidRPr="007A443A" w:rsidRDefault="009D0C6C" w:rsidP="0086644D">
            <w:pPr>
              <w:spacing w:before="100" w:beforeAutospacing="1" w:after="100" w:afterAutospacing="1" w:line="240" w:lineRule="auto"/>
              <w:rPr>
                <w:rFonts w:cs="Arial"/>
                <w:b/>
                <w:sz w:val="16"/>
                <w:szCs w:val="16"/>
              </w:rPr>
            </w:pPr>
            <w:r w:rsidRPr="007A443A">
              <w:rPr>
                <w:rFonts w:cs="Arial"/>
                <w:b/>
                <w:sz w:val="16"/>
                <w:szCs w:val="16"/>
                <w:u w:val="single"/>
              </w:rPr>
              <w:t>During the Project</w:t>
            </w:r>
            <w:r w:rsidRPr="007A443A">
              <w:rPr>
                <w:rFonts w:cs="Arial"/>
                <w:b/>
                <w:sz w:val="16"/>
                <w:szCs w:val="16"/>
              </w:rPr>
              <w:t xml:space="preserve"> (including the write up and dissemination period)</w:t>
            </w:r>
          </w:p>
          <w:p w14:paraId="5FCD1A08" w14:textId="77777777" w:rsidR="009D0C6C" w:rsidRPr="007A443A" w:rsidRDefault="009D0C6C" w:rsidP="009D0C6C">
            <w:pPr>
              <w:spacing w:before="120" w:line="240" w:lineRule="auto"/>
              <w:rPr>
                <w:rFonts w:cs="Arial"/>
                <w:sz w:val="16"/>
                <w:szCs w:val="16"/>
              </w:rPr>
            </w:pPr>
            <w:r w:rsidRPr="007A443A">
              <w:rPr>
                <w:rFonts w:cs="Arial"/>
                <w:b/>
                <w:sz w:val="16"/>
                <w:szCs w:val="16"/>
              </w:rPr>
              <w:t>State what types of data will be generated from this project</w:t>
            </w:r>
            <w:r w:rsidRPr="007A443A">
              <w:rPr>
                <w:rFonts w:cs="Arial"/>
                <w:sz w:val="16"/>
                <w:szCs w:val="16"/>
              </w:rPr>
              <w:t xml:space="preserve"> (i.e. transcripts, videos, photos, audio tapes, field notes, etc).</w:t>
            </w:r>
          </w:p>
          <w:p w14:paraId="5A6C8BEE" w14:textId="7CBCD694" w:rsidR="009D0C6C" w:rsidRPr="007A443A" w:rsidRDefault="3DDD4A8A" w:rsidP="48660ED8">
            <w:pPr>
              <w:spacing w:before="100" w:beforeAutospacing="1" w:after="100" w:afterAutospacing="1" w:line="240" w:lineRule="auto"/>
              <w:rPr>
                <w:rFonts w:cs="Arial"/>
              </w:rPr>
            </w:pPr>
            <w:r w:rsidRPr="007A443A">
              <w:rPr>
                <w:rFonts w:cs="Arial"/>
              </w:rPr>
              <w:t>Personal data</w:t>
            </w:r>
            <w:r w:rsidR="2471AB00" w:rsidRPr="007A443A">
              <w:rPr>
                <w:rFonts w:cs="Arial"/>
              </w:rPr>
              <w:t xml:space="preserve"> such as</w:t>
            </w:r>
            <w:r w:rsidR="5E8AC4AF" w:rsidRPr="007A443A">
              <w:rPr>
                <w:rFonts w:cs="Arial"/>
              </w:rPr>
              <w:t>:</w:t>
            </w:r>
            <w:r w:rsidR="4CD31B13" w:rsidRPr="007A443A">
              <w:rPr>
                <w:rFonts w:cs="Arial"/>
              </w:rPr>
              <w:t xml:space="preserve"> </w:t>
            </w:r>
            <w:r w:rsidR="31EDC12F" w:rsidRPr="007A443A">
              <w:rPr>
                <w:rFonts w:cs="Arial"/>
              </w:rPr>
              <w:t xml:space="preserve">name, telephone number, email address, </w:t>
            </w:r>
            <w:r w:rsidR="216206C3" w:rsidRPr="007A443A">
              <w:rPr>
                <w:rFonts w:cs="Arial"/>
              </w:rPr>
              <w:t>age</w:t>
            </w:r>
            <w:r w:rsidR="31EDC12F" w:rsidRPr="007A443A">
              <w:rPr>
                <w:rFonts w:cs="Arial"/>
              </w:rPr>
              <w:t xml:space="preserve">, video </w:t>
            </w:r>
            <w:r w:rsidR="72838532" w:rsidRPr="007A443A">
              <w:rPr>
                <w:rFonts w:cs="Arial"/>
              </w:rPr>
              <w:t xml:space="preserve">and audio </w:t>
            </w:r>
            <w:r w:rsidR="31EDC12F" w:rsidRPr="007A443A">
              <w:rPr>
                <w:rFonts w:cs="Arial"/>
              </w:rPr>
              <w:t>recordings</w:t>
            </w:r>
            <w:r w:rsidR="60C49E29" w:rsidRPr="007A443A">
              <w:rPr>
                <w:rFonts w:cs="Arial"/>
              </w:rPr>
              <w:t xml:space="preserve">, </w:t>
            </w:r>
          </w:p>
          <w:p w14:paraId="0CD81178" w14:textId="7E416B58" w:rsidR="00943780" w:rsidRPr="007A443A" w:rsidRDefault="25D1EE81" w:rsidP="48660ED8">
            <w:pPr>
              <w:spacing w:before="100" w:beforeAutospacing="1" w:after="100" w:afterAutospacing="1" w:line="240" w:lineRule="auto"/>
              <w:rPr>
                <w:rFonts w:cs="Arial"/>
                <w:rPrChange w:id="282" w:author="Keil, Johannes (Stud. FPN)" w:date="2025-03-27T14:37:00Z" w16du:dateUtc="2025-03-27T14:37:00Z">
                  <w:rPr>
                    <w:rFonts w:cs="Arial"/>
                    <w:highlight w:val="yellow"/>
                  </w:rPr>
                </w:rPrChange>
              </w:rPr>
            </w:pPr>
            <w:r w:rsidRPr="007A443A">
              <w:rPr>
                <w:rFonts w:cs="Arial"/>
              </w:rPr>
              <w:t>Non-personal data: mental health questionnaires</w:t>
            </w:r>
            <w:r w:rsidR="21E663F2" w:rsidRPr="007A443A">
              <w:rPr>
                <w:rFonts w:cs="Arial"/>
              </w:rPr>
              <w:t xml:space="preserve"> and </w:t>
            </w:r>
            <w:r w:rsidRPr="007A443A">
              <w:rPr>
                <w:rFonts w:cs="Arial"/>
              </w:rPr>
              <w:t>computerised tasks</w:t>
            </w:r>
          </w:p>
          <w:p w14:paraId="1141204D" w14:textId="77777777" w:rsidR="009D0C6C" w:rsidRPr="007A443A" w:rsidRDefault="009D0C6C" w:rsidP="009D0C6C">
            <w:pPr>
              <w:spacing w:before="120" w:line="240" w:lineRule="auto"/>
              <w:rPr>
                <w:rFonts w:cs="Arial"/>
                <w:sz w:val="16"/>
                <w:szCs w:val="16"/>
              </w:rPr>
            </w:pPr>
            <w:r w:rsidRPr="007A443A">
              <w:rPr>
                <w:rFonts w:cs="Arial"/>
                <w:b/>
                <w:sz w:val="16"/>
                <w:szCs w:val="16"/>
              </w:rPr>
              <w:t>How will data be stored, including where and for how long?</w:t>
            </w:r>
            <w:r w:rsidRPr="007A443A">
              <w:rPr>
                <w:rFonts w:cs="Arial"/>
                <w:sz w:val="16"/>
                <w:szCs w:val="16"/>
              </w:rPr>
              <w:t xml:space="preserve">  This includes all hard copy and electronic data on laptops, share drives, usb/mobile devices.</w:t>
            </w:r>
          </w:p>
          <w:p w14:paraId="0D351105" w14:textId="65043A64" w:rsidR="009D0C6C" w:rsidRPr="007A443A" w:rsidRDefault="47C6A443" w:rsidP="48660ED8">
            <w:pPr>
              <w:spacing w:before="120" w:beforeAutospacing="1" w:afterAutospacing="1" w:line="240" w:lineRule="auto"/>
              <w:rPr>
                <w:rFonts w:cs="Arial"/>
              </w:rPr>
            </w:pPr>
            <w:r w:rsidRPr="007A443A">
              <w:rPr>
                <w:rFonts w:cs="Arial"/>
              </w:rPr>
              <w:t xml:space="preserve">During the study, </w:t>
            </w:r>
            <w:r w:rsidR="78D32FA3" w:rsidRPr="007A443A">
              <w:rPr>
                <w:rFonts w:cs="Arial"/>
              </w:rPr>
              <w:t xml:space="preserve">all personally identifiable data will be kept on UCL’s Data Safe Haven, in a section that is only accessible to the study team. </w:t>
            </w:r>
            <w:r w:rsidR="72F56BC8" w:rsidRPr="007A443A">
              <w:rPr>
                <w:rFonts w:cs="Arial"/>
              </w:rPr>
              <w:t xml:space="preserve">The non-identifiable data </w:t>
            </w:r>
            <w:r w:rsidR="22307416" w:rsidRPr="007A443A">
              <w:rPr>
                <w:rFonts w:cs="Arial"/>
              </w:rPr>
              <w:t xml:space="preserve">that are pseudonymised using alphanumeric codes </w:t>
            </w:r>
            <w:r w:rsidR="72F56BC8" w:rsidRPr="007A443A">
              <w:rPr>
                <w:rFonts w:cs="Arial"/>
              </w:rPr>
              <w:t>will be kept on secure UCL servers and computers</w:t>
            </w:r>
            <w:r w:rsidR="22307416" w:rsidRPr="007A443A">
              <w:rPr>
                <w:rFonts w:cs="Arial"/>
              </w:rPr>
              <w:t xml:space="preserve"> </w:t>
            </w:r>
            <w:r w:rsidR="72F56BC8" w:rsidRPr="007A443A">
              <w:rPr>
                <w:rFonts w:cs="Arial"/>
              </w:rPr>
              <w:t xml:space="preserve">for the duration of the project. </w:t>
            </w:r>
            <w:r w:rsidR="65A14E75" w:rsidRPr="007A443A">
              <w:rPr>
                <w:rFonts w:cs="Arial"/>
              </w:rPr>
              <w:t>After the study all personal data is deleted and the anonymised data will be stored on GitHub (please see section D5).</w:t>
            </w:r>
          </w:p>
          <w:p w14:paraId="47DAB293" w14:textId="77777777" w:rsidR="009D0C6C" w:rsidRPr="007A443A" w:rsidRDefault="009D0C6C" w:rsidP="009D0C6C">
            <w:pPr>
              <w:spacing w:before="120" w:line="240" w:lineRule="auto"/>
              <w:rPr>
                <w:rFonts w:cs="Arial"/>
                <w:sz w:val="16"/>
                <w:szCs w:val="16"/>
              </w:rPr>
            </w:pPr>
            <w:r w:rsidRPr="007A443A">
              <w:rPr>
                <w:rFonts w:cs="Arial"/>
                <w:b/>
                <w:sz w:val="16"/>
                <w:szCs w:val="16"/>
              </w:rPr>
              <w:t>Who will have access to the data, including advisory groups and during transcription?</w:t>
            </w:r>
          </w:p>
          <w:p w14:paraId="1EE9FFC3" w14:textId="25F8A2E0" w:rsidR="009D0C6C" w:rsidRPr="007A443A" w:rsidRDefault="3E4CCB5A" w:rsidP="48660ED8">
            <w:pPr>
              <w:spacing w:beforeAutospacing="1" w:afterAutospacing="1" w:line="240" w:lineRule="auto"/>
              <w:rPr>
                <w:rFonts w:cs="Arial"/>
              </w:rPr>
            </w:pPr>
            <w:r w:rsidRPr="007A443A">
              <w:rPr>
                <w:rFonts w:cs="Arial"/>
              </w:rPr>
              <w:t>Only members of the study team will have access to the data during the study.</w:t>
            </w:r>
          </w:p>
          <w:p w14:paraId="513A668A" w14:textId="2E7A24FE" w:rsidR="00602236" w:rsidRPr="007A443A" w:rsidRDefault="00602236" w:rsidP="00275CDB">
            <w:pPr>
              <w:pStyle w:val="ListParagraph"/>
              <w:spacing w:before="120" w:after="0" w:line="240" w:lineRule="auto"/>
              <w:ind w:left="4"/>
              <w:rPr>
                <w:rFonts w:ascii="Arial" w:hAnsi="Arial" w:cs="Arial"/>
                <w:sz w:val="16"/>
                <w:szCs w:val="16"/>
              </w:rPr>
            </w:pPr>
          </w:p>
        </w:tc>
      </w:tr>
    </w:tbl>
    <w:p w14:paraId="6FEB339B" w14:textId="77777777" w:rsidR="000F7C0C" w:rsidRPr="007A443A" w:rsidRDefault="000F7C0C" w:rsidP="000F7C0C">
      <w:pPr>
        <w:spacing w:before="120" w:line="240" w:lineRule="auto"/>
        <w:rPr>
          <w:rFonts w:cs="Arial"/>
          <w:b/>
          <w:bCs/>
          <w:color w:val="2E74B5"/>
          <w:sz w:val="16"/>
          <w:szCs w:val="16"/>
          <w:lang w:eastAsia="zh-CN"/>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9D0C6C" w:rsidRPr="007A443A" w14:paraId="101BD43F" w14:textId="77777777" w:rsidTr="005C1A9F">
        <w:trPr>
          <w:trHeight w:val="1420"/>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9D0C6C" w:rsidRPr="007A443A" w14:paraId="69C749DE" w14:textId="77777777" w:rsidTr="0086644D">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2D27C542" w14:textId="77777777" w:rsidR="009D0C6C" w:rsidRPr="007A443A" w:rsidRDefault="009D0C6C" w:rsidP="0086644D">
                  <w:pPr>
                    <w:spacing w:before="100" w:after="100" w:line="240" w:lineRule="auto"/>
                    <w:jc w:val="center"/>
                    <w:rPr>
                      <w:b/>
                      <w:color w:val="FFFFFF"/>
                    </w:rPr>
                  </w:pPr>
                  <w:r w:rsidRPr="007A443A">
                    <w:rPr>
                      <w:b/>
                      <w:color w:val="FFFFFF"/>
                    </w:rPr>
                    <w:t>D3</w:t>
                  </w:r>
                </w:p>
              </w:tc>
            </w:tr>
          </w:tbl>
          <w:p w14:paraId="1D69C223" w14:textId="77777777" w:rsidR="009D0C6C" w:rsidRPr="007A443A" w:rsidRDefault="009D0C6C" w:rsidP="0086644D">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7D496F2F" w14:textId="77777777" w:rsidR="009D0C6C" w:rsidRPr="007A443A" w:rsidRDefault="009D0C6C" w:rsidP="0086644D">
            <w:pPr>
              <w:spacing w:before="40" w:line="240" w:lineRule="auto"/>
              <w:rPr>
                <w:rFonts w:cs="Arial"/>
                <w:b/>
                <w:sz w:val="16"/>
                <w:szCs w:val="16"/>
              </w:rPr>
            </w:pPr>
            <w:r w:rsidRPr="007A443A">
              <w:rPr>
                <w:rFonts w:cs="Arial"/>
                <w:b/>
                <w:sz w:val="16"/>
                <w:szCs w:val="16"/>
              </w:rPr>
              <w:t>Will personal data be processed or be sent outside of the European Economic Area (EEA)*?</w:t>
            </w:r>
          </w:p>
          <w:p w14:paraId="053B604E" w14:textId="77777777" w:rsidR="009D0C6C" w:rsidRPr="007A443A" w:rsidRDefault="009D0C6C" w:rsidP="009D0C6C">
            <w:pPr>
              <w:spacing w:before="120" w:line="240" w:lineRule="auto"/>
              <w:rPr>
                <w:rFonts w:cs="Arial"/>
                <w:sz w:val="16"/>
                <w:szCs w:val="16"/>
              </w:rPr>
            </w:pPr>
            <w:r w:rsidRPr="007A443A">
              <w:rPr>
                <w:rFonts w:cs="Arial"/>
                <w:b/>
                <w:bCs/>
                <w:sz w:val="16"/>
                <w:szCs w:val="16"/>
              </w:rPr>
              <w:t>If yes,</w:t>
            </w:r>
            <w:r w:rsidRPr="007A443A">
              <w:rPr>
                <w:rFonts w:cs="Arial"/>
                <w:sz w:val="16"/>
                <w:szCs w:val="16"/>
              </w:rPr>
              <w:t xml:space="preserve"> please confirm that there are adequate levels of protection in compliance with the </w:t>
            </w:r>
            <w:r w:rsidR="002D6C99" w:rsidRPr="007A443A">
              <w:rPr>
                <w:rFonts w:cs="Arial"/>
                <w:sz w:val="16"/>
                <w:szCs w:val="16"/>
              </w:rPr>
              <w:t xml:space="preserve">General Data Protection Regulation 2018 </w:t>
            </w:r>
            <w:r w:rsidRPr="007A443A">
              <w:rPr>
                <w:rFonts w:cs="Arial"/>
                <w:sz w:val="16"/>
                <w:szCs w:val="16"/>
              </w:rPr>
              <w:t xml:space="preserve">and state what </w:t>
            </w:r>
            <w:r w:rsidR="00B87EA8" w:rsidRPr="007A443A">
              <w:rPr>
                <w:rFonts w:cs="Arial"/>
                <w:sz w:val="16"/>
                <w:szCs w:val="16"/>
              </w:rPr>
              <w:t xml:space="preserve">these </w:t>
            </w:r>
            <w:r w:rsidRPr="007A443A">
              <w:rPr>
                <w:rFonts w:cs="Arial"/>
                <w:sz w:val="16"/>
                <w:szCs w:val="16"/>
              </w:rPr>
              <w:t xml:space="preserve">arrangements are below.         </w:t>
            </w:r>
          </w:p>
          <w:p w14:paraId="51EA381F" w14:textId="77777777" w:rsidR="009D0C6C" w:rsidRPr="007A443A" w:rsidRDefault="009D0C6C" w:rsidP="009D0C6C">
            <w:pPr>
              <w:spacing w:before="120" w:line="240" w:lineRule="auto"/>
              <w:rPr>
                <w:rFonts w:cs="Arial"/>
                <w:sz w:val="16"/>
                <w:szCs w:val="16"/>
              </w:rPr>
            </w:pPr>
          </w:p>
          <w:p w14:paraId="2177E869" w14:textId="02750BB9" w:rsidR="009D0C6C" w:rsidRPr="007A443A" w:rsidRDefault="005E1965" w:rsidP="0086644D">
            <w:pPr>
              <w:spacing w:before="100" w:beforeAutospacing="1" w:after="100" w:afterAutospacing="1" w:line="240" w:lineRule="auto"/>
              <w:rPr>
                <w:rFonts w:cs="Arial"/>
                <w:bCs/>
                <w:sz w:val="16"/>
                <w:szCs w:val="16"/>
              </w:rPr>
            </w:pPr>
            <w:r w:rsidRPr="007A443A">
              <w:rPr>
                <w:rFonts w:cs="Arial"/>
                <w:szCs w:val="20"/>
              </w:rPr>
              <w:t>No</w:t>
            </w:r>
          </w:p>
        </w:tc>
      </w:tr>
    </w:tbl>
    <w:p w14:paraId="16AA2F09" w14:textId="77777777" w:rsidR="009D0C6C" w:rsidRPr="007A443A" w:rsidRDefault="009D0C6C" w:rsidP="000F7C0C">
      <w:pPr>
        <w:spacing w:before="120" w:line="240" w:lineRule="auto"/>
        <w:rPr>
          <w:rFonts w:cs="Arial"/>
          <w:b/>
          <w:bCs/>
          <w:color w:val="2E74B5"/>
          <w:sz w:val="16"/>
          <w:szCs w:val="16"/>
          <w:lang w:eastAsia="zh-CN"/>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1E0" w:firstRow="1" w:lastRow="1" w:firstColumn="1" w:lastColumn="1" w:noHBand="0" w:noVBand="0"/>
      </w:tblPr>
      <w:tblGrid>
        <w:gridCol w:w="595"/>
        <w:gridCol w:w="9569"/>
      </w:tblGrid>
      <w:tr w:rsidR="009D0C6C" w:rsidRPr="007A443A" w14:paraId="2509879A" w14:textId="77777777" w:rsidTr="48660ED8">
        <w:trPr>
          <w:trHeight w:val="2367"/>
        </w:trPr>
        <w:tc>
          <w:tcPr>
            <w:tcW w:w="595"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2"/>
            </w:tblGrid>
            <w:tr w:rsidR="009D0C6C" w:rsidRPr="007A443A" w14:paraId="0618B72B" w14:textId="77777777" w:rsidTr="0086644D">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19DB1DF3" w14:textId="77777777" w:rsidR="009D0C6C" w:rsidRPr="007A443A" w:rsidRDefault="005D52A9" w:rsidP="0086644D">
                  <w:pPr>
                    <w:spacing w:before="100" w:after="100" w:line="240" w:lineRule="auto"/>
                    <w:jc w:val="center"/>
                    <w:rPr>
                      <w:b/>
                      <w:color w:val="FFFFFF"/>
                    </w:rPr>
                  </w:pPr>
                  <w:r w:rsidRPr="007A443A">
                    <w:rPr>
                      <w:b/>
                      <w:color w:val="FFFFFF"/>
                    </w:rPr>
                    <w:lastRenderedPageBreak/>
                    <w:t>D4</w:t>
                  </w:r>
                </w:p>
              </w:tc>
            </w:tr>
          </w:tbl>
          <w:p w14:paraId="7D378F76" w14:textId="77777777" w:rsidR="009D0C6C" w:rsidRPr="007A443A" w:rsidRDefault="009D0C6C" w:rsidP="0086644D">
            <w:pPr>
              <w:rPr>
                <w:b/>
              </w:rPr>
            </w:pPr>
          </w:p>
        </w:tc>
        <w:tc>
          <w:tcPr>
            <w:tcW w:w="9569"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57878D77" w14:textId="77777777" w:rsidR="009D0C6C" w:rsidRPr="007A443A" w:rsidRDefault="009D0C6C" w:rsidP="009D0C6C">
            <w:pPr>
              <w:rPr>
                <w:rFonts w:cs="Arial"/>
                <w:b/>
                <w:sz w:val="16"/>
                <w:szCs w:val="16"/>
              </w:rPr>
            </w:pPr>
            <w:r w:rsidRPr="007A443A">
              <w:rPr>
                <w:rFonts w:cs="Arial"/>
                <w:b/>
                <w:sz w:val="16"/>
                <w:szCs w:val="16"/>
                <w:u w:val="single"/>
              </w:rPr>
              <w:t>After the Project</w:t>
            </w:r>
            <w:r w:rsidRPr="007A443A">
              <w:rPr>
                <w:rFonts w:cs="Arial"/>
                <w:b/>
                <w:sz w:val="16"/>
                <w:szCs w:val="16"/>
              </w:rPr>
              <w:t xml:space="preserve"> </w:t>
            </w:r>
          </w:p>
          <w:p w14:paraId="064AE1C8" w14:textId="77777777" w:rsidR="009D0C6C" w:rsidRPr="007A443A" w:rsidRDefault="009D0C6C" w:rsidP="009D0C6C">
            <w:pPr>
              <w:spacing w:before="120" w:line="240" w:lineRule="auto"/>
              <w:rPr>
                <w:rFonts w:cs="Arial"/>
                <w:sz w:val="16"/>
                <w:szCs w:val="16"/>
              </w:rPr>
            </w:pPr>
            <w:r w:rsidRPr="007A443A">
              <w:rPr>
                <w:rFonts w:cs="Arial"/>
                <w:b/>
                <w:sz w:val="16"/>
                <w:szCs w:val="16"/>
              </w:rPr>
              <w:t>What data will be stored and how will you keep it secure?</w:t>
            </w:r>
          </w:p>
          <w:p w14:paraId="7DD8978B" w14:textId="77777777" w:rsidR="000745BF" w:rsidRPr="007A443A" w:rsidDel="00F92359" w:rsidRDefault="000745BF" w:rsidP="000745BF">
            <w:pPr>
              <w:spacing w:before="100" w:beforeAutospacing="1" w:after="100" w:afterAutospacing="1" w:line="240" w:lineRule="auto"/>
              <w:rPr>
                <w:del w:id="283" w:author="Keil, Johannes (Stud. FPN)" w:date="2025-03-27T15:47:00Z" w16du:dateUtc="2025-03-27T15:47:00Z"/>
                <w:rFonts w:cs="Arial"/>
                <w:szCs w:val="20"/>
              </w:rPr>
            </w:pPr>
            <w:r w:rsidRPr="007A443A">
              <w:rPr>
                <w:rFonts w:cs="Arial"/>
                <w:szCs w:val="20"/>
              </w:rPr>
              <w:t>All of the non-personal data (listed under D2) will be kept secure using password protection.</w:t>
            </w:r>
          </w:p>
          <w:p w14:paraId="01C45714" w14:textId="07951879" w:rsidR="009D0C6C" w:rsidRPr="00F92359" w:rsidDel="00F92359" w:rsidRDefault="009D0C6C">
            <w:pPr>
              <w:spacing w:before="100" w:beforeAutospacing="1" w:after="100" w:afterAutospacing="1" w:line="240" w:lineRule="auto"/>
              <w:rPr>
                <w:del w:id="284" w:author="Keil, Johannes (Stud. FPN)" w:date="2025-03-27T15:47:00Z" w16du:dateUtc="2025-03-27T15:47:00Z"/>
                <w:rFonts w:cs="Arial"/>
                <w:sz w:val="16"/>
                <w:szCs w:val="16"/>
                <w:rPrChange w:id="285" w:author="Keil, Johannes (Stud. FPN)" w:date="2025-03-27T15:47:00Z" w16du:dateUtc="2025-03-27T15:47:00Z">
                  <w:rPr>
                    <w:del w:id="286" w:author="Keil, Johannes (Stud. FPN)" w:date="2025-03-27T15:47:00Z" w16du:dateUtc="2025-03-27T15:47:00Z"/>
                  </w:rPr>
                </w:rPrChange>
              </w:rPr>
              <w:pPrChange w:id="287" w:author="Keil, Johannes (Stud. FPN)" w:date="2025-03-27T15:47:00Z" w16du:dateUtc="2025-03-27T15:47:00Z">
                <w:pPr>
                  <w:pStyle w:val="ListParagraph"/>
                  <w:spacing w:before="120" w:after="0" w:line="240" w:lineRule="auto"/>
                  <w:ind w:left="4"/>
                </w:pPr>
              </w:pPrChange>
            </w:pPr>
          </w:p>
          <w:p w14:paraId="644D4E30" w14:textId="77777777" w:rsidR="009D0C6C" w:rsidRPr="007A443A" w:rsidRDefault="009D0C6C" w:rsidP="009D0C6C">
            <w:pPr>
              <w:pStyle w:val="ListParagraph"/>
              <w:spacing w:before="120" w:after="0" w:line="240" w:lineRule="auto"/>
              <w:ind w:left="0"/>
              <w:rPr>
                <w:rFonts w:ascii="Arial" w:hAnsi="Arial" w:cs="Arial"/>
                <w:sz w:val="16"/>
                <w:szCs w:val="16"/>
              </w:rPr>
            </w:pPr>
          </w:p>
          <w:p w14:paraId="04BD82ED" w14:textId="77777777" w:rsidR="009D0C6C" w:rsidRPr="007A443A" w:rsidRDefault="009D0C6C" w:rsidP="009D0C6C">
            <w:pPr>
              <w:spacing w:before="120" w:line="240" w:lineRule="auto"/>
              <w:rPr>
                <w:rFonts w:cs="Arial"/>
                <w:sz w:val="16"/>
                <w:szCs w:val="16"/>
              </w:rPr>
            </w:pPr>
            <w:r w:rsidRPr="007A443A">
              <w:rPr>
                <w:rFonts w:cs="Arial"/>
                <w:b/>
                <w:sz w:val="16"/>
                <w:szCs w:val="16"/>
              </w:rPr>
              <w:t>Where will the data be stored and who will have access?</w:t>
            </w:r>
          </w:p>
          <w:p w14:paraId="75546F66" w14:textId="77777777" w:rsidR="009D0C6C" w:rsidRPr="007A443A" w:rsidRDefault="009D0C6C" w:rsidP="009D0C6C">
            <w:pPr>
              <w:pStyle w:val="ListParagraph"/>
              <w:spacing w:after="0" w:line="240" w:lineRule="auto"/>
              <w:ind w:left="4"/>
              <w:rPr>
                <w:rFonts w:ascii="Arial" w:hAnsi="Arial" w:cs="Arial"/>
                <w:sz w:val="16"/>
                <w:szCs w:val="16"/>
              </w:rPr>
            </w:pPr>
          </w:p>
          <w:p w14:paraId="434289D3" w14:textId="6277E613" w:rsidR="009D0C6C" w:rsidRPr="007A443A" w:rsidRDefault="000745BF" w:rsidP="000745BF">
            <w:pPr>
              <w:spacing w:before="100" w:beforeAutospacing="1" w:after="100" w:afterAutospacing="1" w:line="240" w:lineRule="auto"/>
              <w:rPr>
                <w:rFonts w:cs="Arial"/>
                <w:sz w:val="16"/>
                <w:szCs w:val="16"/>
              </w:rPr>
            </w:pPr>
            <w:r w:rsidRPr="007A443A">
              <w:rPr>
                <w:rFonts w:cs="Arial"/>
                <w:szCs w:val="20"/>
              </w:rPr>
              <w:t xml:space="preserve">Non-identifiable data will be kept on secure UCL servers and </w:t>
            </w:r>
            <w:r w:rsidR="006D06CE" w:rsidRPr="007A443A">
              <w:rPr>
                <w:rFonts w:cs="Arial"/>
                <w:szCs w:val="20"/>
              </w:rPr>
              <w:t xml:space="preserve">UCL </w:t>
            </w:r>
            <w:r w:rsidRPr="007A443A">
              <w:rPr>
                <w:rFonts w:cs="Arial"/>
                <w:szCs w:val="20"/>
              </w:rPr>
              <w:t>computers</w:t>
            </w:r>
            <w:r w:rsidR="00FC5279" w:rsidRPr="007A443A">
              <w:rPr>
                <w:rFonts w:cs="Arial"/>
                <w:szCs w:val="20"/>
              </w:rPr>
              <w:t xml:space="preserve"> with access </w:t>
            </w:r>
            <w:r w:rsidR="006D06CE" w:rsidRPr="007A443A">
              <w:rPr>
                <w:rFonts w:cs="Arial"/>
                <w:szCs w:val="20"/>
              </w:rPr>
              <w:t xml:space="preserve">restricted </w:t>
            </w:r>
            <w:r w:rsidR="00FC5279" w:rsidRPr="007A443A">
              <w:rPr>
                <w:rFonts w:cs="Arial"/>
                <w:szCs w:val="20"/>
              </w:rPr>
              <w:t>the research team.</w:t>
            </w:r>
            <w:r w:rsidR="00B64614" w:rsidRPr="007A443A">
              <w:rPr>
                <w:rFonts w:cs="Arial"/>
                <w:szCs w:val="20"/>
              </w:rPr>
              <w:t xml:space="preserve"> After the study, the anonymised data will also be stored on GitHub (please see answer to D5 section).</w:t>
            </w:r>
          </w:p>
          <w:p w14:paraId="6AAE4189" w14:textId="77777777" w:rsidR="009D0C6C" w:rsidRPr="007A443A" w:rsidRDefault="009D0C6C" w:rsidP="009D0C6C">
            <w:pPr>
              <w:pStyle w:val="ListParagraph"/>
              <w:spacing w:before="120" w:after="0" w:line="240" w:lineRule="auto"/>
              <w:ind w:left="4"/>
              <w:rPr>
                <w:rFonts w:ascii="Arial" w:hAnsi="Arial" w:cs="Arial"/>
                <w:sz w:val="16"/>
                <w:szCs w:val="16"/>
              </w:rPr>
            </w:pPr>
          </w:p>
          <w:p w14:paraId="3A151576" w14:textId="77777777" w:rsidR="009D0C6C" w:rsidRPr="007A443A" w:rsidRDefault="009D0C6C" w:rsidP="009D0C6C">
            <w:pPr>
              <w:spacing w:before="120" w:line="240" w:lineRule="auto"/>
              <w:rPr>
                <w:rFonts w:cs="Arial"/>
                <w:sz w:val="16"/>
                <w:szCs w:val="16"/>
              </w:rPr>
            </w:pPr>
            <w:r w:rsidRPr="007A443A">
              <w:rPr>
                <w:rFonts w:cs="Arial"/>
                <w:b/>
                <w:sz w:val="16"/>
                <w:szCs w:val="16"/>
              </w:rPr>
              <w:t xml:space="preserve">Will the data be securely deleted? </w:t>
            </w:r>
            <w:r w:rsidRPr="007A443A">
              <w:rPr>
                <w:rFonts w:cs="Arial"/>
                <w:b/>
                <w:sz w:val="16"/>
                <w:szCs w:val="16"/>
              </w:rPr>
              <w:tab/>
            </w:r>
            <w:r w:rsidRPr="007A443A">
              <w:rPr>
                <w:rFonts w:cs="Arial"/>
                <w:sz w:val="16"/>
                <w:szCs w:val="16"/>
              </w:rPr>
              <w:tab/>
            </w:r>
            <w:r w:rsidRPr="007A443A">
              <w:rPr>
                <w:rFonts w:cs="Arial"/>
                <w:sz w:val="16"/>
                <w:szCs w:val="16"/>
              </w:rPr>
              <w:tab/>
              <w:t xml:space="preserve"> </w:t>
            </w:r>
            <w:r w:rsidRPr="007A443A">
              <w:rPr>
                <w:rFonts w:cs="Arial"/>
                <w:sz w:val="16"/>
                <w:szCs w:val="16"/>
              </w:rPr>
              <w:tab/>
              <w:t xml:space="preserve"> </w:t>
            </w:r>
          </w:p>
          <w:p w14:paraId="55E530E6" w14:textId="77777777" w:rsidR="009D0C6C" w:rsidRPr="007A443A" w:rsidRDefault="009D0C6C" w:rsidP="009D0C6C">
            <w:pPr>
              <w:spacing w:before="120" w:line="240" w:lineRule="auto"/>
              <w:rPr>
                <w:rFonts w:cs="Arial"/>
                <w:sz w:val="16"/>
                <w:szCs w:val="16"/>
              </w:rPr>
            </w:pPr>
            <w:r w:rsidRPr="007A443A">
              <w:rPr>
                <w:rFonts w:cs="Arial"/>
                <w:b/>
                <w:bCs/>
                <w:sz w:val="16"/>
                <w:szCs w:val="16"/>
              </w:rPr>
              <w:t>If yes,</w:t>
            </w:r>
            <w:r w:rsidRPr="007A443A">
              <w:rPr>
                <w:rFonts w:cs="Arial"/>
                <w:sz w:val="16"/>
                <w:szCs w:val="16"/>
              </w:rPr>
              <w:t xml:space="preserve"> please state when will this occur:</w:t>
            </w:r>
          </w:p>
          <w:p w14:paraId="5491CA02" w14:textId="77777777" w:rsidR="009D0C6C" w:rsidRPr="007A443A" w:rsidRDefault="009D0C6C" w:rsidP="009D0C6C">
            <w:pPr>
              <w:rPr>
                <w:rFonts w:cs="Arial"/>
                <w:b/>
                <w:sz w:val="16"/>
                <w:szCs w:val="16"/>
              </w:rPr>
            </w:pPr>
          </w:p>
          <w:p w14:paraId="77FFA27D" w14:textId="01E409D9" w:rsidR="009D0C6C" w:rsidRPr="007A443A" w:rsidRDefault="47C9A5F8" w:rsidP="4569A6B1">
            <w:pPr>
              <w:rPr>
                <w:rFonts w:cs="Arial"/>
              </w:rPr>
            </w:pPr>
            <w:r w:rsidRPr="007A443A">
              <w:rPr>
                <w:rFonts w:cs="Arial"/>
              </w:rPr>
              <w:t>Personal data including identifiable information and video recordings will be securely deleted at the end of the study as part of the anonymisation process. Other study data will be kept permanently.</w:t>
            </w:r>
          </w:p>
        </w:tc>
      </w:tr>
    </w:tbl>
    <w:p w14:paraId="79A3F1E3" w14:textId="77777777" w:rsidR="000F7C0C" w:rsidRPr="007A443A" w:rsidRDefault="000F7C0C" w:rsidP="000F7C0C">
      <w:pPr>
        <w:spacing w:before="120" w:line="240" w:lineRule="auto"/>
        <w:rPr>
          <w:rFonts w:cs="Arial"/>
          <w:b/>
          <w:bCs/>
          <w:sz w:val="16"/>
          <w:szCs w:val="16"/>
          <w:lang w:eastAsia="zh-CN"/>
        </w:rPr>
      </w:pPr>
    </w:p>
    <w:tbl>
      <w:tblPr>
        <w:tblW w:w="10164"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1E0" w:firstRow="1" w:lastRow="1" w:firstColumn="1" w:lastColumn="1" w:noHBand="0" w:noVBand="0"/>
      </w:tblPr>
      <w:tblGrid>
        <w:gridCol w:w="595"/>
        <w:gridCol w:w="9569"/>
      </w:tblGrid>
      <w:tr w:rsidR="005D52A9" w:rsidRPr="007A443A" w14:paraId="51BBBDBE" w14:textId="77777777" w:rsidTr="00151C40">
        <w:trPr>
          <w:trHeight w:val="1576"/>
        </w:trPr>
        <w:tc>
          <w:tcPr>
            <w:tcW w:w="595"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2"/>
            </w:tblGrid>
            <w:tr w:rsidR="005D52A9" w:rsidRPr="007A443A" w14:paraId="4FE839E6" w14:textId="77777777" w:rsidTr="0086644D">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21839497" w14:textId="77777777" w:rsidR="005D52A9" w:rsidRPr="007A443A" w:rsidRDefault="00E00584" w:rsidP="0086644D">
                  <w:pPr>
                    <w:spacing w:before="100" w:after="100" w:line="240" w:lineRule="auto"/>
                    <w:jc w:val="center"/>
                    <w:rPr>
                      <w:b/>
                      <w:color w:val="FFFFFF"/>
                    </w:rPr>
                  </w:pPr>
                  <w:r w:rsidRPr="007A443A">
                    <w:rPr>
                      <w:b/>
                      <w:color w:val="FFFFFF"/>
                    </w:rPr>
                    <w:t>D5</w:t>
                  </w:r>
                </w:p>
              </w:tc>
            </w:tr>
          </w:tbl>
          <w:p w14:paraId="1B020C9E" w14:textId="77777777" w:rsidR="005D52A9" w:rsidRPr="007A443A" w:rsidRDefault="005D52A9" w:rsidP="0086644D">
            <w:pPr>
              <w:rPr>
                <w:b/>
              </w:rPr>
            </w:pPr>
          </w:p>
        </w:tc>
        <w:tc>
          <w:tcPr>
            <w:tcW w:w="9569"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38AAB7A1" w14:textId="5E3D0E38" w:rsidR="005D52A9" w:rsidRPr="007A443A" w:rsidRDefault="005D52A9" w:rsidP="0086644D">
            <w:pPr>
              <w:rPr>
                <w:rFonts w:cs="Arial"/>
                <w:b/>
                <w:sz w:val="16"/>
                <w:szCs w:val="16"/>
              </w:rPr>
            </w:pPr>
            <w:r w:rsidRPr="007A443A">
              <w:rPr>
                <w:rFonts w:cs="Arial"/>
                <w:b/>
                <w:sz w:val="16"/>
                <w:szCs w:val="16"/>
              </w:rPr>
              <w:t xml:space="preserve">Will the data be archived for use by other researchers?             </w:t>
            </w:r>
            <w:r w:rsidRPr="007A443A">
              <w:rPr>
                <w:rFonts w:cs="Arial"/>
                <w:b/>
                <w:szCs w:val="20"/>
              </w:rPr>
              <w:t xml:space="preserve"> </w:t>
            </w:r>
            <w:r w:rsidR="00C86B74" w:rsidRPr="007A443A">
              <w:rPr>
                <w:rFonts w:cs="Arial"/>
                <w:b/>
                <w:color w:val="2B579A"/>
                <w:szCs w:val="20"/>
                <w:shd w:val="clear" w:color="auto" w:fill="E6E6E6"/>
              </w:rPr>
              <w:fldChar w:fldCharType="begin">
                <w:ffData>
                  <w:name w:val=""/>
                  <w:enabled/>
                  <w:calcOnExit w:val="0"/>
                  <w:checkBox>
                    <w:sizeAuto/>
                    <w:default w:val="1"/>
                  </w:checkBox>
                </w:ffData>
              </w:fldChar>
            </w:r>
            <w:r w:rsidR="00C86B74" w:rsidRPr="007A443A">
              <w:rPr>
                <w:rFonts w:cs="Arial"/>
                <w:b/>
                <w:szCs w:val="20"/>
              </w:rPr>
              <w:instrText xml:space="preserve"> FORMCHECKBOX </w:instrText>
            </w:r>
            <w:r w:rsidR="00C86B74" w:rsidRPr="007A443A">
              <w:rPr>
                <w:rFonts w:cs="Arial"/>
                <w:b/>
                <w:color w:val="2B579A"/>
                <w:szCs w:val="20"/>
                <w:shd w:val="clear" w:color="auto" w:fill="E6E6E6"/>
              </w:rPr>
            </w:r>
            <w:r w:rsidR="00C86B74" w:rsidRPr="007A443A">
              <w:rPr>
                <w:rFonts w:cs="Arial"/>
                <w:b/>
                <w:color w:val="2B579A"/>
                <w:szCs w:val="20"/>
                <w:shd w:val="clear" w:color="auto" w:fill="E6E6E6"/>
              </w:rPr>
              <w:fldChar w:fldCharType="separate"/>
            </w:r>
            <w:r w:rsidR="00C86B74" w:rsidRPr="007A443A">
              <w:rPr>
                <w:rFonts w:cs="Arial"/>
                <w:b/>
                <w:color w:val="2B579A"/>
                <w:szCs w:val="20"/>
                <w:shd w:val="clear" w:color="auto" w:fill="E6E6E6"/>
              </w:rPr>
              <w:fldChar w:fldCharType="end"/>
            </w:r>
            <w:r w:rsidRPr="007A443A">
              <w:rPr>
                <w:rFonts w:cs="Arial"/>
                <w:b/>
                <w:sz w:val="16"/>
                <w:szCs w:val="16"/>
              </w:rPr>
              <w:t xml:space="preserve">  Yes</w:t>
            </w:r>
            <w:r w:rsidRPr="007A443A">
              <w:rPr>
                <w:rFonts w:cs="Arial"/>
                <w:b/>
                <w:sz w:val="16"/>
                <w:szCs w:val="16"/>
              </w:rPr>
              <w:tab/>
            </w:r>
            <w:r w:rsidRPr="007A443A">
              <w:rPr>
                <w:rFonts w:cs="Arial"/>
                <w:b/>
                <w:color w:val="2B579A"/>
                <w:szCs w:val="20"/>
                <w:shd w:val="clear" w:color="auto" w:fill="E6E6E6"/>
              </w:rPr>
              <w:fldChar w:fldCharType="begin">
                <w:ffData>
                  <w:name w:val="Check12"/>
                  <w:enabled/>
                  <w:calcOnExit w:val="0"/>
                  <w:checkBox>
                    <w:sizeAuto/>
                    <w:default w:val="0"/>
                  </w:checkBox>
                </w:ffData>
              </w:fldChar>
            </w:r>
            <w:r w:rsidRPr="007A443A">
              <w:rPr>
                <w:rFonts w:cs="Arial"/>
                <w:b/>
                <w:szCs w:val="20"/>
              </w:rPr>
              <w:instrText xml:space="preserve"> FORMCHECKBOX </w:instrText>
            </w:r>
            <w:r w:rsidRPr="007A443A">
              <w:rPr>
                <w:rFonts w:cs="Arial"/>
                <w:b/>
                <w:color w:val="2B579A"/>
                <w:szCs w:val="20"/>
                <w:shd w:val="clear" w:color="auto" w:fill="E6E6E6"/>
              </w:rPr>
            </w:r>
            <w:r w:rsidRPr="007A443A">
              <w:rPr>
                <w:rFonts w:cs="Arial"/>
                <w:b/>
                <w:color w:val="2B579A"/>
                <w:szCs w:val="20"/>
                <w:shd w:val="clear" w:color="auto" w:fill="E6E6E6"/>
              </w:rPr>
              <w:fldChar w:fldCharType="separate"/>
            </w:r>
            <w:r w:rsidRPr="007A443A">
              <w:rPr>
                <w:rFonts w:cs="Arial"/>
                <w:b/>
                <w:color w:val="2B579A"/>
                <w:szCs w:val="20"/>
                <w:shd w:val="clear" w:color="auto" w:fill="E6E6E6"/>
              </w:rPr>
              <w:fldChar w:fldCharType="end"/>
            </w:r>
            <w:r w:rsidRPr="007A443A">
              <w:rPr>
                <w:rFonts w:cs="Arial"/>
                <w:b/>
                <w:sz w:val="16"/>
                <w:szCs w:val="16"/>
              </w:rPr>
              <w:t xml:space="preserve"> No</w:t>
            </w:r>
          </w:p>
          <w:p w14:paraId="0853781A" w14:textId="77777777" w:rsidR="005D52A9" w:rsidRPr="007A443A" w:rsidRDefault="005D52A9" w:rsidP="0086644D">
            <w:pPr>
              <w:ind w:firstLine="7"/>
              <w:rPr>
                <w:rFonts w:cs="Arial"/>
                <w:b/>
              </w:rPr>
            </w:pPr>
          </w:p>
          <w:p w14:paraId="05334468" w14:textId="77777777" w:rsidR="005D52A9" w:rsidRPr="007A443A" w:rsidRDefault="005D52A9" w:rsidP="0086644D">
            <w:pPr>
              <w:spacing w:line="240" w:lineRule="auto"/>
              <w:rPr>
                <w:rFonts w:cs="Arial"/>
                <w:sz w:val="16"/>
                <w:szCs w:val="16"/>
              </w:rPr>
            </w:pPr>
            <w:r w:rsidRPr="007A443A">
              <w:rPr>
                <w:rFonts w:cs="Arial"/>
                <w:sz w:val="16"/>
                <w:szCs w:val="16"/>
              </w:rPr>
              <w:t xml:space="preserve">If </w:t>
            </w:r>
            <w:r w:rsidRPr="007A443A">
              <w:rPr>
                <w:rFonts w:cs="Arial"/>
                <w:b/>
                <w:sz w:val="16"/>
                <w:szCs w:val="16"/>
              </w:rPr>
              <w:t>Yes</w:t>
            </w:r>
            <w:r w:rsidRPr="007A443A">
              <w:rPr>
                <w:rFonts w:cs="Arial"/>
                <w:sz w:val="16"/>
                <w:szCs w:val="16"/>
              </w:rPr>
              <w:t xml:space="preserve">, please describe provide further details including whether researchers outside the EEA will be given access. </w:t>
            </w:r>
          </w:p>
          <w:p w14:paraId="1AD3FDC9" w14:textId="2C4B0C18" w:rsidR="00C86B74" w:rsidRPr="007A443A" w:rsidRDefault="00C86B74" w:rsidP="00C86B74">
            <w:pPr>
              <w:spacing w:before="100" w:beforeAutospacing="1" w:after="100" w:afterAutospacing="1" w:line="240" w:lineRule="auto"/>
              <w:rPr>
                <w:rFonts w:cs="Arial"/>
                <w:szCs w:val="20"/>
              </w:rPr>
            </w:pPr>
            <w:r w:rsidRPr="007A443A">
              <w:rPr>
                <w:rFonts w:cs="Arial"/>
                <w:szCs w:val="20"/>
              </w:rPr>
              <w:t xml:space="preserve">Yes, at the end of the project the anonymised data, that is not subject to data protection legislation, will be transferred to GitHub where it can be accessed by other researchers. This is </w:t>
            </w:r>
            <w:r w:rsidR="00A60B9D" w:rsidRPr="007A443A">
              <w:rPr>
                <w:rFonts w:cs="Arial"/>
                <w:szCs w:val="20"/>
              </w:rPr>
              <w:t xml:space="preserve">a requirement for publication in some journals and is </w:t>
            </w:r>
            <w:r w:rsidRPr="007A443A">
              <w:rPr>
                <w:rFonts w:cs="Arial"/>
                <w:szCs w:val="20"/>
              </w:rPr>
              <w:t>consistent with good open science practice.</w:t>
            </w:r>
          </w:p>
        </w:tc>
      </w:tr>
    </w:tbl>
    <w:p w14:paraId="2A6B04EE" w14:textId="77777777" w:rsidR="00564591" w:rsidRPr="007A443A" w:rsidRDefault="00564591" w:rsidP="00502BC0">
      <w:pPr>
        <w:tabs>
          <w:tab w:val="left" w:pos="-1629"/>
        </w:tabs>
        <w:spacing w:line="240" w:lineRule="auto"/>
        <w:ind w:left="709"/>
        <w:jc w:val="both"/>
        <w:rPr>
          <w:rFonts w:cs="Arial"/>
          <w:b/>
          <w:sz w:val="16"/>
          <w:szCs w:val="16"/>
        </w:rPr>
      </w:pPr>
    </w:p>
    <w:p w14:paraId="66A8EF4E" w14:textId="77777777" w:rsidR="00FD7790" w:rsidRPr="007A443A" w:rsidRDefault="00FD7790">
      <w:pPr>
        <w:tabs>
          <w:tab w:val="left" w:pos="-1629"/>
        </w:tabs>
        <w:spacing w:line="240" w:lineRule="auto"/>
        <w:ind w:left="266"/>
        <w:jc w:val="both"/>
        <w:rPr>
          <w:rFonts w:cs="Arial"/>
          <w:b/>
          <w:sz w:val="16"/>
          <w:szCs w:val="16"/>
        </w:rPr>
      </w:pPr>
    </w:p>
    <w:tbl>
      <w:tblPr>
        <w:tblW w:w="10141" w:type="dxa"/>
        <w:tblInd w:w="52" w:type="dxa"/>
        <w:tblBorders>
          <w:top w:val="single" w:sz="4" w:space="0" w:color="auto"/>
          <w:left w:val="single" w:sz="4" w:space="0" w:color="auto"/>
          <w:bottom w:val="single" w:sz="4" w:space="0" w:color="auto"/>
          <w:right w:val="single" w:sz="4" w:space="0" w:color="auto"/>
        </w:tblBorders>
        <w:shd w:val="clear" w:color="auto" w:fill="666666"/>
        <w:tblCellMar>
          <w:top w:w="113" w:type="dxa"/>
          <w:bottom w:w="113" w:type="dxa"/>
        </w:tblCellMar>
        <w:tblLook w:val="01E0" w:firstRow="1" w:lastRow="1" w:firstColumn="1" w:lastColumn="1" w:noHBand="0" w:noVBand="0"/>
      </w:tblPr>
      <w:tblGrid>
        <w:gridCol w:w="10141"/>
      </w:tblGrid>
      <w:tr w:rsidR="00FD7790" w:rsidRPr="007A443A" w14:paraId="4141B774" w14:textId="77777777">
        <w:tc>
          <w:tcPr>
            <w:tcW w:w="10141" w:type="dxa"/>
            <w:tcBorders>
              <w:top w:val="single" w:sz="8" w:space="0" w:color="auto"/>
              <w:left w:val="single" w:sz="8" w:space="0" w:color="auto"/>
              <w:bottom w:val="single" w:sz="8" w:space="0" w:color="auto"/>
              <w:right w:val="single" w:sz="8" w:space="0" w:color="auto"/>
            </w:tcBorders>
            <w:shd w:val="clear" w:color="auto" w:fill="666666"/>
            <w:tcMar>
              <w:top w:w="0" w:type="dxa"/>
              <w:left w:w="108" w:type="dxa"/>
              <w:bottom w:w="0" w:type="dxa"/>
              <w:right w:w="108" w:type="dxa"/>
            </w:tcMar>
            <w:vAlign w:val="center"/>
          </w:tcPr>
          <w:p w14:paraId="79F18329" w14:textId="77777777" w:rsidR="00FD7790" w:rsidRPr="007A443A" w:rsidRDefault="000F7C0C" w:rsidP="00DC036B">
            <w:pPr>
              <w:tabs>
                <w:tab w:val="center" w:pos="5662"/>
              </w:tabs>
              <w:spacing w:before="100" w:after="100" w:line="240" w:lineRule="auto"/>
              <w:jc w:val="center"/>
              <w:rPr>
                <w:b/>
                <w:color w:val="FFFFFF"/>
              </w:rPr>
            </w:pPr>
            <w:r w:rsidRPr="007A443A">
              <w:rPr>
                <w:b/>
                <w:color w:val="FFFFFF"/>
              </w:rPr>
              <w:t xml:space="preserve">SECTION E: </w:t>
            </w:r>
            <w:r w:rsidR="00FD7790" w:rsidRPr="007A443A">
              <w:rPr>
                <w:b/>
                <w:color w:val="FFFFFF"/>
              </w:rPr>
              <w:t xml:space="preserve">DETAILS OF RISKS AND BENEFITS </w:t>
            </w:r>
            <w:r w:rsidR="00FD7790" w:rsidRPr="007A443A">
              <w:rPr>
                <w:b/>
                <w:caps/>
                <w:color w:val="FFFFFF"/>
              </w:rPr>
              <w:t>to the researcher and the researched</w:t>
            </w:r>
          </w:p>
        </w:tc>
      </w:tr>
    </w:tbl>
    <w:p w14:paraId="1127A4DA" w14:textId="77777777" w:rsidR="00FD7790" w:rsidRPr="007A443A" w:rsidRDefault="00FD7790"/>
    <w:p w14:paraId="38EBEC27" w14:textId="77777777" w:rsidR="00FD7790" w:rsidRPr="007A443A" w:rsidRDefault="00FD7790">
      <w:pPr>
        <w:spacing w:line="240" w:lineRule="auto"/>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3F582D9B" w14:textId="77777777" w:rsidTr="090280F7">
        <w:trPr>
          <w:trHeight w:val="2240"/>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29A5156F"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4DCF6D68" w14:textId="77777777" w:rsidR="00FD7790" w:rsidRPr="007A443A" w:rsidRDefault="000F7C0C">
                  <w:pPr>
                    <w:spacing w:before="100" w:after="100" w:line="240" w:lineRule="auto"/>
                    <w:jc w:val="center"/>
                    <w:rPr>
                      <w:b/>
                      <w:color w:val="FFFFFF"/>
                    </w:rPr>
                  </w:pPr>
                  <w:r w:rsidRPr="007A443A">
                    <w:rPr>
                      <w:b/>
                      <w:color w:val="FFFFFF"/>
                    </w:rPr>
                    <w:t>E</w:t>
                  </w:r>
                  <w:r w:rsidR="007C122A" w:rsidRPr="007A443A">
                    <w:rPr>
                      <w:b/>
                      <w:color w:val="FFFFFF"/>
                    </w:rPr>
                    <w:t>1</w:t>
                  </w:r>
                </w:p>
              </w:tc>
            </w:tr>
          </w:tbl>
          <w:p w14:paraId="3D341752"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126F7005" w14:textId="77777777" w:rsidR="00FD7790" w:rsidRPr="007A443A" w:rsidRDefault="00FD7790">
            <w:pPr>
              <w:spacing w:line="240" w:lineRule="auto"/>
              <w:ind w:firstLine="6"/>
              <w:rPr>
                <w:rFonts w:cs="Arial"/>
                <w:b/>
                <w:sz w:val="16"/>
                <w:szCs w:val="16"/>
              </w:rPr>
            </w:pPr>
            <w:r w:rsidRPr="007A443A">
              <w:rPr>
                <w:rFonts w:cs="Arial"/>
                <w:b/>
                <w:sz w:val="16"/>
                <w:szCs w:val="16"/>
              </w:rPr>
              <w:t xml:space="preserve">Please state briefly any precautions being taken to protect the health and safety of researchers and others associated with the project (as distinct from the research participants). </w:t>
            </w:r>
          </w:p>
          <w:p w14:paraId="51366110" w14:textId="77777777" w:rsidR="005D7304" w:rsidRPr="007A443A" w:rsidRDefault="005D7304" w:rsidP="005D7304">
            <w:pPr>
              <w:spacing w:before="100" w:beforeAutospacing="1" w:after="100" w:afterAutospacing="1" w:line="240" w:lineRule="auto"/>
              <w:rPr>
                <w:rFonts w:cs="Arial"/>
                <w:szCs w:val="20"/>
              </w:rPr>
            </w:pPr>
            <w:r w:rsidRPr="007A443A">
              <w:rPr>
                <w:rFonts w:cs="Arial"/>
                <w:szCs w:val="20"/>
              </w:rPr>
              <w:t>The main risks to the study team are:</w:t>
            </w:r>
          </w:p>
          <w:p w14:paraId="2E367F6D" w14:textId="77777777" w:rsidR="005D7304" w:rsidRPr="007A443A" w:rsidRDefault="005D7304" w:rsidP="005D7304">
            <w:pPr>
              <w:pStyle w:val="NormalWeb"/>
              <w:spacing w:before="0" w:beforeAutospacing="0" w:after="0" w:afterAutospacing="0"/>
              <w:rPr>
                <w:sz w:val="20"/>
                <w:szCs w:val="20"/>
              </w:rPr>
            </w:pPr>
            <w:r w:rsidRPr="007A443A">
              <w:rPr>
                <w:rFonts w:ascii="Arial" w:hAnsi="Arial" w:cs="Arial"/>
                <w:i/>
                <w:iCs/>
                <w:color w:val="000000"/>
                <w:sz w:val="20"/>
                <w:szCs w:val="20"/>
              </w:rPr>
              <w:t>Lone working during study assessments</w:t>
            </w:r>
            <w:r w:rsidRPr="007A443A">
              <w:rPr>
                <w:rFonts w:ascii="Arial" w:hAnsi="Arial" w:cs="Arial"/>
                <w:color w:val="000000"/>
                <w:sz w:val="20"/>
                <w:szCs w:val="20"/>
              </w:rPr>
              <w:t>: To address this we will adhere to departmental policy which states that participants must not be tested unless another member of the department is working on the same floor. This extends to schools, where we will ensure a teacher (if not another researcher) is in the same building and/or floor, and that team members are available to call for back-up if needed.</w:t>
            </w:r>
          </w:p>
          <w:p w14:paraId="2518D2B9" w14:textId="77777777" w:rsidR="00FD7790" w:rsidRPr="007A443A" w:rsidRDefault="49FCB082" w:rsidP="005D7304">
            <w:pPr>
              <w:spacing w:before="100" w:beforeAutospacing="1" w:after="100" w:afterAutospacing="1" w:line="240" w:lineRule="auto"/>
              <w:rPr>
                <w:rFonts w:cs="Arial"/>
                <w:color w:val="000000"/>
                <w:szCs w:val="20"/>
              </w:rPr>
            </w:pPr>
            <w:r w:rsidRPr="007A443A">
              <w:rPr>
                <w:rFonts w:cs="Arial"/>
                <w:i/>
                <w:iCs/>
                <w:color w:val="000000" w:themeColor="text1"/>
              </w:rPr>
              <w:t>Overexertion from delivering the sessions</w:t>
            </w:r>
            <w:r w:rsidRPr="007A443A">
              <w:rPr>
                <w:rFonts w:cs="Arial"/>
                <w:color w:val="000000" w:themeColor="text1"/>
              </w:rPr>
              <w:t xml:space="preserve">: If a high number of sessions are delivered in any given week across many different schools, the researcher may over-exert themselves with risks to their physical health. To address </w:t>
            </w:r>
            <w:r w:rsidR="41AE4DBF" w:rsidRPr="007A443A">
              <w:rPr>
                <w:rFonts w:cs="Arial"/>
                <w:color w:val="000000" w:themeColor="text1"/>
              </w:rPr>
              <w:t>this,</w:t>
            </w:r>
            <w:r w:rsidRPr="007A443A">
              <w:rPr>
                <w:rFonts w:cs="Arial"/>
                <w:color w:val="000000" w:themeColor="text1"/>
              </w:rPr>
              <w:t xml:space="preserve"> we have planned for a maximum of 20 sessions per week per researcher which should allow the study to be completed on time.</w:t>
            </w:r>
          </w:p>
          <w:p w14:paraId="58293161" w14:textId="7138AE34" w:rsidR="00137C50" w:rsidRPr="007A443A" w:rsidRDefault="00137C50" w:rsidP="090280F7">
            <w:pPr>
              <w:spacing w:before="100" w:beforeAutospacing="1" w:after="100" w:afterAutospacing="1" w:line="240" w:lineRule="auto"/>
              <w:rPr>
                <w:rFonts w:eastAsia="Arial" w:cs="Arial"/>
                <w:rPrChange w:id="288" w:author="Keil, Johannes (Stud. FPN)" w:date="2025-03-27T14:37:00Z" w16du:dateUtc="2025-03-27T14:37:00Z">
                  <w:rPr>
                    <w:rFonts w:eastAsia="Arial" w:cs="Arial"/>
                    <w:highlight w:val="yellow"/>
                  </w:rPr>
                </w:rPrChange>
              </w:rPr>
            </w:pPr>
          </w:p>
        </w:tc>
      </w:tr>
    </w:tbl>
    <w:p w14:paraId="34DA6535" w14:textId="77777777" w:rsidR="00FD7790" w:rsidRPr="007A443A" w:rsidRDefault="00FD7790">
      <w:pPr>
        <w:tabs>
          <w:tab w:val="left" w:pos="-1629"/>
        </w:tabs>
        <w:spacing w:line="240" w:lineRule="auto"/>
        <w:jc w:val="both"/>
        <w:rPr>
          <w:rFonts w:cs="Arial"/>
          <w:szCs w:val="20"/>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1E0" w:firstRow="1" w:lastRow="1" w:firstColumn="1" w:lastColumn="1" w:noHBand="0" w:noVBand="0"/>
      </w:tblPr>
      <w:tblGrid>
        <w:gridCol w:w="595"/>
        <w:gridCol w:w="9569"/>
      </w:tblGrid>
      <w:tr w:rsidR="00FD7790" w:rsidRPr="007A443A" w14:paraId="6D4052C0" w14:textId="77777777" w:rsidTr="090280F7">
        <w:trPr>
          <w:trHeight w:val="2367"/>
        </w:trPr>
        <w:tc>
          <w:tcPr>
            <w:tcW w:w="595"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2"/>
            </w:tblGrid>
            <w:tr w:rsidR="00FD7790" w:rsidRPr="007A443A" w14:paraId="1C1B754D"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39696A30" w14:textId="77777777" w:rsidR="00FD7790" w:rsidRPr="007A443A" w:rsidRDefault="000F7C0C">
                  <w:pPr>
                    <w:spacing w:before="100" w:after="100" w:line="240" w:lineRule="auto"/>
                    <w:jc w:val="center"/>
                    <w:rPr>
                      <w:b/>
                      <w:color w:val="FFFFFF"/>
                    </w:rPr>
                  </w:pPr>
                  <w:r w:rsidRPr="007A443A">
                    <w:rPr>
                      <w:b/>
                      <w:color w:val="FFFFFF"/>
                    </w:rPr>
                    <w:t>E</w:t>
                  </w:r>
                  <w:r w:rsidR="007C122A" w:rsidRPr="007A443A">
                    <w:rPr>
                      <w:b/>
                      <w:color w:val="FFFFFF"/>
                    </w:rPr>
                    <w:t>2</w:t>
                  </w:r>
                </w:p>
              </w:tc>
            </w:tr>
          </w:tbl>
          <w:p w14:paraId="646FD7D9" w14:textId="77777777" w:rsidR="00FD7790" w:rsidRPr="007A443A" w:rsidRDefault="00FD7790">
            <w:pPr>
              <w:rPr>
                <w:b/>
              </w:rPr>
            </w:pPr>
          </w:p>
        </w:tc>
        <w:tc>
          <w:tcPr>
            <w:tcW w:w="9569"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31B8879C" w14:textId="60B954FD" w:rsidR="00FD7790" w:rsidRPr="007A443A" w:rsidRDefault="00A57CD9">
            <w:pPr>
              <w:rPr>
                <w:rFonts w:cs="Arial"/>
                <w:b/>
                <w:sz w:val="16"/>
                <w:szCs w:val="16"/>
              </w:rPr>
            </w:pPr>
            <w:r w:rsidRPr="007A443A">
              <w:rPr>
                <w:rFonts w:cs="Arial"/>
                <w:b/>
                <w:sz w:val="16"/>
                <w:szCs w:val="16"/>
              </w:rPr>
              <w:t>Will these</w:t>
            </w:r>
            <w:r w:rsidR="00FD7790" w:rsidRPr="007A443A">
              <w:rPr>
                <w:rFonts w:cs="Arial"/>
                <w:b/>
                <w:sz w:val="16"/>
                <w:szCs w:val="16"/>
              </w:rPr>
              <w:t xml:space="preserve"> participants participate in any activities that may be potentially stressful or harmful in connection with this research?             </w:t>
            </w:r>
            <w:r w:rsidR="00FD7790" w:rsidRPr="007A443A">
              <w:rPr>
                <w:rFonts w:cs="Arial"/>
                <w:b/>
                <w:szCs w:val="20"/>
              </w:rPr>
              <w:t xml:space="preserve"> </w:t>
            </w:r>
            <w:r w:rsidR="005D7304" w:rsidRPr="007A443A">
              <w:rPr>
                <w:rFonts w:cs="Arial"/>
                <w:b/>
                <w:color w:val="2B579A"/>
                <w:szCs w:val="20"/>
                <w:shd w:val="clear" w:color="auto" w:fill="E6E6E6"/>
              </w:rPr>
              <w:fldChar w:fldCharType="begin">
                <w:ffData>
                  <w:name w:val=""/>
                  <w:enabled/>
                  <w:calcOnExit w:val="0"/>
                  <w:checkBox>
                    <w:sizeAuto/>
                    <w:default w:val="1"/>
                  </w:checkBox>
                </w:ffData>
              </w:fldChar>
            </w:r>
            <w:r w:rsidR="005D7304" w:rsidRPr="007A443A">
              <w:rPr>
                <w:rFonts w:cs="Arial"/>
                <w:b/>
                <w:szCs w:val="20"/>
              </w:rPr>
              <w:instrText xml:space="preserve"> FORMCHECKBOX </w:instrText>
            </w:r>
            <w:r w:rsidR="005D7304" w:rsidRPr="007A443A">
              <w:rPr>
                <w:rFonts w:cs="Arial"/>
                <w:b/>
                <w:color w:val="2B579A"/>
                <w:szCs w:val="20"/>
                <w:shd w:val="clear" w:color="auto" w:fill="E6E6E6"/>
              </w:rPr>
            </w:r>
            <w:r w:rsidR="005D7304" w:rsidRPr="007A443A">
              <w:rPr>
                <w:rFonts w:cs="Arial"/>
                <w:b/>
                <w:color w:val="2B579A"/>
                <w:szCs w:val="20"/>
                <w:shd w:val="clear" w:color="auto" w:fill="E6E6E6"/>
              </w:rPr>
              <w:fldChar w:fldCharType="separate"/>
            </w:r>
            <w:r w:rsidR="005D7304" w:rsidRPr="007A443A">
              <w:rPr>
                <w:rFonts w:cs="Arial"/>
                <w:b/>
                <w:color w:val="2B579A"/>
                <w:szCs w:val="20"/>
                <w:shd w:val="clear" w:color="auto" w:fill="E6E6E6"/>
              </w:rPr>
              <w:fldChar w:fldCharType="end"/>
            </w:r>
            <w:r w:rsidR="00FD7790" w:rsidRPr="007A443A">
              <w:rPr>
                <w:rFonts w:cs="Arial"/>
                <w:b/>
                <w:sz w:val="16"/>
                <w:szCs w:val="16"/>
              </w:rPr>
              <w:t xml:space="preserve">  Yes</w:t>
            </w:r>
            <w:r w:rsidR="00FD7790" w:rsidRPr="007A443A">
              <w:rPr>
                <w:rFonts w:cs="Arial"/>
                <w:b/>
                <w:sz w:val="16"/>
                <w:szCs w:val="16"/>
              </w:rPr>
              <w:tab/>
            </w:r>
            <w:r w:rsidR="00FD7790" w:rsidRPr="007A443A">
              <w:rPr>
                <w:rFonts w:cs="Arial"/>
                <w:b/>
                <w:color w:val="2B579A"/>
                <w:szCs w:val="20"/>
                <w:shd w:val="clear" w:color="auto" w:fill="E6E6E6"/>
              </w:rPr>
              <w:fldChar w:fldCharType="begin">
                <w:ffData>
                  <w:name w:val="Check12"/>
                  <w:enabled/>
                  <w:calcOnExit w:val="0"/>
                  <w:checkBox>
                    <w:sizeAuto/>
                    <w:default w:val="0"/>
                  </w:checkBox>
                </w:ffData>
              </w:fldChar>
            </w:r>
            <w:r w:rsidR="00FD7790" w:rsidRPr="007A443A">
              <w:rPr>
                <w:rFonts w:cs="Arial"/>
                <w:b/>
                <w:szCs w:val="20"/>
              </w:rPr>
              <w:instrText xml:space="preserve"> FORMCHECKBOX </w:instrText>
            </w:r>
            <w:r w:rsidR="00FD7790" w:rsidRPr="007A443A">
              <w:rPr>
                <w:rFonts w:cs="Arial"/>
                <w:b/>
                <w:color w:val="2B579A"/>
                <w:szCs w:val="20"/>
                <w:shd w:val="clear" w:color="auto" w:fill="E6E6E6"/>
              </w:rPr>
            </w:r>
            <w:r w:rsidR="00FD7790" w:rsidRPr="007A443A">
              <w:rPr>
                <w:rFonts w:cs="Arial"/>
                <w:b/>
                <w:color w:val="2B579A"/>
                <w:szCs w:val="20"/>
                <w:shd w:val="clear" w:color="auto" w:fill="E6E6E6"/>
              </w:rPr>
              <w:fldChar w:fldCharType="separate"/>
            </w:r>
            <w:r w:rsidR="00FD7790" w:rsidRPr="007A443A">
              <w:rPr>
                <w:rFonts w:cs="Arial"/>
                <w:b/>
                <w:color w:val="2B579A"/>
                <w:szCs w:val="20"/>
                <w:shd w:val="clear" w:color="auto" w:fill="E6E6E6"/>
              </w:rPr>
              <w:fldChar w:fldCharType="end"/>
            </w:r>
            <w:r w:rsidR="00FD7790" w:rsidRPr="007A443A">
              <w:rPr>
                <w:rFonts w:cs="Arial"/>
                <w:b/>
                <w:sz w:val="16"/>
                <w:szCs w:val="16"/>
              </w:rPr>
              <w:t xml:space="preserve"> No</w:t>
            </w:r>
          </w:p>
          <w:p w14:paraId="0F37351B" w14:textId="77777777" w:rsidR="00FD7790" w:rsidRPr="007A443A" w:rsidRDefault="00FD7790">
            <w:pPr>
              <w:ind w:firstLine="7"/>
              <w:rPr>
                <w:rFonts w:cs="Arial"/>
                <w:b/>
              </w:rPr>
            </w:pPr>
          </w:p>
          <w:p w14:paraId="53FD0095" w14:textId="77777777" w:rsidR="00FD7790" w:rsidRPr="007A443A" w:rsidRDefault="00FD7790" w:rsidP="009519F9">
            <w:pPr>
              <w:spacing w:line="240" w:lineRule="auto"/>
              <w:rPr>
                <w:rFonts w:cs="Arial"/>
                <w:sz w:val="16"/>
                <w:szCs w:val="16"/>
              </w:rPr>
            </w:pPr>
            <w:r w:rsidRPr="007A443A">
              <w:rPr>
                <w:rFonts w:cs="Arial"/>
                <w:sz w:val="16"/>
                <w:szCs w:val="16"/>
              </w:rPr>
              <w:t xml:space="preserve">If </w:t>
            </w:r>
            <w:r w:rsidRPr="007A443A">
              <w:rPr>
                <w:rFonts w:cs="Arial"/>
                <w:b/>
                <w:sz w:val="16"/>
                <w:szCs w:val="16"/>
              </w:rPr>
              <w:t>Yes</w:t>
            </w:r>
            <w:r w:rsidRPr="007A443A">
              <w:rPr>
                <w:rFonts w:cs="Arial"/>
                <w:sz w:val="16"/>
                <w:szCs w:val="16"/>
              </w:rPr>
              <w:t>, please describe the nature of the risk or stress and how you will minimise and monitor it.</w:t>
            </w:r>
          </w:p>
          <w:p w14:paraId="4514BA25" w14:textId="50B9548A" w:rsidR="00F92359" w:rsidRDefault="338E8DC6" w:rsidP="090280F7">
            <w:pPr>
              <w:spacing w:beforeAutospacing="1" w:afterAutospacing="1" w:line="240" w:lineRule="auto"/>
              <w:rPr>
                <w:ins w:id="289" w:author="Keil, Johannes (Stud. FPN)" w:date="2025-03-27T15:37:00Z" w16du:dateUtc="2025-03-27T15:37:00Z"/>
                <w:rFonts w:cs="Arial"/>
                <w:color w:val="000000" w:themeColor="text1"/>
              </w:rPr>
            </w:pPr>
            <w:r w:rsidRPr="007A443A">
              <w:rPr>
                <w:rFonts w:cs="Arial"/>
              </w:rPr>
              <w:t xml:space="preserve">Participants will be asked to take part in experiments involving simple tasks, rest and conversations with a virtual or real conversation partner. They may become fatigued although we believe the risk </w:t>
            </w:r>
            <w:r w:rsidR="28DBA457" w:rsidRPr="007A443A">
              <w:rPr>
                <w:rFonts w:cs="Arial"/>
              </w:rPr>
              <w:t xml:space="preserve">for this </w:t>
            </w:r>
            <w:r w:rsidRPr="007A443A">
              <w:rPr>
                <w:rFonts w:cs="Arial"/>
              </w:rPr>
              <w:t xml:space="preserve">is minimal. </w:t>
            </w:r>
            <w:r w:rsidRPr="007A443A">
              <w:rPr>
                <w:rFonts w:cs="Arial"/>
                <w:color w:val="000000" w:themeColor="text1"/>
              </w:rPr>
              <w:t xml:space="preserve">To ensure participants are not fatigued, we will offer as many breaks as the participant needs during the in-person sessions with questionnaires and experiments, we will keep our sessions to 90 minutes plus breaks, </w:t>
            </w:r>
            <w:r w:rsidR="136FA2C8" w:rsidRPr="007A443A">
              <w:rPr>
                <w:rFonts w:cs="Arial"/>
                <w:color w:val="000000" w:themeColor="text1"/>
              </w:rPr>
              <w:t xml:space="preserve">with </w:t>
            </w:r>
            <w:r w:rsidR="73AED0F7" w:rsidRPr="007A443A">
              <w:rPr>
                <w:rFonts w:cs="Arial"/>
                <w:color w:val="000000" w:themeColor="text1"/>
              </w:rPr>
              <w:t>the option of</w:t>
            </w:r>
            <w:r w:rsidR="66F72600" w:rsidRPr="007A443A">
              <w:rPr>
                <w:rFonts w:cs="Arial"/>
                <w:color w:val="000000" w:themeColor="text1"/>
              </w:rPr>
              <w:t xml:space="preserve"> two</w:t>
            </w:r>
            <w:r w:rsidR="73AED0F7" w:rsidRPr="007A443A">
              <w:rPr>
                <w:rFonts w:cs="Arial"/>
                <w:color w:val="000000" w:themeColor="text1"/>
              </w:rPr>
              <w:t xml:space="preserve"> </w:t>
            </w:r>
            <w:r w:rsidR="136FA2C8" w:rsidRPr="007A443A">
              <w:rPr>
                <w:rFonts w:cs="Arial"/>
                <w:color w:val="000000" w:themeColor="text1"/>
              </w:rPr>
              <w:t xml:space="preserve">shorter sessions for those under 18, </w:t>
            </w:r>
            <w:r w:rsidRPr="007A443A">
              <w:rPr>
                <w:rFonts w:cs="Arial"/>
                <w:color w:val="000000" w:themeColor="text1"/>
              </w:rPr>
              <w:t>and we will make sure participants know that they can stop whenever they want.</w:t>
            </w:r>
          </w:p>
          <w:p w14:paraId="37568D24" w14:textId="77777777" w:rsidR="0099036E" w:rsidRDefault="0099036E" w:rsidP="090280F7">
            <w:pPr>
              <w:spacing w:beforeAutospacing="1" w:afterAutospacing="1" w:line="240" w:lineRule="auto"/>
              <w:rPr>
                <w:ins w:id="290" w:author="Keil, Johannes (Stud. FPN)" w:date="2025-03-27T15:37:00Z" w16du:dateUtc="2025-03-27T15:37:00Z"/>
                <w:rFonts w:cs="Arial"/>
                <w:color w:val="000000" w:themeColor="text1"/>
              </w:rPr>
            </w:pPr>
          </w:p>
          <w:p w14:paraId="2C0C41AD" w14:textId="38A37329" w:rsidR="0099036E" w:rsidRPr="007A443A" w:rsidRDefault="0099036E" w:rsidP="090280F7">
            <w:pPr>
              <w:spacing w:beforeAutospacing="1" w:afterAutospacing="1" w:line="240" w:lineRule="auto"/>
              <w:rPr>
                <w:rFonts w:eastAsia="Arial" w:cs="Arial"/>
                <w:color w:val="000000" w:themeColor="text1"/>
              </w:rPr>
            </w:pPr>
          </w:p>
        </w:tc>
      </w:tr>
    </w:tbl>
    <w:p w14:paraId="57B385D6" w14:textId="77777777" w:rsidR="00FD7790" w:rsidRPr="007A443A" w:rsidRDefault="00FD7790">
      <w:pPr>
        <w:tabs>
          <w:tab w:val="left" w:pos="-1629"/>
        </w:tabs>
        <w:spacing w:line="240" w:lineRule="auto"/>
        <w:jc w:val="both"/>
        <w:rPr>
          <w:rFonts w:cs="Arial"/>
          <w:szCs w:val="20"/>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5644FE3F" w14:textId="77777777" w:rsidTr="007F3A77">
        <w:trPr>
          <w:trHeight w:val="1968"/>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4701E036"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1D2246C6" w14:textId="77777777" w:rsidR="00FD7790" w:rsidRPr="007A443A" w:rsidRDefault="000F7C0C">
                  <w:pPr>
                    <w:spacing w:before="100" w:after="100" w:line="240" w:lineRule="auto"/>
                    <w:jc w:val="center"/>
                    <w:rPr>
                      <w:b/>
                      <w:color w:val="FFFFFF"/>
                    </w:rPr>
                  </w:pPr>
                  <w:r w:rsidRPr="007A443A">
                    <w:rPr>
                      <w:b/>
                      <w:color w:val="FFFFFF"/>
                    </w:rPr>
                    <w:t>E</w:t>
                  </w:r>
                  <w:r w:rsidR="007C122A" w:rsidRPr="007A443A">
                    <w:rPr>
                      <w:b/>
                      <w:color w:val="FFFFFF"/>
                    </w:rPr>
                    <w:t>3</w:t>
                  </w:r>
                </w:p>
              </w:tc>
            </w:tr>
          </w:tbl>
          <w:p w14:paraId="2E035FFE"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52866E16" w14:textId="77777777" w:rsidR="00FD7790" w:rsidRPr="007A443A" w:rsidRDefault="00FD7790">
            <w:pPr>
              <w:spacing w:before="40" w:line="240" w:lineRule="auto"/>
              <w:rPr>
                <w:rFonts w:cs="Arial"/>
                <w:b/>
                <w:sz w:val="16"/>
                <w:szCs w:val="16"/>
              </w:rPr>
            </w:pPr>
            <w:r w:rsidRPr="007A443A">
              <w:rPr>
                <w:rFonts w:cs="Arial"/>
                <w:b/>
                <w:sz w:val="16"/>
                <w:szCs w:val="16"/>
              </w:rPr>
              <w:t xml:space="preserve">Will group or individual interviews/questionnaires raise any topics or issues that might be sensitive, embarrassing or upsetting for participants? </w:t>
            </w:r>
          </w:p>
          <w:p w14:paraId="0A3A2188" w14:textId="77777777" w:rsidR="00FD7790" w:rsidRPr="007A443A" w:rsidRDefault="00FD7790">
            <w:pPr>
              <w:spacing w:before="40" w:line="240" w:lineRule="auto"/>
              <w:rPr>
                <w:rFonts w:cs="Arial"/>
                <w:b/>
                <w:sz w:val="16"/>
                <w:szCs w:val="16"/>
              </w:rPr>
            </w:pPr>
          </w:p>
          <w:p w14:paraId="73250238" w14:textId="77777777" w:rsidR="00FD7790" w:rsidRPr="007A443A" w:rsidRDefault="00FD7790">
            <w:pPr>
              <w:spacing w:before="40" w:line="240" w:lineRule="auto"/>
              <w:rPr>
                <w:rFonts w:cs="Arial"/>
                <w:sz w:val="16"/>
                <w:szCs w:val="16"/>
              </w:rPr>
            </w:pPr>
            <w:r w:rsidRPr="007A443A">
              <w:rPr>
                <w:rFonts w:cs="Arial"/>
                <w:sz w:val="16"/>
                <w:szCs w:val="16"/>
              </w:rPr>
              <w:t xml:space="preserve">If </w:t>
            </w:r>
            <w:r w:rsidRPr="007A443A">
              <w:rPr>
                <w:rFonts w:cs="Arial"/>
                <w:b/>
                <w:sz w:val="16"/>
                <w:szCs w:val="16"/>
              </w:rPr>
              <w:t>Yes,</w:t>
            </w:r>
            <w:r w:rsidRPr="007A443A">
              <w:rPr>
                <w:rFonts w:cs="Arial"/>
                <w:sz w:val="16"/>
                <w:szCs w:val="16"/>
              </w:rPr>
              <w:t xml:space="preserve"> please explain how you will deal with this.</w:t>
            </w:r>
          </w:p>
          <w:p w14:paraId="57884DE0" w14:textId="0A8B3431" w:rsidR="00A5602C" w:rsidRPr="007A443A" w:rsidRDefault="00A5602C" w:rsidP="00A5602C">
            <w:pPr>
              <w:spacing w:before="100" w:beforeAutospacing="1" w:after="100" w:afterAutospacing="1" w:line="240" w:lineRule="auto"/>
              <w:rPr>
                <w:rFonts w:cs="Arial"/>
                <w:bCs/>
                <w:szCs w:val="20"/>
              </w:rPr>
            </w:pPr>
            <w:r w:rsidRPr="007A443A">
              <w:rPr>
                <w:rFonts w:cs="Arial"/>
                <w:bCs/>
                <w:szCs w:val="20"/>
              </w:rPr>
              <w:t>Participants will complete mental health questionnaires in the screening and testing sessions. These questionnaires will only be completed individually. We will manage the risk raised by potential disclosure of high-risk depressive symptoms (such as suicidal thoughts) through a standard, validated, procedure devised by colleagues in UCL’s Clinical, Educational and Health Psychology department, with training delivered by the PI Professor Argyris Stringaris</w:t>
            </w:r>
            <w:r w:rsidR="006D06CE" w:rsidRPr="007A443A">
              <w:rPr>
                <w:rFonts w:cs="Arial"/>
                <w:bCs/>
                <w:szCs w:val="20"/>
              </w:rPr>
              <w:t xml:space="preserve"> in collaboration with Head of Department Prof Pilling</w:t>
            </w:r>
            <w:r w:rsidRPr="007A443A">
              <w:rPr>
                <w:rFonts w:cs="Arial"/>
                <w:bCs/>
                <w:szCs w:val="20"/>
              </w:rPr>
              <w:t xml:space="preserve">. This procedure is formally called STORM (Skills Training On Risk Management, </w:t>
            </w:r>
            <w:hyperlink r:id="rId42" w:history="1">
              <w:r w:rsidRPr="007A443A">
                <w:rPr>
                  <w:rStyle w:val="Hyperlink"/>
                  <w:rFonts w:cs="Arial"/>
                  <w:bCs/>
                  <w:szCs w:val="20"/>
                </w:rPr>
                <w:t>Gask et al 2006</w:t>
              </w:r>
            </w:hyperlink>
            <w:r w:rsidRPr="007A443A">
              <w:rPr>
                <w:rFonts w:cs="Arial"/>
                <w:bCs/>
                <w:szCs w:val="20"/>
              </w:rPr>
              <w:t>). This includes explicit procedures for the team to follow for suicide risk management.</w:t>
            </w:r>
          </w:p>
          <w:p w14:paraId="23208170" w14:textId="77777777" w:rsidR="00A5602C" w:rsidRPr="007A443A" w:rsidRDefault="00A5602C" w:rsidP="00A5602C">
            <w:pPr>
              <w:spacing w:before="100" w:beforeAutospacing="1" w:after="100" w:afterAutospacing="1" w:line="240" w:lineRule="auto"/>
              <w:rPr>
                <w:rFonts w:cs="Arial"/>
                <w:bCs/>
                <w:szCs w:val="20"/>
              </w:rPr>
            </w:pPr>
            <w:r w:rsidRPr="007A443A">
              <w:rPr>
                <w:rFonts w:cs="Arial"/>
                <w:bCs/>
                <w:szCs w:val="20"/>
              </w:rPr>
              <w:t>If a high level of risk is disclosed which requires the input of a clinician to manage (for example, suicidal intent), we have experienced clinicians who can consult in the research team (a psychiatrist and clinical psychologist). Common outcomes from the STORM procedure involve signposting for participants to mental health resources (e.g. charities, NHS), and if necessary, writing to the participant’s GP (with their knowledge and approval).</w:t>
            </w:r>
          </w:p>
          <w:p w14:paraId="656103B9" w14:textId="77777777" w:rsidR="00FD7790" w:rsidRDefault="00A5602C" w:rsidP="009519F9">
            <w:pPr>
              <w:spacing w:before="100" w:beforeAutospacing="1" w:after="100" w:afterAutospacing="1" w:line="240" w:lineRule="auto"/>
              <w:rPr>
                <w:ins w:id="291" w:author="Keil, Johannes (Stud. FPN)" w:date="2025-03-27T15:31:00Z" w16du:dateUtc="2025-03-27T15:31:00Z"/>
                <w:rFonts w:cs="Arial"/>
                <w:bCs/>
                <w:szCs w:val="20"/>
              </w:rPr>
            </w:pPr>
            <w:r w:rsidRPr="007A443A">
              <w:rPr>
                <w:rFonts w:cs="Arial"/>
                <w:bCs/>
                <w:szCs w:val="20"/>
              </w:rPr>
              <w:t>We will strive to ensure that those taking part in research are not caused distress. However, it is possible that some topics raised may be distressing. We will remove the question relating to death or suicide from the screening questionnaires as this may be completed online alone. The study team will be trained by the PI (who has extensive experience) in managing the sessions with sensitivity and always ensuring that the participant is happy to continue answering questions, especially if they are showing signs of discomfort or distress. In the (unlikely) event that a participant becomes disturbed to the degree that the researcher is concerned about their wellbeing during the research, the researcher will end the session and seek guidance from a clinically qualified colleague, and a therapeutic debriefing will be given.</w:t>
            </w:r>
          </w:p>
          <w:p w14:paraId="6DD317CD" w14:textId="220552BB" w:rsidR="0099036E" w:rsidRPr="007A443A" w:rsidRDefault="0099036E" w:rsidP="009519F9">
            <w:pPr>
              <w:spacing w:before="100" w:beforeAutospacing="1" w:after="100" w:afterAutospacing="1" w:line="240" w:lineRule="auto"/>
              <w:rPr>
                <w:rFonts w:cs="Arial"/>
                <w:bCs/>
                <w:szCs w:val="20"/>
              </w:rPr>
            </w:pPr>
          </w:p>
        </w:tc>
      </w:tr>
      <w:tr w:rsidR="00FD7790" w:rsidRPr="007A443A" w14:paraId="02ED84EB" w14:textId="77777777" w:rsidTr="009443D6">
        <w:trPr>
          <w:trHeight w:val="1654"/>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6E034BD8"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2FDA8A95" w14:textId="77777777" w:rsidR="00FD7790" w:rsidRPr="007A443A" w:rsidRDefault="000F7C0C">
                  <w:pPr>
                    <w:spacing w:before="100" w:after="100" w:line="240" w:lineRule="auto"/>
                    <w:jc w:val="center"/>
                    <w:rPr>
                      <w:b/>
                      <w:color w:val="FFFFFF"/>
                    </w:rPr>
                  </w:pPr>
                  <w:r w:rsidRPr="007A443A">
                    <w:rPr>
                      <w:b/>
                      <w:color w:val="FFFFFF"/>
                    </w:rPr>
                    <w:t>E</w:t>
                  </w:r>
                  <w:r w:rsidR="007C122A" w:rsidRPr="007A443A">
                    <w:rPr>
                      <w:b/>
                      <w:color w:val="FFFFFF"/>
                    </w:rPr>
                    <w:t>4</w:t>
                  </w:r>
                </w:p>
              </w:tc>
            </w:tr>
          </w:tbl>
          <w:p w14:paraId="0F8195E2"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795FAEAE" w14:textId="370DBE42" w:rsidR="00FD7790" w:rsidRPr="007A443A" w:rsidRDefault="00FD7790">
            <w:pPr>
              <w:spacing w:before="40" w:line="240" w:lineRule="auto"/>
              <w:rPr>
                <w:rFonts w:cs="Arial"/>
                <w:b/>
                <w:sz w:val="16"/>
                <w:szCs w:val="16"/>
              </w:rPr>
            </w:pPr>
            <w:r w:rsidRPr="007A443A">
              <w:rPr>
                <w:rFonts w:cs="Arial"/>
                <w:b/>
                <w:sz w:val="16"/>
                <w:szCs w:val="16"/>
              </w:rPr>
              <w:t xml:space="preserve">Please describe any expected benefits to the participant. </w:t>
            </w:r>
          </w:p>
          <w:p w14:paraId="2548BB80" w14:textId="77777777" w:rsidR="00926407" w:rsidRPr="007A443A" w:rsidRDefault="00926407">
            <w:pPr>
              <w:spacing w:before="40" w:line="240" w:lineRule="auto"/>
              <w:rPr>
                <w:rFonts w:cs="Arial"/>
                <w:b/>
                <w:sz w:val="16"/>
                <w:szCs w:val="16"/>
              </w:rPr>
            </w:pPr>
          </w:p>
          <w:p w14:paraId="66BD3029" w14:textId="50487A5C" w:rsidR="00FD7790" w:rsidRPr="007A443A" w:rsidRDefault="00330AE9" w:rsidP="00926407">
            <w:pPr>
              <w:spacing w:after="240" w:line="240" w:lineRule="auto"/>
              <w:jc w:val="both"/>
              <w:rPr>
                <w:rFonts w:ascii="Helvetica" w:hAnsi="Helvetica"/>
              </w:rPr>
            </w:pPr>
            <w:r w:rsidRPr="007A443A">
              <w:rPr>
                <w:rFonts w:ascii="Helvetica" w:hAnsi="Helvetica"/>
              </w:rPr>
              <w:t>Apart from the monetary compensation</w:t>
            </w:r>
            <w:r w:rsidR="00FD4E60" w:rsidRPr="007A443A">
              <w:rPr>
                <w:rFonts w:ascii="Helvetica" w:hAnsi="Helvetica"/>
              </w:rPr>
              <w:t xml:space="preserve"> described in section C4</w:t>
            </w:r>
            <w:r w:rsidRPr="007A443A">
              <w:rPr>
                <w:rFonts w:ascii="Helvetica" w:hAnsi="Helvetica"/>
              </w:rPr>
              <w:t xml:space="preserve">, there will be no direct benefits of taking part in this study. However, </w:t>
            </w:r>
            <w:r w:rsidR="003C7DDA" w:rsidRPr="007A443A">
              <w:rPr>
                <w:rFonts w:ascii="Helvetica" w:hAnsi="Helvetica"/>
              </w:rPr>
              <w:t>they</w:t>
            </w:r>
            <w:r w:rsidRPr="007A443A">
              <w:rPr>
                <w:rFonts w:ascii="Helvetica" w:hAnsi="Helvetica"/>
              </w:rPr>
              <w:t xml:space="preserve"> will have the pleasure of knowing that </w:t>
            </w:r>
            <w:r w:rsidR="003C7DDA" w:rsidRPr="007A443A">
              <w:rPr>
                <w:rFonts w:ascii="Helvetica" w:hAnsi="Helvetica"/>
              </w:rPr>
              <w:t>they</w:t>
            </w:r>
            <w:r w:rsidRPr="007A443A">
              <w:rPr>
                <w:rFonts w:ascii="Helvetica" w:hAnsi="Helvetica"/>
              </w:rPr>
              <w:t xml:space="preserve"> have made a great contribution to our understanding how mood and emotions fluctuate in social situations.</w:t>
            </w:r>
          </w:p>
        </w:tc>
      </w:tr>
    </w:tbl>
    <w:p w14:paraId="6D10CDB0" w14:textId="77777777" w:rsidR="00FD7790" w:rsidRPr="007A443A" w:rsidRDefault="00FD7790">
      <w:pPr>
        <w:spacing w:line="240" w:lineRule="auto"/>
        <w:ind w:left="284" w:hanging="284"/>
        <w:rPr>
          <w:rFonts w:cs="Arial"/>
          <w:szCs w:val="20"/>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536DA361" w14:textId="77777777" w:rsidTr="090280F7">
        <w:trPr>
          <w:trHeight w:val="4141"/>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4884184B"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38AFBA1F" w14:textId="77777777" w:rsidR="00FD7790" w:rsidRPr="007A443A" w:rsidRDefault="000F7C0C">
                  <w:pPr>
                    <w:spacing w:before="100" w:after="100" w:line="240" w:lineRule="auto"/>
                    <w:jc w:val="center"/>
                    <w:rPr>
                      <w:b/>
                      <w:color w:val="FFFFFF"/>
                    </w:rPr>
                  </w:pPr>
                  <w:r w:rsidRPr="007A443A">
                    <w:rPr>
                      <w:b/>
                      <w:color w:val="FFFFFF"/>
                    </w:rPr>
                    <w:lastRenderedPageBreak/>
                    <w:t>E</w:t>
                  </w:r>
                  <w:r w:rsidR="007C122A" w:rsidRPr="007A443A">
                    <w:rPr>
                      <w:b/>
                      <w:color w:val="FFFFFF"/>
                    </w:rPr>
                    <w:t>5</w:t>
                  </w:r>
                </w:p>
              </w:tc>
            </w:tr>
          </w:tbl>
          <w:p w14:paraId="0EA4D7B5"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64F3E1CA" w14:textId="77777777" w:rsidR="00FD7790" w:rsidRPr="007A443A" w:rsidRDefault="00FD7790">
            <w:pPr>
              <w:spacing w:before="40" w:line="360" w:lineRule="auto"/>
              <w:rPr>
                <w:rFonts w:cs="Arial"/>
                <w:b/>
                <w:sz w:val="16"/>
                <w:szCs w:val="16"/>
              </w:rPr>
            </w:pPr>
            <w:r w:rsidRPr="007A443A">
              <w:rPr>
                <w:rFonts w:cs="Arial"/>
                <w:b/>
                <w:sz w:val="16"/>
                <w:szCs w:val="16"/>
              </w:rPr>
              <w:t>Specify whether the following procedures are involved:</w:t>
            </w:r>
          </w:p>
          <w:p w14:paraId="7B29F492" w14:textId="77777777" w:rsidR="00FD7790" w:rsidRPr="007A443A" w:rsidRDefault="00FD7790">
            <w:pPr>
              <w:spacing w:before="40" w:line="360" w:lineRule="auto"/>
              <w:rPr>
                <w:rFonts w:cs="Arial"/>
                <w:b/>
                <w:sz w:val="16"/>
                <w:szCs w:val="16"/>
              </w:rPr>
            </w:pPr>
            <w:r w:rsidRPr="007A443A">
              <w:rPr>
                <w:rFonts w:cs="Arial"/>
                <w:b/>
                <w:sz w:val="16"/>
                <w:szCs w:val="16"/>
              </w:rPr>
              <w:t>Any invasive procedure(s)</w:t>
            </w:r>
            <w:r w:rsidRPr="007A443A">
              <w:rPr>
                <w:rFonts w:cs="Arial"/>
                <w:b/>
                <w:sz w:val="16"/>
                <w:szCs w:val="16"/>
              </w:rPr>
              <w:tab/>
            </w:r>
            <w:r w:rsidRPr="007A443A">
              <w:rPr>
                <w:rFonts w:cs="Arial"/>
                <w:color w:val="2B579A"/>
                <w:szCs w:val="20"/>
                <w:shd w:val="clear" w:color="auto" w:fill="E6E6E6"/>
              </w:rPr>
              <w:fldChar w:fldCharType="begin">
                <w:ffData>
                  <w:name w:val="Check19"/>
                  <w:enabled/>
                  <w:calcOnExit w:val="0"/>
                  <w:checkBox>
                    <w:sizeAuto/>
                    <w:default w:val="0"/>
                    <w:checked w:val="0"/>
                  </w:checkBox>
                </w:ffData>
              </w:fldChar>
            </w:r>
            <w:r w:rsidRPr="007A443A">
              <w:rPr>
                <w:rFonts w:cs="Arial"/>
                <w:szCs w:val="20"/>
              </w:rPr>
              <w:instrText xml:space="preserve"> FORMCHECKBOX </w:instrText>
            </w:r>
            <w:r w:rsidRPr="007A443A">
              <w:rPr>
                <w:rFonts w:cs="Arial"/>
                <w:color w:val="2B579A"/>
                <w:szCs w:val="20"/>
                <w:shd w:val="clear" w:color="auto" w:fill="E6E6E6"/>
              </w:rPr>
            </w:r>
            <w:r w:rsidRPr="007A443A">
              <w:rPr>
                <w:rFonts w:cs="Arial"/>
                <w:color w:val="2B579A"/>
                <w:szCs w:val="20"/>
                <w:shd w:val="clear" w:color="auto" w:fill="E6E6E6"/>
              </w:rPr>
              <w:fldChar w:fldCharType="separate"/>
            </w:r>
            <w:r w:rsidRPr="007A443A">
              <w:rPr>
                <w:rFonts w:cs="Arial"/>
                <w:color w:val="2B579A"/>
                <w:szCs w:val="20"/>
                <w:shd w:val="clear" w:color="auto" w:fill="E6E6E6"/>
              </w:rPr>
              <w:fldChar w:fldCharType="end"/>
            </w:r>
            <w:r w:rsidRPr="007A443A">
              <w:rPr>
                <w:rFonts w:cs="Arial"/>
                <w:b/>
                <w:sz w:val="16"/>
                <w:szCs w:val="16"/>
              </w:rPr>
              <w:t xml:space="preserve"> Yes</w:t>
            </w:r>
            <w:r w:rsidRPr="007A443A">
              <w:rPr>
                <w:rFonts w:cs="Arial"/>
                <w:b/>
                <w:sz w:val="16"/>
                <w:szCs w:val="16"/>
              </w:rPr>
              <w:tab/>
            </w:r>
            <w:r w:rsidR="00694032" w:rsidRPr="007A443A">
              <w:rPr>
                <w:rFonts w:cs="Arial"/>
                <w:color w:val="2B579A"/>
                <w:szCs w:val="20"/>
                <w:shd w:val="clear" w:color="auto" w:fill="E6E6E6"/>
              </w:rPr>
              <w:fldChar w:fldCharType="begin">
                <w:ffData>
                  <w:name w:val=""/>
                  <w:enabled/>
                  <w:calcOnExit w:val="0"/>
                  <w:checkBox>
                    <w:sizeAuto/>
                    <w:default w:val="1"/>
                  </w:checkBox>
                </w:ffData>
              </w:fldChar>
            </w:r>
            <w:r w:rsidR="00694032" w:rsidRPr="007A443A">
              <w:rPr>
                <w:rFonts w:cs="Arial"/>
                <w:szCs w:val="20"/>
              </w:rPr>
              <w:instrText xml:space="preserve"> FORMCHECKBOX </w:instrText>
            </w:r>
            <w:r w:rsidR="00694032" w:rsidRPr="007A443A">
              <w:rPr>
                <w:rFonts w:cs="Arial"/>
                <w:color w:val="2B579A"/>
                <w:szCs w:val="20"/>
                <w:shd w:val="clear" w:color="auto" w:fill="E6E6E6"/>
              </w:rPr>
            </w:r>
            <w:r w:rsidR="00694032" w:rsidRPr="007A443A">
              <w:rPr>
                <w:rFonts w:cs="Arial"/>
                <w:color w:val="2B579A"/>
                <w:szCs w:val="20"/>
                <w:shd w:val="clear" w:color="auto" w:fill="E6E6E6"/>
              </w:rPr>
              <w:fldChar w:fldCharType="separate"/>
            </w:r>
            <w:r w:rsidR="00694032" w:rsidRPr="007A443A">
              <w:rPr>
                <w:rFonts w:cs="Arial"/>
                <w:color w:val="2B579A"/>
                <w:szCs w:val="20"/>
                <w:shd w:val="clear" w:color="auto" w:fill="E6E6E6"/>
              </w:rPr>
              <w:fldChar w:fldCharType="end"/>
            </w:r>
            <w:r w:rsidRPr="007A443A">
              <w:rPr>
                <w:rFonts w:cs="Arial"/>
                <w:b/>
                <w:sz w:val="16"/>
                <w:szCs w:val="16"/>
              </w:rPr>
              <w:t xml:space="preserve"> No</w:t>
            </w:r>
            <w:r w:rsidRPr="007A443A">
              <w:rPr>
                <w:rFonts w:cs="Arial"/>
                <w:b/>
                <w:sz w:val="16"/>
                <w:szCs w:val="16"/>
              </w:rPr>
              <w:tab/>
            </w:r>
            <w:r w:rsidRPr="007A443A">
              <w:rPr>
                <w:rFonts w:cs="Arial"/>
                <w:b/>
                <w:sz w:val="16"/>
                <w:szCs w:val="16"/>
              </w:rPr>
              <w:tab/>
            </w:r>
            <w:r w:rsidRPr="007A443A">
              <w:rPr>
                <w:rFonts w:cs="Arial"/>
                <w:b/>
                <w:sz w:val="16"/>
                <w:szCs w:val="16"/>
              </w:rPr>
              <w:tab/>
            </w:r>
          </w:p>
          <w:p w14:paraId="13987E5A" w14:textId="24E4580A" w:rsidR="00FD7790" w:rsidRPr="007A443A" w:rsidRDefault="00FD7790">
            <w:pPr>
              <w:spacing w:before="40" w:line="360" w:lineRule="auto"/>
              <w:rPr>
                <w:rFonts w:cs="Arial"/>
                <w:sz w:val="16"/>
                <w:szCs w:val="16"/>
              </w:rPr>
            </w:pPr>
            <w:r w:rsidRPr="007A443A">
              <w:rPr>
                <w:rFonts w:cs="Arial"/>
                <w:b/>
                <w:sz w:val="16"/>
                <w:szCs w:val="16"/>
              </w:rPr>
              <w:t xml:space="preserve">Physical contact     </w:t>
            </w:r>
            <w:r w:rsidRPr="007A443A">
              <w:rPr>
                <w:rFonts w:cs="Arial"/>
                <w:b/>
                <w:sz w:val="16"/>
                <w:szCs w:val="16"/>
              </w:rPr>
              <w:tab/>
            </w:r>
            <w:r w:rsidR="00F21608" w:rsidRPr="007A443A">
              <w:rPr>
                <w:rFonts w:cs="Arial"/>
                <w:color w:val="2B579A"/>
                <w:szCs w:val="20"/>
                <w:shd w:val="clear" w:color="auto" w:fill="E6E6E6"/>
              </w:rPr>
              <w:fldChar w:fldCharType="begin">
                <w:ffData>
                  <w:name w:val=""/>
                  <w:enabled/>
                  <w:calcOnExit w:val="0"/>
                  <w:checkBox>
                    <w:sizeAuto/>
                    <w:default w:val="0"/>
                  </w:checkBox>
                </w:ffData>
              </w:fldChar>
            </w:r>
            <w:r w:rsidR="00F21608" w:rsidRPr="007A443A">
              <w:rPr>
                <w:rFonts w:cs="Arial"/>
                <w:color w:val="2B579A"/>
                <w:szCs w:val="20"/>
                <w:shd w:val="clear" w:color="auto" w:fill="E6E6E6"/>
              </w:rPr>
              <w:instrText xml:space="preserve"> FORMCHECKBOX </w:instrText>
            </w:r>
            <w:r w:rsidR="00F21608" w:rsidRPr="007A443A">
              <w:rPr>
                <w:rFonts w:cs="Arial"/>
                <w:color w:val="2B579A"/>
                <w:szCs w:val="20"/>
                <w:shd w:val="clear" w:color="auto" w:fill="E6E6E6"/>
              </w:rPr>
            </w:r>
            <w:r w:rsidR="00F21608" w:rsidRPr="007A443A">
              <w:rPr>
                <w:rFonts w:cs="Arial"/>
                <w:color w:val="2B579A"/>
                <w:szCs w:val="20"/>
                <w:shd w:val="clear" w:color="auto" w:fill="E6E6E6"/>
              </w:rPr>
              <w:fldChar w:fldCharType="separate"/>
            </w:r>
            <w:r w:rsidR="00F21608" w:rsidRPr="007A443A">
              <w:rPr>
                <w:rFonts w:cs="Arial"/>
                <w:color w:val="2B579A"/>
                <w:szCs w:val="20"/>
                <w:shd w:val="clear" w:color="auto" w:fill="E6E6E6"/>
              </w:rPr>
              <w:fldChar w:fldCharType="end"/>
            </w:r>
            <w:r w:rsidRPr="007A443A">
              <w:rPr>
                <w:rFonts w:cs="Arial"/>
                <w:b/>
                <w:sz w:val="16"/>
                <w:szCs w:val="16"/>
              </w:rPr>
              <w:t xml:space="preserve"> Yes</w:t>
            </w:r>
            <w:r w:rsidRPr="007A443A">
              <w:rPr>
                <w:rFonts w:cs="Arial"/>
                <w:b/>
                <w:sz w:val="16"/>
                <w:szCs w:val="16"/>
              </w:rPr>
              <w:tab/>
            </w:r>
            <w:r w:rsidR="00F21608" w:rsidRPr="007A443A">
              <w:rPr>
                <w:rFonts w:cs="Arial"/>
                <w:color w:val="2B579A"/>
                <w:szCs w:val="20"/>
                <w:shd w:val="clear" w:color="auto" w:fill="E6E6E6"/>
              </w:rPr>
              <w:fldChar w:fldCharType="begin">
                <w:ffData>
                  <w:name w:val=""/>
                  <w:enabled/>
                  <w:calcOnExit w:val="0"/>
                  <w:checkBox>
                    <w:sizeAuto/>
                    <w:default w:val="1"/>
                  </w:checkBox>
                </w:ffData>
              </w:fldChar>
            </w:r>
            <w:r w:rsidR="00F21608" w:rsidRPr="007A443A">
              <w:rPr>
                <w:rFonts w:cs="Arial"/>
                <w:color w:val="2B579A"/>
                <w:szCs w:val="20"/>
                <w:shd w:val="clear" w:color="auto" w:fill="E6E6E6"/>
              </w:rPr>
              <w:instrText xml:space="preserve"> FORMCHECKBOX </w:instrText>
            </w:r>
            <w:r w:rsidR="00F21608" w:rsidRPr="007A443A">
              <w:rPr>
                <w:rFonts w:cs="Arial"/>
                <w:color w:val="2B579A"/>
                <w:szCs w:val="20"/>
                <w:shd w:val="clear" w:color="auto" w:fill="E6E6E6"/>
              </w:rPr>
            </w:r>
            <w:r w:rsidR="00F21608" w:rsidRPr="007A443A">
              <w:rPr>
                <w:rFonts w:cs="Arial"/>
                <w:color w:val="2B579A"/>
                <w:szCs w:val="20"/>
                <w:shd w:val="clear" w:color="auto" w:fill="E6E6E6"/>
              </w:rPr>
              <w:fldChar w:fldCharType="separate"/>
            </w:r>
            <w:r w:rsidR="00F21608" w:rsidRPr="007A443A">
              <w:rPr>
                <w:rFonts w:cs="Arial"/>
                <w:color w:val="2B579A"/>
                <w:szCs w:val="20"/>
                <w:shd w:val="clear" w:color="auto" w:fill="E6E6E6"/>
              </w:rPr>
              <w:fldChar w:fldCharType="end"/>
            </w:r>
            <w:r w:rsidRPr="007A443A">
              <w:rPr>
                <w:rFonts w:cs="Arial"/>
                <w:b/>
                <w:sz w:val="16"/>
                <w:szCs w:val="16"/>
              </w:rPr>
              <w:t xml:space="preserve"> No</w:t>
            </w:r>
          </w:p>
          <w:p w14:paraId="5C33F92B" w14:textId="77777777" w:rsidR="00FD7790" w:rsidRPr="007A443A" w:rsidRDefault="00FD7790">
            <w:pPr>
              <w:tabs>
                <w:tab w:val="left" w:pos="3929"/>
              </w:tabs>
              <w:rPr>
                <w:rFonts w:cs="Arial"/>
                <w:sz w:val="16"/>
                <w:szCs w:val="16"/>
              </w:rPr>
            </w:pPr>
            <w:r w:rsidRPr="007A443A">
              <w:rPr>
                <w:rFonts w:cs="Arial"/>
                <w:b/>
                <w:sz w:val="16"/>
                <w:szCs w:val="16"/>
              </w:rPr>
              <w:t xml:space="preserve">Any procedure(s) that may cause mental distress </w:t>
            </w:r>
            <w:r w:rsidRPr="007A443A">
              <w:rPr>
                <w:rFonts w:cs="Arial"/>
                <w:b/>
                <w:sz w:val="16"/>
                <w:szCs w:val="16"/>
              </w:rPr>
              <w:tab/>
            </w:r>
            <w:r w:rsidR="00694032" w:rsidRPr="007A443A">
              <w:rPr>
                <w:rFonts w:cs="Arial"/>
                <w:color w:val="2B579A"/>
                <w:szCs w:val="20"/>
                <w:shd w:val="clear" w:color="auto" w:fill="E6E6E6"/>
              </w:rPr>
              <w:fldChar w:fldCharType="begin">
                <w:ffData>
                  <w:name w:val="Check21"/>
                  <w:enabled/>
                  <w:calcOnExit w:val="0"/>
                  <w:checkBox>
                    <w:sizeAuto/>
                    <w:default w:val="1"/>
                  </w:checkBox>
                </w:ffData>
              </w:fldChar>
            </w:r>
            <w:bookmarkStart w:id="292" w:name="Check21"/>
            <w:r w:rsidR="00694032" w:rsidRPr="007A443A">
              <w:rPr>
                <w:rFonts w:cs="Arial"/>
                <w:szCs w:val="20"/>
              </w:rPr>
              <w:instrText xml:space="preserve"> FORMCHECKBOX </w:instrText>
            </w:r>
            <w:r w:rsidR="00694032" w:rsidRPr="007A443A">
              <w:rPr>
                <w:rFonts w:cs="Arial"/>
                <w:color w:val="2B579A"/>
                <w:szCs w:val="20"/>
                <w:shd w:val="clear" w:color="auto" w:fill="E6E6E6"/>
              </w:rPr>
            </w:r>
            <w:r w:rsidR="00694032" w:rsidRPr="007A443A">
              <w:rPr>
                <w:rFonts w:cs="Arial"/>
                <w:color w:val="2B579A"/>
                <w:szCs w:val="20"/>
                <w:shd w:val="clear" w:color="auto" w:fill="E6E6E6"/>
              </w:rPr>
              <w:fldChar w:fldCharType="separate"/>
            </w:r>
            <w:r w:rsidR="00694032" w:rsidRPr="007A443A">
              <w:rPr>
                <w:rFonts w:cs="Arial"/>
                <w:color w:val="2B579A"/>
                <w:szCs w:val="20"/>
                <w:shd w:val="clear" w:color="auto" w:fill="E6E6E6"/>
              </w:rPr>
              <w:fldChar w:fldCharType="end"/>
            </w:r>
            <w:bookmarkEnd w:id="292"/>
            <w:r w:rsidRPr="007A443A">
              <w:rPr>
                <w:rFonts w:cs="Arial"/>
                <w:sz w:val="16"/>
                <w:szCs w:val="16"/>
              </w:rPr>
              <w:t xml:space="preserve"> </w:t>
            </w:r>
            <w:r w:rsidRPr="007A443A">
              <w:rPr>
                <w:rFonts w:cs="Arial"/>
                <w:b/>
                <w:sz w:val="16"/>
                <w:szCs w:val="16"/>
              </w:rPr>
              <w:t xml:space="preserve">Yes    </w:t>
            </w:r>
            <w:r w:rsidRPr="007A443A">
              <w:rPr>
                <w:rFonts w:cs="Arial"/>
                <w:color w:val="2B579A"/>
                <w:szCs w:val="20"/>
                <w:shd w:val="clear" w:color="auto" w:fill="E6E6E6"/>
              </w:rPr>
              <w:fldChar w:fldCharType="begin">
                <w:ffData>
                  <w:name w:val="Check22"/>
                  <w:enabled/>
                  <w:calcOnExit w:val="0"/>
                  <w:checkBox>
                    <w:sizeAuto/>
                    <w:default w:val="0"/>
                    <w:checked w:val="0"/>
                  </w:checkBox>
                </w:ffData>
              </w:fldChar>
            </w:r>
            <w:r w:rsidRPr="007A443A">
              <w:rPr>
                <w:rFonts w:cs="Arial"/>
                <w:szCs w:val="20"/>
              </w:rPr>
              <w:instrText xml:space="preserve"> FORMCHECKBOX </w:instrText>
            </w:r>
            <w:r w:rsidRPr="007A443A">
              <w:rPr>
                <w:rFonts w:cs="Arial"/>
                <w:color w:val="2B579A"/>
                <w:szCs w:val="20"/>
                <w:shd w:val="clear" w:color="auto" w:fill="E6E6E6"/>
              </w:rPr>
            </w:r>
            <w:r w:rsidRPr="007A443A">
              <w:rPr>
                <w:rFonts w:cs="Arial"/>
                <w:color w:val="2B579A"/>
                <w:szCs w:val="20"/>
                <w:shd w:val="clear" w:color="auto" w:fill="E6E6E6"/>
              </w:rPr>
              <w:fldChar w:fldCharType="separate"/>
            </w:r>
            <w:r w:rsidRPr="007A443A">
              <w:rPr>
                <w:rFonts w:cs="Arial"/>
                <w:color w:val="2B579A"/>
                <w:szCs w:val="20"/>
                <w:shd w:val="clear" w:color="auto" w:fill="E6E6E6"/>
              </w:rPr>
              <w:fldChar w:fldCharType="end"/>
            </w:r>
            <w:r w:rsidRPr="007A443A">
              <w:rPr>
                <w:rFonts w:cs="Arial"/>
                <w:b/>
                <w:sz w:val="16"/>
                <w:szCs w:val="16"/>
              </w:rPr>
              <w:t xml:space="preserve"> No</w:t>
            </w:r>
          </w:p>
          <w:p w14:paraId="50EAC27C" w14:textId="77777777" w:rsidR="00FD7790" w:rsidRPr="007A443A" w:rsidRDefault="00FD7790">
            <w:pPr>
              <w:spacing w:line="360" w:lineRule="auto"/>
              <w:rPr>
                <w:rFonts w:cs="Arial"/>
                <w:b/>
                <w:sz w:val="16"/>
                <w:szCs w:val="16"/>
              </w:rPr>
            </w:pPr>
            <w:r w:rsidRPr="007A443A">
              <w:rPr>
                <w:rFonts w:cs="Arial"/>
                <w:b/>
                <w:sz w:val="16"/>
                <w:szCs w:val="16"/>
              </w:rPr>
              <w:tab/>
            </w:r>
          </w:p>
          <w:p w14:paraId="5933DD0C" w14:textId="77777777" w:rsidR="00FD7790" w:rsidRPr="007A443A" w:rsidRDefault="00FD7790">
            <w:pPr>
              <w:rPr>
                <w:rFonts w:cs="Arial"/>
                <w:sz w:val="16"/>
                <w:szCs w:val="16"/>
              </w:rPr>
            </w:pPr>
            <w:r w:rsidRPr="007A443A">
              <w:rPr>
                <w:rFonts w:cs="Arial"/>
                <w:sz w:val="16"/>
                <w:szCs w:val="16"/>
              </w:rPr>
              <w:t>Please state briefly any precautions being taken to protect the health and safety of the research participants.</w:t>
            </w:r>
          </w:p>
          <w:p w14:paraId="13B09A36" w14:textId="484881E7" w:rsidR="00B06775" w:rsidRPr="007A443A" w:rsidRDefault="00B06775" w:rsidP="00B06775">
            <w:pPr>
              <w:spacing w:before="100" w:beforeAutospacing="1" w:after="100" w:afterAutospacing="1" w:line="240" w:lineRule="auto"/>
              <w:rPr>
                <w:rFonts w:cs="Arial"/>
                <w:szCs w:val="20"/>
              </w:rPr>
            </w:pPr>
            <w:r w:rsidRPr="007A443A">
              <w:rPr>
                <w:rFonts w:cs="Arial"/>
                <w:szCs w:val="20"/>
              </w:rPr>
              <w:t>We use a variety of validated questionnaires to assess symptoms of mental health disorders</w:t>
            </w:r>
            <w:ins w:id="293" w:author="Keil, Johannes (Stud. FPN)" w:date="2025-03-27T15:00:00Z" w16du:dateUtc="2025-03-27T15:00:00Z">
              <w:r w:rsidR="00116C75">
                <w:rPr>
                  <w:rFonts w:cs="Arial"/>
                  <w:szCs w:val="20"/>
                </w:rPr>
                <w:t xml:space="preserve">, as well as </w:t>
              </w:r>
            </w:ins>
            <w:ins w:id="294" w:author="Keil, Johannes (Stud. FPN)" w:date="2025-03-27T15:01:00Z" w16du:dateUtc="2025-03-27T15:01:00Z">
              <w:r w:rsidR="00116C75">
                <w:rPr>
                  <w:rFonts w:cs="Arial"/>
                  <w:szCs w:val="20"/>
                </w:rPr>
                <w:t>a list of symptoms for depression</w:t>
              </w:r>
            </w:ins>
            <w:ins w:id="295" w:author="Keil, Johannes (Stud. FPN)" w:date="2025-03-27T15:02:00Z" w16du:dateUtc="2025-03-27T15:02:00Z">
              <w:r w:rsidR="00116C75">
                <w:rPr>
                  <w:rFonts w:cs="Arial"/>
                  <w:szCs w:val="20"/>
                </w:rPr>
                <w:t xml:space="preserve"> and anxiety in which people choose </w:t>
              </w:r>
            </w:ins>
            <w:ins w:id="296" w:author="Keil, Johannes (Stud. FPN)" w:date="2025-03-28T16:12:00Z" w16du:dateUtc="2025-03-28T16:12:00Z">
              <w:r w:rsidR="00920AF8">
                <w:rPr>
                  <w:rFonts w:cs="Arial"/>
                  <w:szCs w:val="20"/>
                </w:rPr>
                <w:t>between symptoms</w:t>
              </w:r>
            </w:ins>
            <w:ins w:id="297" w:author="Keil, Johannes (Stud. FPN)" w:date="2025-04-01T11:57:00Z" w16du:dateUtc="2025-04-01T10:57:00Z">
              <w:r w:rsidR="002B56DA">
                <w:rPr>
                  <w:rFonts w:cs="Arial"/>
                  <w:szCs w:val="20"/>
                </w:rPr>
                <w:t xml:space="preserve"> or treatments.</w:t>
              </w:r>
            </w:ins>
            <w:del w:id="298" w:author="Keil, Johannes (Stud. FPN)" w:date="2025-03-27T15:00:00Z" w16du:dateUtc="2025-03-27T15:00:00Z">
              <w:r w:rsidRPr="007A443A" w:rsidDel="00116C75">
                <w:rPr>
                  <w:rFonts w:cs="Arial"/>
                  <w:szCs w:val="20"/>
                </w:rPr>
                <w:delText>.</w:delText>
              </w:r>
            </w:del>
          </w:p>
          <w:p w14:paraId="7918C0E9" w14:textId="77777777" w:rsidR="00B06775" w:rsidRPr="007A443A" w:rsidRDefault="00B06775" w:rsidP="00B06775">
            <w:pPr>
              <w:spacing w:before="100" w:beforeAutospacing="1" w:after="100" w:afterAutospacing="1" w:line="240" w:lineRule="auto"/>
              <w:rPr>
                <w:rFonts w:cs="Arial"/>
                <w:szCs w:val="20"/>
              </w:rPr>
            </w:pPr>
            <w:r w:rsidRPr="007A443A">
              <w:rPr>
                <w:rFonts w:cs="Arial"/>
                <w:szCs w:val="20"/>
              </w:rPr>
              <w:t>As outlined in section E3 above, participants may find some of the questions regarding mental health distressing as some items concern suicidal thoughts. For the screening questionnaires (which will be completed online) and the full set of questionnaires for purely online participants, we remove any questions relating to suicide, suicidal ideation/thoughts and thoughts about death. For the in-person sessions, we have a validated risk management process in place (STORM, as described in section E3) to deal with any concerns around suicidal thoughts.</w:t>
            </w:r>
          </w:p>
          <w:p w14:paraId="35B3F292" w14:textId="510357ED" w:rsidR="007E07D4" w:rsidRPr="007A443A" w:rsidRDefault="200D4DFC" w:rsidP="090280F7">
            <w:pPr>
              <w:spacing w:before="100" w:beforeAutospacing="1" w:after="100" w:afterAutospacing="1" w:line="240" w:lineRule="auto"/>
              <w:rPr>
                <w:rStyle w:val="normaltextrun"/>
                <w:rFonts w:cs="Arial"/>
                <w:rPrChange w:id="299" w:author="Keil, Johannes (Stud. FPN)" w:date="2025-03-27T14:37:00Z" w16du:dateUtc="2025-03-27T14:37:00Z">
                  <w:rPr>
                    <w:rStyle w:val="normaltextrun"/>
                    <w:rFonts w:cs="Arial"/>
                    <w:highlight w:val="yellow"/>
                  </w:rPr>
                </w:rPrChange>
              </w:rPr>
            </w:pPr>
            <w:r w:rsidRPr="007A443A">
              <w:rPr>
                <w:rFonts w:cs="Arial"/>
              </w:rPr>
              <w:t>The questionnaires may also involve questions regarding past traumatic experiences, which some participants may find distressing. All members of the study team will receive thorough training in leading the sessions from the PI and clinicians in the group, including being observed. If participants become distressed during the session</w:t>
            </w:r>
            <w:r w:rsidR="331ECA0A" w:rsidRPr="007A443A">
              <w:rPr>
                <w:rFonts w:cs="Arial"/>
              </w:rPr>
              <w:t>,</w:t>
            </w:r>
            <w:r w:rsidRPr="007A443A">
              <w:rPr>
                <w:rFonts w:cs="Arial"/>
              </w:rPr>
              <w:t xml:space="preserve"> then they </w:t>
            </w:r>
            <w:r w:rsidR="331ECA0A" w:rsidRPr="007A443A">
              <w:rPr>
                <w:rFonts w:cs="Arial"/>
              </w:rPr>
              <w:t>will</w:t>
            </w:r>
            <w:r w:rsidRPr="007A443A">
              <w:rPr>
                <w:rFonts w:cs="Arial"/>
              </w:rPr>
              <w:t xml:space="preserve"> be told that they do not have to discuss anything they find too difficult, and that they can take a break at any time. If participants become particularly distressed, the interview will be terminated and advice from a clinically qualified colleague will be sought.</w:t>
            </w:r>
          </w:p>
        </w:tc>
      </w:tr>
    </w:tbl>
    <w:p w14:paraId="30219FFF" w14:textId="77777777" w:rsidR="00FD7790" w:rsidRPr="007A443A" w:rsidRDefault="00FD7790">
      <w:pPr>
        <w:tabs>
          <w:tab w:val="left" w:pos="-1629"/>
        </w:tabs>
        <w:spacing w:line="240" w:lineRule="auto"/>
        <w:jc w:val="both"/>
        <w:rPr>
          <w:rFonts w:cs="Arial"/>
          <w:szCs w:val="20"/>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360BE81D" w14:textId="77777777">
        <w:trPr>
          <w:trHeight w:val="1334"/>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4F9DF7F0"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1503D8B9" w14:textId="77777777" w:rsidR="00FD7790" w:rsidRPr="007A443A" w:rsidRDefault="00E208E4" w:rsidP="000F7C0C">
                  <w:pPr>
                    <w:spacing w:before="100" w:after="100" w:line="240" w:lineRule="auto"/>
                    <w:jc w:val="center"/>
                    <w:rPr>
                      <w:b/>
                      <w:color w:val="FFFFFF"/>
                    </w:rPr>
                  </w:pPr>
                  <w:r w:rsidRPr="007A443A">
                    <w:rPr>
                      <w:rFonts w:cs="Arial"/>
                      <w:b/>
                      <w:i/>
                      <w:sz w:val="16"/>
                      <w:szCs w:val="16"/>
                    </w:rPr>
                    <w:br/>
                  </w:r>
                  <w:r w:rsidR="000F7C0C" w:rsidRPr="007A443A">
                    <w:rPr>
                      <w:b/>
                      <w:color w:val="FFFFFF"/>
                    </w:rPr>
                    <w:t>E</w:t>
                  </w:r>
                  <w:r w:rsidR="007C122A" w:rsidRPr="007A443A">
                    <w:rPr>
                      <w:b/>
                      <w:color w:val="FFFFFF"/>
                    </w:rPr>
                    <w:t>6</w:t>
                  </w:r>
                </w:p>
              </w:tc>
            </w:tr>
          </w:tbl>
          <w:p w14:paraId="7A3D9E02"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28E39B2E" w14:textId="77777777" w:rsidR="00FD7790" w:rsidRPr="007A443A" w:rsidRDefault="00FD7790">
            <w:pPr>
              <w:spacing w:before="40" w:line="240" w:lineRule="auto"/>
              <w:rPr>
                <w:rFonts w:cs="Arial"/>
                <w:sz w:val="16"/>
                <w:szCs w:val="16"/>
              </w:rPr>
            </w:pPr>
            <w:r w:rsidRPr="007A443A">
              <w:rPr>
                <w:rFonts w:cs="Arial"/>
                <w:b/>
                <w:sz w:val="16"/>
                <w:szCs w:val="16"/>
              </w:rPr>
              <w:t xml:space="preserve">Does the research involve the use of drugs? </w:t>
            </w:r>
            <w:r w:rsidRPr="007A443A">
              <w:rPr>
                <w:rFonts w:cs="Arial"/>
                <w:b/>
                <w:sz w:val="16"/>
                <w:szCs w:val="16"/>
              </w:rPr>
              <w:tab/>
            </w:r>
            <w:r w:rsidRPr="007A443A">
              <w:rPr>
                <w:rFonts w:cs="Arial"/>
                <w:b/>
                <w:sz w:val="16"/>
                <w:szCs w:val="16"/>
              </w:rPr>
              <w:tab/>
            </w:r>
            <w:bookmarkStart w:id="300" w:name="Check13"/>
            <w:r w:rsidR="00EA192B" w:rsidRPr="007A443A">
              <w:rPr>
                <w:color w:val="2B579A"/>
                <w:shd w:val="clear" w:color="auto" w:fill="E6E6E6"/>
              </w:rPr>
              <w:fldChar w:fldCharType="begin">
                <w:ffData>
                  <w:name w:val="Check13"/>
                  <w:enabled/>
                  <w:calcOnExit w:val="0"/>
                  <w:helpText w:type="text" w:val="See section D8 of the ethics guidelines for advice on research involving drugs and refer to Appendix 1."/>
                  <w:statusText w:type="text" w:val="See section D8 of the ethics guidelines for advice on research involving drugs and refer to Appendix 1."/>
                  <w:checkBox>
                    <w:sizeAuto/>
                    <w:default w:val="0"/>
                    <w:checked w:val="0"/>
                  </w:checkBox>
                </w:ffData>
              </w:fldChar>
            </w:r>
            <w:r w:rsidR="00EA192B" w:rsidRPr="007A443A">
              <w:instrText xml:space="preserve"> FORMCHECKBOX </w:instrText>
            </w:r>
            <w:r w:rsidR="00EA192B" w:rsidRPr="007A443A">
              <w:rPr>
                <w:color w:val="2B579A"/>
                <w:shd w:val="clear" w:color="auto" w:fill="E6E6E6"/>
              </w:rPr>
            </w:r>
            <w:r w:rsidR="00EA192B" w:rsidRPr="007A443A">
              <w:rPr>
                <w:color w:val="2B579A"/>
                <w:shd w:val="clear" w:color="auto" w:fill="E6E6E6"/>
              </w:rPr>
              <w:fldChar w:fldCharType="separate"/>
            </w:r>
            <w:r w:rsidR="00EA192B" w:rsidRPr="007A443A">
              <w:rPr>
                <w:color w:val="2B579A"/>
                <w:shd w:val="clear" w:color="auto" w:fill="E6E6E6"/>
              </w:rPr>
              <w:fldChar w:fldCharType="end"/>
            </w:r>
            <w:bookmarkEnd w:id="300"/>
            <w:r w:rsidRPr="007A443A">
              <w:rPr>
                <w:rFonts w:cs="Arial"/>
                <w:b/>
                <w:sz w:val="16"/>
                <w:szCs w:val="16"/>
              </w:rPr>
              <w:t xml:space="preserve"> Yes       </w:t>
            </w:r>
            <w:r w:rsidR="00694032" w:rsidRPr="007A443A">
              <w:rPr>
                <w:color w:val="2B579A"/>
                <w:shd w:val="clear" w:color="auto" w:fill="E6E6E6"/>
              </w:rPr>
              <w:fldChar w:fldCharType="begin">
                <w:ffData>
                  <w:name w:val="Check14"/>
                  <w:enabled/>
                  <w:calcOnExit w:val="0"/>
                  <w:helpText w:type="text" w:val="See section D8 of the ethics guidelines for advice on research involving drugs and refer to Appendix 1."/>
                  <w:statusText w:type="text" w:val="See section D8 of the ethics guidelines for advice on research involving drugs and refer to Appendix 1."/>
                  <w:checkBox>
                    <w:sizeAuto/>
                    <w:default w:val="1"/>
                  </w:checkBox>
                </w:ffData>
              </w:fldChar>
            </w:r>
            <w:bookmarkStart w:id="301" w:name="Check14"/>
            <w:r w:rsidR="00694032" w:rsidRPr="007A443A">
              <w:instrText xml:space="preserve"> FORMCHECKBOX </w:instrText>
            </w:r>
            <w:r w:rsidR="00694032" w:rsidRPr="007A443A">
              <w:rPr>
                <w:color w:val="2B579A"/>
                <w:shd w:val="clear" w:color="auto" w:fill="E6E6E6"/>
              </w:rPr>
            </w:r>
            <w:r w:rsidR="00694032" w:rsidRPr="007A443A">
              <w:rPr>
                <w:color w:val="2B579A"/>
                <w:shd w:val="clear" w:color="auto" w:fill="E6E6E6"/>
              </w:rPr>
              <w:fldChar w:fldCharType="separate"/>
            </w:r>
            <w:r w:rsidR="00694032" w:rsidRPr="007A443A">
              <w:rPr>
                <w:color w:val="2B579A"/>
                <w:shd w:val="clear" w:color="auto" w:fill="E6E6E6"/>
              </w:rPr>
              <w:fldChar w:fldCharType="end"/>
            </w:r>
            <w:bookmarkEnd w:id="301"/>
            <w:r w:rsidRPr="007A443A">
              <w:rPr>
                <w:rFonts w:cs="Arial"/>
                <w:b/>
                <w:sz w:val="16"/>
                <w:szCs w:val="16"/>
              </w:rPr>
              <w:t xml:space="preserve"> No</w:t>
            </w:r>
          </w:p>
          <w:p w14:paraId="3EC4EF48" w14:textId="77777777" w:rsidR="00FD7790" w:rsidRPr="007A443A" w:rsidRDefault="00FD7790">
            <w:pPr>
              <w:rPr>
                <w:rFonts w:cs="Arial"/>
                <w:sz w:val="16"/>
                <w:szCs w:val="16"/>
              </w:rPr>
            </w:pPr>
          </w:p>
          <w:p w14:paraId="241C6025" w14:textId="77777777" w:rsidR="00FD7790" w:rsidRPr="007A443A" w:rsidRDefault="00FD7790" w:rsidP="00E208E4">
            <w:pPr>
              <w:spacing w:line="240" w:lineRule="auto"/>
              <w:rPr>
                <w:rFonts w:cs="Arial"/>
                <w:sz w:val="16"/>
                <w:szCs w:val="16"/>
              </w:rPr>
            </w:pPr>
            <w:r w:rsidRPr="007A443A">
              <w:rPr>
                <w:rFonts w:cs="Arial"/>
                <w:sz w:val="16"/>
                <w:szCs w:val="16"/>
              </w:rPr>
              <w:t xml:space="preserve">If </w:t>
            </w:r>
            <w:r w:rsidRPr="007A443A">
              <w:rPr>
                <w:rFonts w:cs="Arial"/>
                <w:b/>
                <w:sz w:val="16"/>
                <w:szCs w:val="16"/>
              </w:rPr>
              <w:t>Yes</w:t>
            </w:r>
            <w:r w:rsidRPr="007A443A">
              <w:rPr>
                <w:rFonts w:cs="Arial"/>
                <w:sz w:val="16"/>
                <w:szCs w:val="16"/>
              </w:rPr>
              <w:t>, please name the drug/product and its intende</w:t>
            </w:r>
            <w:r w:rsidR="008560AC" w:rsidRPr="007A443A">
              <w:rPr>
                <w:rFonts w:cs="Arial"/>
                <w:sz w:val="16"/>
                <w:szCs w:val="16"/>
              </w:rPr>
              <w:t>d use in the research and then complete</w:t>
            </w:r>
            <w:r w:rsidR="00DC036B" w:rsidRPr="007A443A">
              <w:rPr>
                <w:rFonts w:cs="Arial"/>
                <w:sz w:val="16"/>
                <w:szCs w:val="16"/>
              </w:rPr>
              <w:t xml:space="preserve"> Appendix II</w:t>
            </w:r>
          </w:p>
          <w:bookmarkStart w:id="302" w:name="Text55"/>
          <w:p w14:paraId="6FA12DC0" w14:textId="77777777" w:rsidR="00FD7790" w:rsidRPr="007A443A" w:rsidRDefault="00AD272A" w:rsidP="000C006E">
            <w:pPr>
              <w:spacing w:before="100" w:beforeAutospacing="1" w:after="100" w:afterAutospacing="1" w:line="240" w:lineRule="auto"/>
              <w:rPr>
                <w:rFonts w:cs="Arial"/>
                <w:szCs w:val="20"/>
              </w:rPr>
            </w:pPr>
            <w:r w:rsidRPr="007A443A">
              <w:rPr>
                <w:rFonts w:cs="Arial"/>
                <w:color w:val="2B579A"/>
                <w:szCs w:val="20"/>
                <w:shd w:val="clear" w:color="auto" w:fill="E6E6E6"/>
              </w:rPr>
              <w:fldChar w:fldCharType="begin">
                <w:ffData>
                  <w:name w:val="Text55"/>
                  <w:enabled/>
                  <w:calcOnExit w:val="0"/>
                  <w:helpText w:type="text" w:val="See section D8 of the ethics guidelines for advice on research involving drugs and refer to Appendix 1."/>
                  <w:statusText w:type="text" w:val="See section D8 of the ethics guidelines for advice on research involving drugs and refer to Appendix 1."/>
                  <w:textInput>
                    <w:format w:val="FIRST CAPITAL"/>
                  </w:textInput>
                </w:ffData>
              </w:fldChar>
            </w:r>
            <w:r w:rsidRPr="007A443A">
              <w:rPr>
                <w:rFonts w:cs="Arial"/>
                <w:szCs w:val="20"/>
              </w:rPr>
              <w:instrText xml:space="preserve"> FORMTEXT </w:instrText>
            </w:r>
            <w:r w:rsidRPr="007A443A">
              <w:rPr>
                <w:rFonts w:cs="Arial"/>
                <w:color w:val="2B579A"/>
                <w:szCs w:val="20"/>
                <w:shd w:val="clear" w:color="auto" w:fill="E6E6E6"/>
              </w:rPr>
            </w:r>
            <w:r w:rsidRPr="007A443A">
              <w:rPr>
                <w:rFonts w:cs="Arial"/>
                <w:color w:val="2B579A"/>
                <w:szCs w:val="20"/>
                <w:shd w:val="clear" w:color="auto" w:fill="E6E6E6"/>
              </w:rPr>
              <w:fldChar w:fldCharType="separate"/>
            </w:r>
            <w:r w:rsidRPr="007A443A">
              <w:rPr>
                <w:rFonts w:cs="Arial"/>
                <w:noProof/>
                <w:szCs w:val="20"/>
              </w:rPr>
              <w:t> </w:t>
            </w:r>
            <w:r w:rsidRPr="007A443A">
              <w:rPr>
                <w:rFonts w:cs="Arial"/>
                <w:noProof/>
                <w:szCs w:val="20"/>
              </w:rPr>
              <w:t> </w:t>
            </w:r>
            <w:r w:rsidRPr="007A443A">
              <w:rPr>
                <w:rFonts w:cs="Arial"/>
                <w:noProof/>
                <w:szCs w:val="20"/>
              </w:rPr>
              <w:t> </w:t>
            </w:r>
            <w:r w:rsidRPr="007A443A">
              <w:rPr>
                <w:rFonts w:cs="Arial"/>
                <w:noProof/>
                <w:szCs w:val="20"/>
              </w:rPr>
              <w:t> </w:t>
            </w:r>
            <w:r w:rsidRPr="007A443A">
              <w:rPr>
                <w:rFonts w:cs="Arial"/>
                <w:noProof/>
                <w:szCs w:val="20"/>
              </w:rPr>
              <w:t> </w:t>
            </w:r>
            <w:r w:rsidRPr="007A443A">
              <w:rPr>
                <w:rFonts w:cs="Arial"/>
                <w:color w:val="2B579A"/>
                <w:szCs w:val="20"/>
                <w:shd w:val="clear" w:color="auto" w:fill="E6E6E6"/>
              </w:rPr>
              <w:fldChar w:fldCharType="end"/>
            </w:r>
            <w:bookmarkEnd w:id="302"/>
          </w:p>
          <w:p w14:paraId="15651570" w14:textId="77777777" w:rsidR="00E208E4" w:rsidRPr="007A443A" w:rsidRDefault="00E208E4" w:rsidP="000C006E">
            <w:pPr>
              <w:spacing w:before="100" w:beforeAutospacing="1" w:after="100" w:afterAutospacing="1" w:line="240" w:lineRule="auto"/>
              <w:rPr>
                <w:rFonts w:cs="Arial"/>
                <w:sz w:val="16"/>
                <w:szCs w:val="16"/>
              </w:rPr>
            </w:pPr>
          </w:p>
          <w:p w14:paraId="61F438BC" w14:textId="77777777" w:rsidR="00FD7790" w:rsidRPr="007A443A" w:rsidRDefault="00FD7790" w:rsidP="00E208E4">
            <w:pPr>
              <w:spacing w:line="360" w:lineRule="auto"/>
              <w:rPr>
                <w:rFonts w:cs="Arial"/>
                <w:b/>
                <w:sz w:val="16"/>
                <w:szCs w:val="16"/>
              </w:rPr>
            </w:pPr>
            <w:r w:rsidRPr="007A443A">
              <w:rPr>
                <w:rFonts w:cs="Arial"/>
                <w:b/>
                <w:sz w:val="16"/>
                <w:szCs w:val="16"/>
              </w:rPr>
              <w:t>Does the project involve the use of genetically modified materials?</w:t>
            </w:r>
            <w:r w:rsidRPr="007A443A">
              <w:rPr>
                <w:rFonts w:cs="Arial"/>
                <w:b/>
                <w:sz w:val="16"/>
                <w:szCs w:val="16"/>
              </w:rPr>
              <w:tab/>
            </w:r>
            <w:bookmarkStart w:id="303" w:name="Check15"/>
            <w:r w:rsidR="00EA192B" w:rsidRPr="007A443A">
              <w:rPr>
                <w:color w:val="2B579A"/>
                <w:shd w:val="clear" w:color="auto" w:fill="E6E6E6"/>
              </w:rPr>
              <w:fldChar w:fldCharType="begin">
                <w:ffData>
                  <w:name w:val="Check15"/>
                  <w:enabled/>
                  <w:calcOnExit w:val="0"/>
                  <w:helpText w:type="text" w:val="See section D8 of the ethics guidelines for a link to the Genetic Modification Safety Committee guidance and forms. "/>
                  <w:statusText w:type="text" w:val="See section D8 of the ethics guidelines for a link to the Genetic Modification Safety Committee guidance and forms. "/>
                  <w:checkBox>
                    <w:sizeAuto/>
                    <w:default w:val="0"/>
                    <w:checked w:val="0"/>
                  </w:checkBox>
                </w:ffData>
              </w:fldChar>
            </w:r>
            <w:r w:rsidR="00EA192B" w:rsidRPr="007A443A">
              <w:instrText xml:space="preserve"> FORMCHECKBOX </w:instrText>
            </w:r>
            <w:r w:rsidR="00EA192B" w:rsidRPr="007A443A">
              <w:rPr>
                <w:color w:val="2B579A"/>
                <w:shd w:val="clear" w:color="auto" w:fill="E6E6E6"/>
              </w:rPr>
            </w:r>
            <w:r w:rsidR="00EA192B" w:rsidRPr="007A443A">
              <w:rPr>
                <w:color w:val="2B579A"/>
                <w:shd w:val="clear" w:color="auto" w:fill="E6E6E6"/>
              </w:rPr>
              <w:fldChar w:fldCharType="separate"/>
            </w:r>
            <w:r w:rsidR="00EA192B" w:rsidRPr="007A443A">
              <w:rPr>
                <w:color w:val="2B579A"/>
                <w:shd w:val="clear" w:color="auto" w:fill="E6E6E6"/>
              </w:rPr>
              <w:fldChar w:fldCharType="end"/>
            </w:r>
            <w:bookmarkEnd w:id="303"/>
            <w:r w:rsidRPr="007A443A">
              <w:rPr>
                <w:rFonts w:cs="Arial"/>
                <w:sz w:val="16"/>
                <w:szCs w:val="16"/>
              </w:rPr>
              <w:t xml:space="preserve"> </w:t>
            </w:r>
            <w:r w:rsidRPr="007A443A">
              <w:rPr>
                <w:rFonts w:cs="Arial"/>
                <w:b/>
                <w:sz w:val="16"/>
                <w:szCs w:val="16"/>
              </w:rPr>
              <w:t>Yes</w:t>
            </w:r>
            <w:r w:rsidRPr="007A443A">
              <w:rPr>
                <w:rFonts w:cs="Arial"/>
                <w:b/>
                <w:sz w:val="16"/>
                <w:szCs w:val="16"/>
              </w:rPr>
              <w:tab/>
              <w:t xml:space="preserve">  </w:t>
            </w:r>
            <w:r w:rsidR="00694032" w:rsidRPr="007A443A">
              <w:rPr>
                <w:color w:val="2B579A"/>
                <w:shd w:val="clear" w:color="auto" w:fill="E6E6E6"/>
              </w:rPr>
              <w:fldChar w:fldCharType="begin">
                <w:ffData>
                  <w:name w:val="Check16"/>
                  <w:enabled/>
                  <w:calcOnExit w:val="0"/>
                  <w:helpText w:type="text" w:val="See section D8 of the ethics guidelines for a link to the Genetic Modification Safety Committee guidance and forms. "/>
                  <w:statusText w:type="text" w:val="See section D8 of the ethics guidelines for a link to the Genetic Modification Safety Committee guidance and forms. "/>
                  <w:checkBox>
                    <w:sizeAuto/>
                    <w:default w:val="1"/>
                  </w:checkBox>
                </w:ffData>
              </w:fldChar>
            </w:r>
            <w:bookmarkStart w:id="304" w:name="Check16"/>
            <w:r w:rsidR="00694032" w:rsidRPr="007A443A">
              <w:instrText xml:space="preserve"> FORMCHECKBOX </w:instrText>
            </w:r>
            <w:r w:rsidR="00694032" w:rsidRPr="007A443A">
              <w:rPr>
                <w:color w:val="2B579A"/>
                <w:shd w:val="clear" w:color="auto" w:fill="E6E6E6"/>
              </w:rPr>
            </w:r>
            <w:r w:rsidR="00694032" w:rsidRPr="007A443A">
              <w:rPr>
                <w:color w:val="2B579A"/>
                <w:shd w:val="clear" w:color="auto" w:fill="E6E6E6"/>
              </w:rPr>
              <w:fldChar w:fldCharType="separate"/>
            </w:r>
            <w:r w:rsidR="00694032" w:rsidRPr="007A443A">
              <w:rPr>
                <w:color w:val="2B579A"/>
                <w:shd w:val="clear" w:color="auto" w:fill="E6E6E6"/>
              </w:rPr>
              <w:fldChar w:fldCharType="end"/>
            </w:r>
            <w:bookmarkEnd w:id="304"/>
            <w:r w:rsidRPr="007A443A">
              <w:rPr>
                <w:rFonts w:cs="Arial"/>
                <w:b/>
                <w:sz w:val="16"/>
                <w:szCs w:val="16"/>
              </w:rPr>
              <w:t xml:space="preserve"> No            </w:t>
            </w:r>
          </w:p>
          <w:p w14:paraId="71317656" w14:textId="77777777" w:rsidR="00FD7790" w:rsidRPr="007A443A" w:rsidRDefault="00FD7790" w:rsidP="00E208E4">
            <w:pPr>
              <w:spacing w:before="100" w:beforeAutospacing="1" w:after="100" w:afterAutospacing="1" w:line="240" w:lineRule="auto"/>
              <w:rPr>
                <w:rFonts w:cs="Arial"/>
                <w:sz w:val="16"/>
                <w:szCs w:val="16"/>
              </w:rPr>
            </w:pPr>
            <w:r w:rsidRPr="007A443A">
              <w:rPr>
                <w:rFonts w:cs="Arial"/>
                <w:sz w:val="16"/>
                <w:szCs w:val="16"/>
              </w:rPr>
              <w:t xml:space="preserve">If </w:t>
            </w:r>
            <w:r w:rsidRPr="007A443A">
              <w:rPr>
                <w:rFonts w:cs="Arial"/>
                <w:b/>
                <w:sz w:val="16"/>
                <w:szCs w:val="16"/>
              </w:rPr>
              <w:t>Yes</w:t>
            </w:r>
            <w:r w:rsidRPr="007A443A">
              <w:rPr>
                <w:rFonts w:cs="Arial"/>
                <w:sz w:val="16"/>
                <w:szCs w:val="16"/>
              </w:rPr>
              <w:t>, has approval from the Genetic Modification Safety Committee been obtained for work?</w:t>
            </w:r>
            <w:r w:rsidRPr="007A443A">
              <w:rPr>
                <w:rFonts w:cs="Arial"/>
                <w:sz w:val="16"/>
                <w:szCs w:val="16"/>
              </w:rPr>
              <w:tab/>
            </w:r>
            <w:bookmarkStart w:id="305" w:name="Check17"/>
            <w:r w:rsidR="00EA192B" w:rsidRPr="007A443A">
              <w:rPr>
                <w:color w:val="2B579A"/>
                <w:shd w:val="clear" w:color="auto" w:fill="E6E6E6"/>
              </w:rPr>
              <w:fldChar w:fldCharType="begin">
                <w:ffData>
                  <w:name w:val="Check17"/>
                  <w:enabled/>
                  <w:calcOnExit w:val="0"/>
                  <w:helpText w:type="text" w:val="See section D8 of the ethics guidelines for a link to the Genetic Modification Safety Committee guidance and forms. "/>
                  <w:statusText w:type="text" w:val="See section D8 of the ethics guidelines for a link to the Genetic Modification Safety Committee guidance and forms. "/>
                  <w:checkBox>
                    <w:sizeAuto/>
                    <w:default w:val="0"/>
                    <w:checked w:val="0"/>
                  </w:checkBox>
                </w:ffData>
              </w:fldChar>
            </w:r>
            <w:r w:rsidR="00EA192B" w:rsidRPr="007A443A">
              <w:instrText xml:space="preserve"> FORMCHECKBOX </w:instrText>
            </w:r>
            <w:r w:rsidR="00EA192B" w:rsidRPr="007A443A">
              <w:rPr>
                <w:color w:val="2B579A"/>
                <w:shd w:val="clear" w:color="auto" w:fill="E6E6E6"/>
              </w:rPr>
            </w:r>
            <w:r w:rsidR="00EA192B" w:rsidRPr="007A443A">
              <w:rPr>
                <w:color w:val="2B579A"/>
                <w:shd w:val="clear" w:color="auto" w:fill="E6E6E6"/>
              </w:rPr>
              <w:fldChar w:fldCharType="separate"/>
            </w:r>
            <w:r w:rsidR="00EA192B" w:rsidRPr="007A443A">
              <w:rPr>
                <w:color w:val="2B579A"/>
                <w:shd w:val="clear" w:color="auto" w:fill="E6E6E6"/>
              </w:rPr>
              <w:fldChar w:fldCharType="end"/>
            </w:r>
            <w:bookmarkEnd w:id="305"/>
            <w:r w:rsidRPr="007A443A">
              <w:rPr>
                <w:rFonts w:cs="Arial"/>
                <w:sz w:val="16"/>
                <w:szCs w:val="16"/>
              </w:rPr>
              <w:t xml:space="preserve"> Yes</w:t>
            </w:r>
            <w:r w:rsidRPr="007A443A">
              <w:rPr>
                <w:rFonts w:cs="Arial"/>
                <w:sz w:val="16"/>
                <w:szCs w:val="16"/>
              </w:rPr>
              <w:tab/>
            </w:r>
            <w:bookmarkStart w:id="306" w:name="Check18"/>
            <w:r w:rsidR="00EA192B" w:rsidRPr="007A443A">
              <w:rPr>
                <w:color w:val="2B579A"/>
                <w:shd w:val="clear" w:color="auto" w:fill="E6E6E6"/>
              </w:rPr>
              <w:fldChar w:fldCharType="begin">
                <w:ffData>
                  <w:name w:val="Check18"/>
                  <w:enabled/>
                  <w:calcOnExit w:val="0"/>
                  <w:helpText w:type="text" w:val="See section D8 of the ethics guidelines for a link to the Genetic Modification Safety Committee guidance and forms. "/>
                  <w:statusText w:type="text" w:val="See section D8 of the ethics guidelines for a link to the Genetic Modification Safety Committee guidance and forms. "/>
                  <w:checkBox>
                    <w:sizeAuto/>
                    <w:default w:val="0"/>
                    <w:checked w:val="0"/>
                  </w:checkBox>
                </w:ffData>
              </w:fldChar>
            </w:r>
            <w:r w:rsidR="00EA192B" w:rsidRPr="007A443A">
              <w:instrText xml:space="preserve"> FORMCHECKBOX </w:instrText>
            </w:r>
            <w:r w:rsidR="00EA192B" w:rsidRPr="007A443A">
              <w:rPr>
                <w:color w:val="2B579A"/>
                <w:shd w:val="clear" w:color="auto" w:fill="E6E6E6"/>
              </w:rPr>
            </w:r>
            <w:r w:rsidR="00EA192B" w:rsidRPr="007A443A">
              <w:rPr>
                <w:color w:val="2B579A"/>
                <w:shd w:val="clear" w:color="auto" w:fill="E6E6E6"/>
              </w:rPr>
              <w:fldChar w:fldCharType="separate"/>
            </w:r>
            <w:r w:rsidR="00EA192B" w:rsidRPr="007A443A">
              <w:rPr>
                <w:color w:val="2B579A"/>
                <w:shd w:val="clear" w:color="auto" w:fill="E6E6E6"/>
              </w:rPr>
              <w:fldChar w:fldCharType="end"/>
            </w:r>
            <w:bookmarkEnd w:id="306"/>
            <w:r w:rsidRPr="007A443A">
              <w:rPr>
                <w:rFonts w:cs="Arial"/>
                <w:sz w:val="16"/>
                <w:szCs w:val="16"/>
              </w:rPr>
              <w:t xml:space="preserve"> No     </w:t>
            </w:r>
          </w:p>
          <w:p w14:paraId="1195AC9E" w14:textId="77777777" w:rsidR="00FD7790" w:rsidRPr="007A443A" w:rsidRDefault="00FD7790" w:rsidP="00EA192B">
            <w:pPr>
              <w:spacing w:before="100" w:beforeAutospacing="1" w:after="100" w:afterAutospacing="1" w:line="240" w:lineRule="auto"/>
              <w:rPr>
                <w:rFonts w:cs="Arial"/>
                <w:sz w:val="16"/>
                <w:szCs w:val="16"/>
              </w:rPr>
            </w:pPr>
            <w:r w:rsidRPr="007A443A">
              <w:rPr>
                <w:rFonts w:cs="Arial"/>
                <w:sz w:val="16"/>
                <w:szCs w:val="16"/>
              </w:rPr>
              <w:t xml:space="preserve">If </w:t>
            </w:r>
            <w:r w:rsidRPr="007A443A">
              <w:rPr>
                <w:rFonts w:cs="Arial"/>
                <w:b/>
                <w:sz w:val="16"/>
                <w:szCs w:val="16"/>
              </w:rPr>
              <w:t>Yes</w:t>
            </w:r>
            <w:r w:rsidRPr="007A443A">
              <w:rPr>
                <w:rFonts w:cs="Arial"/>
                <w:sz w:val="16"/>
                <w:szCs w:val="16"/>
              </w:rPr>
              <w:t xml:space="preserve">, please quote the Genetic Modification Reference Number: </w:t>
            </w:r>
            <w:bookmarkStart w:id="307" w:name="Text56"/>
            <w:r w:rsidR="00EA192B" w:rsidRPr="007A443A">
              <w:rPr>
                <w:rFonts w:cs="Arial"/>
                <w:color w:val="2B579A"/>
                <w:szCs w:val="20"/>
                <w:shd w:val="clear" w:color="auto" w:fill="E6E6E6"/>
              </w:rPr>
              <w:fldChar w:fldCharType="begin">
                <w:ffData>
                  <w:name w:val="Text56"/>
                  <w:enabled/>
                  <w:calcOnExit w:val="0"/>
                  <w:helpText w:type="text" w:val="See section D8 of the ethics guidelines for a link to the Genetic Modification Safety Committee guidance and forms. "/>
                  <w:statusText w:type="text" w:val="See section D8 of the ethics guidelines for a link to the Genetic Modification Safety Committee guidance and forms. "/>
                  <w:textInput>
                    <w:format w:val="FIRST CAPITAL"/>
                  </w:textInput>
                </w:ffData>
              </w:fldChar>
            </w:r>
            <w:r w:rsidR="00EA192B" w:rsidRPr="007A443A">
              <w:rPr>
                <w:rFonts w:cs="Arial"/>
                <w:szCs w:val="20"/>
              </w:rPr>
              <w:instrText xml:space="preserve"> FORMTEXT </w:instrText>
            </w:r>
            <w:r w:rsidR="00EA192B" w:rsidRPr="007A443A">
              <w:rPr>
                <w:rFonts w:cs="Arial"/>
                <w:color w:val="2B579A"/>
                <w:szCs w:val="20"/>
                <w:shd w:val="clear" w:color="auto" w:fill="E6E6E6"/>
              </w:rPr>
            </w:r>
            <w:r w:rsidR="00EA192B" w:rsidRPr="007A443A">
              <w:rPr>
                <w:rFonts w:cs="Arial"/>
                <w:color w:val="2B579A"/>
                <w:szCs w:val="20"/>
                <w:shd w:val="clear" w:color="auto" w:fill="E6E6E6"/>
              </w:rPr>
              <w:fldChar w:fldCharType="separate"/>
            </w:r>
            <w:r w:rsidR="00EA192B" w:rsidRPr="007A443A">
              <w:rPr>
                <w:rFonts w:cs="Arial"/>
                <w:noProof/>
                <w:szCs w:val="20"/>
              </w:rPr>
              <w:t> </w:t>
            </w:r>
            <w:r w:rsidR="00EA192B" w:rsidRPr="007A443A">
              <w:rPr>
                <w:rFonts w:cs="Arial"/>
                <w:noProof/>
                <w:szCs w:val="20"/>
              </w:rPr>
              <w:t> </w:t>
            </w:r>
            <w:r w:rsidR="00EA192B" w:rsidRPr="007A443A">
              <w:rPr>
                <w:rFonts w:cs="Arial"/>
                <w:noProof/>
                <w:szCs w:val="20"/>
              </w:rPr>
              <w:t> </w:t>
            </w:r>
            <w:r w:rsidR="00EA192B" w:rsidRPr="007A443A">
              <w:rPr>
                <w:rFonts w:cs="Arial"/>
                <w:noProof/>
                <w:szCs w:val="20"/>
              </w:rPr>
              <w:t> </w:t>
            </w:r>
            <w:r w:rsidR="00EA192B" w:rsidRPr="007A443A">
              <w:rPr>
                <w:rFonts w:cs="Arial"/>
                <w:noProof/>
                <w:szCs w:val="20"/>
              </w:rPr>
              <w:t> </w:t>
            </w:r>
            <w:r w:rsidR="00EA192B" w:rsidRPr="007A443A">
              <w:rPr>
                <w:rFonts w:cs="Arial"/>
                <w:color w:val="2B579A"/>
                <w:szCs w:val="20"/>
                <w:shd w:val="clear" w:color="auto" w:fill="E6E6E6"/>
              </w:rPr>
              <w:fldChar w:fldCharType="end"/>
            </w:r>
            <w:bookmarkEnd w:id="307"/>
          </w:p>
        </w:tc>
      </w:tr>
    </w:tbl>
    <w:p w14:paraId="01D47BA7" w14:textId="77777777" w:rsidR="00FD7790" w:rsidRPr="007A443A" w:rsidRDefault="00FD7790">
      <w:pPr>
        <w:tabs>
          <w:tab w:val="left" w:pos="-1629"/>
        </w:tabs>
        <w:spacing w:line="240" w:lineRule="auto"/>
        <w:jc w:val="both"/>
        <w:rPr>
          <w:rFonts w:cs="Arial"/>
          <w:szCs w:val="20"/>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rsidRPr="007A443A" w14:paraId="31C8CC5E" w14:textId="77777777" w:rsidTr="00DC036B">
        <w:trPr>
          <w:trHeight w:val="945"/>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rsidRPr="007A443A" w14:paraId="244E8A65"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4F986459" w14:textId="77777777" w:rsidR="00FD7790" w:rsidRPr="007A443A" w:rsidRDefault="000F7C0C">
                  <w:pPr>
                    <w:spacing w:before="100" w:after="100" w:line="240" w:lineRule="auto"/>
                    <w:jc w:val="center"/>
                    <w:rPr>
                      <w:b/>
                      <w:color w:val="FFFFFF"/>
                    </w:rPr>
                  </w:pPr>
                  <w:r w:rsidRPr="007A443A">
                    <w:rPr>
                      <w:b/>
                      <w:color w:val="FFFFFF"/>
                    </w:rPr>
                    <w:t>E</w:t>
                  </w:r>
                  <w:r w:rsidR="007C122A" w:rsidRPr="007A443A">
                    <w:rPr>
                      <w:b/>
                      <w:color w:val="FFFFFF"/>
                    </w:rPr>
                    <w:t>7</w:t>
                  </w:r>
                </w:p>
              </w:tc>
            </w:tr>
          </w:tbl>
          <w:p w14:paraId="742009EC" w14:textId="77777777" w:rsidR="00FD7790" w:rsidRPr="007A443A"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0C299CA5" w14:textId="77777777" w:rsidR="00FD7790" w:rsidRPr="007A443A" w:rsidRDefault="00FD7790">
            <w:pPr>
              <w:spacing w:before="40" w:line="360" w:lineRule="auto"/>
              <w:rPr>
                <w:rFonts w:cs="Arial"/>
                <w:sz w:val="16"/>
                <w:szCs w:val="16"/>
              </w:rPr>
            </w:pPr>
            <w:r w:rsidRPr="007A443A">
              <w:rPr>
                <w:rFonts w:cs="Arial"/>
                <w:b/>
                <w:sz w:val="16"/>
                <w:szCs w:val="16"/>
              </w:rPr>
              <w:t xml:space="preserve">Will any </w:t>
            </w:r>
            <w:r w:rsidR="00F06543" w:rsidRPr="007A443A">
              <w:rPr>
                <w:rFonts w:cs="Arial"/>
                <w:b/>
                <w:sz w:val="16"/>
                <w:szCs w:val="16"/>
              </w:rPr>
              <w:t xml:space="preserve">non-ionising radiation </w:t>
            </w:r>
            <w:r w:rsidRPr="007A443A">
              <w:rPr>
                <w:rFonts w:cs="Arial"/>
                <w:b/>
                <w:sz w:val="16"/>
                <w:szCs w:val="16"/>
              </w:rPr>
              <w:t>be used on the research participant(s)?</w:t>
            </w:r>
            <w:r w:rsidRPr="007A443A">
              <w:rPr>
                <w:rFonts w:cs="Arial"/>
                <w:b/>
                <w:sz w:val="16"/>
                <w:szCs w:val="16"/>
              </w:rPr>
              <w:tab/>
            </w:r>
            <w:bookmarkStart w:id="308" w:name="Check19"/>
            <w:r w:rsidR="00EA192B" w:rsidRPr="007A443A">
              <w:rPr>
                <w:color w:val="2B579A"/>
                <w:shd w:val="clear" w:color="auto" w:fill="E6E6E6"/>
              </w:rPr>
              <w:fldChar w:fldCharType="begin">
                <w:ffData>
                  <w:name w:val="Check19"/>
                  <w:enabled/>
                  <w:calcOnExit w:val="0"/>
                  <w:helpText w:type="text" w:val="Refer to Appendix 2"/>
                  <w:statusText w:type="text" w:val="Refer to Appendix 2"/>
                  <w:checkBox>
                    <w:sizeAuto/>
                    <w:default w:val="0"/>
                    <w:checked w:val="0"/>
                  </w:checkBox>
                </w:ffData>
              </w:fldChar>
            </w:r>
            <w:r w:rsidR="00EA192B" w:rsidRPr="007A443A">
              <w:instrText xml:space="preserve"> FORMCHECKBOX </w:instrText>
            </w:r>
            <w:r w:rsidR="00EA192B" w:rsidRPr="007A443A">
              <w:rPr>
                <w:color w:val="2B579A"/>
                <w:shd w:val="clear" w:color="auto" w:fill="E6E6E6"/>
              </w:rPr>
            </w:r>
            <w:r w:rsidR="00EA192B" w:rsidRPr="007A443A">
              <w:rPr>
                <w:color w:val="2B579A"/>
                <w:shd w:val="clear" w:color="auto" w:fill="E6E6E6"/>
              </w:rPr>
              <w:fldChar w:fldCharType="separate"/>
            </w:r>
            <w:r w:rsidR="00EA192B" w:rsidRPr="007A443A">
              <w:rPr>
                <w:color w:val="2B579A"/>
                <w:shd w:val="clear" w:color="auto" w:fill="E6E6E6"/>
              </w:rPr>
              <w:fldChar w:fldCharType="end"/>
            </w:r>
            <w:bookmarkEnd w:id="308"/>
            <w:r w:rsidRPr="007A443A">
              <w:rPr>
                <w:rFonts w:cs="Arial"/>
                <w:b/>
                <w:sz w:val="16"/>
                <w:szCs w:val="16"/>
              </w:rPr>
              <w:t xml:space="preserve"> Yes</w:t>
            </w:r>
            <w:r w:rsidRPr="007A443A">
              <w:rPr>
                <w:rFonts w:cs="Arial"/>
                <w:b/>
                <w:sz w:val="16"/>
                <w:szCs w:val="16"/>
              </w:rPr>
              <w:tab/>
            </w:r>
            <w:r w:rsidR="00694032" w:rsidRPr="007A443A">
              <w:rPr>
                <w:rFonts w:cs="Arial"/>
                <w:color w:val="2B579A"/>
                <w:szCs w:val="20"/>
                <w:shd w:val="clear" w:color="auto" w:fill="E6E6E6"/>
              </w:rPr>
              <w:fldChar w:fldCharType="begin">
                <w:ffData>
                  <w:name w:val="Check20"/>
                  <w:enabled/>
                  <w:calcOnExit w:val="0"/>
                  <w:checkBox>
                    <w:sizeAuto/>
                    <w:default w:val="1"/>
                  </w:checkBox>
                </w:ffData>
              </w:fldChar>
            </w:r>
            <w:bookmarkStart w:id="309" w:name="Check20"/>
            <w:r w:rsidR="00694032" w:rsidRPr="007A443A">
              <w:rPr>
                <w:rFonts w:cs="Arial"/>
                <w:szCs w:val="20"/>
              </w:rPr>
              <w:instrText xml:space="preserve"> FORMCHECKBOX </w:instrText>
            </w:r>
            <w:r w:rsidR="00694032" w:rsidRPr="007A443A">
              <w:rPr>
                <w:rFonts w:cs="Arial"/>
                <w:color w:val="2B579A"/>
                <w:szCs w:val="20"/>
                <w:shd w:val="clear" w:color="auto" w:fill="E6E6E6"/>
              </w:rPr>
            </w:r>
            <w:r w:rsidR="00694032" w:rsidRPr="007A443A">
              <w:rPr>
                <w:rFonts w:cs="Arial"/>
                <w:color w:val="2B579A"/>
                <w:szCs w:val="20"/>
                <w:shd w:val="clear" w:color="auto" w:fill="E6E6E6"/>
              </w:rPr>
              <w:fldChar w:fldCharType="separate"/>
            </w:r>
            <w:r w:rsidR="00694032" w:rsidRPr="007A443A">
              <w:rPr>
                <w:rFonts w:cs="Arial"/>
                <w:color w:val="2B579A"/>
                <w:szCs w:val="20"/>
                <w:shd w:val="clear" w:color="auto" w:fill="E6E6E6"/>
              </w:rPr>
              <w:fldChar w:fldCharType="end"/>
            </w:r>
            <w:bookmarkEnd w:id="309"/>
            <w:r w:rsidRPr="007A443A">
              <w:rPr>
                <w:rFonts w:cs="Arial"/>
                <w:b/>
                <w:sz w:val="16"/>
                <w:szCs w:val="16"/>
              </w:rPr>
              <w:t xml:space="preserve"> No</w:t>
            </w:r>
          </w:p>
          <w:p w14:paraId="336B2DCC" w14:textId="77777777" w:rsidR="00FD7790" w:rsidRPr="007A443A" w:rsidRDefault="00FD7790" w:rsidP="008560AC">
            <w:pPr>
              <w:rPr>
                <w:rFonts w:cs="Arial"/>
                <w:sz w:val="16"/>
                <w:szCs w:val="16"/>
              </w:rPr>
            </w:pPr>
            <w:r w:rsidRPr="007A443A">
              <w:rPr>
                <w:rFonts w:cs="Arial"/>
                <w:sz w:val="16"/>
                <w:szCs w:val="16"/>
              </w:rPr>
              <w:t xml:space="preserve">If </w:t>
            </w:r>
            <w:r w:rsidRPr="007A443A">
              <w:rPr>
                <w:rFonts w:cs="Arial"/>
                <w:b/>
                <w:sz w:val="16"/>
                <w:szCs w:val="16"/>
              </w:rPr>
              <w:t>Yes</w:t>
            </w:r>
            <w:r w:rsidR="00F06543" w:rsidRPr="007A443A">
              <w:rPr>
                <w:rFonts w:cs="Arial"/>
                <w:sz w:val="16"/>
                <w:szCs w:val="16"/>
              </w:rPr>
              <w:t xml:space="preserve">, please </w:t>
            </w:r>
            <w:r w:rsidR="008560AC" w:rsidRPr="007A443A">
              <w:rPr>
                <w:rFonts w:cs="Arial"/>
                <w:sz w:val="16"/>
                <w:szCs w:val="16"/>
              </w:rPr>
              <w:t>complete</w:t>
            </w:r>
            <w:r w:rsidR="00F06543" w:rsidRPr="007A443A">
              <w:rPr>
                <w:rFonts w:cs="Arial"/>
                <w:sz w:val="16"/>
                <w:szCs w:val="16"/>
              </w:rPr>
              <w:t xml:space="preserve"> Appendix II</w:t>
            </w:r>
            <w:r w:rsidR="00DC036B" w:rsidRPr="007A443A">
              <w:rPr>
                <w:rFonts w:cs="Arial"/>
                <w:sz w:val="16"/>
                <w:szCs w:val="16"/>
              </w:rPr>
              <w:t>I.</w:t>
            </w:r>
          </w:p>
        </w:tc>
      </w:tr>
    </w:tbl>
    <w:p w14:paraId="7F550324" w14:textId="77777777" w:rsidR="00FD7790" w:rsidRPr="007A443A" w:rsidRDefault="00FD7790">
      <w:pPr>
        <w:spacing w:line="240" w:lineRule="auto"/>
        <w:ind w:left="284" w:hanging="284"/>
        <w:rPr>
          <w:rFonts w:cs="Arial"/>
          <w:szCs w:val="20"/>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03"/>
        <w:gridCol w:w="9438"/>
        <w:gridCol w:w="52"/>
      </w:tblGrid>
      <w:tr w:rsidR="008560AC" w:rsidRPr="007A443A" w14:paraId="1AF05FFD" w14:textId="77777777" w:rsidTr="005D52A9">
        <w:trPr>
          <w:trHeight w:val="947"/>
        </w:trPr>
        <w:tc>
          <w:tcPr>
            <w:tcW w:w="703"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8560AC" w:rsidRPr="007A443A" w14:paraId="27C2F06C" w14:textId="77777777" w:rsidTr="002E26C4">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7B6689D7" w14:textId="77777777" w:rsidR="008560AC" w:rsidRPr="007A443A" w:rsidRDefault="000F7C0C" w:rsidP="008560AC">
                  <w:pPr>
                    <w:spacing w:before="100" w:after="100" w:line="240" w:lineRule="auto"/>
                    <w:jc w:val="center"/>
                    <w:rPr>
                      <w:b/>
                      <w:color w:val="FFFFFF"/>
                    </w:rPr>
                  </w:pPr>
                  <w:r w:rsidRPr="007A443A">
                    <w:rPr>
                      <w:b/>
                      <w:color w:val="FFFFFF"/>
                    </w:rPr>
                    <w:t>E</w:t>
                  </w:r>
                  <w:r w:rsidR="007C122A" w:rsidRPr="007A443A">
                    <w:rPr>
                      <w:b/>
                      <w:color w:val="FFFFFF"/>
                    </w:rPr>
                    <w:t>8</w:t>
                  </w:r>
                </w:p>
              </w:tc>
            </w:tr>
          </w:tbl>
          <w:p w14:paraId="7C8E27B0" w14:textId="77777777" w:rsidR="008560AC" w:rsidRPr="007A443A" w:rsidRDefault="008560AC" w:rsidP="002E26C4">
            <w:pPr>
              <w:rPr>
                <w:b/>
              </w:rPr>
            </w:pPr>
          </w:p>
        </w:tc>
        <w:tc>
          <w:tcPr>
            <w:tcW w:w="9490" w:type="dxa"/>
            <w:gridSpan w:val="2"/>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74957D93" w14:textId="77777777" w:rsidR="008560AC" w:rsidRPr="007A443A" w:rsidRDefault="008560AC" w:rsidP="002E26C4">
            <w:pPr>
              <w:spacing w:before="40" w:line="360" w:lineRule="auto"/>
              <w:rPr>
                <w:rFonts w:cs="Arial"/>
                <w:sz w:val="16"/>
                <w:szCs w:val="16"/>
              </w:rPr>
            </w:pPr>
            <w:r w:rsidRPr="007A443A">
              <w:rPr>
                <w:rFonts w:cs="Arial"/>
                <w:b/>
                <w:sz w:val="16"/>
                <w:szCs w:val="16"/>
              </w:rPr>
              <w:t xml:space="preserve">Are you using a medical device in the UK that is CE-marked and is being used within its product indication? </w:t>
            </w:r>
            <w:r w:rsidRPr="007A443A">
              <w:rPr>
                <w:color w:val="2B579A"/>
                <w:shd w:val="clear" w:color="auto" w:fill="E6E6E6"/>
              </w:rPr>
              <w:fldChar w:fldCharType="begin">
                <w:ffData>
                  <w:name w:val="Check19"/>
                  <w:enabled/>
                  <w:calcOnExit w:val="0"/>
                  <w:helpText w:type="text" w:val="Refer to Appendix 2"/>
                  <w:statusText w:type="text" w:val="Refer to Appendix 2"/>
                  <w:checkBox>
                    <w:sizeAuto/>
                    <w:default w:val="0"/>
                    <w:checked w:val="0"/>
                  </w:checkBox>
                </w:ffData>
              </w:fldChar>
            </w:r>
            <w:r w:rsidRPr="007A443A">
              <w:instrText xml:space="preserve"> FORMCHECKBOX </w:instrText>
            </w:r>
            <w:r w:rsidRPr="007A443A">
              <w:rPr>
                <w:color w:val="2B579A"/>
                <w:shd w:val="clear" w:color="auto" w:fill="E6E6E6"/>
              </w:rPr>
            </w:r>
            <w:r w:rsidRPr="007A443A">
              <w:rPr>
                <w:color w:val="2B579A"/>
                <w:shd w:val="clear" w:color="auto" w:fill="E6E6E6"/>
              </w:rPr>
              <w:fldChar w:fldCharType="separate"/>
            </w:r>
            <w:r w:rsidRPr="007A443A">
              <w:rPr>
                <w:color w:val="2B579A"/>
                <w:shd w:val="clear" w:color="auto" w:fill="E6E6E6"/>
              </w:rPr>
              <w:fldChar w:fldCharType="end"/>
            </w:r>
            <w:r w:rsidRPr="007A443A">
              <w:rPr>
                <w:rFonts w:cs="Arial"/>
                <w:b/>
                <w:sz w:val="16"/>
                <w:szCs w:val="16"/>
              </w:rPr>
              <w:t xml:space="preserve">Yes </w:t>
            </w:r>
            <w:r w:rsidR="00694032" w:rsidRPr="007A443A">
              <w:rPr>
                <w:rFonts w:cs="Arial"/>
                <w:color w:val="2B579A"/>
                <w:szCs w:val="20"/>
                <w:shd w:val="clear" w:color="auto" w:fill="E6E6E6"/>
              </w:rPr>
              <w:fldChar w:fldCharType="begin">
                <w:ffData>
                  <w:name w:val=""/>
                  <w:enabled/>
                  <w:calcOnExit w:val="0"/>
                  <w:checkBox>
                    <w:sizeAuto/>
                    <w:default w:val="1"/>
                  </w:checkBox>
                </w:ffData>
              </w:fldChar>
            </w:r>
            <w:r w:rsidR="00694032" w:rsidRPr="007A443A">
              <w:rPr>
                <w:rFonts w:cs="Arial"/>
                <w:szCs w:val="20"/>
              </w:rPr>
              <w:instrText xml:space="preserve"> FORMCHECKBOX </w:instrText>
            </w:r>
            <w:r w:rsidR="00694032" w:rsidRPr="007A443A">
              <w:rPr>
                <w:rFonts w:cs="Arial"/>
                <w:color w:val="2B579A"/>
                <w:szCs w:val="20"/>
                <w:shd w:val="clear" w:color="auto" w:fill="E6E6E6"/>
              </w:rPr>
            </w:r>
            <w:r w:rsidR="00694032" w:rsidRPr="007A443A">
              <w:rPr>
                <w:rFonts w:cs="Arial"/>
                <w:color w:val="2B579A"/>
                <w:szCs w:val="20"/>
                <w:shd w:val="clear" w:color="auto" w:fill="E6E6E6"/>
              </w:rPr>
              <w:fldChar w:fldCharType="separate"/>
            </w:r>
            <w:r w:rsidR="00694032" w:rsidRPr="007A443A">
              <w:rPr>
                <w:rFonts w:cs="Arial"/>
                <w:color w:val="2B579A"/>
                <w:szCs w:val="20"/>
                <w:shd w:val="clear" w:color="auto" w:fill="E6E6E6"/>
              </w:rPr>
              <w:fldChar w:fldCharType="end"/>
            </w:r>
            <w:r w:rsidRPr="007A443A">
              <w:rPr>
                <w:rFonts w:cs="Arial"/>
                <w:b/>
                <w:sz w:val="16"/>
                <w:szCs w:val="16"/>
              </w:rPr>
              <w:t xml:space="preserve"> No</w:t>
            </w:r>
          </w:p>
          <w:p w14:paraId="25FF6D4F" w14:textId="77777777" w:rsidR="008560AC" w:rsidRPr="007A443A" w:rsidRDefault="008560AC" w:rsidP="002E26C4">
            <w:pPr>
              <w:rPr>
                <w:rFonts w:cs="Arial"/>
                <w:sz w:val="16"/>
                <w:szCs w:val="16"/>
              </w:rPr>
            </w:pPr>
            <w:r w:rsidRPr="007A443A">
              <w:rPr>
                <w:rFonts w:cs="Arial"/>
                <w:sz w:val="16"/>
                <w:szCs w:val="16"/>
              </w:rPr>
              <w:t xml:space="preserve">If </w:t>
            </w:r>
            <w:r w:rsidRPr="007A443A">
              <w:rPr>
                <w:rFonts w:cs="Arial"/>
                <w:b/>
                <w:sz w:val="16"/>
                <w:szCs w:val="16"/>
              </w:rPr>
              <w:t>Yes</w:t>
            </w:r>
            <w:r w:rsidR="00DC036B" w:rsidRPr="007A443A">
              <w:rPr>
                <w:rFonts w:cs="Arial"/>
                <w:sz w:val="16"/>
                <w:szCs w:val="16"/>
              </w:rPr>
              <w:t>, please complete Appendix IV.</w:t>
            </w:r>
          </w:p>
          <w:p w14:paraId="531141BF" w14:textId="77777777" w:rsidR="005D52A9" w:rsidRPr="007A443A" w:rsidRDefault="005D52A9" w:rsidP="002E26C4">
            <w:pPr>
              <w:rPr>
                <w:rFonts w:cs="Arial"/>
                <w:sz w:val="16"/>
                <w:szCs w:val="16"/>
              </w:rPr>
            </w:pPr>
          </w:p>
          <w:p w14:paraId="58141241" w14:textId="77777777" w:rsidR="005D52A9" w:rsidRPr="007A443A" w:rsidRDefault="005D52A9" w:rsidP="002E26C4">
            <w:pPr>
              <w:rPr>
                <w:rFonts w:cs="Arial"/>
                <w:sz w:val="16"/>
                <w:szCs w:val="16"/>
              </w:rPr>
            </w:pPr>
          </w:p>
          <w:p w14:paraId="150D2799" w14:textId="77777777" w:rsidR="00DC036B" w:rsidRPr="007A443A" w:rsidRDefault="00DC036B" w:rsidP="002E26C4">
            <w:pPr>
              <w:rPr>
                <w:rFonts w:cs="Arial"/>
                <w:sz w:val="16"/>
                <w:szCs w:val="16"/>
              </w:rPr>
            </w:pPr>
          </w:p>
          <w:p w14:paraId="34B4E635" w14:textId="77777777" w:rsidR="005D52A9" w:rsidRPr="007A443A" w:rsidRDefault="005D52A9" w:rsidP="002E26C4">
            <w:pPr>
              <w:rPr>
                <w:rFonts w:cs="Arial"/>
                <w:sz w:val="16"/>
                <w:szCs w:val="16"/>
              </w:rPr>
            </w:pPr>
          </w:p>
        </w:tc>
      </w:tr>
      <w:tr w:rsidR="00FD7790" w:rsidRPr="007A443A" w14:paraId="008746AA" w14:textId="77777777" w:rsidTr="008560AC">
        <w:tblPrEx>
          <w:tblBorders>
            <w:top w:val="single" w:sz="4" w:space="0" w:color="auto"/>
            <w:left w:val="single" w:sz="4" w:space="0" w:color="auto"/>
            <w:bottom w:val="single" w:sz="4" w:space="0" w:color="auto"/>
            <w:right w:val="single" w:sz="4" w:space="0" w:color="auto"/>
          </w:tblBorders>
          <w:shd w:val="clear" w:color="auto" w:fill="666666"/>
          <w:tblCellMar>
            <w:top w:w="113" w:type="dxa"/>
            <w:bottom w:w="113" w:type="dxa"/>
          </w:tblCellMar>
        </w:tblPrEx>
        <w:trPr>
          <w:gridAfter w:val="1"/>
          <w:wAfter w:w="52" w:type="dxa"/>
        </w:trPr>
        <w:tc>
          <w:tcPr>
            <w:tcW w:w="10141" w:type="dxa"/>
            <w:gridSpan w:val="2"/>
            <w:tcBorders>
              <w:top w:val="single" w:sz="8" w:space="0" w:color="auto"/>
              <w:left w:val="single" w:sz="8" w:space="0" w:color="auto"/>
              <w:bottom w:val="single" w:sz="8" w:space="0" w:color="auto"/>
              <w:right w:val="single" w:sz="8" w:space="0" w:color="auto"/>
            </w:tcBorders>
            <w:shd w:val="clear" w:color="auto" w:fill="666666"/>
            <w:tcMar>
              <w:top w:w="0" w:type="dxa"/>
              <w:left w:w="108" w:type="dxa"/>
              <w:bottom w:w="0" w:type="dxa"/>
              <w:right w:w="108" w:type="dxa"/>
            </w:tcMar>
            <w:vAlign w:val="center"/>
          </w:tcPr>
          <w:p w14:paraId="129F337F" w14:textId="77777777" w:rsidR="00FD7790" w:rsidRPr="007A443A" w:rsidRDefault="00FD7790" w:rsidP="000D36F0">
            <w:pPr>
              <w:tabs>
                <w:tab w:val="center" w:pos="5017"/>
              </w:tabs>
              <w:spacing w:before="100" w:after="100" w:line="240" w:lineRule="auto"/>
              <w:jc w:val="center"/>
              <w:rPr>
                <w:b/>
                <w:color w:val="FFFFFF"/>
              </w:rPr>
            </w:pPr>
            <w:r w:rsidRPr="007A443A">
              <w:rPr>
                <w:b/>
                <w:color w:val="FFFFFF"/>
              </w:rPr>
              <w:t>CHECKLIST</w:t>
            </w:r>
          </w:p>
        </w:tc>
      </w:tr>
    </w:tbl>
    <w:p w14:paraId="60AE8BB9" w14:textId="77777777" w:rsidR="00FD7790" w:rsidRPr="007A443A" w:rsidRDefault="00FD7790"/>
    <w:tbl>
      <w:tblPr>
        <w:tblW w:w="10135" w:type="dxa"/>
        <w:tblInd w:w="228"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1E0" w:firstRow="1" w:lastRow="1" w:firstColumn="1" w:lastColumn="1" w:noHBand="0" w:noVBand="0"/>
      </w:tblPr>
      <w:tblGrid>
        <w:gridCol w:w="10135"/>
      </w:tblGrid>
      <w:tr w:rsidR="00394449" w:rsidRPr="007A443A" w14:paraId="7A5C2714" w14:textId="77777777" w:rsidTr="00394449">
        <w:tc>
          <w:tcPr>
            <w:tcW w:w="10135" w:type="dxa"/>
            <w:tcBorders>
              <w:top w:val="single" w:sz="8" w:space="0" w:color="auto"/>
              <w:left w:val="single" w:sz="8" w:space="0" w:color="auto"/>
              <w:bottom w:val="single" w:sz="8" w:space="0" w:color="auto"/>
              <w:right w:val="single" w:sz="8" w:space="0" w:color="auto"/>
            </w:tcBorders>
            <w:shd w:val="clear" w:color="auto" w:fill="E6E6E6"/>
            <w:tcMar>
              <w:top w:w="108" w:type="dxa"/>
              <w:left w:w="284" w:type="dxa"/>
              <w:bottom w:w="108" w:type="dxa"/>
              <w:right w:w="108" w:type="dxa"/>
            </w:tcMar>
            <w:vAlign w:val="center"/>
          </w:tcPr>
          <w:p w14:paraId="2333193E" w14:textId="77777777" w:rsidR="00394449" w:rsidRPr="007A443A" w:rsidRDefault="00394449" w:rsidP="00564591">
            <w:pPr>
              <w:tabs>
                <w:tab w:val="center" w:pos="7736"/>
                <w:tab w:val="center" w:pos="9184"/>
              </w:tabs>
              <w:spacing w:line="240" w:lineRule="auto"/>
              <w:rPr>
                <w:rFonts w:cs="Arial"/>
                <w:b/>
                <w:sz w:val="16"/>
                <w:szCs w:val="16"/>
              </w:rPr>
            </w:pPr>
            <w:r w:rsidRPr="007A443A">
              <w:rPr>
                <w:rFonts w:cs="Arial"/>
                <w:b/>
                <w:sz w:val="16"/>
                <w:szCs w:val="16"/>
              </w:rPr>
              <w:t>Documents to be Attached to Applica</w:t>
            </w:r>
            <w:r w:rsidR="00564591" w:rsidRPr="007A443A">
              <w:rPr>
                <w:rFonts w:cs="Arial"/>
                <w:b/>
                <w:sz w:val="16"/>
                <w:szCs w:val="16"/>
              </w:rPr>
              <w:t>tion Form (if applicable)</w:t>
            </w:r>
            <w:r w:rsidR="00564591" w:rsidRPr="007A443A">
              <w:rPr>
                <w:rFonts w:cs="Arial"/>
                <w:b/>
                <w:sz w:val="16"/>
                <w:szCs w:val="16"/>
              </w:rPr>
              <w:tab/>
              <w:t>Tick</w:t>
            </w:r>
            <w:r w:rsidRPr="007A443A">
              <w:rPr>
                <w:rFonts w:cs="Arial"/>
                <w:b/>
                <w:sz w:val="16"/>
                <w:szCs w:val="16"/>
              </w:rPr>
              <w:t xml:space="preserve"> if</w:t>
            </w:r>
            <w:r w:rsidR="00564591" w:rsidRPr="007A443A">
              <w:rPr>
                <w:rFonts w:cs="Arial"/>
                <w:b/>
                <w:sz w:val="16"/>
                <w:szCs w:val="16"/>
              </w:rPr>
              <w:t xml:space="preserve"> attached</w:t>
            </w:r>
            <w:r w:rsidRPr="007A443A">
              <w:rPr>
                <w:rFonts w:cs="Arial"/>
                <w:b/>
                <w:sz w:val="16"/>
                <w:szCs w:val="16"/>
              </w:rPr>
              <w:tab/>
            </w:r>
          </w:p>
        </w:tc>
      </w:tr>
      <w:tr w:rsidR="00FD7790" w:rsidRPr="007A443A" w14:paraId="35F38798" w14:textId="77777777" w:rsidTr="00394449">
        <w:trPr>
          <w:trHeight w:val="275"/>
        </w:trPr>
        <w:tc>
          <w:tcPr>
            <w:tcW w:w="10135" w:type="dxa"/>
            <w:tcBorders>
              <w:top w:val="single" w:sz="8" w:space="0" w:color="auto"/>
              <w:left w:val="single" w:sz="8" w:space="0" w:color="auto"/>
              <w:bottom w:val="nil"/>
              <w:right w:val="single" w:sz="8" w:space="0" w:color="auto"/>
            </w:tcBorders>
            <w:tcMar>
              <w:top w:w="108" w:type="dxa"/>
              <w:left w:w="284" w:type="dxa"/>
              <w:bottom w:w="108" w:type="dxa"/>
              <w:right w:w="108" w:type="dxa"/>
            </w:tcMar>
          </w:tcPr>
          <w:p w14:paraId="3C541603" w14:textId="77777777" w:rsidR="00FD7790" w:rsidRPr="007A443A" w:rsidRDefault="00FD7790">
            <w:pPr>
              <w:tabs>
                <w:tab w:val="center" w:pos="7736"/>
                <w:tab w:val="center" w:pos="9184"/>
              </w:tabs>
              <w:spacing w:before="120" w:line="360" w:lineRule="auto"/>
              <w:rPr>
                <w:rFonts w:cs="Arial"/>
                <w:b/>
                <w:bCs/>
              </w:rPr>
            </w:pPr>
            <w:r w:rsidRPr="007A443A">
              <w:rPr>
                <w:rFonts w:cs="Arial"/>
                <w:b/>
                <w:bCs/>
              </w:rPr>
              <w:t>Section B: Details of the Project</w:t>
            </w:r>
            <w:r w:rsidRPr="007A443A">
              <w:rPr>
                <w:rFonts w:cs="Arial"/>
                <w:b/>
                <w:bCs/>
              </w:rPr>
              <w:tab/>
            </w:r>
          </w:p>
          <w:p w14:paraId="00DD52BA" w14:textId="201792BF" w:rsidR="00FD7790" w:rsidRPr="007A443A" w:rsidRDefault="00FD7790">
            <w:pPr>
              <w:numPr>
                <w:ilvl w:val="0"/>
                <w:numId w:val="24"/>
              </w:numPr>
              <w:tabs>
                <w:tab w:val="center" w:pos="7736"/>
                <w:tab w:val="center" w:pos="9184"/>
              </w:tabs>
              <w:spacing w:after="100" w:afterAutospacing="1" w:line="240" w:lineRule="auto"/>
              <w:ind w:left="714" w:hanging="357"/>
              <w:rPr>
                <w:rFonts w:cs="Arial"/>
                <w:bCs/>
              </w:rPr>
            </w:pPr>
            <w:r w:rsidRPr="007A443A">
              <w:rPr>
                <w:rFonts w:cs="Arial"/>
                <w:bCs/>
              </w:rPr>
              <w:t>Questionnaire(s) / Psychological Tests</w:t>
            </w:r>
            <w:r w:rsidRPr="007A443A">
              <w:rPr>
                <w:rFonts w:cs="Arial"/>
                <w:bCs/>
              </w:rPr>
              <w:tab/>
            </w:r>
            <w:r w:rsidR="00547E98" w:rsidRPr="007A443A">
              <w:rPr>
                <w:rFonts w:cs="Arial"/>
                <w:bCs/>
                <w:color w:val="2B579A"/>
                <w:shd w:val="clear" w:color="auto" w:fill="E6E6E6"/>
              </w:rPr>
              <w:fldChar w:fldCharType="begin">
                <w:ffData>
                  <w:name w:val="Check23"/>
                  <w:enabled/>
                  <w:calcOnExit w:val="0"/>
                  <w:checkBox>
                    <w:sizeAuto/>
                    <w:default w:val="1"/>
                  </w:checkBox>
                </w:ffData>
              </w:fldChar>
            </w:r>
            <w:bookmarkStart w:id="310" w:name="Check23"/>
            <w:r w:rsidR="00547E98" w:rsidRPr="007A443A">
              <w:rPr>
                <w:rFonts w:cs="Arial"/>
                <w:bCs/>
              </w:rPr>
              <w:instrText xml:space="preserve"> FORMCHECKBOX </w:instrText>
            </w:r>
            <w:r w:rsidR="00547E98" w:rsidRPr="007A443A">
              <w:rPr>
                <w:rFonts w:cs="Arial"/>
                <w:bCs/>
                <w:color w:val="2B579A"/>
                <w:shd w:val="clear" w:color="auto" w:fill="E6E6E6"/>
              </w:rPr>
            </w:r>
            <w:r w:rsidR="00547E98" w:rsidRPr="007A443A">
              <w:rPr>
                <w:rFonts w:cs="Arial"/>
                <w:bCs/>
                <w:color w:val="2B579A"/>
                <w:shd w:val="clear" w:color="auto" w:fill="E6E6E6"/>
              </w:rPr>
              <w:fldChar w:fldCharType="separate"/>
            </w:r>
            <w:r w:rsidR="00547E98" w:rsidRPr="007A443A">
              <w:rPr>
                <w:rFonts w:cs="Arial"/>
                <w:bCs/>
                <w:color w:val="2B579A"/>
                <w:shd w:val="clear" w:color="auto" w:fill="E6E6E6"/>
              </w:rPr>
              <w:fldChar w:fldCharType="end"/>
            </w:r>
            <w:bookmarkEnd w:id="310"/>
            <w:r w:rsidRPr="007A443A">
              <w:rPr>
                <w:rFonts w:cs="Arial"/>
                <w:bCs/>
              </w:rPr>
              <w:tab/>
            </w:r>
          </w:p>
          <w:p w14:paraId="45BB50AF" w14:textId="77777777" w:rsidR="00DC036B" w:rsidRPr="007A443A" w:rsidRDefault="00FD7790" w:rsidP="00564591">
            <w:pPr>
              <w:numPr>
                <w:ilvl w:val="0"/>
                <w:numId w:val="24"/>
              </w:numPr>
              <w:tabs>
                <w:tab w:val="center" w:pos="7736"/>
                <w:tab w:val="center" w:pos="9184"/>
              </w:tabs>
              <w:spacing w:after="100" w:afterAutospacing="1" w:line="240" w:lineRule="auto"/>
              <w:ind w:left="714" w:hanging="357"/>
            </w:pPr>
            <w:r w:rsidRPr="007A443A">
              <w:rPr>
                <w:rFonts w:cs="Arial"/>
              </w:rPr>
              <w:lastRenderedPageBreak/>
              <w:t xml:space="preserve">Relevant correspondence relating to involvement of collaborating </w:t>
            </w:r>
            <w:r w:rsidRPr="007A443A">
              <w:rPr>
                <w:rFonts w:cs="Arial"/>
              </w:rPr>
              <w:tab/>
            </w:r>
            <w:r w:rsidRPr="007A443A">
              <w:rPr>
                <w:rFonts w:cs="Arial"/>
              </w:rPr>
              <w:br/>
              <w:t>department/s and agree</w:t>
            </w:r>
            <w:r w:rsidR="00DC036B" w:rsidRPr="007A443A">
              <w:rPr>
                <w:rFonts w:cs="Arial"/>
              </w:rPr>
              <w:t xml:space="preserve">d participation in the research i.e. approval letters </w:t>
            </w:r>
          </w:p>
          <w:p w14:paraId="3E131C5F" w14:textId="77777777" w:rsidR="00DC036B" w:rsidRPr="007A443A" w:rsidRDefault="00DC036B" w:rsidP="00DC036B">
            <w:pPr>
              <w:tabs>
                <w:tab w:val="center" w:pos="7736"/>
                <w:tab w:val="center" w:pos="9184"/>
              </w:tabs>
              <w:spacing w:after="100" w:afterAutospacing="1" w:line="240" w:lineRule="auto"/>
              <w:ind w:left="714"/>
              <w:rPr>
                <w:rFonts w:cs="Arial"/>
              </w:rPr>
            </w:pPr>
            <w:r w:rsidRPr="007A443A">
              <w:rPr>
                <w:rFonts w:cs="Arial"/>
              </w:rPr>
              <w:t>to gatekeepers seeking permission to do research on their premises/</w:t>
            </w:r>
          </w:p>
          <w:p w14:paraId="7E3442CC" w14:textId="77777777" w:rsidR="00FD7790" w:rsidRPr="007A443A" w:rsidRDefault="00DC036B" w:rsidP="00DC036B">
            <w:pPr>
              <w:tabs>
                <w:tab w:val="center" w:pos="7736"/>
                <w:tab w:val="center" w:pos="9184"/>
              </w:tabs>
              <w:spacing w:after="100" w:afterAutospacing="1" w:line="240" w:lineRule="auto"/>
              <w:ind w:left="714"/>
            </w:pPr>
            <w:r w:rsidRPr="007A443A">
              <w:rPr>
                <w:rFonts w:cs="Arial"/>
              </w:rPr>
              <w:t>in their company etc.</w:t>
            </w:r>
            <w:r w:rsidR="00FD7790" w:rsidRPr="007A443A">
              <w:rPr>
                <w:rFonts w:cs="Arial"/>
              </w:rPr>
              <w:tab/>
            </w:r>
            <w:r w:rsidR="00FD7790" w:rsidRPr="007A443A">
              <w:rPr>
                <w:rFonts w:cs="Arial"/>
                <w:color w:val="2B579A"/>
                <w:shd w:val="clear" w:color="auto" w:fill="E6E6E6"/>
              </w:rPr>
              <w:fldChar w:fldCharType="begin">
                <w:ffData>
                  <w:name w:val="Check25"/>
                  <w:enabled/>
                  <w:calcOnExit w:val="0"/>
                  <w:checkBox>
                    <w:sizeAuto/>
                    <w:default w:val="0"/>
                  </w:checkBox>
                </w:ffData>
              </w:fldChar>
            </w:r>
            <w:bookmarkStart w:id="311" w:name="Check25"/>
            <w:r w:rsidR="00FD7790" w:rsidRPr="007A443A">
              <w:rPr>
                <w:rFonts w:cs="Arial"/>
              </w:rPr>
              <w:instrText xml:space="preserve"> FORMCHECKBOX </w:instrText>
            </w:r>
            <w:r w:rsidR="00FD7790" w:rsidRPr="007A443A">
              <w:rPr>
                <w:rFonts w:cs="Arial"/>
                <w:color w:val="2B579A"/>
                <w:shd w:val="clear" w:color="auto" w:fill="E6E6E6"/>
              </w:rPr>
            </w:r>
            <w:r w:rsidR="00FD7790" w:rsidRPr="007A443A">
              <w:rPr>
                <w:rFonts w:cs="Arial"/>
                <w:color w:val="2B579A"/>
                <w:shd w:val="clear" w:color="auto" w:fill="E6E6E6"/>
              </w:rPr>
              <w:fldChar w:fldCharType="separate"/>
            </w:r>
            <w:r w:rsidR="00FD7790" w:rsidRPr="007A443A">
              <w:rPr>
                <w:color w:val="2B579A"/>
                <w:shd w:val="clear" w:color="auto" w:fill="E6E6E6"/>
              </w:rPr>
              <w:fldChar w:fldCharType="end"/>
            </w:r>
            <w:bookmarkEnd w:id="311"/>
            <w:r w:rsidR="00FD7790" w:rsidRPr="007A443A">
              <w:rPr>
                <w:rFonts w:cs="Arial"/>
              </w:rPr>
              <w:tab/>
            </w:r>
          </w:p>
        </w:tc>
      </w:tr>
      <w:tr w:rsidR="00FD7790" w:rsidRPr="007A443A" w14:paraId="2E117254" w14:textId="77777777" w:rsidTr="009A6F8A">
        <w:trPr>
          <w:trHeight w:val="275"/>
        </w:trPr>
        <w:tc>
          <w:tcPr>
            <w:tcW w:w="10135" w:type="dxa"/>
            <w:tcBorders>
              <w:top w:val="nil"/>
              <w:left w:val="single" w:sz="8" w:space="0" w:color="auto"/>
              <w:bottom w:val="nil"/>
              <w:right w:val="single" w:sz="8" w:space="0" w:color="auto"/>
            </w:tcBorders>
            <w:tcMar>
              <w:top w:w="108" w:type="dxa"/>
              <w:left w:w="284" w:type="dxa"/>
              <w:bottom w:w="108" w:type="dxa"/>
              <w:right w:w="108" w:type="dxa"/>
            </w:tcMar>
          </w:tcPr>
          <w:p w14:paraId="5AA592E1" w14:textId="77777777" w:rsidR="00FD7790" w:rsidRPr="007A443A" w:rsidRDefault="00FD7790">
            <w:pPr>
              <w:tabs>
                <w:tab w:val="center" w:pos="7736"/>
                <w:tab w:val="center" w:pos="9184"/>
              </w:tabs>
              <w:spacing w:line="360" w:lineRule="auto"/>
              <w:rPr>
                <w:rFonts w:cs="Arial"/>
                <w:b/>
                <w:bCs/>
              </w:rPr>
            </w:pPr>
            <w:r w:rsidRPr="007A443A">
              <w:rPr>
                <w:rFonts w:cs="Arial"/>
                <w:b/>
                <w:bCs/>
              </w:rPr>
              <w:lastRenderedPageBreak/>
              <w:t>Section C: Details of Participants</w:t>
            </w:r>
          </w:p>
          <w:p w14:paraId="1D00B894" w14:textId="153149D7" w:rsidR="00FD7790" w:rsidRPr="007A443A" w:rsidRDefault="00FD7790">
            <w:pPr>
              <w:numPr>
                <w:ilvl w:val="1"/>
                <w:numId w:val="24"/>
              </w:numPr>
              <w:tabs>
                <w:tab w:val="clear" w:pos="1440"/>
                <w:tab w:val="num" w:pos="723"/>
                <w:tab w:val="center" w:pos="7736"/>
                <w:tab w:val="center" w:pos="9184"/>
              </w:tabs>
              <w:spacing w:after="100" w:afterAutospacing="1" w:line="240" w:lineRule="auto"/>
              <w:ind w:left="723" w:hanging="362"/>
              <w:rPr>
                <w:rFonts w:cs="Arial"/>
              </w:rPr>
            </w:pPr>
            <w:r w:rsidRPr="007A443A">
              <w:rPr>
                <w:rFonts w:cs="Arial"/>
              </w:rPr>
              <w:t>Parental/guardian consent form for research involving participants under 18</w:t>
            </w:r>
            <w:r w:rsidRPr="007A443A">
              <w:rPr>
                <w:rFonts w:cs="Arial"/>
              </w:rPr>
              <w:tab/>
            </w:r>
            <w:r w:rsidR="002917ED" w:rsidRPr="007A443A">
              <w:rPr>
                <w:rFonts w:cs="Arial"/>
                <w:color w:val="2B579A"/>
                <w:shd w:val="clear" w:color="auto" w:fill="E6E6E6"/>
              </w:rPr>
              <w:fldChar w:fldCharType="begin">
                <w:ffData>
                  <w:name w:val="Check31"/>
                  <w:enabled/>
                  <w:calcOnExit w:val="0"/>
                  <w:checkBox>
                    <w:sizeAuto/>
                    <w:default w:val="1"/>
                  </w:checkBox>
                </w:ffData>
              </w:fldChar>
            </w:r>
            <w:r w:rsidR="002917ED" w:rsidRPr="007A443A">
              <w:rPr>
                <w:rFonts w:cs="Arial"/>
                <w:color w:val="2B579A"/>
                <w:shd w:val="clear" w:color="auto" w:fill="E6E6E6"/>
              </w:rPr>
              <w:instrText xml:space="preserve"> FORMCHECKBOX </w:instrText>
            </w:r>
            <w:r w:rsidR="002917ED" w:rsidRPr="007A443A">
              <w:rPr>
                <w:rFonts w:cs="Arial"/>
                <w:color w:val="2B579A"/>
                <w:shd w:val="clear" w:color="auto" w:fill="E6E6E6"/>
              </w:rPr>
            </w:r>
            <w:r w:rsidR="002917ED" w:rsidRPr="007A443A">
              <w:rPr>
                <w:rFonts w:cs="Arial"/>
                <w:color w:val="2B579A"/>
                <w:shd w:val="clear" w:color="auto" w:fill="E6E6E6"/>
              </w:rPr>
              <w:fldChar w:fldCharType="separate"/>
            </w:r>
            <w:r w:rsidR="002917ED" w:rsidRPr="007A443A">
              <w:rPr>
                <w:rFonts w:cs="Arial"/>
                <w:color w:val="2B579A"/>
                <w:shd w:val="clear" w:color="auto" w:fill="E6E6E6"/>
              </w:rPr>
              <w:fldChar w:fldCharType="end"/>
            </w:r>
            <w:r w:rsidRPr="007A443A">
              <w:rPr>
                <w:rFonts w:cs="Arial"/>
              </w:rPr>
              <w:tab/>
            </w:r>
            <w:r w:rsidRPr="007A443A">
              <w:rPr>
                <w:rFonts w:cs="Arial"/>
              </w:rPr>
              <w:tab/>
              <w:t xml:space="preserve"> </w:t>
            </w:r>
          </w:p>
          <w:p w14:paraId="3FB5BC64" w14:textId="415963BB" w:rsidR="00FD7790" w:rsidRPr="007A443A" w:rsidRDefault="00FD7790">
            <w:pPr>
              <w:numPr>
                <w:ilvl w:val="1"/>
                <w:numId w:val="24"/>
              </w:numPr>
              <w:tabs>
                <w:tab w:val="clear" w:pos="1440"/>
                <w:tab w:val="num" w:pos="723"/>
                <w:tab w:val="center" w:pos="7736"/>
                <w:tab w:val="center" w:pos="9184"/>
              </w:tabs>
              <w:spacing w:after="100" w:afterAutospacing="1" w:line="240" w:lineRule="auto"/>
              <w:ind w:left="723" w:hanging="362"/>
              <w:rPr>
                <w:rFonts w:cs="Arial"/>
              </w:rPr>
            </w:pPr>
            <w:r w:rsidRPr="007A443A">
              <w:rPr>
                <w:rFonts w:cs="Arial"/>
              </w:rPr>
              <w:t>Participant/s information sheet</w:t>
            </w:r>
            <w:r w:rsidRPr="007A443A">
              <w:rPr>
                <w:rFonts w:cs="Arial"/>
              </w:rPr>
              <w:tab/>
            </w:r>
            <w:r w:rsidR="002917ED" w:rsidRPr="007A443A">
              <w:rPr>
                <w:rFonts w:cs="Arial"/>
                <w:color w:val="2B579A"/>
                <w:shd w:val="clear" w:color="auto" w:fill="E6E6E6"/>
              </w:rPr>
              <w:fldChar w:fldCharType="begin">
                <w:ffData>
                  <w:name w:val="Check29"/>
                  <w:enabled/>
                  <w:calcOnExit w:val="0"/>
                  <w:checkBox>
                    <w:sizeAuto/>
                    <w:default w:val="1"/>
                  </w:checkBox>
                </w:ffData>
              </w:fldChar>
            </w:r>
            <w:bookmarkStart w:id="312" w:name="Check29"/>
            <w:r w:rsidR="002917ED" w:rsidRPr="007A443A">
              <w:rPr>
                <w:rFonts w:cs="Arial"/>
                <w:color w:val="2B579A"/>
                <w:shd w:val="clear" w:color="auto" w:fill="E6E6E6"/>
              </w:rPr>
              <w:instrText xml:space="preserve"> FORMCHECKBOX </w:instrText>
            </w:r>
            <w:r w:rsidR="002917ED" w:rsidRPr="007A443A">
              <w:rPr>
                <w:rFonts w:cs="Arial"/>
                <w:color w:val="2B579A"/>
                <w:shd w:val="clear" w:color="auto" w:fill="E6E6E6"/>
              </w:rPr>
            </w:r>
            <w:r w:rsidR="002917ED" w:rsidRPr="007A443A">
              <w:rPr>
                <w:rFonts w:cs="Arial"/>
                <w:color w:val="2B579A"/>
                <w:shd w:val="clear" w:color="auto" w:fill="E6E6E6"/>
              </w:rPr>
              <w:fldChar w:fldCharType="separate"/>
            </w:r>
            <w:r w:rsidR="002917ED" w:rsidRPr="007A443A">
              <w:rPr>
                <w:rFonts w:cs="Arial"/>
                <w:color w:val="2B579A"/>
                <w:shd w:val="clear" w:color="auto" w:fill="E6E6E6"/>
              </w:rPr>
              <w:fldChar w:fldCharType="end"/>
            </w:r>
            <w:bookmarkEnd w:id="312"/>
            <w:r w:rsidRPr="007A443A">
              <w:rPr>
                <w:rFonts w:cs="Arial"/>
              </w:rPr>
              <w:tab/>
            </w:r>
            <w:r w:rsidRPr="007A443A">
              <w:rPr>
                <w:rFonts w:cs="Arial"/>
              </w:rPr>
              <w:tab/>
            </w:r>
          </w:p>
          <w:p w14:paraId="3A090BC4" w14:textId="3F41914C" w:rsidR="00FD7790" w:rsidRPr="007A443A" w:rsidRDefault="00FD7790">
            <w:pPr>
              <w:numPr>
                <w:ilvl w:val="1"/>
                <w:numId w:val="24"/>
              </w:numPr>
              <w:tabs>
                <w:tab w:val="clear" w:pos="1440"/>
                <w:tab w:val="num" w:pos="723"/>
                <w:tab w:val="center" w:pos="7736"/>
                <w:tab w:val="center" w:pos="9184"/>
              </w:tabs>
              <w:spacing w:after="100" w:afterAutospacing="1" w:line="240" w:lineRule="auto"/>
              <w:ind w:left="723" w:hanging="362"/>
              <w:rPr>
                <w:rFonts w:cs="Arial"/>
              </w:rPr>
            </w:pPr>
            <w:r w:rsidRPr="007A443A">
              <w:rPr>
                <w:rFonts w:cs="Arial"/>
              </w:rPr>
              <w:t>Participant/s consent form/s</w:t>
            </w:r>
            <w:r w:rsidRPr="007A443A">
              <w:rPr>
                <w:rFonts w:cs="Arial"/>
              </w:rPr>
              <w:tab/>
            </w:r>
            <w:r w:rsidR="002917ED" w:rsidRPr="007A443A">
              <w:rPr>
                <w:rFonts w:cs="Arial"/>
                <w:color w:val="2B579A"/>
                <w:shd w:val="clear" w:color="auto" w:fill="E6E6E6"/>
              </w:rPr>
              <w:fldChar w:fldCharType="begin">
                <w:ffData>
                  <w:name w:val="Check31"/>
                  <w:enabled/>
                  <w:calcOnExit w:val="0"/>
                  <w:checkBox>
                    <w:sizeAuto/>
                    <w:default w:val="1"/>
                  </w:checkBox>
                </w:ffData>
              </w:fldChar>
            </w:r>
            <w:bookmarkStart w:id="313" w:name="Check31"/>
            <w:r w:rsidR="002917ED" w:rsidRPr="007A443A">
              <w:rPr>
                <w:rFonts w:cs="Arial"/>
                <w:color w:val="2B579A"/>
                <w:shd w:val="clear" w:color="auto" w:fill="E6E6E6"/>
              </w:rPr>
              <w:instrText xml:space="preserve"> FORMCHECKBOX </w:instrText>
            </w:r>
            <w:r w:rsidR="002917ED" w:rsidRPr="007A443A">
              <w:rPr>
                <w:rFonts w:cs="Arial"/>
                <w:color w:val="2B579A"/>
                <w:shd w:val="clear" w:color="auto" w:fill="E6E6E6"/>
              </w:rPr>
            </w:r>
            <w:r w:rsidR="002917ED" w:rsidRPr="007A443A">
              <w:rPr>
                <w:rFonts w:cs="Arial"/>
                <w:color w:val="2B579A"/>
                <w:shd w:val="clear" w:color="auto" w:fill="E6E6E6"/>
              </w:rPr>
              <w:fldChar w:fldCharType="separate"/>
            </w:r>
            <w:r w:rsidR="002917ED" w:rsidRPr="007A443A">
              <w:rPr>
                <w:rFonts w:cs="Arial"/>
                <w:color w:val="2B579A"/>
                <w:shd w:val="clear" w:color="auto" w:fill="E6E6E6"/>
              </w:rPr>
              <w:fldChar w:fldCharType="end"/>
            </w:r>
            <w:bookmarkEnd w:id="313"/>
            <w:r w:rsidRPr="007A443A">
              <w:rPr>
                <w:rFonts w:cs="Arial"/>
              </w:rPr>
              <w:tab/>
            </w:r>
          </w:p>
          <w:p w14:paraId="081523F7" w14:textId="77777777" w:rsidR="00FD7790" w:rsidRPr="007A443A" w:rsidRDefault="00FD7790" w:rsidP="00564591">
            <w:pPr>
              <w:numPr>
                <w:ilvl w:val="1"/>
                <w:numId w:val="24"/>
              </w:numPr>
              <w:tabs>
                <w:tab w:val="clear" w:pos="1440"/>
                <w:tab w:val="num" w:pos="723"/>
                <w:tab w:val="center" w:pos="7736"/>
                <w:tab w:val="center" w:pos="9184"/>
              </w:tabs>
              <w:spacing w:after="100" w:afterAutospacing="1" w:line="240" w:lineRule="auto"/>
              <w:ind w:left="723" w:hanging="362"/>
            </w:pPr>
            <w:r w:rsidRPr="007A443A">
              <w:rPr>
                <w:rFonts w:cs="Arial"/>
              </w:rPr>
              <w:t>Advertisement</w:t>
            </w:r>
            <w:r w:rsidRPr="007A443A">
              <w:rPr>
                <w:rFonts w:cs="Arial"/>
              </w:rPr>
              <w:tab/>
            </w:r>
            <w:r w:rsidR="00694032" w:rsidRPr="007A443A">
              <w:rPr>
                <w:rFonts w:cs="Arial"/>
                <w:color w:val="2B579A"/>
                <w:shd w:val="clear" w:color="auto" w:fill="E6E6E6"/>
              </w:rPr>
              <w:fldChar w:fldCharType="begin">
                <w:ffData>
                  <w:name w:val="Check33"/>
                  <w:enabled/>
                  <w:calcOnExit w:val="0"/>
                  <w:checkBox>
                    <w:sizeAuto/>
                    <w:default w:val="1"/>
                  </w:checkBox>
                </w:ffData>
              </w:fldChar>
            </w:r>
            <w:bookmarkStart w:id="314" w:name="Check33"/>
            <w:r w:rsidR="00694032" w:rsidRPr="007A443A">
              <w:rPr>
                <w:rFonts w:cs="Arial"/>
              </w:rPr>
              <w:instrText xml:space="preserve"> FORMCHECKBOX </w:instrText>
            </w:r>
            <w:r w:rsidR="00694032" w:rsidRPr="007A443A">
              <w:rPr>
                <w:rFonts w:cs="Arial"/>
                <w:color w:val="2B579A"/>
                <w:shd w:val="clear" w:color="auto" w:fill="E6E6E6"/>
              </w:rPr>
            </w:r>
            <w:r w:rsidR="00694032" w:rsidRPr="007A443A">
              <w:rPr>
                <w:rFonts w:cs="Arial"/>
                <w:color w:val="2B579A"/>
                <w:shd w:val="clear" w:color="auto" w:fill="E6E6E6"/>
              </w:rPr>
              <w:fldChar w:fldCharType="separate"/>
            </w:r>
            <w:r w:rsidR="00694032" w:rsidRPr="007A443A">
              <w:rPr>
                <w:rFonts w:cs="Arial"/>
                <w:color w:val="2B579A"/>
                <w:shd w:val="clear" w:color="auto" w:fill="E6E6E6"/>
              </w:rPr>
              <w:fldChar w:fldCharType="end"/>
            </w:r>
            <w:bookmarkEnd w:id="314"/>
            <w:r w:rsidRPr="007A443A">
              <w:rPr>
                <w:rFonts w:cs="Arial"/>
              </w:rPr>
              <w:tab/>
            </w:r>
          </w:p>
        </w:tc>
      </w:tr>
      <w:tr w:rsidR="009A6F8A" w:rsidRPr="007A443A" w14:paraId="538CF579" w14:textId="77777777" w:rsidTr="009A6F8A">
        <w:trPr>
          <w:trHeight w:val="275"/>
        </w:trPr>
        <w:tc>
          <w:tcPr>
            <w:tcW w:w="10135" w:type="dxa"/>
            <w:tcBorders>
              <w:top w:val="nil"/>
              <w:left w:val="single" w:sz="8" w:space="0" w:color="auto"/>
              <w:bottom w:val="nil"/>
              <w:right w:val="single" w:sz="8" w:space="0" w:color="auto"/>
            </w:tcBorders>
            <w:tcMar>
              <w:top w:w="108" w:type="dxa"/>
              <w:left w:w="284" w:type="dxa"/>
              <w:bottom w:w="108" w:type="dxa"/>
              <w:right w:w="108" w:type="dxa"/>
            </w:tcMar>
          </w:tcPr>
          <w:p w14:paraId="6E5BD1CF" w14:textId="77777777" w:rsidR="009A6F8A" w:rsidRPr="007A443A" w:rsidRDefault="00564591" w:rsidP="00564591">
            <w:pPr>
              <w:tabs>
                <w:tab w:val="center" w:pos="9184"/>
              </w:tabs>
              <w:spacing w:line="360" w:lineRule="auto"/>
              <w:rPr>
                <w:rFonts w:cs="Arial"/>
                <w:b/>
                <w:bCs/>
              </w:rPr>
            </w:pPr>
            <w:r w:rsidRPr="007A443A">
              <w:rPr>
                <w:b/>
              </w:rPr>
              <w:t>Appendix I: Information Sheet(s) and Consent Form(s)</w:t>
            </w:r>
            <w:r w:rsidRPr="007A443A">
              <w:rPr>
                <w:rFonts w:cs="Arial"/>
              </w:rPr>
              <w:t xml:space="preserve">                                             </w:t>
            </w:r>
            <w:r w:rsidR="00694032" w:rsidRPr="007A443A">
              <w:rPr>
                <w:rFonts w:cs="Arial"/>
                <w:color w:val="2B579A"/>
                <w:shd w:val="clear" w:color="auto" w:fill="E6E6E6"/>
              </w:rPr>
              <w:fldChar w:fldCharType="begin">
                <w:ffData>
                  <w:name w:val=""/>
                  <w:enabled/>
                  <w:calcOnExit w:val="0"/>
                  <w:checkBox>
                    <w:sizeAuto/>
                    <w:default w:val="1"/>
                  </w:checkBox>
                </w:ffData>
              </w:fldChar>
            </w:r>
            <w:r w:rsidR="00694032" w:rsidRPr="007A443A">
              <w:rPr>
                <w:rFonts w:cs="Arial"/>
              </w:rPr>
              <w:instrText xml:space="preserve"> FORMCHECKBOX </w:instrText>
            </w:r>
            <w:r w:rsidR="00694032" w:rsidRPr="007A443A">
              <w:rPr>
                <w:rFonts w:cs="Arial"/>
                <w:color w:val="2B579A"/>
                <w:shd w:val="clear" w:color="auto" w:fill="E6E6E6"/>
              </w:rPr>
            </w:r>
            <w:r w:rsidR="00694032" w:rsidRPr="007A443A">
              <w:rPr>
                <w:rFonts w:cs="Arial"/>
                <w:color w:val="2B579A"/>
                <w:shd w:val="clear" w:color="auto" w:fill="E6E6E6"/>
              </w:rPr>
              <w:fldChar w:fldCharType="separate"/>
            </w:r>
            <w:r w:rsidR="00694032" w:rsidRPr="007A443A">
              <w:rPr>
                <w:rFonts w:cs="Arial"/>
                <w:color w:val="2B579A"/>
                <w:shd w:val="clear" w:color="auto" w:fill="E6E6E6"/>
              </w:rPr>
              <w:fldChar w:fldCharType="end"/>
            </w:r>
            <w:r w:rsidRPr="007A443A">
              <w:rPr>
                <w:rFonts w:cs="Arial"/>
              </w:rPr>
              <w:tab/>
            </w:r>
          </w:p>
        </w:tc>
      </w:tr>
      <w:tr w:rsidR="00FD7790" w:rsidRPr="007A443A" w14:paraId="4F2E85C8" w14:textId="77777777" w:rsidTr="008560AC">
        <w:trPr>
          <w:trHeight w:val="3844"/>
        </w:trPr>
        <w:tc>
          <w:tcPr>
            <w:tcW w:w="10135" w:type="dxa"/>
            <w:tcBorders>
              <w:top w:val="nil"/>
              <w:left w:val="single" w:sz="8" w:space="0" w:color="auto"/>
              <w:bottom w:val="single" w:sz="8" w:space="0" w:color="auto"/>
              <w:right w:val="single" w:sz="8" w:space="0" w:color="auto"/>
            </w:tcBorders>
            <w:tcMar>
              <w:top w:w="108" w:type="dxa"/>
              <w:left w:w="284" w:type="dxa"/>
              <w:bottom w:w="108" w:type="dxa"/>
              <w:right w:w="108" w:type="dxa"/>
            </w:tcMar>
          </w:tcPr>
          <w:p w14:paraId="61B205C9" w14:textId="77777777" w:rsidR="00FD7790" w:rsidRPr="007A443A" w:rsidRDefault="00FD7790">
            <w:pPr>
              <w:tabs>
                <w:tab w:val="center" w:pos="7736"/>
                <w:tab w:val="center" w:pos="9184"/>
              </w:tabs>
              <w:spacing w:line="360" w:lineRule="auto"/>
              <w:rPr>
                <w:rFonts w:cs="Arial"/>
                <w:b/>
                <w:bCs/>
              </w:rPr>
            </w:pPr>
            <w:r w:rsidRPr="007A443A">
              <w:rPr>
                <w:rFonts w:cs="Arial"/>
                <w:b/>
                <w:bCs/>
              </w:rPr>
              <w:t>Appendix I</w:t>
            </w:r>
            <w:r w:rsidR="00564591" w:rsidRPr="007A443A">
              <w:rPr>
                <w:rFonts w:cs="Arial"/>
                <w:b/>
                <w:bCs/>
              </w:rPr>
              <w:t>I</w:t>
            </w:r>
            <w:r w:rsidRPr="007A443A">
              <w:rPr>
                <w:rFonts w:cs="Arial"/>
                <w:b/>
                <w:bCs/>
              </w:rPr>
              <w:t>: Research Involving the Use of Drugs</w:t>
            </w:r>
          </w:p>
          <w:p w14:paraId="0594E044" w14:textId="77777777" w:rsidR="00446D9C" w:rsidRPr="007A443A" w:rsidRDefault="00446D9C" w:rsidP="00446D9C">
            <w:pPr>
              <w:numPr>
                <w:ilvl w:val="0"/>
                <w:numId w:val="28"/>
              </w:numPr>
              <w:tabs>
                <w:tab w:val="center" w:pos="723"/>
                <w:tab w:val="left" w:pos="7710"/>
                <w:tab w:val="left" w:pos="8986"/>
                <w:tab w:val="center" w:pos="9270"/>
              </w:tabs>
              <w:spacing w:line="240" w:lineRule="auto"/>
            </w:pPr>
            <w:r w:rsidRPr="007A443A">
              <w:rPr>
                <w:rFonts w:cs="Arial"/>
              </w:rPr>
              <w:t xml:space="preserve">Relevant correspondence relating to agreed arrangements for dispensing    </w:t>
            </w:r>
            <w:r w:rsidR="00564591" w:rsidRPr="007A443A">
              <w:rPr>
                <w:rFonts w:cs="Arial"/>
              </w:rPr>
              <w:t xml:space="preserve">   </w:t>
            </w:r>
            <w:r w:rsidRPr="007A443A">
              <w:rPr>
                <w:rFonts w:cs="Arial"/>
              </w:rPr>
              <w:t xml:space="preserve"> </w:t>
            </w:r>
            <w:r w:rsidRPr="007A443A">
              <w:rPr>
                <w:rFonts w:cs="Arial"/>
                <w:color w:val="2B579A"/>
                <w:shd w:val="clear" w:color="auto" w:fill="E6E6E6"/>
              </w:rPr>
              <w:fldChar w:fldCharType="begin">
                <w:ffData>
                  <w:name w:val="Check33"/>
                  <w:enabled/>
                  <w:calcOnExit w:val="0"/>
                  <w:checkBox>
                    <w:sizeAuto/>
                    <w:default w:val="0"/>
                  </w:checkBox>
                </w:ffData>
              </w:fldChar>
            </w:r>
            <w:r w:rsidRPr="007A443A">
              <w:rPr>
                <w:rFonts w:cs="Arial"/>
              </w:rPr>
              <w:instrText xml:space="preserve"> FORMCHECKBOX </w:instrText>
            </w:r>
            <w:r w:rsidRPr="007A443A">
              <w:rPr>
                <w:rFonts w:cs="Arial"/>
                <w:color w:val="2B579A"/>
                <w:shd w:val="clear" w:color="auto" w:fill="E6E6E6"/>
              </w:rPr>
            </w:r>
            <w:r w:rsidRPr="007A443A">
              <w:rPr>
                <w:rFonts w:cs="Arial"/>
                <w:color w:val="2B579A"/>
                <w:shd w:val="clear" w:color="auto" w:fill="E6E6E6"/>
              </w:rPr>
              <w:fldChar w:fldCharType="separate"/>
            </w:r>
            <w:r w:rsidRPr="007A443A">
              <w:rPr>
                <w:color w:val="2B579A"/>
                <w:shd w:val="clear" w:color="auto" w:fill="E6E6E6"/>
              </w:rPr>
              <w:fldChar w:fldCharType="end"/>
            </w:r>
            <w:r w:rsidRPr="007A443A">
              <w:rPr>
                <w:rFonts w:cs="Arial"/>
                <w:b/>
                <w:bCs/>
              </w:rPr>
              <w:tab/>
              <w:t xml:space="preserve">                         </w:t>
            </w:r>
          </w:p>
          <w:p w14:paraId="3B6C47ED" w14:textId="77777777" w:rsidR="00446D9C" w:rsidRPr="007A443A" w:rsidRDefault="00446D9C" w:rsidP="00446D9C">
            <w:pPr>
              <w:tabs>
                <w:tab w:val="center" w:pos="723"/>
                <w:tab w:val="center" w:pos="7736"/>
                <w:tab w:val="center" w:pos="9184"/>
              </w:tabs>
              <w:spacing w:line="240" w:lineRule="auto"/>
              <w:ind w:left="726"/>
              <w:rPr>
                <w:rFonts w:cs="Arial"/>
              </w:rPr>
            </w:pPr>
            <w:r w:rsidRPr="007A443A">
              <w:rPr>
                <w:rFonts w:cs="Arial"/>
              </w:rPr>
              <w:t>with the pharmacy</w:t>
            </w:r>
          </w:p>
          <w:p w14:paraId="441023EB" w14:textId="77777777" w:rsidR="00446D9C" w:rsidRPr="007A443A" w:rsidRDefault="00446D9C" w:rsidP="00446D9C">
            <w:pPr>
              <w:tabs>
                <w:tab w:val="center" w:pos="723"/>
                <w:tab w:val="center" w:pos="7736"/>
                <w:tab w:val="center" w:pos="9184"/>
              </w:tabs>
              <w:spacing w:line="240" w:lineRule="auto"/>
              <w:ind w:left="726"/>
              <w:rPr>
                <w:rFonts w:cs="Arial"/>
              </w:rPr>
            </w:pPr>
          </w:p>
          <w:p w14:paraId="3A3EB986" w14:textId="77777777" w:rsidR="00446D9C" w:rsidRPr="007A443A" w:rsidRDefault="00446D9C" w:rsidP="00446D9C">
            <w:pPr>
              <w:numPr>
                <w:ilvl w:val="0"/>
                <w:numId w:val="26"/>
              </w:numPr>
              <w:tabs>
                <w:tab w:val="clear" w:pos="360"/>
                <w:tab w:val="center" w:pos="723"/>
                <w:tab w:val="center" w:pos="7736"/>
                <w:tab w:val="center" w:pos="9184"/>
              </w:tabs>
              <w:spacing w:line="240" w:lineRule="auto"/>
              <w:ind w:left="726" w:hanging="362"/>
              <w:rPr>
                <w:rFonts w:cs="Arial"/>
              </w:rPr>
            </w:pPr>
            <w:r w:rsidRPr="007A443A">
              <w:rPr>
                <w:rFonts w:cs="Arial"/>
              </w:rPr>
              <w:t xml:space="preserve">Written confirmation from the manufacturer that the drug/substance has        </w:t>
            </w:r>
            <w:r w:rsidR="00564591" w:rsidRPr="007A443A">
              <w:rPr>
                <w:rFonts w:cs="Arial"/>
              </w:rPr>
              <w:t xml:space="preserve">  </w:t>
            </w:r>
            <w:r w:rsidRPr="007A443A">
              <w:rPr>
                <w:rFonts w:cs="Arial"/>
                <w:color w:val="2B579A"/>
                <w:shd w:val="clear" w:color="auto" w:fill="E6E6E6"/>
              </w:rPr>
              <w:fldChar w:fldCharType="begin">
                <w:ffData>
                  <w:name w:val="Check33"/>
                  <w:enabled/>
                  <w:calcOnExit w:val="0"/>
                  <w:checkBox>
                    <w:sizeAuto/>
                    <w:default w:val="0"/>
                  </w:checkBox>
                </w:ffData>
              </w:fldChar>
            </w:r>
            <w:r w:rsidRPr="007A443A">
              <w:rPr>
                <w:rFonts w:cs="Arial"/>
              </w:rPr>
              <w:instrText xml:space="preserve"> FORMCHECKBOX </w:instrText>
            </w:r>
            <w:r w:rsidRPr="007A443A">
              <w:rPr>
                <w:rFonts w:cs="Arial"/>
                <w:color w:val="2B579A"/>
                <w:shd w:val="clear" w:color="auto" w:fill="E6E6E6"/>
              </w:rPr>
            </w:r>
            <w:r w:rsidRPr="007A443A">
              <w:rPr>
                <w:rFonts w:cs="Arial"/>
                <w:color w:val="2B579A"/>
                <w:shd w:val="clear" w:color="auto" w:fill="E6E6E6"/>
              </w:rPr>
              <w:fldChar w:fldCharType="separate"/>
            </w:r>
            <w:r w:rsidRPr="007A443A">
              <w:rPr>
                <w:color w:val="2B579A"/>
                <w:shd w:val="clear" w:color="auto" w:fill="E6E6E6"/>
              </w:rPr>
              <w:fldChar w:fldCharType="end"/>
            </w:r>
            <w:r w:rsidRPr="007A443A">
              <w:rPr>
                <w:rFonts w:cs="Arial"/>
                <w:b/>
                <w:bCs/>
              </w:rPr>
              <w:tab/>
              <w:t xml:space="preserve">                         </w:t>
            </w:r>
          </w:p>
          <w:p w14:paraId="13602AA4" w14:textId="77777777" w:rsidR="00446D9C" w:rsidRPr="007A443A" w:rsidRDefault="00446D9C" w:rsidP="00446D9C">
            <w:pPr>
              <w:tabs>
                <w:tab w:val="center" w:pos="723"/>
                <w:tab w:val="center" w:pos="7736"/>
                <w:tab w:val="center" w:pos="9184"/>
              </w:tabs>
              <w:spacing w:line="240" w:lineRule="auto"/>
              <w:ind w:left="726"/>
              <w:rPr>
                <w:rFonts w:cs="Arial"/>
              </w:rPr>
            </w:pPr>
            <w:r w:rsidRPr="007A443A">
              <w:rPr>
                <w:rFonts w:cs="Arial"/>
              </w:rPr>
              <w:t>has been manufactured to GMP</w:t>
            </w:r>
          </w:p>
          <w:p w14:paraId="6B508AB3" w14:textId="77777777" w:rsidR="00FD7790" w:rsidRPr="007A443A" w:rsidRDefault="00FD7790" w:rsidP="00446D9C">
            <w:pPr>
              <w:tabs>
                <w:tab w:val="center" w:pos="723"/>
                <w:tab w:val="center" w:pos="7736"/>
                <w:tab w:val="center" w:pos="9184"/>
              </w:tabs>
              <w:spacing w:line="240" w:lineRule="auto"/>
              <w:ind w:left="726"/>
              <w:rPr>
                <w:rFonts w:cs="Arial"/>
              </w:rPr>
            </w:pPr>
            <w:r w:rsidRPr="007A443A">
              <w:rPr>
                <w:rFonts w:cs="Arial"/>
              </w:rPr>
              <w:tab/>
            </w:r>
          </w:p>
          <w:p w14:paraId="0BE5ECEB" w14:textId="77777777" w:rsidR="00FD7790" w:rsidRPr="007A443A" w:rsidRDefault="00FD7790">
            <w:pPr>
              <w:numPr>
                <w:ilvl w:val="0"/>
                <w:numId w:val="26"/>
              </w:numPr>
              <w:tabs>
                <w:tab w:val="clear" w:pos="360"/>
                <w:tab w:val="center" w:pos="723"/>
                <w:tab w:val="center" w:pos="7736"/>
                <w:tab w:val="center" w:pos="9184"/>
              </w:tabs>
              <w:spacing w:after="100" w:afterAutospacing="1" w:line="240" w:lineRule="auto"/>
              <w:ind w:left="723" w:hanging="362"/>
              <w:rPr>
                <w:rFonts w:cs="Arial"/>
              </w:rPr>
            </w:pPr>
            <w:r w:rsidRPr="007A443A">
              <w:rPr>
                <w:rFonts w:cs="Arial"/>
              </w:rPr>
              <w:t>Proposed volunteer contract</w:t>
            </w:r>
            <w:r w:rsidRPr="007A443A">
              <w:rPr>
                <w:rFonts w:cs="Arial"/>
              </w:rPr>
              <w:tab/>
            </w:r>
            <w:r w:rsidRPr="007A443A">
              <w:rPr>
                <w:rFonts w:cs="Arial"/>
                <w:color w:val="2B579A"/>
                <w:shd w:val="clear" w:color="auto" w:fill="E6E6E6"/>
              </w:rPr>
              <w:fldChar w:fldCharType="begin">
                <w:ffData>
                  <w:name w:val="Check37"/>
                  <w:enabled/>
                  <w:calcOnExit w:val="0"/>
                  <w:checkBox>
                    <w:sizeAuto/>
                    <w:default w:val="0"/>
                  </w:checkBox>
                </w:ffData>
              </w:fldChar>
            </w:r>
            <w:bookmarkStart w:id="315" w:name="Check37"/>
            <w:r w:rsidRPr="007A443A">
              <w:rPr>
                <w:rFonts w:cs="Arial"/>
              </w:rPr>
              <w:instrText xml:space="preserve"> FORMCHECKBOX </w:instrText>
            </w:r>
            <w:r w:rsidRPr="007A443A">
              <w:rPr>
                <w:rFonts w:cs="Arial"/>
                <w:color w:val="2B579A"/>
                <w:shd w:val="clear" w:color="auto" w:fill="E6E6E6"/>
              </w:rPr>
            </w:r>
            <w:r w:rsidRPr="007A443A">
              <w:rPr>
                <w:rFonts w:cs="Arial"/>
                <w:color w:val="2B579A"/>
                <w:shd w:val="clear" w:color="auto" w:fill="E6E6E6"/>
              </w:rPr>
              <w:fldChar w:fldCharType="separate"/>
            </w:r>
            <w:r w:rsidRPr="007A443A">
              <w:rPr>
                <w:color w:val="2B579A"/>
                <w:shd w:val="clear" w:color="auto" w:fill="E6E6E6"/>
              </w:rPr>
              <w:fldChar w:fldCharType="end"/>
            </w:r>
            <w:bookmarkEnd w:id="315"/>
            <w:r w:rsidRPr="007A443A">
              <w:rPr>
                <w:rFonts w:cs="Arial"/>
              </w:rPr>
              <w:tab/>
              <w:t xml:space="preserve"> </w:t>
            </w:r>
          </w:p>
          <w:p w14:paraId="0EBE9877" w14:textId="77777777" w:rsidR="00FD7790" w:rsidRPr="007A443A" w:rsidRDefault="00FD7790">
            <w:pPr>
              <w:numPr>
                <w:ilvl w:val="0"/>
                <w:numId w:val="26"/>
              </w:numPr>
              <w:tabs>
                <w:tab w:val="center" w:pos="723"/>
                <w:tab w:val="center" w:pos="7736"/>
                <w:tab w:val="center" w:pos="9184"/>
              </w:tabs>
              <w:spacing w:after="100" w:afterAutospacing="1" w:line="240" w:lineRule="auto"/>
              <w:ind w:left="723" w:hanging="362"/>
            </w:pPr>
            <w:r w:rsidRPr="007A443A">
              <w:rPr>
                <w:rFonts w:cs="Arial"/>
              </w:rPr>
              <w:t>Full declaration of financial or direct interest</w:t>
            </w:r>
            <w:r w:rsidRPr="007A443A">
              <w:rPr>
                <w:rFonts w:cs="Arial"/>
              </w:rPr>
              <w:tab/>
            </w:r>
            <w:r w:rsidRPr="007A443A">
              <w:rPr>
                <w:rFonts w:cs="Arial"/>
                <w:color w:val="2B579A"/>
                <w:shd w:val="clear" w:color="auto" w:fill="E6E6E6"/>
              </w:rPr>
              <w:fldChar w:fldCharType="begin">
                <w:ffData>
                  <w:name w:val="Check39"/>
                  <w:enabled/>
                  <w:calcOnExit w:val="0"/>
                  <w:checkBox>
                    <w:sizeAuto/>
                    <w:default w:val="0"/>
                  </w:checkBox>
                </w:ffData>
              </w:fldChar>
            </w:r>
            <w:bookmarkStart w:id="316" w:name="Check39"/>
            <w:r w:rsidRPr="007A443A">
              <w:rPr>
                <w:rFonts w:cs="Arial"/>
              </w:rPr>
              <w:instrText xml:space="preserve"> FORMCHECKBOX </w:instrText>
            </w:r>
            <w:r w:rsidRPr="007A443A">
              <w:rPr>
                <w:rFonts w:cs="Arial"/>
                <w:color w:val="2B579A"/>
                <w:shd w:val="clear" w:color="auto" w:fill="E6E6E6"/>
              </w:rPr>
            </w:r>
            <w:r w:rsidRPr="007A443A">
              <w:rPr>
                <w:rFonts w:cs="Arial"/>
                <w:color w:val="2B579A"/>
                <w:shd w:val="clear" w:color="auto" w:fill="E6E6E6"/>
              </w:rPr>
              <w:fldChar w:fldCharType="separate"/>
            </w:r>
            <w:r w:rsidRPr="007A443A">
              <w:rPr>
                <w:color w:val="2B579A"/>
                <w:shd w:val="clear" w:color="auto" w:fill="E6E6E6"/>
              </w:rPr>
              <w:fldChar w:fldCharType="end"/>
            </w:r>
            <w:bookmarkEnd w:id="316"/>
            <w:r w:rsidRPr="007A443A">
              <w:rPr>
                <w:rFonts w:cs="Arial"/>
              </w:rPr>
              <w:tab/>
            </w:r>
          </w:p>
          <w:p w14:paraId="40EBBD56" w14:textId="77777777" w:rsidR="00FD7790" w:rsidRPr="007A443A" w:rsidRDefault="00AF7DC4">
            <w:pPr>
              <w:numPr>
                <w:ilvl w:val="0"/>
                <w:numId w:val="26"/>
              </w:numPr>
              <w:tabs>
                <w:tab w:val="clear" w:pos="360"/>
                <w:tab w:val="center" w:pos="723"/>
                <w:tab w:val="center" w:pos="7736"/>
                <w:tab w:val="center" w:pos="9184"/>
              </w:tabs>
              <w:spacing w:after="100" w:afterAutospacing="1" w:line="240" w:lineRule="auto"/>
              <w:ind w:left="723" w:hanging="362"/>
              <w:rPr>
                <w:rFonts w:cs="Arial"/>
              </w:rPr>
            </w:pPr>
            <w:r w:rsidRPr="007A443A">
              <w:rPr>
                <w:rFonts w:cs="Arial"/>
              </w:rPr>
              <w:t xml:space="preserve">Copies of certificates: CTA </w:t>
            </w:r>
            <w:r w:rsidR="00FD7790" w:rsidRPr="007A443A">
              <w:rPr>
                <w:rFonts w:cs="Arial"/>
              </w:rPr>
              <w:t>etc…</w:t>
            </w:r>
            <w:r w:rsidR="00FD7790" w:rsidRPr="007A443A">
              <w:rPr>
                <w:rFonts w:cs="Arial"/>
              </w:rPr>
              <w:tab/>
            </w:r>
            <w:r w:rsidR="00FD7790" w:rsidRPr="007A443A">
              <w:rPr>
                <w:rFonts w:cs="Arial"/>
                <w:color w:val="2B579A"/>
                <w:shd w:val="clear" w:color="auto" w:fill="E6E6E6"/>
              </w:rPr>
              <w:fldChar w:fldCharType="begin">
                <w:ffData>
                  <w:name w:val="Check41"/>
                  <w:enabled/>
                  <w:calcOnExit w:val="0"/>
                  <w:checkBox>
                    <w:sizeAuto/>
                    <w:default w:val="0"/>
                  </w:checkBox>
                </w:ffData>
              </w:fldChar>
            </w:r>
            <w:bookmarkStart w:id="317" w:name="Check41"/>
            <w:r w:rsidR="00FD7790" w:rsidRPr="007A443A">
              <w:rPr>
                <w:rFonts w:cs="Arial"/>
              </w:rPr>
              <w:instrText xml:space="preserve"> FORMCHECKBOX </w:instrText>
            </w:r>
            <w:r w:rsidR="00FD7790" w:rsidRPr="007A443A">
              <w:rPr>
                <w:rFonts w:cs="Arial"/>
                <w:color w:val="2B579A"/>
                <w:shd w:val="clear" w:color="auto" w:fill="E6E6E6"/>
              </w:rPr>
            </w:r>
            <w:r w:rsidR="00FD7790" w:rsidRPr="007A443A">
              <w:rPr>
                <w:rFonts w:cs="Arial"/>
                <w:color w:val="2B579A"/>
                <w:shd w:val="clear" w:color="auto" w:fill="E6E6E6"/>
              </w:rPr>
              <w:fldChar w:fldCharType="separate"/>
            </w:r>
            <w:r w:rsidR="00FD7790" w:rsidRPr="007A443A">
              <w:rPr>
                <w:color w:val="2B579A"/>
                <w:shd w:val="clear" w:color="auto" w:fill="E6E6E6"/>
              </w:rPr>
              <w:fldChar w:fldCharType="end"/>
            </w:r>
            <w:bookmarkEnd w:id="317"/>
            <w:r w:rsidR="00FD7790" w:rsidRPr="007A443A">
              <w:rPr>
                <w:rFonts w:cs="Arial"/>
              </w:rPr>
              <w:tab/>
            </w:r>
          </w:p>
          <w:p w14:paraId="2ECB573F" w14:textId="77777777" w:rsidR="00FD7790" w:rsidRPr="007A443A" w:rsidRDefault="00FD7790" w:rsidP="00446D9C">
            <w:pPr>
              <w:tabs>
                <w:tab w:val="center" w:pos="723"/>
                <w:tab w:val="center" w:pos="7736"/>
                <w:tab w:val="center" w:pos="9184"/>
              </w:tabs>
              <w:spacing w:after="100" w:afterAutospacing="1" w:line="240" w:lineRule="auto"/>
              <w:ind w:left="723"/>
            </w:pPr>
            <w:r w:rsidRPr="007A443A">
              <w:rPr>
                <w:rFonts w:cs="Arial"/>
              </w:rPr>
              <w:tab/>
            </w:r>
          </w:p>
          <w:p w14:paraId="49DEDEE8" w14:textId="77777777" w:rsidR="00FD7790" w:rsidRPr="007A443A" w:rsidRDefault="00671EDD" w:rsidP="008560AC">
            <w:pPr>
              <w:tabs>
                <w:tab w:val="center" w:pos="723"/>
                <w:tab w:val="center" w:pos="7736"/>
                <w:tab w:val="center" w:pos="9184"/>
              </w:tabs>
              <w:spacing w:after="100" w:afterAutospacing="1" w:line="240" w:lineRule="auto"/>
              <w:rPr>
                <w:b/>
              </w:rPr>
            </w:pPr>
            <w:r w:rsidRPr="007A443A">
              <w:rPr>
                <w:b/>
              </w:rPr>
              <w:t>Appendix II</w:t>
            </w:r>
            <w:r w:rsidR="00564591" w:rsidRPr="007A443A">
              <w:rPr>
                <w:b/>
              </w:rPr>
              <w:t>I</w:t>
            </w:r>
            <w:r w:rsidRPr="007A443A">
              <w:rPr>
                <w:b/>
              </w:rPr>
              <w:t xml:space="preserve">: Use of </w:t>
            </w:r>
            <w:r w:rsidR="002E0BB0" w:rsidRPr="007A443A">
              <w:rPr>
                <w:b/>
              </w:rPr>
              <w:t xml:space="preserve">Non-Ionising </w:t>
            </w:r>
            <w:r w:rsidRPr="007A443A">
              <w:rPr>
                <w:b/>
              </w:rPr>
              <w:t xml:space="preserve">Radiation </w:t>
            </w:r>
            <w:r w:rsidR="00564591" w:rsidRPr="007A443A">
              <w:rPr>
                <w:b/>
              </w:rPr>
              <w:t xml:space="preserve">                                                               </w:t>
            </w:r>
            <w:r w:rsidR="00564591" w:rsidRPr="007A443A">
              <w:rPr>
                <w:rFonts w:cs="Arial"/>
                <w:color w:val="2B579A"/>
                <w:shd w:val="clear" w:color="auto" w:fill="E6E6E6"/>
              </w:rPr>
              <w:fldChar w:fldCharType="begin">
                <w:ffData>
                  <w:name w:val="Check33"/>
                  <w:enabled/>
                  <w:calcOnExit w:val="0"/>
                  <w:checkBox>
                    <w:sizeAuto/>
                    <w:default w:val="0"/>
                  </w:checkBox>
                </w:ffData>
              </w:fldChar>
            </w:r>
            <w:r w:rsidR="00564591" w:rsidRPr="007A443A">
              <w:rPr>
                <w:rFonts w:cs="Arial"/>
              </w:rPr>
              <w:instrText xml:space="preserve"> FORMCHECKBOX </w:instrText>
            </w:r>
            <w:r w:rsidR="00564591" w:rsidRPr="007A443A">
              <w:rPr>
                <w:rFonts w:cs="Arial"/>
                <w:color w:val="2B579A"/>
                <w:shd w:val="clear" w:color="auto" w:fill="E6E6E6"/>
              </w:rPr>
            </w:r>
            <w:r w:rsidR="00564591" w:rsidRPr="007A443A">
              <w:rPr>
                <w:rFonts w:cs="Arial"/>
                <w:color w:val="2B579A"/>
                <w:shd w:val="clear" w:color="auto" w:fill="E6E6E6"/>
              </w:rPr>
              <w:fldChar w:fldCharType="separate"/>
            </w:r>
            <w:r w:rsidR="00564591" w:rsidRPr="007A443A">
              <w:rPr>
                <w:color w:val="2B579A"/>
                <w:shd w:val="clear" w:color="auto" w:fill="E6E6E6"/>
              </w:rPr>
              <w:fldChar w:fldCharType="end"/>
            </w:r>
          </w:p>
          <w:p w14:paraId="061A4E04" w14:textId="77777777" w:rsidR="008560AC" w:rsidRPr="007A443A" w:rsidRDefault="008560AC" w:rsidP="008560AC">
            <w:pPr>
              <w:tabs>
                <w:tab w:val="center" w:pos="723"/>
                <w:tab w:val="center" w:pos="7736"/>
                <w:tab w:val="center" w:pos="9184"/>
              </w:tabs>
              <w:spacing w:after="100" w:afterAutospacing="1" w:line="240" w:lineRule="auto"/>
              <w:rPr>
                <w:b/>
              </w:rPr>
            </w:pPr>
            <w:r w:rsidRPr="007A443A">
              <w:rPr>
                <w:b/>
              </w:rPr>
              <w:t xml:space="preserve">Appendix </w:t>
            </w:r>
            <w:r w:rsidR="00564591" w:rsidRPr="007A443A">
              <w:rPr>
                <w:b/>
              </w:rPr>
              <w:t>IV</w:t>
            </w:r>
            <w:r w:rsidRPr="007A443A">
              <w:rPr>
                <w:b/>
              </w:rPr>
              <w:t xml:space="preserve">: Use </w:t>
            </w:r>
            <w:r w:rsidR="00564591" w:rsidRPr="007A443A">
              <w:rPr>
                <w:b/>
              </w:rPr>
              <w:t xml:space="preserve">of </w:t>
            </w:r>
            <w:r w:rsidRPr="007A443A">
              <w:rPr>
                <w:b/>
              </w:rPr>
              <w:t xml:space="preserve">Medical Devices  </w:t>
            </w:r>
            <w:r w:rsidR="00564591" w:rsidRPr="007A443A">
              <w:rPr>
                <w:b/>
              </w:rPr>
              <w:t xml:space="preserve">                                                                         </w:t>
            </w:r>
            <w:r w:rsidR="00564591" w:rsidRPr="007A443A">
              <w:rPr>
                <w:rFonts w:cs="Arial"/>
                <w:color w:val="2B579A"/>
                <w:shd w:val="clear" w:color="auto" w:fill="E6E6E6"/>
              </w:rPr>
              <w:fldChar w:fldCharType="begin">
                <w:ffData>
                  <w:name w:val="Check33"/>
                  <w:enabled/>
                  <w:calcOnExit w:val="0"/>
                  <w:checkBox>
                    <w:sizeAuto/>
                    <w:default w:val="0"/>
                  </w:checkBox>
                </w:ffData>
              </w:fldChar>
            </w:r>
            <w:r w:rsidR="00564591" w:rsidRPr="007A443A">
              <w:rPr>
                <w:rFonts w:cs="Arial"/>
              </w:rPr>
              <w:instrText xml:space="preserve"> FORMCHECKBOX </w:instrText>
            </w:r>
            <w:r w:rsidR="00564591" w:rsidRPr="007A443A">
              <w:rPr>
                <w:rFonts w:cs="Arial"/>
                <w:color w:val="2B579A"/>
                <w:shd w:val="clear" w:color="auto" w:fill="E6E6E6"/>
              </w:rPr>
            </w:r>
            <w:r w:rsidR="00564591" w:rsidRPr="007A443A">
              <w:rPr>
                <w:rFonts w:cs="Arial"/>
                <w:color w:val="2B579A"/>
                <w:shd w:val="clear" w:color="auto" w:fill="E6E6E6"/>
              </w:rPr>
              <w:fldChar w:fldCharType="separate"/>
            </w:r>
            <w:r w:rsidR="00564591" w:rsidRPr="007A443A">
              <w:rPr>
                <w:color w:val="2B579A"/>
                <w:shd w:val="clear" w:color="auto" w:fill="E6E6E6"/>
              </w:rPr>
              <w:fldChar w:fldCharType="end"/>
            </w:r>
          </w:p>
          <w:p w14:paraId="3A2F99DD" w14:textId="77777777" w:rsidR="00564591" w:rsidRPr="007A443A" w:rsidRDefault="00564591" w:rsidP="008560AC">
            <w:pPr>
              <w:tabs>
                <w:tab w:val="center" w:pos="723"/>
                <w:tab w:val="center" w:pos="7736"/>
                <w:tab w:val="center" w:pos="9184"/>
              </w:tabs>
              <w:spacing w:after="100" w:afterAutospacing="1" w:line="240" w:lineRule="auto"/>
            </w:pPr>
          </w:p>
        </w:tc>
      </w:tr>
    </w:tbl>
    <w:p w14:paraId="46CF22F8" w14:textId="77777777" w:rsidR="00FD7790" w:rsidRPr="007A443A" w:rsidRDefault="00FD7790" w:rsidP="007711EE">
      <w:pPr>
        <w:rPr>
          <w:sz w:val="16"/>
          <w:szCs w:val="16"/>
        </w:rPr>
      </w:pPr>
    </w:p>
    <w:p w14:paraId="137D71B8" w14:textId="1340FFEA" w:rsidR="00D228FE" w:rsidRPr="007A443A" w:rsidRDefault="00D228FE" w:rsidP="007711EE">
      <w:pPr>
        <w:rPr>
          <w:sz w:val="16"/>
          <w:szCs w:val="16"/>
        </w:rPr>
      </w:pPr>
      <w:r w:rsidRPr="007A443A">
        <w:rPr>
          <w:sz w:val="16"/>
          <w:szCs w:val="16"/>
        </w:rPr>
        <w:t xml:space="preserve">Updated </w:t>
      </w:r>
      <w:r w:rsidR="00AB09AE" w:rsidRPr="007A443A">
        <w:rPr>
          <w:sz w:val="16"/>
          <w:szCs w:val="16"/>
        </w:rPr>
        <w:t>October 2019</w:t>
      </w:r>
    </w:p>
    <w:p w14:paraId="5765FA77" w14:textId="4FFD4636" w:rsidR="00C91E8F" w:rsidRPr="007A443A" w:rsidRDefault="00C91E8F" w:rsidP="652EF1E9">
      <w:pPr>
        <w:rPr>
          <w:sz w:val="16"/>
          <w:szCs w:val="16"/>
        </w:rPr>
      </w:pPr>
    </w:p>
    <w:p w14:paraId="78CBAA9E" w14:textId="07DB9074" w:rsidR="00DD1E55" w:rsidRPr="007A443A" w:rsidRDefault="52166E87" w:rsidP="3F73EA27">
      <w:pPr>
        <w:rPr>
          <w:rFonts w:ascii="Helvetica" w:hAnsi="Helvetica"/>
          <w:b/>
          <w:bCs/>
        </w:rPr>
      </w:pPr>
      <w:r w:rsidRPr="007A443A">
        <w:rPr>
          <w:rFonts w:ascii="Helvetica" w:hAnsi="Helvetica"/>
          <w:b/>
          <w:bCs/>
        </w:rPr>
        <w:t>Table of Appended Documents</w:t>
      </w:r>
    </w:p>
    <w:p w14:paraId="736F9A09" w14:textId="1B7551FE" w:rsidR="00DD1E55" w:rsidRPr="007A443A" w:rsidRDefault="00DD1E55" w:rsidP="00C91E8F"/>
    <w:tbl>
      <w:tblPr>
        <w:tblStyle w:val="TableGrid"/>
        <w:tblW w:w="9083" w:type="dxa"/>
        <w:tblInd w:w="0" w:type="dxa"/>
        <w:tblLayout w:type="fixed"/>
        <w:tblLook w:val="04A0" w:firstRow="1" w:lastRow="0" w:firstColumn="1" w:lastColumn="0" w:noHBand="0" w:noVBand="1"/>
      </w:tblPr>
      <w:tblGrid>
        <w:gridCol w:w="4390"/>
        <w:gridCol w:w="4110"/>
        <w:gridCol w:w="583"/>
        <w:tblGridChange w:id="318">
          <w:tblGrid>
            <w:gridCol w:w="4390"/>
            <w:gridCol w:w="4110"/>
            <w:gridCol w:w="583"/>
          </w:tblGrid>
        </w:tblGridChange>
      </w:tblGrid>
      <w:tr w:rsidR="00BC432B" w:rsidRPr="007A443A" w14:paraId="20958475" w14:textId="77777777" w:rsidTr="297E3A95">
        <w:trPr>
          <w:trHeight w:val="340"/>
        </w:trPr>
        <w:tc>
          <w:tcPr>
            <w:tcW w:w="4390" w:type="dxa"/>
            <w:vAlign w:val="center"/>
          </w:tcPr>
          <w:p w14:paraId="57981FC7" w14:textId="77777777" w:rsidR="00BC432B" w:rsidRPr="007A443A" w:rsidRDefault="00BC432B" w:rsidP="00D2755B">
            <w:pPr>
              <w:rPr>
                <w:rFonts w:ascii="Helvetica" w:hAnsi="Helvetica"/>
                <w:b/>
                <w:sz w:val="18"/>
                <w:szCs w:val="18"/>
              </w:rPr>
            </w:pPr>
            <w:r w:rsidRPr="007A443A">
              <w:rPr>
                <w:rFonts w:ascii="Helvetica" w:hAnsi="Helvetica"/>
                <w:b/>
                <w:sz w:val="18"/>
                <w:szCs w:val="18"/>
              </w:rPr>
              <w:t>File Name</w:t>
            </w:r>
          </w:p>
        </w:tc>
        <w:tc>
          <w:tcPr>
            <w:tcW w:w="4110" w:type="dxa"/>
            <w:vAlign w:val="center"/>
          </w:tcPr>
          <w:p w14:paraId="0207FCEC" w14:textId="77777777" w:rsidR="00BC432B" w:rsidRPr="007A443A" w:rsidRDefault="00BC432B" w:rsidP="00D2755B">
            <w:pPr>
              <w:rPr>
                <w:rFonts w:ascii="Helvetica" w:hAnsi="Helvetica"/>
                <w:b/>
                <w:sz w:val="18"/>
                <w:szCs w:val="18"/>
              </w:rPr>
            </w:pPr>
            <w:r w:rsidRPr="007A443A">
              <w:rPr>
                <w:rFonts w:ascii="Helvetica" w:hAnsi="Helvetica"/>
                <w:b/>
                <w:sz w:val="18"/>
                <w:szCs w:val="18"/>
              </w:rPr>
              <w:t>Description</w:t>
            </w:r>
          </w:p>
        </w:tc>
        <w:tc>
          <w:tcPr>
            <w:tcW w:w="583" w:type="dxa"/>
            <w:vAlign w:val="center"/>
          </w:tcPr>
          <w:p w14:paraId="077EA53B" w14:textId="32D84A43" w:rsidR="00BC432B" w:rsidRPr="007A443A" w:rsidRDefault="29B7C366" w:rsidP="16F6BE24">
            <w:pPr>
              <w:rPr>
                <w:rFonts w:ascii="Helvetica" w:hAnsi="Helvetica"/>
                <w:b/>
                <w:bCs/>
                <w:sz w:val="18"/>
                <w:szCs w:val="18"/>
              </w:rPr>
            </w:pPr>
            <w:r w:rsidRPr="007A443A">
              <w:rPr>
                <w:rFonts w:ascii="Helvetica" w:hAnsi="Helvetica"/>
                <w:b/>
                <w:bCs/>
                <w:sz w:val="18"/>
                <w:szCs w:val="18"/>
              </w:rPr>
              <w:t>Pg</w:t>
            </w:r>
          </w:p>
        </w:tc>
      </w:tr>
      <w:tr w:rsidR="00BC432B" w:rsidRPr="007A443A" w14:paraId="66521FAC" w14:textId="77777777" w:rsidTr="297E3A95">
        <w:trPr>
          <w:trHeight w:val="340"/>
        </w:trPr>
        <w:tc>
          <w:tcPr>
            <w:tcW w:w="9083" w:type="dxa"/>
            <w:gridSpan w:val="3"/>
            <w:shd w:val="clear" w:color="auto" w:fill="E7E6E6" w:themeFill="background2"/>
            <w:vAlign w:val="center"/>
          </w:tcPr>
          <w:p w14:paraId="23073392" w14:textId="3405B205" w:rsidR="00BC432B" w:rsidRPr="007A443A" w:rsidRDefault="52B9878C" w:rsidP="652EF1E9">
            <w:pPr>
              <w:rPr>
                <w:rFonts w:ascii="Helvetica" w:hAnsi="Helvetica"/>
                <w:i/>
                <w:iCs/>
                <w:sz w:val="18"/>
                <w:szCs w:val="18"/>
              </w:rPr>
            </w:pPr>
            <w:r w:rsidRPr="007A443A">
              <w:rPr>
                <w:rFonts w:ascii="Helvetica" w:hAnsi="Helvetica"/>
                <w:i/>
                <w:iCs/>
                <w:sz w:val="18"/>
                <w:szCs w:val="18"/>
              </w:rPr>
              <w:t>Social Emotions</w:t>
            </w:r>
          </w:p>
        </w:tc>
      </w:tr>
      <w:tr w:rsidR="00BC432B" w:rsidRPr="007A443A" w14:paraId="7DAA5D7E" w14:textId="77777777" w:rsidTr="297E3A95">
        <w:trPr>
          <w:trHeight w:val="489"/>
        </w:trPr>
        <w:tc>
          <w:tcPr>
            <w:tcW w:w="4390" w:type="dxa"/>
            <w:vAlign w:val="center"/>
          </w:tcPr>
          <w:p w14:paraId="7795F172" w14:textId="77777777" w:rsidR="00BC432B" w:rsidRPr="007A443A" w:rsidRDefault="00BC432B" w:rsidP="00D2755B">
            <w:pPr>
              <w:rPr>
                <w:rFonts w:ascii="Helvetica" w:hAnsi="Helvetica"/>
                <w:sz w:val="18"/>
                <w:szCs w:val="18"/>
              </w:rPr>
            </w:pPr>
            <w:r w:rsidRPr="007A443A">
              <w:rPr>
                <w:rFonts w:ascii="Helvetica" w:hAnsi="Helvetica" w:cs="Arial"/>
                <w:sz w:val="18"/>
                <w:szCs w:val="18"/>
              </w:rPr>
              <w:t>1_Social_Anxiety_parents_information_sheet_V2</w:t>
            </w:r>
          </w:p>
        </w:tc>
        <w:tc>
          <w:tcPr>
            <w:tcW w:w="4110" w:type="dxa"/>
            <w:vAlign w:val="center"/>
          </w:tcPr>
          <w:p w14:paraId="4E5C9069" w14:textId="77777777" w:rsidR="00BC432B" w:rsidRPr="007A443A" w:rsidRDefault="00BC432B" w:rsidP="00D2755B">
            <w:pPr>
              <w:rPr>
                <w:rFonts w:ascii="Helvetica" w:hAnsi="Helvetica" w:cs="Arial"/>
                <w:sz w:val="18"/>
                <w:szCs w:val="18"/>
                <w:rPrChange w:id="319" w:author="Keil, Johannes (Stud. FPN)" w:date="2025-03-27T14:37:00Z" w16du:dateUtc="2025-03-27T14:37:00Z">
                  <w:rPr>
                    <w:rFonts w:ascii="Helvetica" w:hAnsi="Helvetica" w:cs="Arial"/>
                    <w:sz w:val="18"/>
                    <w:szCs w:val="18"/>
                    <w:highlight w:val="yellow"/>
                  </w:rPr>
                </w:rPrChange>
              </w:rPr>
            </w:pPr>
            <w:r w:rsidRPr="007A443A">
              <w:rPr>
                <w:rFonts w:ascii="Helvetica" w:hAnsi="Helvetica" w:cs="Arial"/>
                <w:b/>
                <w:color w:val="000000" w:themeColor="text1"/>
                <w:sz w:val="18"/>
                <w:szCs w:val="18"/>
              </w:rPr>
              <w:t>PIS:</w:t>
            </w:r>
            <w:r w:rsidRPr="007A443A">
              <w:rPr>
                <w:rFonts w:ascii="Helvetica" w:hAnsi="Helvetica" w:cs="Arial"/>
                <w:color w:val="000000" w:themeColor="text1"/>
                <w:sz w:val="18"/>
                <w:szCs w:val="18"/>
              </w:rPr>
              <w:t xml:space="preserve"> parents with children who experience social anxiety (below 16 only).</w:t>
            </w:r>
          </w:p>
        </w:tc>
        <w:tc>
          <w:tcPr>
            <w:tcW w:w="583" w:type="dxa"/>
            <w:vAlign w:val="center"/>
          </w:tcPr>
          <w:p w14:paraId="501CD87F" w14:textId="39CA1A7F" w:rsidR="00BC432B" w:rsidRPr="007A443A" w:rsidRDefault="05B45279" w:rsidP="00D2755B">
            <w:pPr>
              <w:rPr>
                <w:rFonts w:ascii="Helvetica" w:hAnsi="Helvetica"/>
                <w:sz w:val="16"/>
                <w:szCs w:val="16"/>
              </w:rPr>
            </w:pPr>
            <w:r w:rsidRPr="007A443A">
              <w:rPr>
                <w:rFonts w:ascii="Helvetica" w:hAnsi="Helvetica"/>
                <w:sz w:val="16"/>
                <w:szCs w:val="16"/>
              </w:rPr>
              <w:t>20-23</w:t>
            </w:r>
          </w:p>
        </w:tc>
      </w:tr>
      <w:tr w:rsidR="00BC432B" w:rsidRPr="007A443A" w14:paraId="14A94E09" w14:textId="77777777" w:rsidTr="297E3A95">
        <w:trPr>
          <w:trHeight w:val="510"/>
        </w:trPr>
        <w:tc>
          <w:tcPr>
            <w:tcW w:w="4390" w:type="dxa"/>
            <w:vAlign w:val="center"/>
          </w:tcPr>
          <w:p w14:paraId="0BD1B76B" w14:textId="77777777" w:rsidR="00BC432B" w:rsidRPr="007A443A" w:rsidRDefault="00BC432B" w:rsidP="00D2755B">
            <w:pPr>
              <w:rPr>
                <w:rFonts w:ascii="Helvetica" w:hAnsi="Helvetica"/>
                <w:sz w:val="18"/>
                <w:szCs w:val="18"/>
              </w:rPr>
            </w:pPr>
            <w:r w:rsidRPr="007A443A">
              <w:rPr>
                <w:rFonts w:ascii="Helvetica" w:hAnsi="Helvetica" w:cs="Arial"/>
                <w:sz w:val="18"/>
                <w:szCs w:val="18"/>
              </w:rPr>
              <w:t>2_Social_Anxiety_below18_(online or in-person)_V2</w:t>
            </w:r>
          </w:p>
        </w:tc>
        <w:tc>
          <w:tcPr>
            <w:tcW w:w="4110" w:type="dxa"/>
            <w:vAlign w:val="center"/>
          </w:tcPr>
          <w:p w14:paraId="0776351A" w14:textId="77777777" w:rsidR="00BC432B" w:rsidRPr="007A443A" w:rsidRDefault="00BC432B" w:rsidP="00D2755B">
            <w:pPr>
              <w:rPr>
                <w:rFonts w:ascii="Helvetica" w:hAnsi="Helvetica"/>
                <w:sz w:val="18"/>
                <w:szCs w:val="18"/>
              </w:rPr>
            </w:pPr>
            <w:r w:rsidRPr="007A443A">
              <w:rPr>
                <w:rFonts w:ascii="Helvetica" w:hAnsi="Helvetica" w:cs="Arial"/>
                <w:b/>
                <w:color w:val="000000" w:themeColor="text1"/>
                <w:sz w:val="18"/>
                <w:szCs w:val="18"/>
              </w:rPr>
              <w:t>PIS:</w:t>
            </w:r>
            <w:r w:rsidRPr="007A443A">
              <w:rPr>
                <w:rFonts w:ascii="Helvetica" w:hAnsi="Helvetica" w:cs="Arial"/>
                <w:color w:val="000000" w:themeColor="text1"/>
                <w:sz w:val="18"/>
                <w:szCs w:val="18"/>
              </w:rPr>
              <w:t xml:space="preserve"> social anxiety participants recruited via schools/summer camps or online.</w:t>
            </w:r>
          </w:p>
        </w:tc>
        <w:tc>
          <w:tcPr>
            <w:tcW w:w="583" w:type="dxa"/>
            <w:vAlign w:val="center"/>
          </w:tcPr>
          <w:p w14:paraId="5CDFE6E2" w14:textId="60FEED0E" w:rsidR="00BC432B" w:rsidRPr="007A443A" w:rsidRDefault="199CA402" w:rsidP="00D2755B">
            <w:pPr>
              <w:rPr>
                <w:rFonts w:ascii="Helvetica" w:hAnsi="Helvetica"/>
                <w:sz w:val="16"/>
                <w:szCs w:val="16"/>
              </w:rPr>
            </w:pPr>
            <w:r w:rsidRPr="007A443A">
              <w:rPr>
                <w:rFonts w:ascii="Helvetica" w:hAnsi="Helvetica"/>
                <w:sz w:val="16"/>
                <w:szCs w:val="16"/>
              </w:rPr>
              <w:t>2</w:t>
            </w:r>
            <w:r w:rsidR="6F17ACD0" w:rsidRPr="007A443A">
              <w:rPr>
                <w:rFonts w:ascii="Helvetica" w:hAnsi="Helvetica"/>
                <w:sz w:val="16"/>
                <w:szCs w:val="16"/>
              </w:rPr>
              <w:t>4-27</w:t>
            </w:r>
          </w:p>
        </w:tc>
      </w:tr>
      <w:tr w:rsidR="00BC432B" w:rsidRPr="007A443A" w14:paraId="34253B4E" w14:textId="77777777" w:rsidTr="297E3A95">
        <w:trPr>
          <w:trHeight w:val="510"/>
        </w:trPr>
        <w:tc>
          <w:tcPr>
            <w:tcW w:w="4390" w:type="dxa"/>
            <w:vAlign w:val="center"/>
          </w:tcPr>
          <w:p w14:paraId="3E237242" w14:textId="77777777" w:rsidR="00BC432B" w:rsidRPr="007A443A" w:rsidRDefault="00BC432B" w:rsidP="00D2755B">
            <w:pPr>
              <w:rPr>
                <w:rFonts w:ascii="Helvetica" w:hAnsi="Helvetica"/>
                <w:sz w:val="18"/>
                <w:szCs w:val="18"/>
              </w:rPr>
            </w:pPr>
            <w:r w:rsidRPr="007A443A">
              <w:rPr>
                <w:rFonts w:ascii="Helvetica" w:hAnsi="Helvetica" w:cs="Arial"/>
                <w:sz w:val="18"/>
                <w:szCs w:val="18"/>
              </w:rPr>
              <w:t>3_Social_Anxiety_local_community_(in-person)_V3</w:t>
            </w:r>
          </w:p>
        </w:tc>
        <w:tc>
          <w:tcPr>
            <w:tcW w:w="4110" w:type="dxa"/>
            <w:vAlign w:val="center"/>
          </w:tcPr>
          <w:p w14:paraId="70E31049" w14:textId="77777777" w:rsidR="00BC432B" w:rsidRPr="007A443A" w:rsidRDefault="00BC432B" w:rsidP="00D2755B">
            <w:pPr>
              <w:rPr>
                <w:rFonts w:ascii="Helvetica" w:hAnsi="Helvetica"/>
                <w:sz w:val="18"/>
                <w:szCs w:val="18"/>
              </w:rPr>
            </w:pPr>
            <w:r w:rsidRPr="007A443A">
              <w:rPr>
                <w:rFonts w:ascii="Helvetica" w:hAnsi="Helvetica" w:cs="Arial"/>
                <w:b/>
                <w:color w:val="000000" w:themeColor="text1"/>
                <w:sz w:val="18"/>
                <w:szCs w:val="18"/>
              </w:rPr>
              <w:t>PIS:</w:t>
            </w:r>
            <w:r w:rsidRPr="007A443A">
              <w:rPr>
                <w:rFonts w:ascii="Helvetica" w:hAnsi="Helvetica" w:cs="Arial"/>
                <w:color w:val="000000" w:themeColor="text1"/>
                <w:sz w:val="18"/>
                <w:szCs w:val="18"/>
              </w:rPr>
              <w:t xml:space="preserve"> social anxiety participants recruited via the local community, tested in-person.</w:t>
            </w:r>
          </w:p>
        </w:tc>
        <w:tc>
          <w:tcPr>
            <w:tcW w:w="583" w:type="dxa"/>
            <w:vAlign w:val="center"/>
          </w:tcPr>
          <w:p w14:paraId="51F4B735" w14:textId="75E4AF85" w:rsidR="00BC432B" w:rsidRPr="007A443A" w:rsidRDefault="40F7D335" w:rsidP="00D2755B">
            <w:pPr>
              <w:rPr>
                <w:rFonts w:ascii="Helvetica" w:hAnsi="Helvetica"/>
                <w:sz w:val="16"/>
                <w:szCs w:val="16"/>
              </w:rPr>
            </w:pPr>
            <w:r w:rsidRPr="007A443A">
              <w:rPr>
                <w:rFonts w:ascii="Helvetica" w:hAnsi="Helvetica"/>
                <w:sz w:val="16"/>
                <w:szCs w:val="16"/>
              </w:rPr>
              <w:t>28-31</w:t>
            </w:r>
          </w:p>
        </w:tc>
      </w:tr>
      <w:tr w:rsidR="00BC432B" w:rsidRPr="007A443A" w14:paraId="067D0B29" w14:textId="77777777" w:rsidTr="297E3A95">
        <w:trPr>
          <w:trHeight w:val="510"/>
        </w:trPr>
        <w:tc>
          <w:tcPr>
            <w:tcW w:w="4390" w:type="dxa"/>
            <w:vAlign w:val="center"/>
          </w:tcPr>
          <w:p w14:paraId="1360EB04" w14:textId="77777777" w:rsidR="00BC432B" w:rsidRPr="007A443A" w:rsidRDefault="00BC432B" w:rsidP="00D2755B">
            <w:pPr>
              <w:rPr>
                <w:rFonts w:ascii="Helvetica" w:hAnsi="Helvetica"/>
                <w:sz w:val="18"/>
                <w:szCs w:val="18"/>
              </w:rPr>
            </w:pPr>
            <w:r w:rsidRPr="007A443A">
              <w:rPr>
                <w:rFonts w:ascii="Helvetica" w:hAnsi="Helvetica" w:cs="Arial"/>
                <w:sz w:val="18"/>
                <w:szCs w:val="18"/>
              </w:rPr>
              <w:t>4_Social_Anxiety_local_community_(online)_PIS_consent_V3</w:t>
            </w:r>
          </w:p>
        </w:tc>
        <w:tc>
          <w:tcPr>
            <w:tcW w:w="4110" w:type="dxa"/>
            <w:vAlign w:val="center"/>
          </w:tcPr>
          <w:p w14:paraId="0824BD77" w14:textId="77777777" w:rsidR="00BC432B" w:rsidRPr="007A443A" w:rsidRDefault="00BC432B" w:rsidP="00D2755B">
            <w:pPr>
              <w:rPr>
                <w:rFonts w:ascii="Helvetica" w:hAnsi="Helvetica"/>
                <w:sz w:val="18"/>
                <w:szCs w:val="18"/>
              </w:rPr>
            </w:pPr>
            <w:r w:rsidRPr="007A443A">
              <w:rPr>
                <w:rFonts w:ascii="Helvetica" w:hAnsi="Helvetica" w:cs="Arial"/>
                <w:b/>
                <w:color w:val="000000" w:themeColor="text1"/>
                <w:sz w:val="18"/>
                <w:szCs w:val="18"/>
              </w:rPr>
              <w:t>PIS &amp; consent:</w:t>
            </w:r>
            <w:r w:rsidRPr="007A443A">
              <w:rPr>
                <w:rFonts w:ascii="Helvetica" w:hAnsi="Helvetica" w:cs="Arial"/>
                <w:color w:val="000000" w:themeColor="text1"/>
                <w:sz w:val="18"/>
                <w:szCs w:val="18"/>
              </w:rPr>
              <w:t xml:space="preserve"> social anxiety participants recruited via local community, tested online.</w:t>
            </w:r>
          </w:p>
        </w:tc>
        <w:tc>
          <w:tcPr>
            <w:tcW w:w="583" w:type="dxa"/>
            <w:vAlign w:val="center"/>
          </w:tcPr>
          <w:p w14:paraId="04853CE0" w14:textId="4CF07848" w:rsidR="00BC432B" w:rsidRPr="007A443A" w:rsidRDefault="48BE4808" w:rsidP="16F6BE24">
            <w:pPr>
              <w:rPr>
                <w:rFonts w:ascii="Helvetica" w:hAnsi="Helvetica"/>
                <w:sz w:val="16"/>
                <w:szCs w:val="16"/>
              </w:rPr>
            </w:pPr>
            <w:r w:rsidRPr="007A443A">
              <w:rPr>
                <w:rFonts w:ascii="Helvetica" w:hAnsi="Helvetica"/>
                <w:sz w:val="16"/>
                <w:szCs w:val="16"/>
              </w:rPr>
              <w:t>3</w:t>
            </w:r>
            <w:r w:rsidR="6182D580" w:rsidRPr="007A443A">
              <w:rPr>
                <w:rFonts w:ascii="Helvetica" w:hAnsi="Helvetica"/>
                <w:sz w:val="16"/>
                <w:szCs w:val="16"/>
              </w:rPr>
              <w:t>2-3</w:t>
            </w:r>
            <w:r w:rsidR="1A6546FB" w:rsidRPr="007A443A">
              <w:rPr>
                <w:rFonts w:ascii="Helvetica" w:hAnsi="Helvetica"/>
                <w:sz w:val="16"/>
                <w:szCs w:val="16"/>
              </w:rPr>
              <w:t>7</w:t>
            </w:r>
          </w:p>
        </w:tc>
      </w:tr>
      <w:tr w:rsidR="00BC432B" w:rsidRPr="007A443A" w14:paraId="3EB6D6A2" w14:textId="77777777" w:rsidTr="297E3A95">
        <w:trPr>
          <w:trHeight w:val="680"/>
        </w:trPr>
        <w:tc>
          <w:tcPr>
            <w:tcW w:w="4390" w:type="dxa"/>
            <w:vAlign w:val="center"/>
          </w:tcPr>
          <w:p w14:paraId="0621D6B3" w14:textId="77777777" w:rsidR="00BC432B" w:rsidRPr="007A443A" w:rsidRDefault="00BC432B" w:rsidP="00D2755B">
            <w:pPr>
              <w:rPr>
                <w:rFonts w:ascii="Helvetica" w:hAnsi="Helvetica"/>
                <w:sz w:val="18"/>
                <w:szCs w:val="18"/>
              </w:rPr>
            </w:pPr>
            <w:r w:rsidRPr="007A443A">
              <w:rPr>
                <w:rFonts w:ascii="Helvetica" w:hAnsi="Helvetica" w:cs="Arial"/>
                <w:sz w:val="18"/>
                <w:szCs w:val="18"/>
              </w:rPr>
              <w:t>5_Social_Anxiety_online_platforms_PIS_consent_V3</w:t>
            </w:r>
          </w:p>
        </w:tc>
        <w:tc>
          <w:tcPr>
            <w:tcW w:w="4110" w:type="dxa"/>
            <w:vAlign w:val="center"/>
          </w:tcPr>
          <w:p w14:paraId="5B364A59" w14:textId="77777777" w:rsidR="00BC432B" w:rsidRPr="007A443A" w:rsidRDefault="00BC432B" w:rsidP="00D2755B">
            <w:pPr>
              <w:rPr>
                <w:rFonts w:ascii="Helvetica" w:hAnsi="Helvetica" w:cs="Arial"/>
                <w:sz w:val="18"/>
                <w:szCs w:val="18"/>
              </w:rPr>
            </w:pPr>
            <w:r w:rsidRPr="007A443A">
              <w:rPr>
                <w:rFonts w:ascii="Helvetica" w:hAnsi="Helvetica" w:cs="Arial"/>
                <w:b/>
                <w:color w:val="000000" w:themeColor="text1"/>
                <w:sz w:val="18"/>
                <w:szCs w:val="18"/>
              </w:rPr>
              <w:t xml:space="preserve">PIS &amp; consent: </w:t>
            </w:r>
            <w:r w:rsidRPr="007A443A">
              <w:rPr>
                <w:rFonts w:ascii="Helvetica" w:hAnsi="Helvetica" w:cs="Arial"/>
                <w:color w:val="000000" w:themeColor="text1"/>
                <w:sz w:val="18"/>
                <w:szCs w:val="18"/>
              </w:rPr>
              <w:t>social anxiety participants recruited and tested via the online research platforms.</w:t>
            </w:r>
          </w:p>
        </w:tc>
        <w:tc>
          <w:tcPr>
            <w:tcW w:w="583" w:type="dxa"/>
            <w:vAlign w:val="center"/>
          </w:tcPr>
          <w:p w14:paraId="4CCF1072" w14:textId="71AE1C67" w:rsidR="00BC432B" w:rsidRPr="007A443A" w:rsidRDefault="6AD57537" w:rsidP="16F6BE24">
            <w:pPr>
              <w:rPr>
                <w:rFonts w:ascii="Helvetica" w:hAnsi="Helvetica"/>
                <w:sz w:val="16"/>
                <w:szCs w:val="16"/>
              </w:rPr>
            </w:pPr>
            <w:r w:rsidRPr="007A443A">
              <w:rPr>
                <w:rFonts w:ascii="Helvetica" w:hAnsi="Helvetica"/>
                <w:sz w:val="16"/>
                <w:szCs w:val="16"/>
              </w:rPr>
              <w:t>38-43</w:t>
            </w:r>
          </w:p>
        </w:tc>
      </w:tr>
      <w:tr w:rsidR="00BC432B" w:rsidRPr="007A443A" w14:paraId="0F2014E5" w14:textId="77777777" w:rsidTr="297E3A95">
        <w:trPr>
          <w:trHeight w:val="510"/>
        </w:trPr>
        <w:tc>
          <w:tcPr>
            <w:tcW w:w="4390" w:type="dxa"/>
            <w:vAlign w:val="center"/>
          </w:tcPr>
          <w:p w14:paraId="0754C9F0" w14:textId="77777777" w:rsidR="00BC432B" w:rsidRPr="007A443A" w:rsidRDefault="00BC432B" w:rsidP="00D2755B">
            <w:pPr>
              <w:rPr>
                <w:rFonts w:ascii="Helvetica" w:hAnsi="Helvetica"/>
                <w:sz w:val="18"/>
                <w:szCs w:val="18"/>
              </w:rPr>
            </w:pPr>
            <w:r w:rsidRPr="007A443A">
              <w:rPr>
                <w:rFonts w:ascii="Helvetica" w:hAnsi="Helvetica" w:cs="Arial"/>
                <w:sz w:val="18"/>
                <w:szCs w:val="18"/>
              </w:rPr>
              <w:t>1_General_population_parents_information_sheet_V3</w:t>
            </w:r>
          </w:p>
        </w:tc>
        <w:tc>
          <w:tcPr>
            <w:tcW w:w="4110" w:type="dxa"/>
            <w:vAlign w:val="center"/>
          </w:tcPr>
          <w:p w14:paraId="5AD3C1CB" w14:textId="77777777" w:rsidR="00BC432B" w:rsidRPr="007A443A" w:rsidRDefault="00BC432B" w:rsidP="00D2755B">
            <w:pPr>
              <w:rPr>
                <w:rFonts w:ascii="Helvetica" w:hAnsi="Helvetica" w:cs="Arial"/>
                <w:color w:val="000000" w:themeColor="text1"/>
                <w:sz w:val="18"/>
                <w:szCs w:val="18"/>
              </w:rPr>
            </w:pPr>
            <w:r w:rsidRPr="007A443A">
              <w:rPr>
                <w:rFonts w:ascii="Helvetica" w:hAnsi="Helvetica" w:cs="Arial"/>
                <w:b/>
                <w:color w:val="000000" w:themeColor="text1"/>
                <w:sz w:val="18"/>
                <w:szCs w:val="18"/>
              </w:rPr>
              <w:t>PIS:</w:t>
            </w:r>
            <w:r w:rsidRPr="007A443A">
              <w:rPr>
                <w:rFonts w:ascii="Helvetica" w:hAnsi="Helvetica" w:cs="Arial"/>
                <w:color w:val="000000" w:themeColor="text1"/>
                <w:sz w:val="18"/>
                <w:szCs w:val="18"/>
              </w:rPr>
              <w:t xml:space="preserve"> parental information sheet for parents with children from general population (below 16 only).</w:t>
            </w:r>
          </w:p>
        </w:tc>
        <w:tc>
          <w:tcPr>
            <w:tcW w:w="583" w:type="dxa"/>
            <w:vAlign w:val="center"/>
          </w:tcPr>
          <w:p w14:paraId="08BE7F23" w14:textId="2AE43A3D" w:rsidR="00BC432B" w:rsidRPr="007A443A" w:rsidRDefault="2CABDF1F" w:rsidP="16F6BE24">
            <w:pPr>
              <w:rPr>
                <w:rFonts w:ascii="Helvetica" w:hAnsi="Helvetica"/>
                <w:sz w:val="16"/>
                <w:szCs w:val="16"/>
              </w:rPr>
            </w:pPr>
            <w:r w:rsidRPr="007A443A">
              <w:rPr>
                <w:rFonts w:ascii="Helvetica" w:hAnsi="Helvetica"/>
                <w:sz w:val="16"/>
                <w:szCs w:val="16"/>
              </w:rPr>
              <w:t>4</w:t>
            </w:r>
            <w:r w:rsidR="3A9055DE" w:rsidRPr="007A443A">
              <w:rPr>
                <w:rFonts w:ascii="Helvetica" w:hAnsi="Helvetica"/>
                <w:sz w:val="16"/>
                <w:szCs w:val="16"/>
              </w:rPr>
              <w:t>4</w:t>
            </w:r>
            <w:r w:rsidR="2EE08066" w:rsidRPr="007A443A">
              <w:rPr>
                <w:rFonts w:ascii="Helvetica" w:hAnsi="Helvetica"/>
                <w:sz w:val="16"/>
                <w:szCs w:val="16"/>
              </w:rPr>
              <w:t>-</w:t>
            </w:r>
            <w:r w:rsidR="7856B9B5" w:rsidRPr="007A443A">
              <w:rPr>
                <w:rFonts w:ascii="Helvetica" w:hAnsi="Helvetica"/>
                <w:sz w:val="16"/>
                <w:szCs w:val="16"/>
              </w:rPr>
              <w:t>4</w:t>
            </w:r>
            <w:r w:rsidR="5C21F855" w:rsidRPr="007A443A">
              <w:rPr>
                <w:rFonts w:ascii="Helvetica" w:hAnsi="Helvetica"/>
                <w:sz w:val="16"/>
                <w:szCs w:val="16"/>
              </w:rPr>
              <w:t>7</w:t>
            </w:r>
          </w:p>
        </w:tc>
      </w:tr>
      <w:tr w:rsidR="00BC432B" w:rsidRPr="007A443A" w14:paraId="1E28F53A" w14:textId="77777777" w:rsidTr="297E3A95">
        <w:trPr>
          <w:trHeight w:val="716"/>
        </w:trPr>
        <w:tc>
          <w:tcPr>
            <w:tcW w:w="4390" w:type="dxa"/>
            <w:vAlign w:val="center"/>
          </w:tcPr>
          <w:p w14:paraId="5CCE4AFD" w14:textId="769A0EBB" w:rsidR="00BC432B" w:rsidRPr="007A443A" w:rsidRDefault="37C7D6E1" w:rsidP="3F73EA27">
            <w:pPr>
              <w:rPr>
                <w:rFonts w:ascii="Helvetica" w:hAnsi="Helvetica" w:cs="Arial"/>
                <w:sz w:val="18"/>
                <w:szCs w:val="18"/>
              </w:rPr>
            </w:pPr>
            <w:r w:rsidRPr="007A443A">
              <w:rPr>
                <w:rFonts w:ascii="Helvetica" w:hAnsi="Helvetica" w:cs="Arial"/>
                <w:sz w:val="18"/>
                <w:szCs w:val="18"/>
              </w:rPr>
              <w:t>2_General_population_below 18_(online or in-person)_</w:t>
            </w:r>
            <w:r w:rsidRPr="007A443A">
              <w:rPr>
                <w:rFonts w:ascii="Helvetica" w:hAnsi="Helvetica" w:cs="Arial"/>
                <w:sz w:val="18"/>
                <w:szCs w:val="18"/>
                <w:rPrChange w:id="320" w:author="Keil, Johannes (Stud. FPN)" w:date="2025-03-27T14:37:00Z" w16du:dateUtc="2025-03-27T14:37:00Z">
                  <w:rPr>
                    <w:rFonts w:ascii="Helvetica" w:hAnsi="Helvetica" w:cs="Arial"/>
                    <w:sz w:val="18"/>
                    <w:szCs w:val="18"/>
                    <w:highlight w:val="yellow"/>
                  </w:rPr>
                </w:rPrChange>
              </w:rPr>
              <w:t>V</w:t>
            </w:r>
            <w:r w:rsidR="04D47459" w:rsidRPr="007A443A">
              <w:rPr>
                <w:rFonts w:ascii="Helvetica" w:hAnsi="Helvetica" w:cs="Arial"/>
                <w:sz w:val="18"/>
                <w:szCs w:val="18"/>
                <w:rPrChange w:id="321" w:author="Keil, Johannes (Stud. FPN)" w:date="2025-03-27T14:37:00Z" w16du:dateUtc="2025-03-27T14:37:00Z">
                  <w:rPr>
                    <w:rFonts w:ascii="Helvetica" w:hAnsi="Helvetica" w:cs="Arial"/>
                    <w:sz w:val="18"/>
                    <w:szCs w:val="18"/>
                    <w:highlight w:val="yellow"/>
                  </w:rPr>
                </w:rPrChange>
              </w:rPr>
              <w:t>4</w:t>
            </w:r>
          </w:p>
        </w:tc>
        <w:tc>
          <w:tcPr>
            <w:tcW w:w="4110" w:type="dxa"/>
            <w:vAlign w:val="center"/>
          </w:tcPr>
          <w:p w14:paraId="711FB5C8" w14:textId="4B5CD04D" w:rsidR="00BC432B" w:rsidRPr="007A443A" w:rsidRDefault="37C7D6E1" w:rsidP="3F73EA27">
            <w:pPr>
              <w:rPr>
                <w:rFonts w:ascii="Helvetica" w:hAnsi="Helvetica" w:cs="Arial"/>
                <w:color w:val="000000" w:themeColor="text1"/>
                <w:sz w:val="18"/>
                <w:szCs w:val="18"/>
                <w:rPrChange w:id="322" w:author="Keil, Johannes (Stud. FPN)" w:date="2025-03-27T14:37:00Z" w16du:dateUtc="2025-03-27T14:37:00Z">
                  <w:rPr>
                    <w:rFonts w:ascii="Helvetica" w:hAnsi="Helvetica" w:cs="Arial"/>
                    <w:color w:val="000000" w:themeColor="text1"/>
                    <w:sz w:val="18"/>
                    <w:szCs w:val="18"/>
                    <w:highlight w:val="yellow"/>
                  </w:rPr>
                </w:rPrChange>
              </w:rPr>
            </w:pPr>
            <w:r w:rsidRPr="007A443A">
              <w:rPr>
                <w:rFonts w:ascii="Helvetica" w:hAnsi="Helvetica" w:cs="Arial"/>
                <w:b/>
                <w:bCs/>
                <w:color w:val="000000" w:themeColor="text1"/>
                <w:sz w:val="18"/>
                <w:szCs w:val="18"/>
              </w:rPr>
              <w:t xml:space="preserve">PIS: </w:t>
            </w:r>
            <w:r w:rsidRPr="007A443A">
              <w:rPr>
                <w:rFonts w:ascii="Helvetica" w:hAnsi="Helvetica" w:cs="Arial"/>
                <w:color w:val="000000" w:themeColor="text1"/>
                <w:sz w:val="18"/>
                <w:szCs w:val="18"/>
              </w:rPr>
              <w:t>General population participants recruited via schools/summer camps, tested in-person or online</w:t>
            </w:r>
            <w:r w:rsidRPr="007A443A">
              <w:rPr>
                <w:rFonts w:ascii="Helvetica" w:hAnsi="Helvetica" w:cs="Arial"/>
                <w:color w:val="000000" w:themeColor="text1"/>
                <w:sz w:val="18"/>
                <w:szCs w:val="18"/>
                <w:rPrChange w:id="323" w:author="Keil, Johannes (Stud. FPN)" w:date="2025-03-27T14:37:00Z" w16du:dateUtc="2025-03-27T14:37:00Z">
                  <w:rPr>
                    <w:rFonts w:ascii="Helvetica" w:hAnsi="Helvetica" w:cs="Arial"/>
                    <w:color w:val="000000" w:themeColor="text1"/>
                    <w:sz w:val="18"/>
                    <w:szCs w:val="18"/>
                    <w:highlight w:val="yellow"/>
                  </w:rPr>
                </w:rPrChange>
              </w:rPr>
              <w:t>.</w:t>
            </w:r>
            <w:r w:rsidR="705DDB3C" w:rsidRPr="007A443A">
              <w:rPr>
                <w:rFonts w:ascii="Helvetica" w:hAnsi="Helvetica" w:cs="Arial"/>
                <w:color w:val="000000" w:themeColor="text1"/>
                <w:sz w:val="18"/>
                <w:szCs w:val="18"/>
                <w:rPrChange w:id="324" w:author="Keil, Johannes (Stud. FPN)" w:date="2025-03-27T14:37:00Z" w16du:dateUtc="2025-03-27T14:37:00Z">
                  <w:rPr>
                    <w:rFonts w:ascii="Helvetica" w:hAnsi="Helvetica" w:cs="Arial"/>
                    <w:color w:val="000000" w:themeColor="text1"/>
                    <w:sz w:val="18"/>
                    <w:szCs w:val="18"/>
                    <w:highlight w:val="yellow"/>
                  </w:rPr>
                </w:rPrChange>
              </w:rPr>
              <w:t xml:space="preserve"> **UPDATED**</w:t>
            </w:r>
          </w:p>
        </w:tc>
        <w:tc>
          <w:tcPr>
            <w:tcW w:w="583" w:type="dxa"/>
            <w:vAlign w:val="center"/>
          </w:tcPr>
          <w:p w14:paraId="688DACBE" w14:textId="0A921F18" w:rsidR="00BC432B" w:rsidRPr="007A443A" w:rsidRDefault="10B944C4" w:rsidP="16F6BE24">
            <w:pPr>
              <w:rPr>
                <w:rFonts w:ascii="Helvetica" w:hAnsi="Helvetica"/>
                <w:sz w:val="16"/>
                <w:szCs w:val="16"/>
              </w:rPr>
            </w:pPr>
            <w:r w:rsidRPr="007A443A">
              <w:rPr>
                <w:rFonts w:ascii="Helvetica" w:hAnsi="Helvetica"/>
                <w:sz w:val="16"/>
                <w:szCs w:val="16"/>
              </w:rPr>
              <w:t>48</w:t>
            </w:r>
            <w:r w:rsidR="2EE08066" w:rsidRPr="007A443A">
              <w:rPr>
                <w:rFonts w:ascii="Helvetica" w:hAnsi="Helvetica"/>
                <w:sz w:val="16"/>
                <w:szCs w:val="16"/>
              </w:rPr>
              <w:t>-</w:t>
            </w:r>
            <w:r w:rsidR="419B1DFD" w:rsidRPr="007A443A">
              <w:rPr>
                <w:rFonts w:ascii="Helvetica" w:hAnsi="Helvetica"/>
                <w:sz w:val="16"/>
                <w:szCs w:val="16"/>
              </w:rPr>
              <w:t>5</w:t>
            </w:r>
            <w:r w:rsidR="1A864EDF" w:rsidRPr="007A443A">
              <w:rPr>
                <w:rFonts w:ascii="Helvetica" w:hAnsi="Helvetica"/>
                <w:sz w:val="16"/>
                <w:szCs w:val="16"/>
              </w:rPr>
              <w:t>1</w:t>
            </w:r>
          </w:p>
        </w:tc>
      </w:tr>
      <w:tr w:rsidR="00BC432B" w:rsidRPr="007A443A" w14:paraId="6EAED90C" w14:textId="77777777" w:rsidTr="297E3A95">
        <w:trPr>
          <w:trHeight w:val="555"/>
        </w:trPr>
        <w:tc>
          <w:tcPr>
            <w:tcW w:w="4390" w:type="dxa"/>
            <w:vAlign w:val="center"/>
          </w:tcPr>
          <w:p w14:paraId="245483BF" w14:textId="0110EBE4" w:rsidR="00BC432B" w:rsidRPr="007A443A" w:rsidRDefault="00BC432B" w:rsidP="00D2755B">
            <w:pPr>
              <w:rPr>
                <w:rFonts w:ascii="Helvetica" w:hAnsi="Helvetica"/>
                <w:sz w:val="18"/>
                <w:szCs w:val="18"/>
              </w:rPr>
            </w:pPr>
            <w:r w:rsidRPr="007A443A">
              <w:rPr>
                <w:rFonts w:ascii="Helvetica" w:hAnsi="Helvetica" w:cs="Arial"/>
                <w:sz w:val="18"/>
                <w:szCs w:val="18"/>
              </w:rPr>
              <w:lastRenderedPageBreak/>
              <w:t>3_General_population_local_community_(in-person)_</w:t>
            </w:r>
            <w:r w:rsidRPr="007A443A">
              <w:rPr>
                <w:rFonts w:ascii="Helvetica" w:hAnsi="Helvetica" w:cs="Arial"/>
                <w:sz w:val="18"/>
                <w:szCs w:val="18"/>
                <w:rPrChange w:id="325" w:author="Keil, Johannes (Stud. FPN)" w:date="2025-03-27T14:37:00Z" w16du:dateUtc="2025-03-27T14:37:00Z">
                  <w:rPr>
                    <w:rFonts w:ascii="Helvetica" w:hAnsi="Helvetica" w:cs="Arial"/>
                    <w:sz w:val="18"/>
                    <w:szCs w:val="18"/>
                    <w:highlight w:val="yellow"/>
                  </w:rPr>
                </w:rPrChange>
              </w:rPr>
              <w:t>V</w:t>
            </w:r>
            <w:r w:rsidR="6DBDD0B9" w:rsidRPr="007A443A">
              <w:rPr>
                <w:rFonts w:ascii="Helvetica" w:hAnsi="Helvetica" w:cs="Arial"/>
                <w:sz w:val="18"/>
                <w:szCs w:val="18"/>
                <w:rPrChange w:id="326" w:author="Keil, Johannes (Stud. FPN)" w:date="2025-03-27T14:37:00Z" w16du:dateUtc="2025-03-27T14:37:00Z">
                  <w:rPr>
                    <w:rFonts w:ascii="Helvetica" w:hAnsi="Helvetica" w:cs="Arial"/>
                    <w:sz w:val="18"/>
                    <w:szCs w:val="18"/>
                    <w:highlight w:val="yellow"/>
                  </w:rPr>
                </w:rPrChange>
              </w:rPr>
              <w:t>5</w:t>
            </w:r>
          </w:p>
        </w:tc>
        <w:tc>
          <w:tcPr>
            <w:tcW w:w="4110" w:type="dxa"/>
            <w:vAlign w:val="center"/>
          </w:tcPr>
          <w:p w14:paraId="316A6329" w14:textId="7F315D0D" w:rsidR="00BC432B" w:rsidRPr="007A443A" w:rsidRDefault="00BC432B" w:rsidP="602776B7">
            <w:pPr>
              <w:rPr>
                <w:rFonts w:ascii="Helvetica" w:hAnsi="Helvetica" w:cs="Arial"/>
                <w:b/>
                <w:bCs/>
                <w:color w:val="000000" w:themeColor="text1"/>
                <w:sz w:val="18"/>
                <w:szCs w:val="18"/>
              </w:rPr>
            </w:pPr>
            <w:r w:rsidRPr="007A443A">
              <w:rPr>
                <w:rFonts w:ascii="Helvetica" w:hAnsi="Helvetica" w:cs="Arial"/>
                <w:b/>
                <w:bCs/>
                <w:color w:val="000000" w:themeColor="text1"/>
                <w:sz w:val="18"/>
                <w:szCs w:val="18"/>
              </w:rPr>
              <w:t>PIS</w:t>
            </w:r>
            <w:r w:rsidRPr="007A443A">
              <w:rPr>
                <w:rFonts w:ascii="Helvetica" w:hAnsi="Helvetica" w:cs="Arial"/>
                <w:color w:val="000000" w:themeColor="text1"/>
                <w:sz w:val="18"/>
                <w:szCs w:val="18"/>
              </w:rPr>
              <w:t>: General population participants recruited via the local community and tested in person.</w:t>
            </w:r>
          </w:p>
          <w:p w14:paraId="594EE969" w14:textId="36EA6DA4" w:rsidR="00BC432B" w:rsidRPr="007A443A" w:rsidRDefault="6DC5E9E7" w:rsidP="602776B7">
            <w:pPr>
              <w:rPr>
                <w:rFonts w:ascii="Helvetica" w:hAnsi="Helvetica" w:cs="Arial"/>
                <w:color w:val="000000" w:themeColor="text1"/>
                <w:sz w:val="18"/>
                <w:szCs w:val="18"/>
                <w:rPrChange w:id="327" w:author="Keil, Johannes (Stud. FPN)" w:date="2025-03-27T14:37:00Z" w16du:dateUtc="2025-03-27T14:37:00Z">
                  <w:rPr>
                    <w:rFonts w:ascii="Helvetica" w:hAnsi="Helvetica" w:cs="Arial"/>
                    <w:color w:val="000000" w:themeColor="text1"/>
                    <w:sz w:val="18"/>
                    <w:szCs w:val="18"/>
                    <w:highlight w:val="yellow"/>
                  </w:rPr>
                </w:rPrChange>
              </w:rPr>
            </w:pPr>
            <w:r w:rsidRPr="007A443A">
              <w:rPr>
                <w:rFonts w:ascii="Helvetica" w:hAnsi="Helvetica" w:cs="Arial"/>
                <w:color w:val="000000" w:themeColor="text1"/>
                <w:sz w:val="18"/>
                <w:szCs w:val="18"/>
                <w:rPrChange w:id="328" w:author="Keil, Johannes (Stud. FPN)" w:date="2025-03-27T14:37:00Z" w16du:dateUtc="2025-03-27T14:37:00Z">
                  <w:rPr>
                    <w:rFonts w:ascii="Helvetica" w:hAnsi="Helvetica" w:cs="Arial"/>
                    <w:color w:val="000000" w:themeColor="text1"/>
                    <w:sz w:val="18"/>
                    <w:szCs w:val="18"/>
                    <w:highlight w:val="yellow"/>
                  </w:rPr>
                </w:rPrChange>
              </w:rPr>
              <w:t>**UPDATED**</w:t>
            </w:r>
          </w:p>
        </w:tc>
        <w:tc>
          <w:tcPr>
            <w:tcW w:w="583" w:type="dxa"/>
            <w:vAlign w:val="center"/>
          </w:tcPr>
          <w:p w14:paraId="435D55BC" w14:textId="34D55065" w:rsidR="00BC432B" w:rsidRPr="007A443A" w:rsidRDefault="5F7371D5" w:rsidP="16F6BE24">
            <w:pPr>
              <w:rPr>
                <w:rFonts w:ascii="Helvetica" w:hAnsi="Helvetica"/>
                <w:sz w:val="16"/>
                <w:szCs w:val="16"/>
              </w:rPr>
            </w:pPr>
            <w:r w:rsidRPr="007A443A">
              <w:rPr>
                <w:rFonts w:ascii="Helvetica" w:hAnsi="Helvetica"/>
                <w:sz w:val="16"/>
                <w:szCs w:val="16"/>
              </w:rPr>
              <w:t>5</w:t>
            </w:r>
            <w:r w:rsidR="0B993943" w:rsidRPr="007A443A">
              <w:rPr>
                <w:rFonts w:ascii="Helvetica" w:hAnsi="Helvetica"/>
                <w:sz w:val="16"/>
                <w:szCs w:val="16"/>
              </w:rPr>
              <w:t>2</w:t>
            </w:r>
            <w:r w:rsidR="2EE08066" w:rsidRPr="007A443A">
              <w:rPr>
                <w:rFonts w:ascii="Helvetica" w:hAnsi="Helvetica"/>
                <w:sz w:val="16"/>
                <w:szCs w:val="16"/>
              </w:rPr>
              <w:t>-</w:t>
            </w:r>
            <w:r w:rsidR="467C894C" w:rsidRPr="007A443A">
              <w:rPr>
                <w:rFonts w:ascii="Helvetica" w:hAnsi="Helvetica"/>
                <w:sz w:val="16"/>
                <w:szCs w:val="16"/>
              </w:rPr>
              <w:t>55</w:t>
            </w:r>
          </w:p>
        </w:tc>
      </w:tr>
      <w:tr w:rsidR="00BC432B" w:rsidRPr="007A443A" w14:paraId="186CC1AF" w14:textId="77777777" w:rsidTr="297E3A95">
        <w:trPr>
          <w:trHeight w:val="567"/>
        </w:trPr>
        <w:tc>
          <w:tcPr>
            <w:tcW w:w="4390" w:type="dxa"/>
            <w:vAlign w:val="center"/>
          </w:tcPr>
          <w:p w14:paraId="44C993B3" w14:textId="6DCEFC21" w:rsidR="00BC432B" w:rsidRPr="007A443A" w:rsidRDefault="00BC432B" w:rsidP="00D2755B">
            <w:pPr>
              <w:rPr>
                <w:rFonts w:ascii="Helvetica" w:hAnsi="Helvetica"/>
                <w:sz w:val="18"/>
                <w:szCs w:val="18"/>
              </w:rPr>
            </w:pPr>
            <w:r w:rsidRPr="007A443A">
              <w:rPr>
                <w:rFonts w:ascii="Helvetica" w:hAnsi="Helvetica" w:cs="Arial"/>
                <w:sz w:val="18"/>
                <w:szCs w:val="18"/>
              </w:rPr>
              <w:t>4_General_population_local_community_(online)_PIS_consent_</w:t>
            </w:r>
            <w:r w:rsidRPr="007A443A">
              <w:rPr>
                <w:rFonts w:ascii="Helvetica" w:hAnsi="Helvetica" w:cs="Arial"/>
                <w:sz w:val="18"/>
                <w:szCs w:val="18"/>
                <w:rPrChange w:id="329" w:author="Keil, Johannes (Stud. FPN)" w:date="2025-03-27T14:37:00Z" w16du:dateUtc="2025-03-27T14:37:00Z">
                  <w:rPr>
                    <w:rFonts w:ascii="Helvetica" w:hAnsi="Helvetica" w:cs="Arial"/>
                    <w:sz w:val="18"/>
                    <w:szCs w:val="18"/>
                    <w:highlight w:val="yellow"/>
                  </w:rPr>
                </w:rPrChange>
              </w:rPr>
              <w:t>V</w:t>
            </w:r>
            <w:r w:rsidR="4EF18AF7" w:rsidRPr="007A443A">
              <w:rPr>
                <w:rFonts w:ascii="Helvetica" w:hAnsi="Helvetica" w:cs="Arial"/>
                <w:sz w:val="18"/>
                <w:szCs w:val="18"/>
                <w:rPrChange w:id="330" w:author="Keil, Johannes (Stud. FPN)" w:date="2025-03-27T14:37:00Z" w16du:dateUtc="2025-03-27T14:37:00Z">
                  <w:rPr>
                    <w:rFonts w:ascii="Helvetica" w:hAnsi="Helvetica" w:cs="Arial"/>
                    <w:sz w:val="18"/>
                    <w:szCs w:val="18"/>
                    <w:highlight w:val="yellow"/>
                  </w:rPr>
                </w:rPrChange>
              </w:rPr>
              <w:t>5</w:t>
            </w:r>
          </w:p>
        </w:tc>
        <w:tc>
          <w:tcPr>
            <w:tcW w:w="4110" w:type="dxa"/>
            <w:vAlign w:val="center"/>
          </w:tcPr>
          <w:p w14:paraId="375FDED6" w14:textId="7A54355E" w:rsidR="00BC432B" w:rsidRPr="007A443A" w:rsidRDefault="00BC432B" w:rsidP="602776B7">
            <w:pPr>
              <w:rPr>
                <w:rFonts w:ascii="Helvetica" w:hAnsi="Helvetica" w:cs="Arial"/>
                <w:b/>
                <w:bCs/>
                <w:color w:val="000000" w:themeColor="text1"/>
                <w:sz w:val="18"/>
                <w:szCs w:val="18"/>
              </w:rPr>
            </w:pPr>
            <w:r w:rsidRPr="007A443A">
              <w:rPr>
                <w:rFonts w:ascii="Helvetica" w:hAnsi="Helvetica" w:cs="Arial"/>
                <w:b/>
                <w:bCs/>
                <w:color w:val="000000" w:themeColor="text1"/>
                <w:sz w:val="18"/>
                <w:szCs w:val="18"/>
              </w:rPr>
              <w:t>PIS &amp; Consent</w:t>
            </w:r>
            <w:r w:rsidRPr="007A443A">
              <w:rPr>
                <w:rFonts w:ascii="Helvetica" w:hAnsi="Helvetica" w:cs="Arial"/>
                <w:color w:val="000000" w:themeColor="text1"/>
                <w:sz w:val="18"/>
                <w:szCs w:val="18"/>
              </w:rPr>
              <w:t>: General population participants recruited via the local community, tested online.</w:t>
            </w:r>
          </w:p>
          <w:p w14:paraId="04341B10" w14:textId="791606D3" w:rsidR="00BC432B" w:rsidRPr="007A443A" w:rsidRDefault="18442D97" w:rsidP="602776B7">
            <w:pPr>
              <w:rPr>
                <w:rFonts w:ascii="Helvetica" w:hAnsi="Helvetica" w:cs="Arial"/>
                <w:color w:val="000000" w:themeColor="text1"/>
                <w:sz w:val="18"/>
                <w:szCs w:val="18"/>
                <w:rPrChange w:id="331" w:author="Keil, Johannes (Stud. FPN)" w:date="2025-03-27T14:37:00Z" w16du:dateUtc="2025-03-27T14:37:00Z">
                  <w:rPr>
                    <w:rFonts w:ascii="Helvetica" w:hAnsi="Helvetica" w:cs="Arial"/>
                    <w:color w:val="000000" w:themeColor="text1"/>
                    <w:sz w:val="18"/>
                    <w:szCs w:val="18"/>
                    <w:highlight w:val="yellow"/>
                  </w:rPr>
                </w:rPrChange>
              </w:rPr>
            </w:pPr>
            <w:r w:rsidRPr="007A443A">
              <w:rPr>
                <w:rFonts w:ascii="Helvetica" w:hAnsi="Helvetica" w:cs="Arial"/>
                <w:color w:val="000000" w:themeColor="text1"/>
                <w:sz w:val="18"/>
                <w:szCs w:val="18"/>
                <w:rPrChange w:id="332" w:author="Keil, Johannes (Stud. FPN)" w:date="2025-03-27T14:37:00Z" w16du:dateUtc="2025-03-27T14:37:00Z">
                  <w:rPr>
                    <w:rFonts w:ascii="Helvetica" w:hAnsi="Helvetica" w:cs="Arial"/>
                    <w:color w:val="000000" w:themeColor="text1"/>
                    <w:sz w:val="18"/>
                    <w:szCs w:val="18"/>
                    <w:highlight w:val="yellow"/>
                  </w:rPr>
                </w:rPrChange>
              </w:rPr>
              <w:t>**UPDATED**</w:t>
            </w:r>
          </w:p>
        </w:tc>
        <w:tc>
          <w:tcPr>
            <w:tcW w:w="583" w:type="dxa"/>
            <w:vAlign w:val="center"/>
          </w:tcPr>
          <w:p w14:paraId="5DFEF0E7" w14:textId="298C4799" w:rsidR="00BC432B" w:rsidRPr="007A443A" w:rsidRDefault="78788DC3" w:rsidP="16F6BE24">
            <w:pPr>
              <w:rPr>
                <w:rFonts w:ascii="Helvetica" w:hAnsi="Helvetica"/>
                <w:sz w:val="16"/>
                <w:szCs w:val="16"/>
              </w:rPr>
            </w:pPr>
            <w:r w:rsidRPr="007A443A">
              <w:rPr>
                <w:rFonts w:ascii="Helvetica" w:hAnsi="Helvetica"/>
                <w:sz w:val="16"/>
                <w:szCs w:val="16"/>
              </w:rPr>
              <w:t>5</w:t>
            </w:r>
            <w:r w:rsidR="36A166ED" w:rsidRPr="007A443A">
              <w:rPr>
                <w:rFonts w:ascii="Helvetica" w:hAnsi="Helvetica"/>
                <w:sz w:val="16"/>
                <w:szCs w:val="16"/>
              </w:rPr>
              <w:t>6</w:t>
            </w:r>
            <w:r w:rsidR="2EE08066" w:rsidRPr="007A443A">
              <w:rPr>
                <w:rFonts w:ascii="Helvetica" w:hAnsi="Helvetica"/>
                <w:sz w:val="16"/>
                <w:szCs w:val="16"/>
              </w:rPr>
              <w:t>-</w:t>
            </w:r>
            <w:r w:rsidR="2FE6C35D" w:rsidRPr="007A443A">
              <w:rPr>
                <w:rFonts w:ascii="Helvetica" w:hAnsi="Helvetica"/>
                <w:sz w:val="16"/>
                <w:szCs w:val="16"/>
              </w:rPr>
              <w:t>6</w:t>
            </w:r>
            <w:r w:rsidR="396D2D52" w:rsidRPr="007A443A">
              <w:rPr>
                <w:rFonts w:ascii="Helvetica" w:hAnsi="Helvetica"/>
                <w:sz w:val="16"/>
                <w:szCs w:val="16"/>
              </w:rPr>
              <w:t>1</w:t>
            </w:r>
          </w:p>
        </w:tc>
      </w:tr>
      <w:tr w:rsidR="00BC432B" w:rsidRPr="007A443A" w14:paraId="472B67C1" w14:textId="77777777" w:rsidTr="297E3A95">
        <w:trPr>
          <w:trHeight w:val="737"/>
        </w:trPr>
        <w:tc>
          <w:tcPr>
            <w:tcW w:w="4390" w:type="dxa"/>
            <w:vAlign w:val="center"/>
          </w:tcPr>
          <w:p w14:paraId="1F4F2267" w14:textId="2F87C458" w:rsidR="00BC432B" w:rsidRPr="007A443A" w:rsidRDefault="0ECDABDB" w:rsidP="297E3A95">
            <w:pPr>
              <w:rPr>
                <w:rFonts w:ascii="Helvetica" w:hAnsi="Helvetica" w:cs="Arial"/>
                <w:sz w:val="18"/>
                <w:szCs w:val="18"/>
              </w:rPr>
            </w:pPr>
            <w:r w:rsidRPr="007A443A">
              <w:rPr>
                <w:rFonts w:ascii="Helvetica" w:hAnsi="Helvetica" w:cs="Arial"/>
                <w:sz w:val="18"/>
                <w:szCs w:val="18"/>
              </w:rPr>
              <w:t>5_General_population_online_platforms_PIS_consent_V</w:t>
            </w:r>
            <w:r w:rsidR="0B2E1A7F" w:rsidRPr="007A443A">
              <w:rPr>
                <w:rFonts w:ascii="Helvetica" w:hAnsi="Helvetica" w:cs="Arial"/>
                <w:sz w:val="18"/>
                <w:szCs w:val="18"/>
              </w:rPr>
              <w:t>4</w:t>
            </w:r>
          </w:p>
        </w:tc>
        <w:tc>
          <w:tcPr>
            <w:tcW w:w="4110" w:type="dxa"/>
            <w:vAlign w:val="center"/>
          </w:tcPr>
          <w:p w14:paraId="39E79C5D" w14:textId="77485B84" w:rsidR="00BC432B" w:rsidRPr="007A443A" w:rsidRDefault="0ECDABDB" w:rsidP="297E3A95">
            <w:pPr>
              <w:rPr>
                <w:rFonts w:ascii="Helvetica" w:hAnsi="Helvetica" w:cs="Arial"/>
                <w:color w:val="000000" w:themeColor="text1"/>
                <w:sz w:val="18"/>
                <w:szCs w:val="18"/>
              </w:rPr>
            </w:pPr>
            <w:r w:rsidRPr="007A443A">
              <w:rPr>
                <w:rFonts w:ascii="Helvetica" w:hAnsi="Helvetica" w:cs="Arial"/>
                <w:b/>
                <w:bCs/>
                <w:color w:val="000000" w:themeColor="text1"/>
                <w:sz w:val="18"/>
                <w:szCs w:val="18"/>
              </w:rPr>
              <w:t>PIS &amp; Consent</w:t>
            </w:r>
            <w:r w:rsidRPr="007A443A">
              <w:rPr>
                <w:rFonts w:ascii="Helvetica" w:hAnsi="Helvetica" w:cs="Arial"/>
                <w:color w:val="000000" w:themeColor="text1"/>
                <w:sz w:val="18"/>
                <w:szCs w:val="18"/>
              </w:rPr>
              <w:t>: General population</w:t>
            </w:r>
            <w:r w:rsidRPr="007A443A">
              <w:rPr>
                <w:rFonts w:ascii="Helvetica" w:hAnsi="Helvetica" w:cs="Arial"/>
                <w:b/>
                <w:bCs/>
                <w:color w:val="000000" w:themeColor="text1"/>
                <w:sz w:val="18"/>
                <w:szCs w:val="18"/>
              </w:rPr>
              <w:t xml:space="preserve"> </w:t>
            </w:r>
            <w:r w:rsidRPr="007A443A">
              <w:rPr>
                <w:rFonts w:ascii="Helvetica" w:hAnsi="Helvetica" w:cs="Arial"/>
                <w:color w:val="000000" w:themeColor="text1"/>
                <w:sz w:val="18"/>
                <w:szCs w:val="18"/>
              </w:rPr>
              <w:t>participants recruited and tested via online research platforms.</w:t>
            </w:r>
          </w:p>
        </w:tc>
        <w:tc>
          <w:tcPr>
            <w:tcW w:w="583" w:type="dxa"/>
            <w:vAlign w:val="center"/>
          </w:tcPr>
          <w:p w14:paraId="0566788D" w14:textId="3DEE2A53" w:rsidR="00BC432B" w:rsidRPr="007A443A" w:rsidRDefault="5777022E" w:rsidP="16F6BE24">
            <w:pPr>
              <w:rPr>
                <w:rFonts w:ascii="Helvetica" w:hAnsi="Helvetica"/>
                <w:sz w:val="16"/>
                <w:szCs w:val="16"/>
              </w:rPr>
            </w:pPr>
            <w:r w:rsidRPr="007A443A">
              <w:rPr>
                <w:rFonts w:ascii="Helvetica" w:hAnsi="Helvetica"/>
                <w:sz w:val="16"/>
                <w:szCs w:val="16"/>
              </w:rPr>
              <w:t>6</w:t>
            </w:r>
            <w:r w:rsidR="62E76833" w:rsidRPr="007A443A">
              <w:rPr>
                <w:rFonts w:ascii="Helvetica" w:hAnsi="Helvetica"/>
                <w:sz w:val="16"/>
                <w:szCs w:val="16"/>
              </w:rPr>
              <w:t>2</w:t>
            </w:r>
            <w:r w:rsidR="2EE08066" w:rsidRPr="007A443A">
              <w:rPr>
                <w:rFonts w:ascii="Helvetica" w:hAnsi="Helvetica"/>
                <w:sz w:val="16"/>
                <w:szCs w:val="16"/>
              </w:rPr>
              <w:t>-</w:t>
            </w:r>
            <w:r w:rsidR="1E65F5C9" w:rsidRPr="007A443A">
              <w:rPr>
                <w:rFonts w:ascii="Helvetica" w:hAnsi="Helvetica"/>
                <w:sz w:val="16"/>
                <w:szCs w:val="16"/>
              </w:rPr>
              <w:t>66</w:t>
            </w:r>
          </w:p>
        </w:tc>
      </w:tr>
      <w:tr w:rsidR="00BC432B" w:rsidRPr="007A443A" w14:paraId="35EC8BA2" w14:textId="77777777" w:rsidTr="297E3A95">
        <w:trPr>
          <w:trHeight w:val="794"/>
        </w:trPr>
        <w:tc>
          <w:tcPr>
            <w:tcW w:w="4390" w:type="dxa"/>
            <w:vAlign w:val="center"/>
          </w:tcPr>
          <w:p w14:paraId="6738293C" w14:textId="6D88123A" w:rsidR="00BC432B" w:rsidRPr="007A443A" w:rsidRDefault="00BC432B" w:rsidP="00D2755B">
            <w:pPr>
              <w:rPr>
                <w:rFonts w:ascii="Helvetica" w:hAnsi="Helvetica" w:cs="Arial"/>
                <w:sz w:val="18"/>
                <w:szCs w:val="18"/>
                <w:rPrChange w:id="333" w:author="Keil, Johannes (Stud. FPN)" w:date="2025-03-27T14:37:00Z" w16du:dateUtc="2025-03-27T14:37:00Z">
                  <w:rPr>
                    <w:rFonts w:ascii="Helvetica" w:hAnsi="Helvetica" w:cs="Arial"/>
                    <w:sz w:val="18"/>
                    <w:szCs w:val="18"/>
                    <w:highlight w:val="yellow"/>
                  </w:rPr>
                </w:rPrChange>
              </w:rPr>
            </w:pPr>
            <w:r w:rsidRPr="007A443A">
              <w:rPr>
                <w:rFonts w:ascii="Helvetica" w:hAnsi="Helvetica" w:cs="Arial"/>
                <w:color w:val="000000" w:themeColor="text1"/>
                <w:sz w:val="18"/>
                <w:szCs w:val="18"/>
              </w:rPr>
              <w:t>Consent_in_person_schools_below18_</w:t>
            </w:r>
            <w:r w:rsidRPr="007A443A">
              <w:rPr>
                <w:rFonts w:ascii="Helvetica" w:hAnsi="Helvetica" w:cs="Arial"/>
                <w:color w:val="000000" w:themeColor="text1"/>
                <w:sz w:val="18"/>
                <w:szCs w:val="18"/>
                <w:rPrChange w:id="334" w:author="Keil, Johannes (Stud. FPN)" w:date="2025-03-27T14:37:00Z" w16du:dateUtc="2025-03-27T14:37:00Z">
                  <w:rPr>
                    <w:rFonts w:ascii="Helvetica" w:hAnsi="Helvetica" w:cs="Arial"/>
                    <w:color w:val="000000" w:themeColor="text1"/>
                    <w:sz w:val="18"/>
                    <w:szCs w:val="18"/>
                    <w:highlight w:val="yellow"/>
                  </w:rPr>
                </w:rPrChange>
              </w:rPr>
              <w:t>V</w:t>
            </w:r>
            <w:r w:rsidR="0098475C" w:rsidRPr="007A443A">
              <w:rPr>
                <w:rFonts w:ascii="Helvetica" w:hAnsi="Helvetica" w:cs="Arial"/>
                <w:color w:val="000000" w:themeColor="text1"/>
                <w:sz w:val="18"/>
                <w:szCs w:val="18"/>
                <w:rPrChange w:id="335" w:author="Keil, Johannes (Stud. FPN)" w:date="2025-03-27T14:37:00Z" w16du:dateUtc="2025-03-27T14:37:00Z">
                  <w:rPr>
                    <w:rFonts w:ascii="Helvetica" w:hAnsi="Helvetica" w:cs="Arial"/>
                    <w:color w:val="000000" w:themeColor="text1"/>
                    <w:sz w:val="18"/>
                    <w:szCs w:val="18"/>
                    <w:highlight w:val="yellow"/>
                  </w:rPr>
                </w:rPrChange>
              </w:rPr>
              <w:t>5</w:t>
            </w:r>
          </w:p>
        </w:tc>
        <w:tc>
          <w:tcPr>
            <w:tcW w:w="4110" w:type="dxa"/>
            <w:vAlign w:val="center"/>
          </w:tcPr>
          <w:p w14:paraId="00447118" w14:textId="54964F36" w:rsidR="00BC432B" w:rsidRPr="007A443A" w:rsidRDefault="00BC432B" w:rsidP="1CAD96E7">
            <w:pPr>
              <w:rPr>
                <w:rFonts w:ascii="Helvetica" w:hAnsi="Helvetica" w:cs="Arial"/>
                <w:color w:val="000000" w:themeColor="text1"/>
                <w:sz w:val="18"/>
                <w:szCs w:val="18"/>
              </w:rPr>
            </w:pPr>
            <w:r w:rsidRPr="007A443A">
              <w:rPr>
                <w:rFonts w:ascii="Helvetica" w:hAnsi="Helvetica" w:cs="Arial"/>
                <w:b/>
                <w:bCs/>
                <w:sz w:val="18"/>
                <w:szCs w:val="18"/>
              </w:rPr>
              <w:t xml:space="preserve">Consent: </w:t>
            </w:r>
            <w:r w:rsidRPr="007A443A">
              <w:rPr>
                <w:rFonts w:ascii="Helvetica" w:hAnsi="Helvetica" w:cs="Arial"/>
                <w:sz w:val="18"/>
                <w:szCs w:val="18"/>
              </w:rPr>
              <w:t>participants (social anxiety and general population) recruited via schools/summer camps, tested in-person.</w:t>
            </w:r>
          </w:p>
          <w:p w14:paraId="7092BFA1" w14:textId="5B5BF1FF" w:rsidR="00BC432B" w:rsidRPr="007A443A" w:rsidRDefault="3A57C9D2" w:rsidP="1CAD96E7">
            <w:pPr>
              <w:rPr>
                <w:rFonts w:ascii="Helvetica" w:hAnsi="Helvetica" w:cs="Arial"/>
                <w:sz w:val="18"/>
                <w:szCs w:val="18"/>
              </w:rPr>
            </w:pPr>
            <w:r w:rsidRPr="007A443A">
              <w:rPr>
                <w:rFonts w:ascii="Helvetica" w:hAnsi="Helvetica" w:cs="Arial"/>
                <w:sz w:val="18"/>
                <w:szCs w:val="18"/>
              </w:rPr>
              <w:t>**</w:t>
            </w:r>
            <w:r w:rsidRPr="007A443A">
              <w:rPr>
                <w:rFonts w:ascii="Helvetica" w:hAnsi="Helvetica" w:cs="Arial"/>
                <w:sz w:val="18"/>
                <w:szCs w:val="18"/>
                <w:rPrChange w:id="336" w:author="Keil, Johannes (Stud. FPN)" w:date="2025-03-27T14:37:00Z" w16du:dateUtc="2025-03-27T14:37:00Z">
                  <w:rPr>
                    <w:rFonts w:ascii="Helvetica" w:hAnsi="Helvetica" w:cs="Arial"/>
                    <w:sz w:val="18"/>
                    <w:szCs w:val="18"/>
                    <w:highlight w:val="yellow"/>
                  </w:rPr>
                </w:rPrChange>
              </w:rPr>
              <w:t>UPDATED</w:t>
            </w:r>
            <w:r w:rsidRPr="007A443A">
              <w:rPr>
                <w:rFonts w:ascii="Helvetica" w:hAnsi="Helvetica" w:cs="Arial"/>
                <w:sz w:val="18"/>
                <w:szCs w:val="18"/>
              </w:rPr>
              <w:t>**</w:t>
            </w:r>
          </w:p>
        </w:tc>
        <w:tc>
          <w:tcPr>
            <w:tcW w:w="583" w:type="dxa"/>
            <w:vAlign w:val="center"/>
          </w:tcPr>
          <w:p w14:paraId="48CE85B7" w14:textId="6ACE5F6D" w:rsidR="00BC432B" w:rsidRPr="007A443A" w:rsidRDefault="2A947E09" w:rsidP="16F6BE24">
            <w:pPr>
              <w:rPr>
                <w:rFonts w:ascii="Helvetica" w:hAnsi="Helvetica"/>
                <w:sz w:val="16"/>
                <w:szCs w:val="16"/>
              </w:rPr>
            </w:pPr>
            <w:r w:rsidRPr="007A443A">
              <w:rPr>
                <w:rFonts w:ascii="Helvetica" w:hAnsi="Helvetica"/>
                <w:sz w:val="16"/>
                <w:szCs w:val="16"/>
              </w:rPr>
              <w:t>6</w:t>
            </w:r>
            <w:r w:rsidR="11C8927B" w:rsidRPr="007A443A">
              <w:rPr>
                <w:rFonts w:ascii="Helvetica" w:hAnsi="Helvetica"/>
                <w:sz w:val="16"/>
                <w:szCs w:val="16"/>
              </w:rPr>
              <w:t>7</w:t>
            </w:r>
            <w:r w:rsidR="2EE08066" w:rsidRPr="007A443A">
              <w:rPr>
                <w:rFonts w:ascii="Helvetica" w:hAnsi="Helvetica"/>
                <w:sz w:val="16"/>
                <w:szCs w:val="16"/>
              </w:rPr>
              <w:t>-</w:t>
            </w:r>
            <w:r w:rsidR="2ABEDAB6" w:rsidRPr="007A443A">
              <w:rPr>
                <w:rFonts w:ascii="Helvetica" w:hAnsi="Helvetica"/>
                <w:sz w:val="16"/>
                <w:szCs w:val="16"/>
              </w:rPr>
              <w:t>68</w:t>
            </w:r>
          </w:p>
        </w:tc>
      </w:tr>
      <w:tr w:rsidR="00BC432B" w:rsidRPr="007A443A" w14:paraId="109A9915" w14:textId="77777777" w:rsidTr="297E3A95">
        <w:trPr>
          <w:trHeight w:val="850"/>
        </w:trPr>
        <w:tc>
          <w:tcPr>
            <w:tcW w:w="4390" w:type="dxa"/>
            <w:vAlign w:val="center"/>
          </w:tcPr>
          <w:p w14:paraId="4EB58AA3" w14:textId="52ECBF13" w:rsidR="00BC432B" w:rsidRPr="007A443A" w:rsidRDefault="00BC432B" w:rsidP="00D2755B">
            <w:pPr>
              <w:rPr>
                <w:rFonts w:ascii="Helvetica" w:hAnsi="Helvetica" w:cs="Arial"/>
                <w:sz w:val="18"/>
                <w:szCs w:val="18"/>
                <w:rPrChange w:id="337" w:author="Keil, Johannes (Stud. FPN)" w:date="2025-03-27T14:37:00Z" w16du:dateUtc="2025-03-27T14:37:00Z">
                  <w:rPr>
                    <w:rFonts w:ascii="Helvetica" w:hAnsi="Helvetica" w:cs="Arial"/>
                    <w:sz w:val="18"/>
                    <w:szCs w:val="18"/>
                    <w:highlight w:val="yellow"/>
                  </w:rPr>
                </w:rPrChange>
              </w:rPr>
            </w:pPr>
            <w:r w:rsidRPr="007A443A">
              <w:rPr>
                <w:rFonts w:ascii="Helvetica" w:hAnsi="Helvetica" w:cs="Arial"/>
                <w:sz w:val="18"/>
                <w:szCs w:val="18"/>
              </w:rPr>
              <w:t>Consent_online_schools_below18_</w:t>
            </w:r>
            <w:r w:rsidRPr="007A443A">
              <w:rPr>
                <w:rFonts w:ascii="Helvetica" w:hAnsi="Helvetica" w:cs="Arial"/>
                <w:sz w:val="18"/>
                <w:szCs w:val="18"/>
                <w:rPrChange w:id="338" w:author="Keil, Johannes (Stud. FPN)" w:date="2025-03-27T14:37:00Z" w16du:dateUtc="2025-03-27T14:37:00Z">
                  <w:rPr>
                    <w:rFonts w:ascii="Helvetica" w:hAnsi="Helvetica" w:cs="Arial"/>
                    <w:sz w:val="18"/>
                    <w:szCs w:val="18"/>
                    <w:highlight w:val="yellow"/>
                  </w:rPr>
                </w:rPrChange>
              </w:rPr>
              <w:t>V</w:t>
            </w:r>
            <w:r w:rsidR="0FAB1D75" w:rsidRPr="007A443A">
              <w:rPr>
                <w:rFonts w:ascii="Helvetica" w:hAnsi="Helvetica" w:cs="Arial"/>
                <w:sz w:val="18"/>
                <w:szCs w:val="18"/>
                <w:rPrChange w:id="339" w:author="Keil, Johannes (Stud. FPN)" w:date="2025-03-27T14:37:00Z" w16du:dateUtc="2025-03-27T14:37:00Z">
                  <w:rPr>
                    <w:rFonts w:ascii="Helvetica" w:hAnsi="Helvetica" w:cs="Arial"/>
                    <w:sz w:val="18"/>
                    <w:szCs w:val="18"/>
                    <w:highlight w:val="yellow"/>
                  </w:rPr>
                </w:rPrChange>
              </w:rPr>
              <w:t>4</w:t>
            </w:r>
          </w:p>
        </w:tc>
        <w:tc>
          <w:tcPr>
            <w:tcW w:w="4110" w:type="dxa"/>
            <w:vAlign w:val="center"/>
          </w:tcPr>
          <w:p w14:paraId="7F837DB0" w14:textId="417BCB73" w:rsidR="00BC432B" w:rsidRPr="007A443A" w:rsidRDefault="00BC432B" w:rsidP="1CAD96E7">
            <w:pPr>
              <w:rPr>
                <w:rFonts w:ascii="Helvetica" w:hAnsi="Helvetica" w:cs="Arial"/>
                <w:color w:val="000000" w:themeColor="text1"/>
                <w:sz w:val="18"/>
                <w:szCs w:val="18"/>
              </w:rPr>
            </w:pPr>
            <w:r w:rsidRPr="007A443A">
              <w:rPr>
                <w:rFonts w:ascii="Helvetica" w:hAnsi="Helvetica" w:cs="Arial"/>
                <w:b/>
                <w:bCs/>
                <w:color w:val="000000" w:themeColor="text1"/>
                <w:sz w:val="18"/>
                <w:szCs w:val="18"/>
              </w:rPr>
              <w:t>Consent:</w:t>
            </w:r>
            <w:r w:rsidRPr="007A443A">
              <w:rPr>
                <w:rFonts w:ascii="Helvetica" w:hAnsi="Helvetica" w:cs="Arial"/>
                <w:color w:val="000000" w:themeColor="text1"/>
                <w:sz w:val="18"/>
                <w:szCs w:val="18"/>
              </w:rPr>
              <w:t xml:space="preserve"> </w:t>
            </w:r>
            <w:r w:rsidRPr="007A443A">
              <w:rPr>
                <w:rFonts w:ascii="Helvetica" w:hAnsi="Helvetica" w:cs="Arial"/>
                <w:sz w:val="18"/>
                <w:szCs w:val="18"/>
              </w:rPr>
              <w:t>participants (social anxiety and general population) recruited via online platform (children helping science), tested online.</w:t>
            </w:r>
          </w:p>
          <w:p w14:paraId="25945F51" w14:textId="05CF4BA7" w:rsidR="00BC432B" w:rsidRPr="007A443A" w:rsidRDefault="7942F7DA" w:rsidP="1CAD96E7">
            <w:pPr>
              <w:rPr>
                <w:rFonts w:ascii="Helvetica" w:hAnsi="Helvetica" w:cs="Arial"/>
                <w:sz w:val="18"/>
                <w:szCs w:val="18"/>
              </w:rPr>
            </w:pPr>
            <w:r w:rsidRPr="007A443A">
              <w:rPr>
                <w:rFonts w:ascii="Helvetica" w:hAnsi="Helvetica" w:cs="Arial"/>
                <w:sz w:val="18"/>
                <w:szCs w:val="18"/>
              </w:rPr>
              <w:t>**</w:t>
            </w:r>
            <w:r w:rsidRPr="007A443A">
              <w:rPr>
                <w:rFonts w:ascii="Helvetica" w:hAnsi="Helvetica" w:cs="Arial"/>
                <w:sz w:val="18"/>
                <w:szCs w:val="18"/>
                <w:rPrChange w:id="340" w:author="Keil, Johannes (Stud. FPN)" w:date="2025-03-27T14:37:00Z" w16du:dateUtc="2025-03-27T14:37:00Z">
                  <w:rPr>
                    <w:rFonts w:ascii="Helvetica" w:hAnsi="Helvetica" w:cs="Arial"/>
                    <w:sz w:val="18"/>
                    <w:szCs w:val="18"/>
                    <w:highlight w:val="yellow"/>
                  </w:rPr>
                </w:rPrChange>
              </w:rPr>
              <w:t>UPDATED</w:t>
            </w:r>
            <w:r w:rsidRPr="007A443A">
              <w:rPr>
                <w:rFonts w:ascii="Helvetica" w:hAnsi="Helvetica" w:cs="Arial"/>
                <w:sz w:val="18"/>
                <w:szCs w:val="18"/>
              </w:rPr>
              <w:t>**</w:t>
            </w:r>
          </w:p>
        </w:tc>
        <w:tc>
          <w:tcPr>
            <w:tcW w:w="583" w:type="dxa"/>
            <w:vAlign w:val="center"/>
          </w:tcPr>
          <w:p w14:paraId="48196092" w14:textId="55D0A3AB" w:rsidR="00BC432B" w:rsidRPr="007A443A" w:rsidRDefault="6E16FA54" w:rsidP="16F6BE24">
            <w:pPr>
              <w:rPr>
                <w:rFonts w:ascii="Helvetica" w:hAnsi="Helvetica"/>
                <w:sz w:val="16"/>
                <w:szCs w:val="16"/>
              </w:rPr>
            </w:pPr>
            <w:r w:rsidRPr="007A443A">
              <w:rPr>
                <w:rFonts w:ascii="Helvetica" w:hAnsi="Helvetica"/>
                <w:sz w:val="16"/>
                <w:szCs w:val="16"/>
              </w:rPr>
              <w:t>69</w:t>
            </w:r>
            <w:r w:rsidR="2EE08066" w:rsidRPr="007A443A">
              <w:rPr>
                <w:rFonts w:ascii="Helvetica" w:hAnsi="Helvetica"/>
                <w:sz w:val="16"/>
                <w:szCs w:val="16"/>
              </w:rPr>
              <w:t>-</w:t>
            </w:r>
            <w:r w:rsidR="757EBF47" w:rsidRPr="007A443A">
              <w:rPr>
                <w:rFonts w:ascii="Helvetica" w:hAnsi="Helvetica"/>
                <w:sz w:val="16"/>
                <w:szCs w:val="16"/>
              </w:rPr>
              <w:t>7</w:t>
            </w:r>
            <w:r w:rsidR="2B5D8A20" w:rsidRPr="007A443A">
              <w:rPr>
                <w:rFonts w:ascii="Helvetica" w:hAnsi="Helvetica"/>
                <w:sz w:val="16"/>
                <w:szCs w:val="16"/>
              </w:rPr>
              <w:t>0</w:t>
            </w:r>
          </w:p>
        </w:tc>
      </w:tr>
      <w:tr w:rsidR="00BC432B" w:rsidRPr="007A443A" w14:paraId="28691689" w14:textId="77777777" w:rsidTr="297E3A95">
        <w:trPr>
          <w:trHeight w:val="794"/>
        </w:trPr>
        <w:tc>
          <w:tcPr>
            <w:tcW w:w="4390" w:type="dxa"/>
            <w:vAlign w:val="center"/>
          </w:tcPr>
          <w:p w14:paraId="15EF7E84" w14:textId="6AAE12BC" w:rsidR="00BC432B" w:rsidRPr="007A443A" w:rsidRDefault="00BC432B" w:rsidP="00D2755B">
            <w:pPr>
              <w:rPr>
                <w:rFonts w:ascii="Helvetica" w:hAnsi="Helvetica" w:cs="Arial"/>
                <w:sz w:val="18"/>
                <w:szCs w:val="18"/>
                <w:rPrChange w:id="341" w:author="Keil, Johannes (Stud. FPN)" w:date="2025-03-27T14:37:00Z" w16du:dateUtc="2025-03-27T14:37:00Z">
                  <w:rPr>
                    <w:rFonts w:ascii="Helvetica" w:hAnsi="Helvetica" w:cs="Arial"/>
                    <w:sz w:val="18"/>
                    <w:szCs w:val="18"/>
                    <w:highlight w:val="yellow"/>
                  </w:rPr>
                </w:rPrChange>
              </w:rPr>
            </w:pPr>
            <w:r w:rsidRPr="007A443A">
              <w:rPr>
                <w:rFonts w:ascii="Helvetica" w:hAnsi="Helvetica" w:cs="Arial"/>
                <w:sz w:val="18"/>
                <w:szCs w:val="18"/>
              </w:rPr>
              <w:t>Consent_in_person_UCL_above18_V</w:t>
            </w:r>
            <w:r w:rsidR="30335A8A" w:rsidRPr="007A443A">
              <w:rPr>
                <w:rFonts w:ascii="Helvetica" w:hAnsi="Helvetica" w:cs="Arial"/>
                <w:sz w:val="18"/>
                <w:szCs w:val="18"/>
              </w:rPr>
              <w:t>4</w:t>
            </w:r>
          </w:p>
        </w:tc>
        <w:tc>
          <w:tcPr>
            <w:tcW w:w="4110" w:type="dxa"/>
            <w:vAlign w:val="center"/>
          </w:tcPr>
          <w:p w14:paraId="1FD55729" w14:textId="77777777" w:rsidR="00BC432B" w:rsidRPr="007A443A" w:rsidRDefault="00BC432B" w:rsidP="00D2755B">
            <w:pPr>
              <w:rPr>
                <w:rFonts w:ascii="Helvetica" w:hAnsi="Helvetica" w:cs="Arial"/>
                <w:color w:val="000000" w:themeColor="text1"/>
                <w:sz w:val="18"/>
                <w:szCs w:val="18"/>
              </w:rPr>
            </w:pPr>
            <w:r w:rsidRPr="007A443A">
              <w:rPr>
                <w:rFonts w:ascii="Helvetica" w:hAnsi="Helvetica" w:cs="Arial"/>
                <w:b/>
                <w:color w:val="000000" w:themeColor="text1"/>
                <w:sz w:val="18"/>
                <w:szCs w:val="18"/>
              </w:rPr>
              <w:t xml:space="preserve">Consent: </w:t>
            </w:r>
            <w:r w:rsidRPr="007A443A">
              <w:rPr>
                <w:rFonts w:ascii="Helvetica" w:hAnsi="Helvetica" w:cs="Arial"/>
                <w:color w:val="000000" w:themeColor="text1"/>
                <w:sz w:val="18"/>
                <w:szCs w:val="18"/>
              </w:rPr>
              <w:t xml:space="preserve">participants (social anxiety and general population) recruited via local community, tested in-person. </w:t>
            </w:r>
          </w:p>
        </w:tc>
        <w:tc>
          <w:tcPr>
            <w:tcW w:w="583" w:type="dxa"/>
            <w:vAlign w:val="center"/>
          </w:tcPr>
          <w:p w14:paraId="567D8521" w14:textId="538596B9" w:rsidR="00BC432B" w:rsidRPr="007A443A" w:rsidRDefault="4E063C74" w:rsidP="16F6BE24">
            <w:pPr>
              <w:rPr>
                <w:rFonts w:ascii="Helvetica" w:hAnsi="Helvetica"/>
                <w:sz w:val="16"/>
                <w:szCs w:val="16"/>
              </w:rPr>
            </w:pPr>
            <w:r w:rsidRPr="007A443A">
              <w:rPr>
                <w:rFonts w:ascii="Helvetica" w:hAnsi="Helvetica"/>
                <w:sz w:val="16"/>
                <w:szCs w:val="16"/>
              </w:rPr>
              <w:t>7</w:t>
            </w:r>
            <w:r w:rsidR="6B041109" w:rsidRPr="007A443A">
              <w:rPr>
                <w:rFonts w:ascii="Helvetica" w:hAnsi="Helvetica"/>
                <w:sz w:val="16"/>
                <w:szCs w:val="16"/>
              </w:rPr>
              <w:t>1</w:t>
            </w:r>
            <w:r w:rsidR="2EE08066" w:rsidRPr="007A443A">
              <w:rPr>
                <w:rFonts w:ascii="Helvetica" w:hAnsi="Helvetica"/>
                <w:sz w:val="16"/>
                <w:szCs w:val="16"/>
              </w:rPr>
              <w:t>-</w:t>
            </w:r>
            <w:r w:rsidR="493491F2" w:rsidRPr="007A443A">
              <w:rPr>
                <w:rFonts w:ascii="Helvetica" w:hAnsi="Helvetica"/>
                <w:sz w:val="16"/>
                <w:szCs w:val="16"/>
              </w:rPr>
              <w:t>7</w:t>
            </w:r>
            <w:r w:rsidR="3547C4CC" w:rsidRPr="007A443A">
              <w:rPr>
                <w:rFonts w:ascii="Helvetica" w:hAnsi="Helvetica"/>
                <w:sz w:val="16"/>
                <w:szCs w:val="16"/>
              </w:rPr>
              <w:t>2</w:t>
            </w:r>
          </w:p>
        </w:tc>
      </w:tr>
      <w:tr w:rsidR="00BC432B" w:rsidRPr="007A443A" w14:paraId="207778C8" w14:textId="77777777" w:rsidTr="297E3A95">
        <w:trPr>
          <w:trHeight w:val="567"/>
        </w:trPr>
        <w:tc>
          <w:tcPr>
            <w:tcW w:w="4390" w:type="dxa"/>
            <w:vAlign w:val="center"/>
          </w:tcPr>
          <w:p w14:paraId="62924D8D" w14:textId="77777777" w:rsidR="00BC432B" w:rsidRPr="007A443A" w:rsidRDefault="00BC432B" w:rsidP="00D2755B">
            <w:pPr>
              <w:rPr>
                <w:rFonts w:ascii="Helvetica" w:hAnsi="Helvetica" w:cs="Arial"/>
                <w:sz w:val="18"/>
                <w:szCs w:val="18"/>
              </w:rPr>
            </w:pPr>
            <w:r w:rsidRPr="007A443A">
              <w:rPr>
                <w:rFonts w:ascii="Helvetica" w:hAnsi="Helvetica" w:cs="Arial"/>
                <w:sz w:val="18"/>
                <w:szCs w:val="18"/>
              </w:rPr>
              <w:t>Flyer_Social-Anxiety_in-person_school_V2</w:t>
            </w:r>
          </w:p>
        </w:tc>
        <w:tc>
          <w:tcPr>
            <w:tcW w:w="4110" w:type="dxa"/>
            <w:vAlign w:val="center"/>
          </w:tcPr>
          <w:p w14:paraId="21B5F483" w14:textId="5656AA03" w:rsidR="00BC432B" w:rsidRPr="007A443A" w:rsidRDefault="37C7D6E1" w:rsidP="00D2755B">
            <w:pPr>
              <w:rPr>
                <w:rFonts w:ascii="Helvetica" w:hAnsi="Helvetica" w:cs="Arial"/>
                <w:sz w:val="18"/>
                <w:szCs w:val="18"/>
              </w:rPr>
            </w:pPr>
            <w:r w:rsidRPr="007A443A">
              <w:rPr>
                <w:rFonts w:ascii="Helvetica" w:hAnsi="Helvetica" w:cs="Arial"/>
                <w:b/>
                <w:bCs/>
                <w:sz w:val="18"/>
                <w:szCs w:val="18"/>
              </w:rPr>
              <w:t>Flyer</w:t>
            </w:r>
            <w:r w:rsidRPr="007A443A">
              <w:rPr>
                <w:rFonts w:ascii="Helvetica" w:hAnsi="Helvetica" w:cs="Arial"/>
                <w:sz w:val="18"/>
                <w:szCs w:val="18"/>
              </w:rPr>
              <w:t>: social anxiety group tested in person (advertised via schools)</w:t>
            </w:r>
            <w:r w:rsidR="2EE7203A" w:rsidRPr="007A443A">
              <w:rPr>
                <w:rFonts w:ascii="Helvetica" w:hAnsi="Helvetica" w:cs="Arial"/>
                <w:sz w:val="18"/>
                <w:szCs w:val="18"/>
              </w:rPr>
              <w:t>.</w:t>
            </w:r>
          </w:p>
        </w:tc>
        <w:tc>
          <w:tcPr>
            <w:tcW w:w="583" w:type="dxa"/>
            <w:vAlign w:val="center"/>
          </w:tcPr>
          <w:p w14:paraId="5C721AB5" w14:textId="1FAEE7A3" w:rsidR="00BC432B" w:rsidRPr="007A443A" w:rsidRDefault="14DC5BBF" w:rsidP="16F6BE24">
            <w:pPr>
              <w:rPr>
                <w:rFonts w:ascii="Helvetica" w:hAnsi="Helvetica"/>
                <w:sz w:val="16"/>
                <w:szCs w:val="16"/>
              </w:rPr>
            </w:pPr>
            <w:r w:rsidRPr="007A443A">
              <w:rPr>
                <w:rFonts w:ascii="Helvetica" w:hAnsi="Helvetica"/>
                <w:sz w:val="16"/>
                <w:szCs w:val="16"/>
              </w:rPr>
              <w:t>7</w:t>
            </w:r>
            <w:r w:rsidR="49141CE1" w:rsidRPr="007A443A">
              <w:rPr>
                <w:rFonts w:ascii="Helvetica" w:hAnsi="Helvetica"/>
                <w:sz w:val="16"/>
                <w:szCs w:val="16"/>
              </w:rPr>
              <w:t>3</w:t>
            </w:r>
          </w:p>
        </w:tc>
      </w:tr>
      <w:tr w:rsidR="00BC432B" w:rsidRPr="007A443A" w14:paraId="3BB15EBC" w14:textId="77777777" w:rsidTr="297E3A95">
        <w:trPr>
          <w:trHeight w:val="567"/>
        </w:trPr>
        <w:tc>
          <w:tcPr>
            <w:tcW w:w="4390" w:type="dxa"/>
            <w:vAlign w:val="center"/>
          </w:tcPr>
          <w:p w14:paraId="22616122" w14:textId="77777777" w:rsidR="00BC432B" w:rsidRPr="007A443A" w:rsidRDefault="00BC432B" w:rsidP="00D2755B">
            <w:pPr>
              <w:rPr>
                <w:rFonts w:ascii="Helvetica" w:hAnsi="Helvetica" w:cs="Arial"/>
                <w:sz w:val="18"/>
                <w:szCs w:val="18"/>
              </w:rPr>
            </w:pPr>
            <w:r w:rsidRPr="007A443A">
              <w:rPr>
                <w:rFonts w:ascii="Helvetica" w:hAnsi="Helvetica" w:cs="Arial"/>
                <w:sz w:val="18"/>
                <w:szCs w:val="18"/>
              </w:rPr>
              <w:t>Flyer_ Social-Anxiety_online_in-person_community_V2</w:t>
            </w:r>
          </w:p>
        </w:tc>
        <w:tc>
          <w:tcPr>
            <w:tcW w:w="4110" w:type="dxa"/>
            <w:vAlign w:val="center"/>
          </w:tcPr>
          <w:p w14:paraId="0CD80BFA" w14:textId="3F539DCF" w:rsidR="00BC432B" w:rsidRPr="007A443A" w:rsidRDefault="37C7D6E1" w:rsidP="00D2755B">
            <w:pPr>
              <w:rPr>
                <w:rFonts w:ascii="Helvetica" w:hAnsi="Helvetica" w:cs="Arial"/>
                <w:sz w:val="18"/>
                <w:szCs w:val="18"/>
              </w:rPr>
            </w:pPr>
            <w:r w:rsidRPr="007A443A">
              <w:rPr>
                <w:rFonts w:ascii="Helvetica" w:hAnsi="Helvetica" w:cs="Arial"/>
                <w:b/>
                <w:bCs/>
                <w:sz w:val="18"/>
                <w:szCs w:val="18"/>
              </w:rPr>
              <w:t xml:space="preserve">Flyer: </w:t>
            </w:r>
            <w:r w:rsidRPr="007A443A">
              <w:rPr>
                <w:rFonts w:ascii="Helvetica" w:hAnsi="Helvetica" w:cs="Arial"/>
                <w:sz w:val="18"/>
                <w:szCs w:val="18"/>
              </w:rPr>
              <w:t>social anxiety group tested online or in person (advertised via local community)</w:t>
            </w:r>
            <w:r w:rsidR="2001F127" w:rsidRPr="007A443A">
              <w:rPr>
                <w:rFonts w:ascii="Helvetica" w:hAnsi="Helvetica" w:cs="Arial"/>
                <w:sz w:val="18"/>
                <w:szCs w:val="18"/>
              </w:rPr>
              <w:t>.</w:t>
            </w:r>
          </w:p>
        </w:tc>
        <w:tc>
          <w:tcPr>
            <w:tcW w:w="583" w:type="dxa"/>
            <w:vAlign w:val="center"/>
          </w:tcPr>
          <w:p w14:paraId="57503941" w14:textId="6D73C0B6" w:rsidR="00BC432B" w:rsidRPr="007A443A" w:rsidRDefault="1DCCE0F6" w:rsidP="16F6BE24">
            <w:pPr>
              <w:rPr>
                <w:rFonts w:ascii="Helvetica" w:hAnsi="Helvetica"/>
                <w:sz w:val="16"/>
                <w:szCs w:val="16"/>
              </w:rPr>
            </w:pPr>
            <w:r w:rsidRPr="007A443A">
              <w:rPr>
                <w:rFonts w:ascii="Helvetica" w:hAnsi="Helvetica"/>
                <w:sz w:val="16"/>
                <w:szCs w:val="16"/>
              </w:rPr>
              <w:t>7</w:t>
            </w:r>
            <w:r w:rsidR="559476C6" w:rsidRPr="007A443A">
              <w:rPr>
                <w:rFonts w:ascii="Helvetica" w:hAnsi="Helvetica"/>
                <w:sz w:val="16"/>
                <w:szCs w:val="16"/>
              </w:rPr>
              <w:t>4</w:t>
            </w:r>
          </w:p>
        </w:tc>
      </w:tr>
      <w:tr w:rsidR="00BC432B" w:rsidRPr="007A443A" w14:paraId="2BA3AB71" w14:textId="77777777" w:rsidTr="297E3A95">
        <w:trPr>
          <w:trHeight w:val="714"/>
        </w:trPr>
        <w:tc>
          <w:tcPr>
            <w:tcW w:w="4390" w:type="dxa"/>
            <w:vAlign w:val="center"/>
          </w:tcPr>
          <w:p w14:paraId="1E8C3042" w14:textId="7EF9B42A" w:rsidR="00BC432B" w:rsidRPr="007A443A" w:rsidRDefault="0ECDABDB" w:rsidP="00D2755B">
            <w:pPr>
              <w:rPr>
                <w:rFonts w:ascii="Helvetica" w:hAnsi="Helvetica" w:cs="Arial"/>
                <w:sz w:val="18"/>
                <w:szCs w:val="18"/>
                <w:rPrChange w:id="342" w:author="Keil, Johannes (Stud. FPN)" w:date="2025-03-27T14:37:00Z" w16du:dateUtc="2025-03-27T14:37:00Z">
                  <w:rPr>
                    <w:rFonts w:ascii="Helvetica" w:hAnsi="Helvetica" w:cs="Arial"/>
                    <w:sz w:val="18"/>
                    <w:szCs w:val="18"/>
                    <w:highlight w:val="yellow"/>
                  </w:rPr>
                </w:rPrChange>
              </w:rPr>
            </w:pPr>
            <w:r w:rsidRPr="007A443A">
              <w:rPr>
                <w:rFonts w:ascii="Helvetica" w:hAnsi="Helvetica" w:cs="Arial"/>
                <w:sz w:val="18"/>
                <w:szCs w:val="18"/>
              </w:rPr>
              <w:t>Flyer_general_online_in-person_school_V</w:t>
            </w:r>
            <w:r w:rsidR="1931CD9E" w:rsidRPr="007A443A">
              <w:rPr>
                <w:rFonts w:ascii="Helvetica" w:hAnsi="Helvetica" w:cs="Arial"/>
                <w:sz w:val="18"/>
                <w:szCs w:val="18"/>
              </w:rPr>
              <w:t>2</w:t>
            </w:r>
          </w:p>
        </w:tc>
        <w:tc>
          <w:tcPr>
            <w:tcW w:w="4110" w:type="dxa"/>
            <w:vAlign w:val="center"/>
          </w:tcPr>
          <w:p w14:paraId="03242547" w14:textId="0114AD4B" w:rsidR="00BC432B" w:rsidRPr="007A443A" w:rsidRDefault="217D28EB" w:rsidP="00D2755B">
            <w:pPr>
              <w:rPr>
                <w:rFonts w:ascii="Helvetica" w:hAnsi="Helvetica" w:cs="Arial"/>
                <w:sz w:val="18"/>
                <w:szCs w:val="18"/>
              </w:rPr>
            </w:pPr>
            <w:r w:rsidRPr="007A443A">
              <w:rPr>
                <w:rFonts w:ascii="Helvetica" w:hAnsi="Helvetica" w:cs="Arial"/>
                <w:b/>
                <w:bCs/>
                <w:sz w:val="18"/>
                <w:szCs w:val="18"/>
              </w:rPr>
              <w:t>Flyer</w:t>
            </w:r>
            <w:r w:rsidRPr="007A443A">
              <w:rPr>
                <w:rFonts w:ascii="Helvetica" w:hAnsi="Helvetica" w:cs="Arial"/>
                <w:sz w:val="18"/>
                <w:szCs w:val="18"/>
              </w:rPr>
              <w:t>: general population tested in-person or online (advertised via schools/summer camps/online platforms)</w:t>
            </w:r>
            <w:r w:rsidR="52183032" w:rsidRPr="007A443A">
              <w:rPr>
                <w:rFonts w:ascii="Helvetica" w:hAnsi="Helvetica" w:cs="Arial"/>
                <w:sz w:val="18"/>
                <w:szCs w:val="18"/>
              </w:rPr>
              <w:t>.</w:t>
            </w:r>
          </w:p>
        </w:tc>
        <w:tc>
          <w:tcPr>
            <w:tcW w:w="583" w:type="dxa"/>
            <w:vAlign w:val="center"/>
          </w:tcPr>
          <w:p w14:paraId="1CB6CB58" w14:textId="43865B2E" w:rsidR="00BC432B" w:rsidRPr="007A443A" w:rsidRDefault="12325AF2" w:rsidP="16F6BE24">
            <w:pPr>
              <w:rPr>
                <w:rFonts w:ascii="Helvetica" w:hAnsi="Helvetica"/>
                <w:sz w:val="16"/>
                <w:szCs w:val="16"/>
              </w:rPr>
            </w:pPr>
            <w:r w:rsidRPr="007A443A">
              <w:rPr>
                <w:rFonts w:ascii="Helvetica" w:hAnsi="Helvetica"/>
                <w:sz w:val="16"/>
                <w:szCs w:val="16"/>
              </w:rPr>
              <w:t>7</w:t>
            </w:r>
            <w:r w:rsidR="18CD98E8" w:rsidRPr="007A443A">
              <w:rPr>
                <w:rFonts w:ascii="Helvetica" w:hAnsi="Helvetica"/>
                <w:sz w:val="16"/>
                <w:szCs w:val="16"/>
              </w:rPr>
              <w:t>5</w:t>
            </w:r>
          </w:p>
        </w:tc>
      </w:tr>
      <w:tr w:rsidR="00BC432B" w:rsidRPr="007A443A" w14:paraId="5E70EE4C" w14:textId="77777777" w:rsidTr="297E3A95">
        <w:trPr>
          <w:trHeight w:val="567"/>
        </w:trPr>
        <w:tc>
          <w:tcPr>
            <w:tcW w:w="4390" w:type="dxa"/>
            <w:vAlign w:val="center"/>
          </w:tcPr>
          <w:p w14:paraId="40F4C892" w14:textId="7D1C958D" w:rsidR="00BC432B" w:rsidRPr="007A443A" w:rsidRDefault="0ECDABDB" w:rsidP="297E3A95">
            <w:pPr>
              <w:rPr>
                <w:rFonts w:ascii="Helvetica" w:hAnsi="Helvetica" w:cs="Arial"/>
                <w:sz w:val="18"/>
                <w:szCs w:val="18"/>
              </w:rPr>
            </w:pPr>
            <w:r w:rsidRPr="007A443A">
              <w:rPr>
                <w:rFonts w:ascii="Helvetica" w:hAnsi="Helvetica" w:cs="Arial"/>
                <w:sz w:val="18"/>
                <w:szCs w:val="18"/>
              </w:rPr>
              <w:t>Flyer_general_online_in-person_community_V</w:t>
            </w:r>
            <w:r w:rsidR="569D5DE9" w:rsidRPr="007A443A">
              <w:rPr>
                <w:rFonts w:ascii="Helvetica" w:hAnsi="Helvetica" w:cs="Arial"/>
                <w:sz w:val="18"/>
                <w:szCs w:val="18"/>
              </w:rPr>
              <w:t>3</w:t>
            </w:r>
          </w:p>
        </w:tc>
        <w:tc>
          <w:tcPr>
            <w:tcW w:w="4110" w:type="dxa"/>
            <w:vAlign w:val="center"/>
          </w:tcPr>
          <w:p w14:paraId="09BF5D90" w14:textId="4DA69CDE" w:rsidR="00BC432B" w:rsidRPr="007A443A" w:rsidRDefault="217D28EB" w:rsidP="00D2755B">
            <w:pPr>
              <w:rPr>
                <w:rFonts w:ascii="Helvetica" w:hAnsi="Helvetica" w:cs="Arial"/>
                <w:sz w:val="18"/>
                <w:szCs w:val="18"/>
              </w:rPr>
            </w:pPr>
            <w:r w:rsidRPr="007A443A">
              <w:rPr>
                <w:rFonts w:ascii="Helvetica" w:hAnsi="Helvetica" w:cs="Arial"/>
                <w:b/>
                <w:bCs/>
                <w:sz w:val="18"/>
                <w:szCs w:val="18"/>
              </w:rPr>
              <w:t>Flyer</w:t>
            </w:r>
            <w:r w:rsidRPr="007A443A">
              <w:rPr>
                <w:rFonts w:ascii="Helvetica" w:hAnsi="Helvetica" w:cs="Arial"/>
                <w:sz w:val="18"/>
                <w:szCs w:val="18"/>
              </w:rPr>
              <w:t>: general population tested online or in person (advertised via local community)</w:t>
            </w:r>
            <w:r w:rsidR="52183032" w:rsidRPr="007A443A">
              <w:rPr>
                <w:rFonts w:ascii="Helvetica" w:hAnsi="Helvetica" w:cs="Arial"/>
                <w:sz w:val="18"/>
                <w:szCs w:val="18"/>
              </w:rPr>
              <w:t>.</w:t>
            </w:r>
          </w:p>
        </w:tc>
        <w:tc>
          <w:tcPr>
            <w:tcW w:w="583" w:type="dxa"/>
            <w:vAlign w:val="center"/>
          </w:tcPr>
          <w:p w14:paraId="0D750C98" w14:textId="4174ECC0" w:rsidR="00BC432B" w:rsidRPr="007A443A" w:rsidRDefault="59BD900E" w:rsidP="16F6BE24">
            <w:pPr>
              <w:rPr>
                <w:rFonts w:ascii="Helvetica" w:hAnsi="Helvetica"/>
                <w:sz w:val="16"/>
                <w:szCs w:val="16"/>
              </w:rPr>
            </w:pPr>
            <w:r w:rsidRPr="007A443A">
              <w:rPr>
                <w:rFonts w:ascii="Helvetica" w:hAnsi="Helvetica"/>
                <w:sz w:val="16"/>
                <w:szCs w:val="16"/>
              </w:rPr>
              <w:t>7</w:t>
            </w:r>
            <w:r w:rsidR="0436ABFB" w:rsidRPr="007A443A">
              <w:rPr>
                <w:rFonts w:ascii="Helvetica" w:hAnsi="Helvetica"/>
                <w:sz w:val="16"/>
                <w:szCs w:val="16"/>
              </w:rPr>
              <w:t>6</w:t>
            </w:r>
          </w:p>
        </w:tc>
      </w:tr>
      <w:tr w:rsidR="00BC432B" w:rsidRPr="007A443A" w14:paraId="27FE3541" w14:textId="77777777" w:rsidTr="297E3A95">
        <w:trPr>
          <w:trHeight w:val="567"/>
        </w:trPr>
        <w:tc>
          <w:tcPr>
            <w:tcW w:w="4390" w:type="dxa"/>
            <w:vAlign w:val="center"/>
          </w:tcPr>
          <w:p w14:paraId="2D72B39A" w14:textId="77777777" w:rsidR="00BC432B" w:rsidRPr="007A443A" w:rsidRDefault="00BC432B" w:rsidP="00D2755B">
            <w:pPr>
              <w:rPr>
                <w:rFonts w:ascii="Helvetica" w:hAnsi="Helvetica" w:cs="Arial"/>
                <w:sz w:val="18"/>
                <w:szCs w:val="18"/>
                <w:rPrChange w:id="343" w:author="Keil, Johannes (Stud. FPN)" w:date="2025-03-27T14:37:00Z" w16du:dateUtc="2025-03-27T14:37:00Z">
                  <w:rPr>
                    <w:rFonts w:ascii="Helvetica" w:hAnsi="Helvetica" w:cs="Arial"/>
                    <w:sz w:val="18"/>
                    <w:szCs w:val="18"/>
                    <w:highlight w:val="yellow"/>
                  </w:rPr>
                </w:rPrChange>
              </w:rPr>
            </w:pPr>
            <w:r w:rsidRPr="007A443A">
              <w:rPr>
                <w:rFonts w:ascii="Helvetica" w:hAnsi="Helvetica" w:cs="Arial"/>
                <w:sz w:val="18"/>
                <w:szCs w:val="18"/>
                <w:rPrChange w:id="344" w:author="Keil, Johannes (Stud. FPN)" w:date="2025-03-27T14:37:00Z" w16du:dateUtc="2025-03-27T14:37:00Z">
                  <w:rPr>
                    <w:rFonts w:ascii="Helvetica" w:hAnsi="Helvetica" w:cs="Arial"/>
                    <w:sz w:val="18"/>
                    <w:szCs w:val="18"/>
                    <w:highlight w:val="yellow"/>
                  </w:rPr>
                </w:rPrChange>
              </w:rPr>
              <w:t>General_population_parents_optin_information_sheet</w:t>
            </w:r>
          </w:p>
        </w:tc>
        <w:tc>
          <w:tcPr>
            <w:tcW w:w="4110" w:type="dxa"/>
            <w:vAlign w:val="center"/>
          </w:tcPr>
          <w:p w14:paraId="2460D431" w14:textId="0081D6BE" w:rsidR="00BC432B" w:rsidRPr="007A443A" w:rsidRDefault="37C7D6E1" w:rsidP="00D2755B">
            <w:pPr>
              <w:rPr>
                <w:rFonts w:ascii="Helvetica" w:hAnsi="Helvetica" w:cs="Arial"/>
                <w:sz w:val="18"/>
                <w:szCs w:val="18"/>
                <w:rPrChange w:id="345" w:author="Keil, Johannes (Stud. FPN)" w:date="2025-03-27T14:37:00Z" w16du:dateUtc="2025-03-27T14:37:00Z">
                  <w:rPr>
                    <w:rFonts w:ascii="Helvetica" w:hAnsi="Helvetica" w:cs="Arial"/>
                    <w:sz w:val="18"/>
                    <w:szCs w:val="18"/>
                    <w:highlight w:val="yellow"/>
                  </w:rPr>
                </w:rPrChange>
              </w:rPr>
            </w:pPr>
            <w:r w:rsidRPr="007A443A">
              <w:rPr>
                <w:rFonts w:ascii="Helvetica" w:hAnsi="Helvetica" w:cs="Arial"/>
                <w:b/>
                <w:bCs/>
                <w:sz w:val="18"/>
                <w:szCs w:val="18"/>
                <w:rPrChange w:id="346" w:author="Keil, Johannes (Stud. FPN)" w:date="2025-03-27T14:37:00Z" w16du:dateUtc="2025-03-27T14:37:00Z">
                  <w:rPr>
                    <w:rFonts w:ascii="Helvetica" w:hAnsi="Helvetica" w:cs="Arial"/>
                    <w:b/>
                    <w:bCs/>
                    <w:sz w:val="18"/>
                    <w:szCs w:val="18"/>
                    <w:highlight w:val="yellow"/>
                  </w:rPr>
                </w:rPrChange>
              </w:rPr>
              <w:t>PIS</w:t>
            </w:r>
            <w:r w:rsidRPr="007A443A">
              <w:rPr>
                <w:rFonts w:ascii="Helvetica" w:hAnsi="Helvetica" w:cs="Arial"/>
                <w:sz w:val="18"/>
                <w:szCs w:val="18"/>
                <w:rPrChange w:id="347" w:author="Keil, Johannes (Stud. FPN)" w:date="2025-03-27T14:37:00Z" w16du:dateUtc="2025-03-27T14:37:00Z">
                  <w:rPr>
                    <w:rFonts w:ascii="Helvetica" w:hAnsi="Helvetica" w:cs="Arial"/>
                    <w:sz w:val="18"/>
                    <w:szCs w:val="18"/>
                    <w:highlight w:val="yellow"/>
                  </w:rPr>
                </w:rPrChange>
              </w:rPr>
              <w:t>: parents of children (14-18) in schools using opt-in consent method</w:t>
            </w:r>
            <w:r w:rsidR="12A936E4" w:rsidRPr="007A443A">
              <w:rPr>
                <w:rFonts w:ascii="Helvetica" w:hAnsi="Helvetica" w:cs="Arial"/>
                <w:sz w:val="18"/>
                <w:szCs w:val="18"/>
                <w:rPrChange w:id="348" w:author="Keil, Johannes (Stud. FPN)" w:date="2025-03-27T14:37:00Z" w16du:dateUtc="2025-03-27T14:37:00Z">
                  <w:rPr>
                    <w:rFonts w:ascii="Helvetica" w:hAnsi="Helvetica" w:cs="Arial"/>
                    <w:sz w:val="18"/>
                    <w:szCs w:val="18"/>
                    <w:highlight w:val="yellow"/>
                  </w:rPr>
                </w:rPrChange>
              </w:rPr>
              <w:t>.</w:t>
            </w:r>
          </w:p>
        </w:tc>
        <w:tc>
          <w:tcPr>
            <w:tcW w:w="583" w:type="dxa"/>
            <w:vAlign w:val="center"/>
          </w:tcPr>
          <w:p w14:paraId="31B92CF3" w14:textId="24B9DCEA" w:rsidR="00BC432B" w:rsidRPr="007A443A" w:rsidRDefault="401E5CD8" w:rsidP="16F6BE24">
            <w:pPr>
              <w:rPr>
                <w:rFonts w:ascii="Helvetica" w:hAnsi="Helvetica"/>
                <w:sz w:val="16"/>
                <w:szCs w:val="16"/>
              </w:rPr>
            </w:pPr>
            <w:r w:rsidRPr="007A443A">
              <w:rPr>
                <w:rFonts w:ascii="Helvetica" w:hAnsi="Helvetica"/>
                <w:sz w:val="16"/>
                <w:szCs w:val="16"/>
              </w:rPr>
              <w:t>7</w:t>
            </w:r>
            <w:r w:rsidR="49D1E218" w:rsidRPr="007A443A">
              <w:rPr>
                <w:rFonts w:ascii="Helvetica" w:hAnsi="Helvetica"/>
                <w:sz w:val="16"/>
                <w:szCs w:val="16"/>
              </w:rPr>
              <w:t>7</w:t>
            </w:r>
            <w:r w:rsidR="2EE08066" w:rsidRPr="007A443A">
              <w:rPr>
                <w:rFonts w:ascii="Helvetica" w:hAnsi="Helvetica"/>
                <w:sz w:val="16"/>
                <w:szCs w:val="16"/>
              </w:rPr>
              <w:t>-</w:t>
            </w:r>
            <w:r w:rsidR="2F7451B4" w:rsidRPr="007A443A">
              <w:rPr>
                <w:rFonts w:ascii="Helvetica" w:hAnsi="Helvetica"/>
                <w:sz w:val="16"/>
                <w:szCs w:val="16"/>
              </w:rPr>
              <w:t>8</w:t>
            </w:r>
            <w:r w:rsidR="38F7F672" w:rsidRPr="007A443A">
              <w:rPr>
                <w:rFonts w:ascii="Helvetica" w:hAnsi="Helvetica"/>
                <w:sz w:val="16"/>
                <w:szCs w:val="16"/>
              </w:rPr>
              <w:t>0</w:t>
            </w:r>
          </w:p>
        </w:tc>
      </w:tr>
      <w:tr w:rsidR="00BC432B" w:rsidRPr="007A443A" w14:paraId="3458BCB0" w14:textId="77777777" w:rsidTr="297E3A95">
        <w:trPr>
          <w:trHeight w:val="567"/>
        </w:trPr>
        <w:tc>
          <w:tcPr>
            <w:tcW w:w="4390" w:type="dxa"/>
            <w:vAlign w:val="center"/>
          </w:tcPr>
          <w:p w14:paraId="5E4DC352" w14:textId="77777777" w:rsidR="00BC432B" w:rsidRPr="007A443A" w:rsidRDefault="00BC432B" w:rsidP="00D2755B">
            <w:pPr>
              <w:rPr>
                <w:rFonts w:ascii="Helvetica" w:hAnsi="Helvetica" w:cs="Arial"/>
                <w:sz w:val="18"/>
                <w:szCs w:val="18"/>
                <w:rPrChange w:id="349" w:author="Keil, Johannes (Stud. FPN)" w:date="2025-03-27T14:37:00Z" w16du:dateUtc="2025-03-27T14:37:00Z">
                  <w:rPr>
                    <w:rFonts w:ascii="Helvetica" w:hAnsi="Helvetica" w:cs="Arial"/>
                    <w:sz w:val="18"/>
                    <w:szCs w:val="18"/>
                    <w:highlight w:val="yellow"/>
                  </w:rPr>
                </w:rPrChange>
              </w:rPr>
            </w:pPr>
            <w:r w:rsidRPr="007A443A">
              <w:rPr>
                <w:rFonts w:ascii="Helvetica" w:hAnsi="Helvetica" w:cs="Arial"/>
                <w:sz w:val="18"/>
                <w:szCs w:val="18"/>
                <w:rPrChange w:id="350" w:author="Keil, Johannes (Stud. FPN)" w:date="2025-03-27T14:37:00Z" w16du:dateUtc="2025-03-27T14:37:00Z">
                  <w:rPr>
                    <w:rFonts w:ascii="Helvetica" w:hAnsi="Helvetica" w:cs="Arial"/>
                    <w:sz w:val="18"/>
                    <w:szCs w:val="18"/>
                    <w:highlight w:val="yellow"/>
                  </w:rPr>
                </w:rPrChange>
              </w:rPr>
              <w:t>Consent_parent_online_school_below16</w:t>
            </w:r>
          </w:p>
        </w:tc>
        <w:tc>
          <w:tcPr>
            <w:tcW w:w="4110" w:type="dxa"/>
            <w:vAlign w:val="center"/>
          </w:tcPr>
          <w:p w14:paraId="684B1048" w14:textId="7F5A45FC" w:rsidR="00BC432B" w:rsidRPr="007A443A" w:rsidRDefault="37C7D6E1" w:rsidP="00D2755B">
            <w:pPr>
              <w:rPr>
                <w:rFonts w:ascii="Helvetica" w:hAnsi="Helvetica" w:cs="Arial"/>
                <w:sz w:val="18"/>
                <w:szCs w:val="18"/>
                <w:rPrChange w:id="351" w:author="Keil, Johannes (Stud. FPN)" w:date="2025-03-27T14:37:00Z" w16du:dateUtc="2025-03-27T14:37:00Z">
                  <w:rPr>
                    <w:rFonts w:ascii="Helvetica" w:hAnsi="Helvetica" w:cs="Arial"/>
                    <w:sz w:val="18"/>
                    <w:szCs w:val="18"/>
                    <w:highlight w:val="yellow"/>
                  </w:rPr>
                </w:rPrChange>
              </w:rPr>
            </w:pPr>
            <w:r w:rsidRPr="007A443A">
              <w:rPr>
                <w:rFonts w:ascii="Helvetica" w:hAnsi="Helvetica" w:cs="Arial"/>
                <w:b/>
                <w:bCs/>
                <w:sz w:val="18"/>
                <w:szCs w:val="18"/>
                <w:rPrChange w:id="352" w:author="Keil, Johannes (Stud. FPN)" w:date="2025-03-27T14:37:00Z" w16du:dateUtc="2025-03-27T14:37:00Z">
                  <w:rPr>
                    <w:rFonts w:ascii="Helvetica" w:hAnsi="Helvetica" w:cs="Arial"/>
                    <w:b/>
                    <w:bCs/>
                    <w:sz w:val="18"/>
                    <w:szCs w:val="18"/>
                    <w:highlight w:val="yellow"/>
                  </w:rPr>
                </w:rPrChange>
              </w:rPr>
              <w:t>Consent</w:t>
            </w:r>
            <w:r w:rsidRPr="007A443A">
              <w:rPr>
                <w:rFonts w:ascii="Helvetica" w:hAnsi="Helvetica" w:cs="Arial"/>
                <w:sz w:val="18"/>
                <w:szCs w:val="18"/>
                <w:rPrChange w:id="353" w:author="Keil, Johannes (Stud. FPN)" w:date="2025-03-27T14:37:00Z" w16du:dateUtc="2025-03-27T14:37:00Z">
                  <w:rPr>
                    <w:rFonts w:ascii="Helvetica" w:hAnsi="Helvetica" w:cs="Arial"/>
                    <w:sz w:val="18"/>
                    <w:szCs w:val="18"/>
                    <w:highlight w:val="yellow"/>
                  </w:rPr>
                </w:rPrChange>
              </w:rPr>
              <w:t>: parents of children (14-15) in schools choosing opt-in consent method</w:t>
            </w:r>
            <w:r w:rsidR="12A936E4" w:rsidRPr="007A443A">
              <w:rPr>
                <w:rFonts w:ascii="Helvetica" w:hAnsi="Helvetica" w:cs="Arial"/>
                <w:sz w:val="18"/>
                <w:szCs w:val="18"/>
                <w:rPrChange w:id="354" w:author="Keil, Johannes (Stud. FPN)" w:date="2025-03-27T14:37:00Z" w16du:dateUtc="2025-03-27T14:37:00Z">
                  <w:rPr>
                    <w:rFonts w:ascii="Helvetica" w:hAnsi="Helvetica" w:cs="Arial"/>
                    <w:sz w:val="18"/>
                    <w:szCs w:val="18"/>
                    <w:highlight w:val="yellow"/>
                  </w:rPr>
                </w:rPrChange>
              </w:rPr>
              <w:t>.</w:t>
            </w:r>
          </w:p>
        </w:tc>
        <w:tc>
          <w:tcPr>
            <w:tcW w:w="583" w:type="dxa"/>
            <w:vAlign w:val="center"/>
          </w:tcPr>
          <w:p w14:paraId="22BC7EC9" w14:textId="3B874148" w:rsidR="00BC432B" w:rsidRPr="007A443A" w:rsidRDefault="5D5E406A" w:rsidP="16F6BE24">
            <w:pPr>
              <w:rPr>
                <w:rFonts w:ascii="Helvetica" w:hAnsi="Helvetica"/>
                <w:sz w:val="16"/>
                <w:szCs w:val="16"/>
              </w:rPr>
            </w:pPr>
            <w:r w:rsidRPr="007A443A">
              <w:rPr>
                <w:rFonts w:ascii="Helvetica" w:hAnsi="Helvetica"/>
                <w:sz w:val="16"/>
                <w:szCs w:val="16"/>
              </w:rPr>
              <w:t>8</w:t>
            </w:r>
            <w:r w:rsidR="72FDB41C" w:rsidRPr="007A443A">
              <w:rPr>
                <w:rFonts w:ascii="Helvetica" w:hAnsi="Helvetica"/>
                <w:sz w:val="16"/>
                <w:szCs w:val="16"/>
              </w:rPr>
              <w:t>1</w:t>
            </w:r>
            <w:r w:rsidR="2EE08066" w:rsidRPr="007A443A">
              <w:rPr>
                <w:rFonts w:ascii="Helvetica" w:hAnsi="Helvetica"/>
                <w:sz w:val="16"/>
                <w:szCs w:val="16"/>
              </w:rPr>
              <w:t>-</w:t>
            </w:r>
            <w:r w:rsidR="55BA8905" w:rsidRPr="007A443A">
              <w:rPr>
                <w:rFonts w:ascii="Helvetica" w:hAnsi="Helvetica"/>
                <w:sz w:val="16"/>
                <w:szCs w:val="16"/>
              </w:rPr>
              <w:t>8</w:t>
            </w:r>
            <w:r w:rsidR="1F907B9B" w:rsidRPr="007A443A">
              <w:rPr>
                <w:rFonts w:ascii="Helvetica" w:hAnsi="Helvetica"/>
                <w:sz w:val="16"/>
                <w:szCs w:val="16"/>
              </w:rPr>
              <w:t>2</w:t>
            </w:r>
          </w:p>
        </w:tc>
      </w:tr>
      <w:tr w:rsidR="00BC432B" w:rsidRPr="007A443A" w14:paraId="5874D4E7" w14:textId="77777777" w:rsidTr="297E3A95">
        <w:trPr>
          <w:trHeight w:val="340"/>
        </w:trPr>
        <w:tc>
          <w:tcPr>
            <w:tcW w:w="9083" w:type="dxa"/>
            <w:gridSpan w:val="3"/>
            <w:shd w:val="clear" w:color="auto" w:fill="E7E6E6" w:themeFill="background2"/>
            <w:vAlign w:val="center"/>
          </w:tcPr>
          <w:p w14:paraId="207F8DEF" w14:textId="0EB3C89C" w:rsidR="00BC432B" w:rsidRPr="007A443A" w:rsidRDefault="2242F124" w:rsidP="090280F7">
            <w:pPr>
              <w:rPr>
                <w:rFonts w:ascii="Helvetica" w:hAnsi="Helvetica"/>
                <w:i/>
                <w:iCs/>
                <w:sz w:val="16"/>
                <w:szCs w:val="16"/>
              </w:rPr>
            </w:pPr>
            <w:r w:rsidRPr="007A443A">
              <w:rPr>
                <w:rFonts w:ascii="Helvetica" w:hAnsi="Helvetica"/>
                <w:i/>
                <w:iCs/>
                <w:sz w:val="16"/>
                <w:szCs w:val="16"/>
              </w:rPr>
              <w:t>For hunger questionnaire development</w:t>
            </w:r>
          </w:p>
        </w:tc>
      </w:tr>
      <w:tr w:rsidR="00BC432B" w:rsidRPr="007A443A" w14:paraId="7FD5D6CB" w14:textId="77777777" w:rsidTr="297E3A95">
        <w:trPr>
          <w:trHeight w:val="780"/>
        </w:trPr>
        <w:tc>
          <w:tcPr>
            <w:tcW w:w="4390" w:type="dxa"/>
            <w:vAlign w:val="center"/>
          </w:tcPr>
          <w:p w14:paraId="15187BE9" w14:textId="77777777" w:rsidR="00BC432B" w:rsidRPr="007A443A" w:rsidRDefault="00BC432B" w:rsidP="00D2755B">
            <w:pPr>
              <w:rPr>
                <w:rFonts w:ascii="Helvetica" w:hAnsi="Helvetica"/>
                <w:i/>
                <w:sz w:val="18"/>
                <w:szCs w:val="18"/>
              </w:rPr>
            </w:pPr>
            <w:r w:rsidRPr="007A443A">
              <w:rPr>
                <w:rFonts w:ascii="Helvetica" w:hAnsi="Helvetica" w:cs="Arial"/>
                <w:sz w:val="18"/>
                <w:szCs w:val="18"/>
              </w:rPr>
              <w:t>6_General_population_information_sheet_online_platforms_hunger_V5</w:t>
            </w:r>
          </w:p>
        </w:tc>
        <w:tc>
          <w:tcPr>
            <w:tcW w:w="4110" w:type="dxa"/>
            <w:vAlign w:val="center"/>
          </w:tcPr>
          <w:p w14:paraId="675652E3" w14:textId="77777777" w:rsidR="00BC432B" w:rsidRPr="007A443A" w:rsidRDefault="00BC432B" w:rsidP="00D2755B">
            <w:pPr>
              <w:rPr>
                <w:rFonts w:ascii="Helvetica" w:hAnsi="Helvetica" w:cs="Arial"/>
                <w:color w:val="000000" w:themeColor="text1"/>
                <w:sz w:val="18"/>
                <w:szCs w:val="18"/>
              </w:rPr>
            </w:pPr>
            <w:r w:rsidRPr="007A443A">
              <w:rPr>
                <w:rFonts w:ascii="Helvetica" w:hAnsi="Helvetica" w:cs="Arial"/>
                <w:b/>
                <w:color w:val="000000" w:themeColor="text1"/>
                <w:sz w:val="18"/>
                <w:szCs w:val="18"/>
              </w:rPr>
              <w:t>PIS:</w:t>
            </w:r>
            <w:r w:rsidRPr="007A443A">
              <w:rPr>
                <w:rFonts w:ascii="Helvetica" w:hAnsi="Helvetica" w:cs="Arial"/>
                <w:color w:val="000000" w:themeColor="text1"/>
                <w:sz w:val="18"/>
                <w:szCs w:val="18"/>
              </w:rPr>
              <w:t xml:space="preserve"> General population</w:t>
            </w:r>
            <w:r w:rsidRPr="007A443A">
              <w:rPr>
                <w:rFonts w:ascii="Helvetica" w:hAnsi="Helvetica" w:cs="Arial"/>
                <w:b/>
                <w:bCs/>
                <w:color w:val="000000" w:themeColor="text1"/>
                <w:sz w:val="18"/>
                <w:szCs w:val="18"/>
              </w:rPr>
              <w:t xml:space="preserve"> </w:t>
            </w:r>
            <w:r w:rsidRPr="007A443A">
              <w:rPr>
                <w:rFonts w:ascii="Helvetica" w:hAnsi="Helvetica" w:cs="Arial"/>
                <w:color w:val="000000" w:themeColor="text1"/>
                <w:sz w:val="18"/>
                <w:szCs w:val="18"/>
              </w:rPr>
              <w:t>participants recruited and tested online for the hunger questionnaire development</w:t>
            </w:r>
          </w:p>
        </w:tc>
        <w:tc>
          <w:tcPr>
            <w:tcW w:w="583" w:type="dxa"/>
            <w:vAlign w:val="center"/>
          </w:tcPr>
          <w:p w14:paraId="75B6C5F9" w14:textId="4749DDF1" w:rsidR="00BC432B" w:rsidRPr="007A443A" w:rsidRDefault="2FAD1A87" w:rsidP="16F6BE24">
            <w:pPr>
              <w:rPr>
                <w:rFonts w:ascii="Helvetica" w:hAnsi="Helvetica"/>
                <w:sz w:val="16"/>
                <w:szCs w:val="16"/>
              </w:rPr>
            </w:pPr>
            <w:r w:rsidRPr="007A443A">
              <w:rPr>
                <w:rFonts w:ascii="Helvetica" w:hAnsi="Helvetica"/>
                <w:sz w:val="16"/>
                <w:szCs w:val="16"/>
              </w:rPr>
              <w:t>83-86</w:t>
            </w:r>
          </w:p>
        </w:tc>
      </w:tr>
      <w:tr w:rsidR="00BC432B" w:rsidRPr="007A443A" w14:paraId="21219677" w14:textId="77777777" w:rsidTr="297E3A95">
        <w:trPr>
          <w:trHeight w:val="567"/>
        </w:trPr>
        <w:tc>
          <w:tcPr>
            <w:tcW w:w="4390" w:type="dxa"/>
            <w:vAlign w:val="center"/>
          </w:tcPr>
          <w:p w14:paraId="499E14F8" w14:textId="341F6142" w:rsidR="00BC432B" w:rsidRPr="007A443A" w:rsidRDefault="0ECDABDB" w:rsidP="297E3A95">
            <w:pPr>
              <w:rPr>
                <w:rFonts w:ascii="Helvetica" w:hAnsi="Helvetica" w:cs="Arial"/>
                <w:color w:val="000000" w:themeColor="text1"/>
                <w:sz w:val="18"/>
                <w:szCs w:val="18"/>
                <w:rPrChange w:id="355" w:author="Keil, Johannes (Stud. FPN)" w:date="2025-03-27T14:37:00Z" w16du:dateUtc="2025-03-27T14:37:00Z">
                  <w:rPr>
                    <w:rFonts w:ascii="Helvetica" w:hAnsi="Helvetica" w:cs="Arial"/>
                    <w:color w:val="000000" w:themeColor="text1"/>
                    <w:sz w:val="18"/>
                    <w:szCs w:val="18"/>
                    <w:highlight w:val="yellow"/>
                  </w:rPr>
                </w:rPrChange>
              </w:rPr>
            </w:pPr>
            <w:r w:rsidRPr="007A443A">
              <w:rPr>
                <w:rFonts w:ascii="Helvetica" w:hAnsi="Helvetica" w:cs="Arial"/>
                <w:color w:val="000000" w:themeColor="text1"/>
                <w:sz w:val="18"/>
                <w:szCs w:val="18"/>
              </w:rPr>
              <w:t>Consent_Hunger_online_above18_</w:t>
            </w:r>
            <w:r w:rsidR="741E42A6" w:rsidRPr="007A443A">
              <w:rPr>
                <w:rFonts w:ascii="Helvetica" w:hAnsi="Helvetica" w:cs="Arial"/>
                <w:color w:val="000000" w:themeColor="text1"/>
                <w:sz w:val="18"/>
                <w:szCs w:val="18"/>
              </w:rPr>
              <w:t>V1</w:t>
            </w:r>
          </w:p>
        </w:tc>
        <w:tc>
          <w:tcPr>
            <w:tcW w:w="4110" w:type="dxa"/>
            <w:vAlign w:val="center"/>
          </w:tcPr>
          <w:p w14:paraId="5097453C" w14:textId="0E86B511" w:rsidR="00BC432B" w:rsidRPr="007A443A" w:rsidRDefault="0ECDABDB" w:rsidP="00D2755B">
            <w:pPr>
              <w:rPr>
                <w:rFonts w:ascii="Helvetica" w:hAnsi="Helvetica" w:cs="Arial"/>
                <w:color w:val="000000" w:themeColor="text1"/>
                <w:sz w:val="18"/>
                <w:szCs w:val="18"/>
              </w:rPr>
            </w:pPr>
            <w:r w:rsidRPr="007A443A">
              <w:rPr>
                <w:rFonts w:ascii="Helvetica" w:hAnsi="Helvetica" w:cs="Arial"/>
                <w:b/>
                <w:bCs/>
                <w:color w:val="000000" w:themeColor="text1"/>
                <w:sz w:val="18"/>
                <w:szCs w:val="18"/>
              </w:rPr>
              <w:t xml:space="preserve">Consent: </w:t>
            </w:r>
            <w:r w:rsidRPr="007A443A">
              <w:rPr>
                <w:rFonts w:ascii="Helvetica" w:hAnsi="Helvetica" w:cs="Arial"/>
                <w:color w:val="000000" w:themeColor="text1"/>
                <w:sz w:val="18"/>
                <w:szCs w:val="18"/>
              </w:rPr>
              <w:t>general population recruited and tested via online platforms for hunger study.</w:t>
            </w:r>
          </w:p>
        </w:tc>
        <w:tc>
          <w:tcPr>
            <w:tcW w:w="583" w:type="dxa"/>
            <w:vAlign w:val="center"/>
          </w:tcPr>
          <w:p w14:paraId="5647F227" w14:textId="0327673F" w:rsidR="00BC432B" w:rsidRPr="007A443A" w:rsidRDefault="747F2F9D" w:rsidP="16F6BE24">
            <w:pPr>
              <w:rPr>
                <w:rFonts w:ascii="Helvetica" w:hAnsi="Helvetica"/>
                <w:sz w:val="16"/>
                <w:szCs w:val="16"/>
              </w:rPr>
            </w:pPr>
            <w:r w:rsidRPr="007A443A">
              <w:rPr>
                <w:rFonts w:ascii="Helvetica" w:hAnsi="Helvetica"/>
                <w:sz w:val="16"/>
                <w:szCs w:val="16"/>
              </w:rPr>
              <w:t>87-88</w:t>
            </w:r>
          </w:p>
        </w:tc>
      </w:tr>
      <w:tr w:rsidR="00BC432B" w:rsidRPr="00D626D8" w14:paraId="794B3906" w14:textId="77777777" w:rsidTr="297E3A95">
        <w:trPr>
          <w:trHeight w:val="454"/>
        </w:trPr>
        <w:tc>
          <w:tcPr>
            <w:tcW w:w="4390" w:type="dxa"/>
            <w:vAlign w:val="center"/>
          </w:tcPr>
          <w:p w14:paraId="209613F9" w14:textId="77777777" w:rsidR="00BC432B" w:rsidRPr="007A443A" w:rsidRDefault="00BC432B" w:rsidP="00D2755B">
            <w:pPr>
              <w:rPr>
                <w:rFonts w:ascii="Helvetica" w:hAnsi="Helvetica" w:cs="Arial"/>
                <w:sz w:val="18"/>
                <w:szCs w:val="18"/>
              </w:rPr>
            </w:pPr>
            <w:r w:rsidRPr="007A443A">
              <w:rPr>
                <w:rFonts w:ascii="Helvetica" w:hAnsi="Helvetica" w:cs="Arial"/>
                <w:sz w:val="18"/>
                <w:szCs w:val="18"/>
              </w:rPr>
              <w:t>Flyer_general_online_MindMAPproject</w:t>
            </w:r>
          </w:p>
        </w:tc>
        <w:tc>
          <w:tcPr>
            <w:tcW w:w="4110" w:type="dxa"/>
            <w:vAlign w:val="center"/>
          </w:tcPr>
          <w:p w14:paraId="3888E889" w14:textId="77777777" w:rsidR="00BC432B" w:rsidRPr="007A443A" w:rsidRDefault="00BC432B" w:rsidP="00D2755B">
            <w:pPr>
              <w:rPr>
                <w:rFonts w:ascii="Helvetica" w:hAnsi="Helvetica" w:cs="Arial"/>
                <w:sz w:val="18"/>
                <w:szCs w:val="18"/>
              </w:rPr>
            </w:pPr>
            <w:r w:rsidRPr="007A443A">
              <w:rPr>
                <w:rFonts w:ascii="Helvetica" w:hAnsi="Helvetica" w:cs="Arial"/>
                <w:b/>
                <w:sz w:val="18"/>
                <w:szCs w:val="18"/>
              </w:rPr>
              <w:t>Flyer</w:t>
            </w:r>
            <w:r w:rsidRPr="007A443A">
              <w:rPr>
                <w:rFonts w:ascii="Helvetica" w:hAnsi="Helvetica" w:cs="Arial"/>
                <w:sz w:val="18"/>
                <w:szCs w:val="18"/>
              </w:rPr>
              <w:t>: General population tested online (advertised via online platforms) for hunger questionnaire</w:t>
            </w:r>
          </w:p>
        </w:tc>
        <w:tc>
          <w:tcPr>
            <w:tcW w:w="583" w:type="dxa"/>
            <w:vAlign w:val="center"/>
          </w:tcPr>
          <w:p w14:paraId="774DA8A2" w14:textId="0A5BFA0B" w:rsidR="00BC432B" w:rsidRPr="00D626D8" w:rsidRDefault="756E9D96" w:rsidP="16F6BE24">
            <w:pPr>
              <w:rPr>
                <w:rFonts w:ascii="Helvetica" w:hAnsi="Helvetica"/>
                <w:sz w:val="16"/>
                <w:szCs w:val="16"/>
              </w:rPr>
            </w:pPr>
            <w:r w:rsidRPr="007A443A">
              <w:rPr>
                <w:rFonts w:ascii="Helvetica" w:hAnsi="Helvetica"/>
                <w:sz w:val="16"/>
                <w:szCs w:val="16"/>
              </w:rPr>
              <w:t>89</w:t>
            </w:r>
          </w:p>
        </w:tc>
      </w:tr>
      <w:tr w:rsidR="00920AF8" w:rsidRPr="00D626D8" w14:paraId="5BEA422A" w14:textId="77777777" w:rsidTr="00920AF8">
        <w:tblPrEx>
          <w:tblW w:w="9083" w:type="dxa"/>
          <w:tblInd w:w="0" w:type="dxa"/>
          <w:tblLayout w:type="fixed"/>
          <w:tblPrExChange w:id="356" w:author="Keil, Johannes (Stud. FPN)" w:date="2025-03-28T16:23:00Z" w16du:dateUtc="2025-03-28T16:23:00Z">
            <w:tblPrEx>
              <w:tblW w:w="9083" w:type="dxa"/>
              <w:tblInd w:w="0" w:type="dxa"/>
              <w:tblLayout w:type="fixed"/>
            </w:tblPrEx>
          </w:tblPrExChange>
        </w:tblPrEx>
        <w:trPr>
          <w:trHeight w:val="454"/>
          <w:ins w:id="357" w:author="Keil, Johannes (Stud. FPN)" w:date="2025-03-28T16:20:00Z"/>
          <w:trPrChange w:id="358" w:author="Keil, Johannes (Stud. FPN)" w:date="2025-03-28T16:23:00Z" w16du:dateUtc="2025-03-28T16:23:00Z">
            <w:trPr>
              <w:trHeight w:val="454"/>
            </w:trPr>
          </w:trPrChange>
        </w:trPr>
        <w:tc>
          <w:tcPr>
            <w:tcW w:w="9083" w:type="dxa"/>
            <w:gridSpan w:val="3"/>
            <w:shd w:val="clear" w:color="auto" w:fill="767171" w:themeFill="background2" w:themeFillShade="80"/>
            <w:vAlign w:val="center"/>
            <w:tcPrChange w:id="359" w:author="Keil, Johannes (Stud. FPN)" w:date="2025-03-28T16:23:00Z" w16du:dateUtc="2025-03-28T16:23:00Z">
              <w:tcPr>
                <w:tcW w:w="9083" w:type="dxa"/>
                <w:gridSpan w:val="3"/>
                <w:vAlign w:val="center"/>
              </w:tcPr>
            </w:tcPrChange>
          </w:tcPr>
          <w:p w14:paraId="6FBA5F63" w14:textId="4338431B" w:rsidR="00920AF8" w:rsidRPr="007A443A" w:rsidRDefault="00920AF8" w:rsidP="16F6BE24">
            <w:pPr>
              <w:rPr>
                <w:ins w:id="360" w:author="Keil, Johannes (Stud. FPN)" w:date="2025-03-28T16:20:00Z" w16du:dateUtc="2025-03-28T16:20:00Z"/>
                <w:rFonts w:ascii="Helvetica" w:hAnsi="Helvetica"/>
                <w:sz w:val="16"/>
                <w:szCs w:val="16"/>
              </w:rPr>
            </w:pPr>
            <w:ins w:id="361" w:author="Keil, Johannes (Stud. FPN)" w:date="2025-03-28T16:20:00Z" w16du:dateUtc="2025-03-28T16:20:00Z">
              <w:r>
                <w:rPr>
                  <w:rFonts w:ascii="Helvetica" w:hAnsi="Helvetica" w:cs="Arial"/>
                  <w:sz w:val="18"/>
                  <w:szCs w:val="18"/>
                </w:rPr>
                <w:t>For preference assessment</w:t>
              </w:r>
            </w:ins>
          </w:p>
        </w:tc>
      </w:tr>
      <w:tr w:rsidR="00920AF8" w:rsidRPr="00D626D8" w14:paraId="4B122888" w14:textId="77777777" w:rsidTr="297E3A95">
        <w:trPr>
          <w:trHeight w:val="454"/>
          <w:ins w:id="362" w:author="Keil, Johannes (Stud. FPN)" w:date="2025-03-28T16:20:00Z"/>
        </w:trPr>
        <w:tc>
          <w:tcPr>
            <w:tcW w:w="4390" w:type="dxa"/>
            <w:vAlign w:val="center"/>
          </w:tcPr>
          <w:p w14:paraId="022013E6" w14:textId="5BE366A2" w:rsidR="00920AF8" w:rsidRPr="007A443A" w:rsidRDefault="00920AF8" w:rsidP="00D2755B">
            <w:pPr>
              <w:rPr>
                <w:ins w:id="363" w:author="Keil, Johannes (Stud. FPN)" w:date="2025-03-28T16:20:00Z" w16du:dateUtc="2025-03-28T16:20:00Z"/>
                <w:rFonts w:ascii="Helvetica" w:hAnsi="Helvetica" w:cs="Arial"/>
                <w:sz w:val="18"/>
                <w:szCs w:val="18"/>
              </w:rPr>
            </w:pPr>
            <w:ins w:id="364" w:author="Keil, Johannes (Stud. FPN)" w:date="2025-03-28T16:21:00Z" w16du:dateUtc="2025-03-28T16:21:00Z">
              <w:r w:rsidRPr="00920AF8">
                <w:rPr>
                  <w:rFonts w:ascii="Helvetica" w:hAnsi="Helvetica" w:cs="Arial"/>
                  <w:sz w:val="18"/>
                  <w:szCs w:val="18"/>
                </w:rPr>
                <w:t>11_General_population_online_preference_platforms_PIS_consent_V</w:t>
              </w:r>
            </w:ins>
            <w:ins w:id="365" w:author="Keil, Johannes (Stud. FPN)" w:date="2025-03-31T16:07:00Z" w16du:dateUtc="2025-03-31T15:07:00Z">
              <w:r w:rsidR="00B62D82">
                <w:rPr>
                  <w:rFonts w:ascii="Helvetica" w:hAnsi="Helvetica" w:cs="Arial"/>
                  <w:sz w:val="18"/>
                  <w:szCs w:val="18"/>
                </w:rPr>
                <w:t>5</w:t>
              </w:r>
            </w:ins>
          </w:p>
        </w:tc>
        <w:tc>
          <w:tcPr>
            <w:tcW w:w="4110" w:type="dxa"/>
            <w:vAlign w:val="center"/>
          </w:tcPr>
          <w:p w14:paraId="23A80F09" w14:textId="10AA906D" w:rsidR="00920AF8" w:rsidRPr="007A443A" w:rsidRDefault="00920AF8" w:rsidP="00D2755B">
            <w:pPr>
              <w:rPr>
                <w:ins w:id="366" w:author="Keil, Johannes (Stud. FPN)" w:date="2025-03-28T16:20:00Z" w16du:dateUtc="2025-03-28T16:20:00Z"/>
                <w:rFonts w:ascii="Helvetica" w:hAnsi="Helvetica" w:cs="Arial"/>
                <w:b/>
                <w:sz w:val="18"/>
                <w:szCs w:val="18"/>
              </w:rPr>
            </w:pPr>
            <w:ins w:id="367" w:author="Keil, Johannes (Stud. FPN)" w:date="2025-03-28T16:21:00Z" w16du:dateUtc="2025-03-28T16:21:00Z">
              <w:r>
                <w:rPr>
                  <w:rFonts w:ascii="Helvetica" w:hAnsi="Helvetica" w:cs="Arial"/>
                  <w:b/>
                  <w:sz w:val="18"/>
                  <w:szCs w:val="18"/>
                </w:rPr>
                <w:t>PIS &amp; Consent: General population participants recruited and tested online for the hunger questionnaire</w:t>
              </w:r>
            </w:ins>
          </w:p>
        </w:tc>
        <w:tc>
          <w:tcPr>
            <w:tcW w:w="583" w:type="dxa"/>
            <w:vAlign w:val="center"/>
          </w:tcPr>
          <w:p w14:paraId="015593C2" w14:textId="77777777" w:rsidR="00920AF8" w:rsidRPr="007A443A" w:rsidRDefault="00920AF8" w:rsidP="16F6BE24">
            <w:pPr>
              <w:rPr>
                <w:ins w:id="368" w:author="Keil, Johannes (Stud. FPN)" w:date="2025-03-28T16:20:00Z" w16du:dateUtc="2025-03-28T16:20:00Z"/>
                <w:rFonts w:ascii="Helvetica" w:hAnsi="Helvetica"/>
                <w:sz w:val="16"/>
                <w:szCs w:val="16"/>
              </w:rPr>
            </w:pPr>
          </w:p>
        </w:tc>
      </w:tr>
      <w:tr w:rsidR="00920AF8" w:rsidRPr="00D626D8" w14:paraId="1C594A02" w14:textId="77777777" w:rsidTr="297E3A95">
        <w:trPr>
          <w:trHeight w:val="454"/>
          <w:ins w:id="369" w:author="Keil, Johannes (Stud. FPN)" w:date="2025-03-28T16:20:00Z"/>
        </w:trPr>
        <w:tc>
          <w:tcPr>
            <w:tcW w:w="4390" w:type="dxa"/>
            <w:vAlign w:val="center"/>
          </w:tcPr>
          <w:p w14:paraId="0C23D1E5" w14:textId="01F0F285" w:rsidR="00920AF8" w:rsidRPr="007A443A" w:rsidRDefault="00920AF8" w:rsidP="00D2755B">
            <w:pPr>
              <w:rPr>
                <w:ins w:id="370" w:author="Keil, Johannes (Stud. FPN)" w:date="2025-03-28T16:20:00Z" w16du:dateUtc="2025-03-28T16:20:00Z"/>
                <w:rFonts w:ascii="Helvetica" w:hAnsi="Helvetica" w:cs="Arial"/>
                <w:sz w:val="18"/>
                <w:szCs w:val="18"/>
              </w:rPr>
            </w:pPr>
            <w:ins w:id="371" w:author="Keil, Johannes (Stud. FPN)" w:date="2025-03-28T16:22:00Z" w16du:dateUtc="2025-03-28T16:22:00Z">
              <w:r>
                <w:rPr>
                  <w:rFonts w:ascii="Helvetica" w:hAnsi="Helvetica" w:cs="Arial"/>
                  <w:sz w:val="18"/>
                  <w:szCs w:val="18"/>
                </w:rPr>
                <w:t>Flyer_general_online_PrefProject</w:t>
              </w:r>
            </w:ins>
            <w:ins w:id="372" w:author="Keil, Johannes (Stud. FPN)" w:date="2025-03-31T16:08:00Z" w16du:dateUtc="2025-03-31T15:08:00Z">
              <w:r w:rsidR="00B62D82">
                <w:rPr>
                  <w:rFonts w:ascii="Helvetica" w:hAnsi="Helvetica" w:cs="Arial"/>
                  <w:sz w:val="18"/>
                  <w:szCs w:val="18"/>
                </w:rPr>
                <w:t>_V5</w:t>
              </w:r>
            </w:ins>
          </w:p>
        </w:tc>
        <w:tc>
          <w:tcPr>
            <w:tcW w:w="4110" w:type="dxa"/>
            <w:vAlign w:val="center"/>
          </w:tcPr>
          <w:p w14:paraId="5537E77A" w14:textId="153066BF" w:rsidR="00920AF8" w:rsidRPr="007A443A" w:rsidRDefault="00920AF8" w:rsidP="00D2755B">
            <w:pPr>
              <w:rPr>
                <w:ins w:id="373" w:author="Keil, Johannes (Stud. FPN)" w:date="2025-03-28T16:20:00Z" w16du:dateUtc="2025-03-28T16:20:00Z"/>
                <w:rFonts w:ascii="Helvetica" w:hAnsi="Helvetica" w:cs="Arial"/>
                <w:b/>
                <w:sz w:val="18"/>
                <w:szCs w:val="18"/>
              </w:rPr>
            </w:pPr>
            <w:ins w:id="374" w:author="Keil, Johannes (Stud. FPN)" w:date="2025-03-28T16:23:00Z" w16du:dateUtc="2025-03-28T16:23:00Z">
              <w:r>
                <w:rPr>
                  <w:rFonts w:ascii="Helvetica" w:hAnsi="Helvetica" w:cs="Arial"/>
                  <w:b/>
                  <w:sz w:val="18"/>
                  <w:szCs w:val="18"/>
                </w:rPr>
                <w:t>Flyer: General population tested online (advertised via online platforms) for the preference questionnaires.</w:t>
              </w:r>
            </w:ins>
          </w:p>
        </w:tc>
        <w:tc>
          <w:tcPr>
            <w:tcW w:w="583" w:type="dxa"/>
            <w:vAlign w:val="center"/>
          </w:tcPr>
          <w:p w14:paraId="5CB81061" w14:textId="77777777" w:rsidR="00920AF8" w:rsidRPr="007A443A" w:rsidRDefault="00920AF8" w:rsidP="16F6BE24">
            <w:pPr>
              <w:rPr>
                <w:ins w:id="375" w:author="Keil, Johannes (Stud. FPN)" w:date="2025-03-28T16:20:00Z" w16du:dateUtc="2025-03-28T16:20:00Z"/>
                <w:rFonts w:ascii="Helvetica" w:hAnsi="Helvetica"/>
                <w:sz w:val="16"/>
                <w:szCs w:val="16"/>
              </w:rPr>
            </w:pPr>
          </w:p>
        </w:tc>
      </w:tr>
    </w:tbl>
    <w:p w14:paraId="7534188A" w14:textId="231C2015" w:rsidR="090280F7" w:rsidRDefault="090280F7"/>
    <w:p w14:paraId="5CEB28BD" w14:textId="3C2B014E" w:rsidR="00F30D4D" w:rsidRPr="00546A2C" w:rsidRDefault="00F30D4D" w:rsidP="00F30D4D">
      <w:pPr>
        <w:spacing w:line="240" w:lineRule="auto"/>
        <w:rPr>
          <w:rFonts w:cs="Arial"/>
          <w:szCs w:val="20"/>
        </w:rPr>
      </w:pPr>
    </w:p>
    <w:sectPr w:rsidR="00F30D4D" w:rsidRPr="00546A2C" w:rsidSect="00AF5354">
      <w:type w:val="continuous"/>
      <w:pgSz w:w="11906" w:h="16838"/>
      <w:pgMar w:top="1134" w:right="1134" w:bottom="1134" w:left="1134" w:header="720"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7BC85" w14:textId="77777777" w:rsidR="00F85A9C" w:rsidRDefault="00F85A9C">
      <w:r>
        <w:separator/>
      </w:r>
    </w:p>
  </w:endnote>
  <w:endnote w:type="continuationSeparator" w:id="0">
    <w:p w14:paraId="2337768D" w14:textId="77777777" w:rsidR="00F85A9C" w:rsidRDefault="00F85A9C">
      <w:r>
        <w:continuationSeparator/>
      </w:r>
    </w:p>
  </w:endnote>
  <w:endnote w:type="continuationNotice" w:id="1">
    <w:p w14:paraId="1F20285D" w14:textId="77777777" w:rsidR="00F85A9C" w:rsidRDefault="00F85A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07130" w14:textId="77777777" w:rsidR="002C618C" w:rsidRDefault="002C61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31FB1" w14:textId="77777777" w:rsidR="002C618C" w:rsidRDefault="002C61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2FACB" w14:textId="77777777" w:rsidR="002C618C" w:rsidRDefault="002C61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3B6C3110" w14:textId="77777777" w:rsidR="002C618C" w:rsidRDefault="002C61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55A36" w14:textId="77777777" w:rsidR="00F85A9C" w:rsidRDefault="00F85A9C">
      <w:r>
        <w:separator/>
      </w:r>
    </w:p>
  </w:footnote>
  <w:footnote w:type="continuationSeparator" w:id="0">
    <w:p w14:paraId="1CD7572F" w14:textId="77777777" w:rsidR="00F85A9C" w:rsidRDefault="00F85A9C">
      <w:r>
        <w:continuationSeparator/>
      </w:r>
    </w:p>
  </w:footnote>
  <w:footnote w:type="continuationNotice" w:id="1">
    <w:p w14:paraId="6B17CDA4" w14:textId="77777777" w:rsidR="00F85A9C" w:rsidRDefault="00F85A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0EA8D" w14:textId="77777777" w:rsidR="002C618C" w:rsidRDefault="002C618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12FDF7" w14:textId="77777777" w:rsidR="002C618C" w:rsidRDefault="002C61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F051F" w14:textId="77777777" w:rsidR="002C618C" w:rsidRDefault="002C618C">
    <w:pPr>
      <w:pStyle w:val="Header"/>
    </w:pPr>
    <w:r>
      <w:rPr>
        <w:b/>
        <w:sz w:val="18"/>
      </w:rPr>
      <w:t xml:space="preserve">                                     </w:t>
    </w:r>
  </w:p>
</w:hdr>
</file>

<file path=word/intelligence2.xml><?xml version="1.0" encoding="utf-8"?>
<int2:intelligence xmlns:int2="http://schemas.microsoft.com/office/intelligence/2020/intelligence" xmlns:oel="http://schemas.microsoft.com/office/2019/extlst">
  <int2:observations>
    <int2:textHash int2:hashCode="4SqeJEQVzP9SVO" int2:id="M8n4l6V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E7C53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42EAF"/>
    <w:multiLevelType w:val="hybridMultilevel"/>
    <w:tmpl w:val="5390250C"/>
    <w:lvl w:ilvl="0" w:tplc="04090005">
      <w:start w:val="1"/>
      <w:numFmt w:val="bullet"/>
      <w:lvlText w:val=""/>
      <w:lvlJc w:val="left"/>
      <w:pPr>
        <w:tabs>
          <w:tab w:val="num" w:pos="819"/>
        </w:tabs>
        <w:ind w:left="819"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1856861"/>
    <w:multiLevelType w:val="hybridMultilevel"/>
    <w:tmpl w:val="A6188238"/>
    <w:lvl w:ilvl="0" w:tplc="11A2C070">
      <w:start w:val="1"/>
      <w:numFmt w:val="bullet"/>
      <w:lvlText w:val=""/>
      <w:lvlJc w:val="left"/>
      <w:pPr>
        <w:ind w:left="720" w:hanging="360"/>
      </w:pPr>
      <w:rPr>
        <w:rFonts w:ascii="Symbol" w:hAnsi="Symbol" w:hint="default"/>
      </w:rPr>
    </w:lvl>
    <w:lvl w:ilvl="1" w:tplc="30D60EBE">
      <w:start w:val="1"/>
      <w:numFmt w:val="bullet"/>
      <w:lvlText w:val="o"/>
      <w:lvlJc w:val="left"/>
      <w:pPr>
        <w:ind w:left="1440" w:hanging="360"/>
      </w:pPr>
      <w:rPr>
        <w:rFonts w:ascii="&quot;Courier New&quot;" w:hAnsi="&quot;Courier New&quot;" w:hint="default"/>
      </w:rPr>
    </w:lvl>
    <w:lvl w:ilvl="2" w:tplc="FB14D002">
      <w:start w:val="1"/>
      <w:numFmt w:val="bullet"/>
      <w:lvlText w:val=""/>
      <w:lvlJc w:val="left"/>
      <w:pPr>
        <w:ind w:left="2160" w:hanging="360"/>
      </w:pPr>
      <w:rPr>
        <w:rFonts w:ascii="Wingdings" w:hAnsi="Wingdings" w:hint="default"/>
      </w:rPr>
    </w:lvl>
    <w:lvl w:ilvl="3" w:tplc="79D665B0">
      <w:start w:val="1"/>
      <w:numFmt w:val="bullet"/>
      <w:lvlText w:val=""/>
      <w:lvlJc w:val="left"/>
      <w:pPr>
        <w:ind w:left="2880" w:hanging="360"/>
      </w:pPr>
      <w:rPr>
        <w:rFonts w:ascii="Symbol" w:hAnsi="Symbol" w:hint="default"/>
      </w:rPr>
    </w:lvl>
    <w:lvl w:ilvl="4" w:tplc="8F981E84">
      <w:start w:val="1"/>
      <w:numFmt w:val="bullet"/>
      <w:lvlText w:val="o"/>
      <w:lvlJc w:val="left"/>
      <w:pPr>
        <w:ind w:left="3600" w:hanging="360"/>
      </w:pPr>
      <w:rPr>
        <w:rFonts w:ascii="Courier New" w:hAnsi="Courier New" w:hint="default"/>
      </w:rPr>
    </w:lvl>
    <w:lvl w:ilvl="5" w:tplc="0ACEF4C0">
      <w:start w:val="1"/>
      <w:numFmt w:val="bullet"/>
      <w:lvlText w:val=""/>
      <w:lvlJc w:val="left"/>
      <w:pPr>
        <w:ind w:left="4320" w:hanging="360"/>
      </w:pPr>
      <w:rPr>
        <w:rFonts w:ascii="Wingdings" w:hAnsi="Wingdings" w:hint="default"/>
      </w:rPr>
    </w:lvl>
    <w:lvl w:ilvl="6" w:tplc="02783426">
      <w:start w:val="1"/>
      <w:numFmt w:val="bullet"/>
      <w:lvlText w:val=""/>
      <w:lvlJc w:val="left"/>
      <w:pPr>
        <w:ind w:left="5040" w:hanging="360"/>
      </w:pPr>
      <w:rPr>
        <w:rFonts w:ascii="Symbol" w:hAnsi="Symbol" w:hint="default"/>
      </w:rPr>
    </w:lvl>
    <w:lvl w:ilvl="7" w:tplc="F1D4DEBC">
      <w:start w:val="1"/>
      <w:numFmt w:val="bullet"/>
      <w:lvlText w:val="o"/>
      <w:lvlJc w:val="left"/>
      <w:pPr>
        <w:ind w:left="5760" w:hanging="360"/>
      </w:pPr>
      <w:rPr>
        <w:rFonts w:ascii="Courier New" w:hAnsi="Courier New" w:hint="default"/>
      </w:rPr>
    </w:lvl>
    <w:lvl w:ilvl="8" w:tplc="835E33C2">
      <w:start w:val="1"/>
      <w:numFmt w:val="bullet"/>
      <w:lvlText w:val=""/>
      <w:lvlJc w:val="left"/>
      <w:pPr>
        <w:ind w:left="6480" w:hanging="360"/>
      </w:pPr>
      <w:rPr>
        <w:rFonts w:ascii="Wingdings" w:hAnsi="Wingdings" w:hint="default"/>
      </w:rPr>
    </w:lvl>
  </w:abstractNum>
  <w:abstractNum w:abstractNumId="3" w15:restartNumberingAfterBreak="0">
    <w:nsid w:val="03E76372"/>
    <w:multiLevelType w:val="hybridMultilevel"/>
    <w:tmpl w:val="C45CAFBC"/>
    <w:lvl w:ilvl="0" w:tplc="04090001">
      <w:start w:val="1"/>
      <w:numFmt w:val="bullet"/>
      <w:lvlText w:val=""/>
      <w:lvlJc w:val="left"/>
      <w:pPr>
        <w:tabs>
          <w:tab w:val="num" w:pos="720"/>
        </w:tabs>
        <w:ind w:left="720" w:hanging="360"/>
      </w:pPr>
      <w:rPr>
        <w:rFonts w:ascii="Symbol" w:hAnsi="Symbol" w:hint="default"/>
      </w:rPr>
    </w:lvl>
    <w:lvl w:ilvl="1" w:tplc="FDCC36B4">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AA6F7A7"/>
    <w:multiLevelType w:val="hybridMultilevel"/>
    <w:tmpl w:val="6F42BBB8"/>
    <w:lvl w:ilvl="0" w:tplc="1018EC60">
      <w:start w:val="1"/>
      <w:numFmt w:val="bullet"/>
      <w:lvlText w:val=""/>
      <w:lvlJc w:val="left"/>
      <w:pPr>
        <w:ind w:left="720" w:hanging="360"/>
      </w:pPr>
      <w:rPr>
        <w:rFonts w:ascii="Symbol" w:hAnsi="Symbol" w:hint="default"/>
      </w:rPr>
    </w:lvl>
    <w:lvl w:ilvl="1" w:tplc="BB9E39F0">
      <w:start w:val="1"/>
      <w:numFmt w:val="bullet"/>
      <w:lvlText w:val="o"/>
      <w:lvlJc w:val="left"/>
      <w:pPr>
        <w:ind w:left="1440" w:hanging="360"/>
      </w:pPr>
      <w:rPr>
        <w:rFonts w:ascii="&quot;Courier New&quot;" w:hAnsi="&quot;Courier New&quot;" w:hint="default"/>
      </w:rPr>
    </w:lvl>
    <w:lvl w:ilvl="2" w:tplc="1E84108C">
      <w:start w:val="1"/>
      <w:numFmt w:val="bullet"/>
      <w:lvlText w:val=""/>
      <w:lvlJc w:val="left"/>
      <w:pPr>
        <w:ind w:left="2160" w:hanging="360"/>
      </w:pPr>
      <w:rPr>
        <w:rFonts w:ascii="Wingdings" w:hAnsi="Wingdings" w:hint="default"/>
      </w:rPr>
    </w:lvl>
    <w:lvl w:ilvl="3" w:tplc="50AC34F8">
      <w:start w:val="1"/>
      <w:numFmt w:val="bullet"/>
      <w:lvlText w:val=""/>
      <w:lvlJc w:val="left"/>
      <w:pPr>
        <w:ind w:left="2880" w:hanging="360"/>
      </w:pPr>
      <w:rPr>
        <w:rFonts w:ascii="Symbol" w:hAnsi="Symbol" w:hint="default"/>
      </w:rPr>
    </w:lvl>
    <w:lvl w:ilvl="4" w:tplc="5750F582">
      <w:start w:val="1"/>
      <w:numFmt w:val="bullet"/>
      <w:lvlText w:val="o"/>
      <w:lvlJc w:val="left"/>
      <w:pPr>
        <w:ind w:left="3600" w:hanging="360"/>
      </w:pPr>
      <w:rPr>
        <w:rFonts w:ascii="Courier New" w:hAnsi="Courier New" w:hint="default"/>
      </w:rPr>
    </w:lvl>
    <w:lvl w:ilvl="5" w:tplc="3FA64B98">
      <w:start w:val="1"/>
      <w:numFmt w:val="bullet"/>
      <w:lvlText w:val=""/>
      <w:lvlJc w:val="left"/>
      <w:pPr>
        <w:ind w:left="4320" w:hanging="360"/>
      </w:pPr>
      <w:rPr>
        <w:rFonts w:ascii="Wingdings" w:hAnsi="Wingdings" w:hint="default"/>
      </w:rPr>
    </w:lvl>
    <w:lvl w:ilvl="6" w:tplc="6B18DB12">
      <w:start w:val="1"/>
      <w:numFmt w:val="bullet"/>
      <w:lvlText w:val=""/>
      <w:lvlJc w:val="left"/>
      <w:pPr>
        <w:ind w:left="5040" w:hanging="360"/>
      </w:pPr>
      <w:rPr>
        <w:rFonts w:ascii="Symbol" w:hAnsi="Symbol" w:hint="default"/>
      </w:rPr>
    </w:lvl>
    <w:lvl w:ilvl="7" w:tplc="D29E6ED0">
      <w:start w:val="1"/>
      <w:numFmt w:val="bullet"/>
      <w:lvlText w:val="o"/>
      <w:lvlJc w:val="left"/>
      <w:pPr>
        <w:ind w:left="5760" w:hanging="360"/>
      </w:pPr>
      <w:rPr>
        <w:rFonts w:ascii="Courier New" w:hAnsi="Courier New" w:hint="default"/>
      </w:rPr>
    </w:lvl>
    <w:lvl w:ilvl="8" w:tplc="95461A0A">
      <w:start w:val="1"/>
      <w:numFmt w:val="bullet"/>
      <w:lvlText w:val=""/>
      <w:lvlJc w:val="left"/>
      <w:pPr>
        <w:ind w:left="6480" w:hanging="360"/>
      </w:pPr>
      <w:rPr>
        <w:rFonts w:ascii="Wingdings" w:hAnsi="Wingdings" w:hint="default"/>
      </w:rPr>
    </w:lvl>
  </w:abstractNum>
  <w:abstractNum w:abstractNumId="5" w15:restartNumberingAfterBreak="0">
    <w:nsid w:val="0DE9B928"/>
    <w:multiLevelType w:val="hybridMultilevel"/>
    <w:tmpl w:val="823235F0"/>
    <w:lvl w:ilvl="0" w:tplc="A3A44DE6">
      <w:start w:val="1"/>
      <w:numFmt w:val="bullet"/>
      <w:lvlText w:val=""/>
      <w:lvlJc w:val="left"/>
      <w:pPr>
        <w:ind w:left="720" w:hanging="360"/>
      </w:pPr>
      <w:rPr>
        <w:rFonts w:ascii="Symbol" w:hAnsi="Symbol" w:hint="default"/>
      </w:rPr>
    </w:lvl>
    <w:lvl w:ilvl="1" w:tplc="F77C072C">
      <w:start w:val="1"/>
      <w:numFmt w:val="bullet"/>
      <w:lvlText w:val="o"/>
      <w:lvlJc w:val="left"/>
      <w:pPr>
        <w:ind w:left="1440" w:hanging="360"/>
      </w:pPr>
      <w:rPr>
        <w:rFonts w:ascii="Courier New" w:hAnsi="Courier New" w:hint="default"/>
      </w:rPr>
    </w:lvl>
    <w:lvl w:ilvl="2" w:tplc="7116BFD4">
      <w:start w:val="1"/>
      <w:numFmt w:val="bullet"/>
      <w:lvlText w:val=""/>
      <w:lvlJc w:val="left"/>
      <w:pPr>
        <w:ind w:left="2160" w:hanging="360"/>
      </w:pPr>
      <w:rPr>
        <w:rFonts w:ascii="Wingdings" w:hAnsi="Wingdings" w:hint="default"/>
      </w:rPr>
    </w:lvl>
    <w:lvl w:ilvl="3" w:tplc="985684B2">
      <w:start w:val="1"/>
      <w:numFmt w:val="bullet"/>
      <w:lvlText w:val=""/>
      <w:lvlJc w:val="left"/>
      <w:pPr>
        <w:ind w:left="2880" w:hanging="360"/>
      </w:pPr>
      <w:rPr>
        <w:rFonts w:ascii="Symbol" w:hAnsi="Symbol" w:hint="default"/>
      </w:rPr>
    </w:lvl>
    <w:lvl w:ilvl="4" w:tplc="0412831C">
      <w:start w:val="1"/>
      <w:numFmt w:val="bullet"/>
      <w:lvlText w:val="o"/>
      <w:lvlJc w:val="left"/>
      <w:pPr>
        <w:ind w:left="3600" w:hanging="360"/>
      </w:pPr>
      <w:rPr>
        <w:rFonts w:ascii="Courier New" w:hAnsi="Courier New" w:hint="default"/>
      </w:rPr>
    </w:lvl>
    <w:lvl w:ilvl="5" w:tplc="35066EC0">
      <w:start w:val="1"/>
      <w:numFmt w:val="bullet"/>
      <w:lvlText w:val=""/>
      <w:lvlJc w:val="left"/>
      <w:pPr>
        <w:ind w:left="4320" w:hanging="360"/>
      </w:pPr>
      <w:rPr>
        <w:rFonts w:ascii="Wingdings" w:hAnsi="Wingdings" w:hint="default"/>
      </w:rPr>
    </w:lvl>
    <w:lvl w:ilvl="6" w:tplc="4ED26022">
      <w:start w:val="1"/>
      <w:numFmt w:val="bullet"/>
      <w:lvlText w:val=""/>
      <w:lvlJc w:val="left"/>
      <w:pPr>
        <w:ind w:left="5040" w:hanging="360"/>
      </w:pPr>
      <w:rPr>
        <w:rFonts w:ascii="Symbol" w:hAnsi="Symbol" w:hint="default"/>
      </w:rPr>
    </w:lvl>
    <w:lvl w:ilvl="7" w:tplc="6E1C89D6">
      <w:start w:val="1"/>
      <w:numFmt w:val="bullet"/>
      <w:lvlText w:val="o"/>
      <w:lvlJc w:val="left"/>
      <w:pPr>
        <w:ind w:left="5760" w:hanging="360"/>
      </w:pPr>
      <w:rPr>
        <w:rFonts w:ascii="Courier New" w:hAnsi="Courier New" w:hint="default"/>
      </w:rPr>
    </w:lvl>
    <w:lvl w:ilvl="8" w:tplc="3AB8225C">
      <w:start w:val="1"/>
      <w:numFmt w:val="bullet"/>
      <w:lvlText w:val=""/>
      <w:lvlJc w:val="left"/>
      <w:pPr>
        <w:ind w:left="6480" w:hanging="360"/>
      </w:pPr>
      <w:rPr>
        <w:rFonts w:ascii="Wingdings" w:hAnsi="Wingdings" w:hint="default"/>
      </w:rPr>
    </w:lvl>
  </w:abstractNum>
  <w:abstractNum w:abstractNumId="6" w15:restartNumberingAfterBreak="0">
    <w:nsid w:val="12AA40CC"/>
    <w:multiLevelType w:val="hybridMultilevel"/>
    <w:tmpl w:val="A2ECD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9C8F38"/>
    <w:multiLevelType w:val="hybridMultilevel"/>
    <w:tmpl w:val="C088DAD0"/>
    <w:lvl w:ilvl="0" w:tplc="21AC0C00">
      <w:start w:val="1"/>
      <w:numFmt w:val="bullet"/>
      <w:lvlText w:val=""/>
      <w:lvlJc w:val="left"/>
      <w:pPr>
        <w:ind w:left="1800" w:hanging="360"/>
      </w:pPr>
      <w:rPr>
        <w:rFonts w:ascii="Symbol" w:hAnsi="Symbol" w:hint="default"/>
      </w:rPr>
    </w:lvl>
    <w:lvl w:ilvl="1" w:tplc="BAEA1478">
      <w:start w:val="1"/>
      <w:numFmt w:val="bullet"/>
      <w:lvlText w:val="o"/>
      <w:lvlJc w:val="left"/>
      <w:pPr>
        <w:ind w:left="2520" w:hanging="360"/>
      </w:pPr>
      <w:rPr>
        <w:rFonts w:ascii="Courier New" w:hAnsi="Courier New" w:hint="default"/>
      </w:rPr>
    </w:lvl>
    <w:lvl w:ilvl="2" w:tplc="A01CFEE4">
      <w:start w:val="1"/>
      <w:numFmt w:val="bullet"/>
      <w:lvlText w:val=""/>
      <w:lvlJc w:val="left"/>
      <w:pPr>
        <w:ind w:left="3240" w:hanging="360"/>
      </w:pPr>
      <w:rPr>
        <w:rFonts w:ascii="Wingdings" w:hAnsi="Wingdings" w:hint="default"/>
      </w:rPr>
    </w:lvl>
    <w:lvl w:ilvl="3" w:tplc="FE720CD0">
      <w:start w:val="1"/>
      <w:numFmt w:val="bullet"/>
      <w:lvlText w:val=""/>
      <w:lvlJc w:val="left"/>
      <w:pPr>
        <w:ind w:left="3960" w:hanging="360"/>
      </w:pPr>
      <w:rPr>
        <w:rFonts w:ascii="Symbol" w:hAnsi="Symbol" w:hint="default"/>
      </w:rPr>
    </w:lvl>
    <w:lvl w:ilvl="4" w:tplc="ECD088A2">
      <w:start w:val="1"/>
      <w:numFmt w:val="bullet"/>
      <w:lvlText w:val="o"/>
      <w:lvlJc w:val="left"/>
      <w:pPr>
        <w:ind w:left="4680" w:hanging="360"/>
      </w:pPr>
      <w:rPr>
        <w:rFonts w:ascii="Courier New" w:hAnsi="Courier New" w:hint="default"/>
      </w:rPr>
    </w:lvl>
    <w:lvl w:ilvl="5" w:tplc="243A208C">
      <w:start w:val="1"/>
      <w:numFmt w:val="bullet"/>
      <w:lvlText w:val=""/>
      <w:lvlJc w:val="left"/>
      <w:pPr>
        <w:ind w:left="5400" w:hanging="360"/>
      </w:pPr>
      <w:rPr>
        <w:rFonts w:ascii="Wingdings" w:hAnsi="Wingdings" w:hint="default"/>
      </w:rPr>
    </w:lvl>
    <w:lvl w:ilvl="6" w:tplc="F266F514">
      <w:start w:val="1"/>
      <w:numFmt w:val="bullet"/>
      <w:lvlText w:val=""/>
      <w:lvlJc w:val="left"/>
      <w:pPr>
        <w:ind w:left="6120" w:hanging="360"/>
      </w:pPr>
      <w:rPr>
        <w:rFonts w:ascii="Symbol" w:hAnsi="Symbol" w:hint="default"/>
      </w:rPr>
    </w:lvl>
    <w:lvl w:ilvl="7" w:tplc="A600EF88">
      <w:start w:val="1"/>
      <w:numFmt w:val="bullet"/>
      <w:lvlText w:val="o"/>
      <w:lvlJc w:val="left"/>
      <w:pPr>
        <w:ind w:left="6840" w:hanging="360"/>
      </w:pPr>
      <w:rPr>
        <w:rFonts w:ascii="Courier New" w:hAnsi="Courier New" w:hint="default"/>
      </w:rPr>
    </w:lvl>
    <w:lvl w:ilvl="8" w:tplc="D9B0DA48">
      <w:start w:val="1"/>
      <w:numFmt w:val="bullet"/>
      <w:lvlText w:val=""/>
      <w:lvlJc w:val="left"/>
      <w:pPr>
        <w:ind w:left="7560" w:hanging="360"/>
      </w:pPr>
      <w:rPr>
        <w:rFonts w:ascii="Wingdings" w:hAnsi="Wingdings" w:hint="default"/>
      </w:rPr>
    </w:lvl>
  </w:abstractNum>
  <w:abstractNum w:abstractNumId="8" w15:restartNumberingAfterBreak="0">
    <w:nsid w:val="1C42521D"/>
    <w:multiLevelType w:val="hybridMultilevel"/>
    <w:tmpl w:val="E5546A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EC22E9D"/>
    <w:multiLevelType w:val="hybridMultilevel"/>
    <w:tmpl w:val="0EDEA83A"/>
    <w:lvl w:ilvl="0" w:tplc="4E24158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20B31B2A"/>
    <w:multiLevelType w:val="hybridMultilevel"/>
    <w:tmpl w:val="5D40F2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05EACB"/>
    <w:multiLevelType w:val="hybridMultilevel"/>
    <w:tmpl w:val="4B8E031C"/>
    <w:lvl w:ilvl="0" w:tplc="C310E360">
      <w:start w:val="1"/>
      <w:numFmt w:val="bullet"/>
      <w:lvlText w:val="·"/>
      <w:lvlJc w:val="left"/>
      <w:pPr>
        <w:ind w:left="720" w:hanging="360"/>
      </w:pPr>
      <w:rPr>
        <w:rFonts w:ascii="Symbol" w:hAnsi="Symbol" w:hint="default"/>
      </w:rPr>
    </w:lvl>
    <w:lvl w:ilvl="1" w:tplc="95F68FD4">
      <w:start w:val="1"/>
      <w:numFmt w:val="bullet"/>
      <w:lvlText w:val="o"/>
      <w:lvlJc w:val="left"/>
      <w:pPr>
        <w:ind w:left="1440" w:hanging="360"/>
      </w:pPr>
      <w:rPr>
        <w:rFonts w:ascii="Courier New" w:hAnsi="Courier New" w:hint="default"/>
      </w:rPr>
    </w:lvl>
    <w:lvl w:ilvl="2" w:tplc="604A53BE">
      <w:start w:val="1"/>
      <w:numFmt w:val="bullet"/>
      <w:lvlText w:val=""/>
      <w:lvlJc w:val="left"/>
      <w:pPr>
        <w:ind w:left="2160" w:hanging="360"/>
      </w:pPr>
      <w:rPr>
        <w:rFonts w:ascii="Wingdings" w:hAnsi="Wingdings" w:hint="default"/>
      </w:rPr>
    </w:lvl>
    <w:lvl w:ilvl="3" w:tplc="1CBCAA24">
      <w:start w:val="1"/>
      <w:numFmt w:val="bullet"/>
      <w:lvlText w:val=""/>
      <w:lvlJc w:val="left"/>
      <w:pPr>
        <w:ind w:left="2880" w:hanging="360"/>
      </w:pPr>
      <w:rPr>
        <w:rFonts w:ascii="Symbol" w:hAnsi="Symbol" w:hint="default"/>
      </w:rPr>
    </w:lvl>
    <w:lvl w:ilvl="4" w:tplc="AF1C6F24">
      <w:start w:val="1"/>
      <w:numFmt w:val="bullet"/>
      <w:lvlText w:val="o"/>
      <w:lvlJc w:val="left"/>
      <w:pPr>
        <w:ind w:left="3600" w:hanging="360"/>
      </w:pPr>
      <w:rPr>
        <w:rFonts w:ascii="Courier New" w:hAnsi="Courier New" w:hint="default"/>
      </w:rPr>
    </w:lvl>
    <w:lvl w:ilvl="5" w:tplc="30CEA1E6">
      <w:start w:val="1"/>
      <w:numFmt w:val="bullet"/>
      <w:lvlText w:val=""/>
      <w:lvlJc w:val="left"/>
      <w:pPr>
        <w:ind w:left="4320" w:hanging="360"/>
      </w:pPr>
      <w:rPr>
        <w:rFonts w:ascii="Wingdings" w:hAnsi="Wingdings" w:hint="default"/>
      </w:rPr>
    </w:lvl>
    <w:lvl w:ilvl="6" w:tplc="67E42992">
      <w:start w:val="1"/>
      <w:numFmt w:val="bullet"/>
      <w:lvlText w:val=""/>
      <w:lvlJc w:val="left"/>
      <w:pPr>
        <w:ind w:left="5040" w:hanging="360"/>
      </w:pPr>
      <w:rPr>
        <w:rFonts w:ascii="Symbol" w:hAnsi="Symbol" w:hint="default"/>
      </w:rPr>
    </w:lvl>
    <w:lvl w:ilvl="7" w:tplc="4B28C498">
      <w:start w:val="1"/>
      <w:numFmt w:val="bullet"/>
      <w:lvlText w:val="o"/>
      <w:lvlJc w:val="left"/>
      <w:pPr>
        <w:ind w:left="5760" w:hanging="360"/>
      </w:pPr>
      <w:rPr>
        <w:rFonts w:ascii="Courier New" w:hAnsi="Courier New" w:hint="default"/>
      </w:rPr>
    </w:lvl>
    <w:lvl w:ilvl="8" w:tplc="B3BA64C4">
      <w:start w:val="1"/>
      <w:numFmt w:val="bullet"/>
      <w:lvlText w:val=""/>
      <w:lvlJc w:val="left"/>
      <w:pPr>
        <w:ind w:left="6480" w:hanging="360"/>
      </w:pPr>
      <w:rPr>
        <w:rFonts w:ascii="Wingdings" w:hAnsi="Wingdings" w:hint="default"/>
      </w:rPr>
    </w:lvl>
  </w:abstractNum>
  <w:abstractNum w:abstractNumId="12" w15:restartNumberingAfterBreak="0">
    <w:nsid w:val="27983715"/>
    <w:multiLevelType w:val="multilevel"/>
    <w:tmpl w:val="E41E0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D7694"/>
    <w:multiLevelType w:val="hybridMultilevel"/>
    <w:tmpl w:val="CCC2D08A"/>
    <w:lvl w:ilvl="0" w:tplc="C05E5D8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281862EF"/>
    <w:multiLevelType w:val="hybridMultilevel"/>
    <w:tmpl w:val="DE3067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8E1CE2"/>
    <w:multiLevelType w:val="multilevel"/>
    <w:tmpl w:val="0409001D"/>
    <w:numStyleLink w:val="Multipunch"/>
  </w:abstractNum>
  <w:abstractNum w:abstractNumId="16"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E42DC1"/>
    <w:multiLevelType w:val="hybridMultilevel"/>
    <w:tmpl w:val="9830E9D4"/>
    <w:lvl w:ilvl="0" w:tplc="874E5F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DC57F0"/>
    <w:multiLevelType w:val="hybridMultilevel"/>
    <w:tmpl w:val="BC6AD41E"/>
    <w:lvl w:ilvl="0" w:tplc="F168D636">
      <w:start w:val="1"/>
      <w:numFmt w:val="lowerLetter"/>
      <w:lvlText w:val="%1)"/>
      <w:lvlJc w:val="left"/>
      <w:pPr>
        <w:tabs>
          <w:tab w:val="num" w:pos="819"/>
        </w:tabs>
        <w:ind w:left="819" w:hanging="360"/>
      </w:pPr>
      <w:rPr>
        <w:b/>
        <w:i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9" w15:restartNumberingAfterBreak="0">
    <w:nsid w:val="2FF910CB"/>
    <w:multiLevelType w:val="hybridMultilevel"/>
    <w:tmpl w:val="FD881338"/>
    <w:lvl w:ilvl="0" w:tplc="3604C7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FE4EB5"/>
    <w:multiLevelType w:val="hybridMultilevel"/>
    <w:tmpl w:val="8C88E3E6"/>
    <w:lvl w:ilvl="0" w:tplc="04090001">
      <w:start w:val="1"/>
      <w:numFmt w:val="bullet"/>
      <w:lvlText w:val=""/>
      <w:lvlJc w:val="left"/>
      <w:pPr>
        <w:tabs>
          <w:tab w:val="num" w:pos="363"/>
        </w:tabs>
        <w:ind w:left="36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325100C6"/>
    <w:multiLevelType w:val="hybridMultilevel"/>
    <w:tmpl w:val="4248448C"/>
    <w:lvl w:ilvl="0" w:tplc="026C2F7E">
      <w:start w:val="1"/>
      <w:numFmt w:val="upperLetter"/>
      <w:lvlText w:val="%1."/>
      <w:lvlJc w:val="left"/>
      <w:pPr>
        <w:ind w:left="360" w:hanging="360"/>
      </w:pPr>
      <w:rPr>
        <w:rFonts w:hint="default"/>
        <w:sz w:val="18"/>
        <w:szCs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2B179A1"/>
    <w:multiLevelType w:val="hybridMultilevel"/>
    <w:tmpl w:val="9F1A0E7A"/>
    <w:lvl w:ilvl="0" w:tplc="B1BCE6CA">
      <w:start w:val="1"/>
      <w:numFmt w:val="bullet"/>
      <w:lvlText w:val="·"/>
      <w:lvlJc w:val="left"/>
      <w:pPr>
        <w:ind w:left="720" w:hanging="360"/>
      </w:pPr>
      <w:rPr>
        <w:rFonts w:ascii="Symbol" w:hAnsi="Symbol" w:hint="default"/>
      </w:rPr>
    </w:lvl>
    <w:lvl w:ilvl="1" w:tplc="9422472A">
      <w:start w:val="1"/>
      <w:numFmt w:val="bullet"/>
      <w:lvlText w:val="o"/>
      <w:lvlJc w:val="left"/>
      <w:pPr>
        <w:ind w:left="1440" w:hanging="360"/>
      </w:pPr>
      <w:rPr>
        <w:rFonts w:ascii="Courier New" w:hAnsi="Courier New" w:hint="default"/>
      </w:rPr>
    </w:lvl>
    <w:lvl w:ilvl="2" w:tplc="646E41F8">
      <w:start w:val="1"/>
      <w:numFmt w:val="bullet"/>
      <w:lvlText w:val=""/>
      <w:lvlJc w:val="left"/>
      <w:pPr>
        <w:ind w:left="2160" w:hanging="360"/>
      </w:pPr>
      <w:rPr>
        <w:rFonts w:ascii="Wingdings" w:hAnsi="Wingdings" w:hint="default"/>
      </w:rPr>
    </w:lvl>
    <w:lvl w:ilvl="3" w:tplc="517A1472">
      <w:start w:val="1"/>
      <w:numFmt w:val="bullet"/>
      <w:lvlText w:val=""/>
      <w:lvlJc w:val="left"/>
      <w:pPr>
        <w:ind w:left="2880" w:hanging="360"/>
      </w:pPr>
      <w:rPr>
        <w:rFonts w:ascii="Symbol" w:hAnsi="Symbol" w:hint="default"/>
      </w:rPr>
    </w:lvl>
    <w:lvl w:ilvl="4" w:tplc="DE5616AC">
      <w:start w:val="1"/>
      <w:numFmt w:val="bullet"/>
      <w:lvlText w:val="o"/>
      <w:lvlJc w:val="left"/>
      <w:pPr>
        <w:ind w:left="3600" w:hanging="360"/>
      </w:pPr>
      <w:rPr>
        <w:rFonts w:ascii="Courier New" w:hAnsi="Courier New" w:hint="default"/>
      </w:rPr>
    </w:lvl>
    <w:lvl w:ilvl="5" w:tplc="0A70BA2C">
      <w:start w:val="1"/>
      <w:numFmt w:val="bullet"/>
      <w:lvlText w:val=""/>
      <w:lvlJc w:val="left"/>
      <w:pPr>
        <w:ind w:left="4320" w:hanging="360"/>
      </w:pPr>
      <w:rPr>
        <w:rFonts w:ascii="Wingdings" w:hAnsi="Wingdings" w:hint="default"/>
      </w:rPr>
    </w:lvl>
    <w:lvl w:ilvl="6" w:tplc="996AF5AC">
      <w:start w:val="1"/>
      <w:numFmt w:val="bullet"/>
      <w:lvlText w:val=""/>
      <w:lvlJc w:val="left"/>
      <w:pPr>
        <w:ind w:left="5040" w:hanging="360"/>
      </w:pPr>
      <w:rPr>
        <w:rFonts w:ascii="Symbol" w:hAnsi="Symbol" w:hint="default"/>
      </w:rPr>
    </w:lvl>
    <w:lvl w:ilvl="7" w:tplc="54E44074">
      <w:start w:val="1"/>
      <w:numFmt w:val="bullet"/>
      <w:lvlText w:val="o"/>
      <w:lvlJc w:val="left"/>
      <w:pPr>
        <w:ind w:left="5760" w:hanging="360"/>
      </w:pPr>
      <w:rPr>
        <w:rFonts w:ascii="Courier New" w:hAnsi="Courier New" w:hint="default"/>
      </w:rPr>
    </w:lvl>
    <w:lvl w:ilvl="8" w:tplc="161EFAC8">
      <w:start w:val="1"/>
      <w:numFmt w:val="bullet"/>
      <w:lvlText w:val=""/>
      <w:lvlJc w:val="left"/>
      <w:pPr>
        <w:ind w:left="6480" w:hanging="360"/>
      </w:pPr>
      <w:rPr>
        <w:rFonts w:ascii="Wingdings" w:hAnsi="Wingdings" w:hint="default"/>
      </w:rPr>
    </w:lvl>
  </w:abstractNum>
  <w:abstractNum w:abstractNumId="23" w15:restartNumberingAfterBreak="0">
    <w:nsid w:val="41937688"/>
    <w:multiLevelType w:val="hybridMultilevel"/>
    <w:tmpl w:val="0D2464FE"/>
    <w:lvl w:ilvl="0" w:tplc="4E241586">
      <w:start w:val="1"/>
      <w:numFmt w:val="bullet"/>
      <w:lvlText w:val=""/>
      <w:lvlJc w:val="left"/>
      <w:pPr>
        <w:ind w:left="360" w:hanging="360"/>
      </w:pPr>
      <w:rPr>
        <w:rFonts w:ascii="Symbol" w:hAnsi="Symbol" w:hint="default"/>
      </w:rPr>
    </w:lvl>
    <w:lvl w:ilvl="1" w:tplc="08090001">
      <w:start w:val="1"/>
      <w:numFmt w:val="bullet"/>
      <w:lvlText w:val=""/>
      <w:lvlJc w:val="left"/>
      <w:pPr>
        <w:ind w:left="2865" w:hanging="360"/>
      </w:pPr>
      <w:rPr>
        <w:rFonts w:ascii="Symbol" w:hAnsi="Symbol"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cs="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cs="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24" w15:restartNumberingAfterBreak="0">
    <w:nsid w:val="41A2104B"/>
    <w:multiLevelType w:val="hybridMultilevel"/>
    <w:tmpl w:val="873A4BEC"/>
    <w:lvl w:ilvl="0" w:tplc="2556B272">
      <w:start w:val="1"/>
      <w:numFmt w:val="bullet"/>
      <w:lvlText w:val=""/>
      <w:lvlJc w:val="left"/>
      <w:pPr>
        <w:ind w:left="720" w:hanging="360"/>
      </w:pPr>
      <w:rPr>
        <w:rFonts w:ascii="Symbol" w:hAnsi="Symbol" w:hint="default"/>
      </w:rPr>
    </w:lvl>
    <w:lvl w:ilvl="1" w:tplc="34D2B170">
      <w:start w:val="1"/>
      <w:numFmt w:val="bullet"/>
      <w:lvlText w:val="o"/>
      <w:lvlJc w:val="left"/>
      <w:pPr>
        <w:ind w:left="1440" w:hanging="360"/>
      </w:pPr>
      <w:rPr>
        <w:rFonts w:ascii="Courier New" w:hAnsi="Courier New" w:hint="default"/>
      </w:rPr>
    </w:lvl>
    <w:lvl w:ilvl="2" w:tplc="C2A4AA00">
      <w:start w:val="1"/>
      <w:numFmt w:val="bullet"/>
      <w:lvlText w:val=""/>
      <w:lvlJc w:val="left"/>
      <w:pPr>
        <w:ind w:left="2160" w:hanging="360"/>
      </w:pPr>
      <w:rPr>
        <w:rFonts w:ascii="Wingdings" w:hAnsi="Wingdings" w:hint="default"/>
      </w:rPr>
    </w:lvl>
    <w:lvl w:ilvl="3" w:tplc="3ACADA58">
      <w:start w:val="1"/>
      <w:numFmt w:val="bullet"/>
      <w:lvlText w:val=""/>
      <w:lvlJc w:val="left"/>
      <w:pPr>
        <w:ind w:left="2880" w:hanging="360"/>
      </w:pPr>
      <w:rPr>
        <w:rFonts w:ascii="Symbol" w:hAnsi="Symbol" w:hint="default"/>
      </w:rPr>
    </w:lvl>
    <w:lvl w:ilvl="4" w:tplc="17A2F6BC">
      <w:start w:val="1"/>
      <w:numFmt w:val="bullet"/>
      <w:lvlText w:val="o"/>
      <w:lvlJc w:val="left"/>
      <w:pPr>
        <w:ind w:left="3600" w:hanging="360"/>
      </w:pPr>
      <w:rPr>
        <w:rFonts w:ascii="Courier New" w:hAnsi="Courier New" w:hint="default"/>
      </w:rPr>
    </w:lvl>
    <w:lvl w:ilvl="5" w:tplc="330A9210">
      <w:start w:val="1"/>
      <w:numFmt w:val="bullet"/>
      <w:lvlText w:val=""/>
      <w:lvlJc w:val="left"/>
      <w:pPr>
        <w:ind w:left="4320" w:hanging="360"/>
      </w:pPr>
      <w:rPr>
        <w:rFonts w:ascii="Wingdings" w:hAnsi="Wingdings" w:hint="default"/>
      </w:rPr>
    </w:lvl>
    <w:lvl w:ilvl="6" w:tplc="1DDE314A">
      <w:start w:val="1"/>
      <w:numFmt w:val="bullet"/>
      <w:lvlText w:val=""/>
      <w:lvlJc w:val="left"/>
      <w:pPr>
        <w:ind w:left="5040" w:hanging="360"/>
      </w:pPr>
      <w:rPr>
        <w:rFonts w:ascii="Symbol" w:hAnsi="Symbol" w:hint="default"/>
      </w:rPr>
    </w:lvl>
    <w:lvl w:ilvl="7" w:tplc="2F902E04">
      <w:start w:val="1"/>
      <w:numFmt w:val="bullet"/>
      <w:lvlText w:val="o"/>
      <w:lvlJc w:val="left"/>
      <w:pPr>
        <w:ind w:left="5760" w:hanging="360"/>
      </w:pPr>
      <w:rPr>
        <w:rFonts w:ascii="Courier New" w:hAnsi="Courier New" w:hint="default"/>
      </w:rPr>
    </w:lvl>
    <w:lvl w:ilvl="8" w:tplc="D06428E4">
      <w:start w:val="1"/>
      <w:numFmt w:val="bullet"/>
      <w:lvlText w:val=""/>
      <w:lvlJc w:val="left"/>
      <w:pPr>
        <w:ind w:left="6480" w:hanging="360"/>
      </w:pPr>
      <w:rPr>
        <w:rFonts w:ascii="Wingdings" w:hAnsi="Wingdings" w:hint="default"/>
      </w:rPr>
    </w:lvl>
  </w:abstractNum>
  <w:abstractNum w:abstractNumId="25" w15:restartNumberingAfterBreak="0">
    <w:nsid w:val="41DC621A"/>
    <w:multiLevelType w:val="hybridMultilevel"/>
    <w:tmpl w:val="8CBA59E4"/>
    <w:lvl w:ilvl="0" w:tplc="99642AD4">
      <w:start w:val="20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867CA3"/>
    <w:multiLevelType w:val="hybridMultilevel"/>
    <w:tmpl w:val="7BECA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BF4B5C"/>
    <w:multiLevelType w:val="hybridMultilevel"/>
    <w:tmpl w:val="ACBC4A9C"/>
    <w:lvl w:ilvl="0" w:tplc="D8AE4348">
      <w:start w:val="1"/>
      <w:numFmt w:val="bullet"/>
      <w:lvlText w:val=""/>
      <w:lvlJc w:val="left"/>
      <w:pPr>
        <w:ind w:left="1800" w:hanging="360"/>
      </w:pPr>
      <w:rPr>
        <w:rFonts w:ascii="Symbol" w:hAnsi="Symbol" w:hint="default"/>
      </w:rPr>
    </w:lvl>
    <w:lvl w:ilvl="1" w:tplc="A3A2FFA8">
      <w:start w:val="1"/>
      <w:numFmt w:val="bullet"/>
      <w:lvlText w:val="o"/>
      <w:lvlJc w:val="left"/>
      <w:pPr>
        <w:ind w:left="2520" w:hanging="360"/>
      </w:pPr>
      <w:rPr>
        <w:rFonts w:ascii="Courier New" w:hAnsi="Courier New" w:hint="default"/>
      </w:rPr>
    </w:lvl>
    <w:lvl w:ilvl="2" w:tplc="927C434E">
      <w:start w:val="1"/>
      <w:numFmt w:val="bullet"/>
      <w:lvlText w:val=""/>
      <w:lvlJc w:val="left"/>
      <w:pPr>
        <w:ind w:left="3240" w:hanging="360"/>
      </w:pPr>
      <w:rPr>
        <w:rFonts w:ascii="Wingdings" w:hAnsi="Wingdings" w:hint="default"/>
      </w:rPr>
    </w:lvl>
    <w:lvl w:ilvl="3" w:tplc="6DB63B08">
      <w:start w:val="1"/>
      <w:numFmt w:val="bullet"/>
      <w:lvlText w:val=""/>
      <w:lvlJc w:val="left"/>
      <w:pPr>
        <w:ind w:left="3960" w:hanging="360"/>
      </w:pPr>
      <w:rPr>
        <w:rFonts w:ascii="Symbol" w:hAnsi="Symbol" w:hint="default"/>
      </w:rPr>
    </w:lvl>
    <w:lvl w:ilvl="4" w:tplc="21D2C8EC">
      <w:start w:val="1"/>
      <w:numFmt w:val="bullet"/>
      <w:lvlText w:val="o"/>
      <w:lvlJc w:val="left"/>
      <w:pPr>
        <w:ind w:left="4680" w:hanging="360"/>
      </w:pPr>
      <w:rPr>
        <w:rFonts w:ascii="Courier New" w:hAnsi="Courier New" w:hint="default"/>
      </w:rPr>
    </w:lvl>
    <w:lvl w:ilvl="5" w:tplc="B816D16A">
      <w:start w:val="1"/>
      <w:numFmt w:val="bullet"/>
      <w:lvlText w:val=""/>
      <w:lvlJc w:val="left"/>
      <w:pPr>
        <w:ind w:left="5400" w:hanging="360"/>
      </w:pPr>
      <w:rPr>
        <w:rFonts w:ascii="Wingdings" w:hAnsi="Wingdings" w:hint="default"/>
      </w:rPr>
    </w:lvl>
    <w:lvl w:ilvl="6" w:tplc="6B308F84">
      <w:start w:val="1"/>
      <w:numFmt w:val="bullet"/>
      <w:lvlText w:val=""/>
      <w:lvlJc w:val="left"/>
      <w:pPr>
        <w:ind w:left="6120" w:hanging="360"/>
      </w:pPr>
      <w:rPr>
        <w:rFonts w:ascii="Symbol" w:hAnsi="Symbol" w:hint="default"/>
      </w:rPr>
    </w:lvl>
    <w:lvl w:ilvl="7" w:tplc="3A52DA2E">
      <w:start w:val="1"/>
      <w:numFmt w:val="bullet"/>
      <w:lvlText w:val="o"/>
      <w:lvlJc w:val="left"/>
      <w:pPr>
        <w:ind w:left="6840" w:hanging="360"/>
      </w:pPr>
      <w:rPr>
        <w:rFonts w:ascii="Courier New" w:hAnsi="Courier New" w:hint="default"/>
      </w:rPr>
    </w:lvl>
    <w:lvl w:ilvl="8" w:tplc="D1566600">
      <w:start w:val="1"/>
      <w:numFmt w:val="bullet"/>
      <w:lvlText w:val=""/>
      <w:lvlJc w:val="left"/>
      <w:pPr>
        <w:ind w:left="7560" w:hanging="360"/>
      </w:pPr>
      <w:rPr>
        <w:rFonts w:ascii="Wingdings" w:hAnsi="Wingdings" w:hint="default"/>
      </w:rPr>
    </w:lvl>
  </w:abstractNum>
  <w:abstractNum w:abstractNumId="28" w15:restartNumberingAfterBreak="0">
    <w:nsid w:val="5AE416EB"/>
    <w:multiLevelType w:val="hybridMultilevel"/>
    <w:tmpl w:val="BC0A44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5F49037A"/>
    <w:multiLevelType w:val="hybridMultilevel"/>
    <w:tmpl w:val="731203C0"/>
    <w:lvl w:ilvl="0" w:tplc="193681BA">
      <w:start w:val="1"/>
      <w:numFmt w:val="bullet"/>
      <w:lvlText w:val="·"/>
      <w:lvlJc w:val="left"/>
      <w:pPr>
        <w:ind w:left="720" w:hanging="360"/>
      </w:pPr>
      <w:rPr>
        <w:rFonts w:ascii="Symbol" w:hAnsi="Symbol" w:hint="default"/>
      </w:rPr>
    </w:lvl>
    <w:lvl w:ilvl="1" w:tplc="1F2C5BF8">
      <w:start w:val="1"/>
      <w:numFmt w:val="bullet"/>
      <w:lvlText w:val="o"/>
      <w:lvlJc w:val="left"/>
      <w:pPr>
        <w:ind w:left="1440" w:hanging="360"/>
      </w:pPr>
      <w:rPr>
        <w:rFonts w:ascii="Courier New" w:hAnsi="Courier New" w:hint="default"/>
      </w:rPr>
    </w:lvl>
    <w:lvl w:ilvl="2" w:tplc="D2E29DE4">
      <w:start w:val="1"/>
      <w:numFmt w:val="bullet"/>
      <w:lvlText w:val=""/>
      <w:lvlJc w:val="left"/>
      <w:pPr>
        <w:ind w:left="2160" w:hanging="360"/>
      </w:pPr>
      <w:rPr>
        <w:rFonts w:ascii="Wingdings" w:hAnsi="Wingdings" w:hint="default"/>
      </w:rPr>
    </w:lvl>
    <w:lvl w:ilvl="3" w:tplc="A1EC56FC">
      <w:start w:val="1"/>
      <w:numFmt w:val="bullet"/>
      <w:lvlText w:val=""/>
      <w:lvlJc w:val="left"/>
      <w:pPr>
        <w:ind w:left="2880" w:hanging="360"/>
      </w:pPr>
      <w:rPr>
        <w:rFonts w:ascii="Symbol" w:hAnsi="Symbol" w:hint="default"/>
      </w:rPr>
    </w:lvl>
    <w:lvl w:ilvl="4" w:tplc="770A451C">
      <w:start w:val="1"/>
      <w:numFmt w:val="bullet"/>
      <w:lvlText w:val="o"/>
      <w:lvlJc w:val="left"/>
      <w:pPr>
        <w:ind w:left="3600" w:hanging="360"/>
      </w:pPr>
      <w:rPr>
        <w:rFonts w:ascii="Courier New" w:hAnsi="Courier New" w:hint="default"/>
      </w:rPr>
    </w:lvl>
    <w:lvl w:ilvl="5" w:tplc="B1F210F0">
      <w:start w:val="1"/>
      <w:numFmt w:val="bullet"/>
      <w:lvlText w:val=""/>
      <w:lvlJc w:val="left"/>
      <w:pPr>
        <w:ind w:left="4320" w:hanging="360"/>
      </w:pPr>
      <w:rPr>
        <w:rFonts w:ascii="Wingdings" w:hAnsi="Wingdings" w:hint="default"/>
      </w:rPr>
    </w:lvl>
    <w:lvl w:ilvl="6" w:tplc="036C8E26">
      <w:start w:val="1"/>
      <w:numFmt w:val="bullet"/>
      <w:lvlText w:val=""/>
      <w:lvlJc w:val="left"/>
      <w:pPr>
        <w:ind w:left="5040" w:hanging="360"/>
      </w:pPr>
      <w:rPr>
        <w:rFonts w:ascii="Symbol" w:hAnsi="Symbol" w:hint="default"/>
      </w:rPr>
    </w:lvl>
    <w:lvl w:ilvl="7" w:tplc="A88A4CDA">
      <w:start w:val="1"/>
      <w:numFmt w:val="bullet"/>
      <w:lvlText w:val="o"/>
      <w:lvlJc w:val="left"/>
      <w:pPr>
        <w:ind w:left="5760" w:hanging="360"/>
      </w:pPr>
      <w:rPr>
        <w:rFonts w:ascii="Courier New" w:hAnsi="Courier New" w:hint="default"/>
      </w:rPr>
    </w:lvl>
    <w:lvl w:ilvl="8" w:tplc="B89493B8">
      <w:start w:val="1"/>
      <w:numFmt w:val="bullet"/>
      <w:lvlText w:val=""/>
      <w:lvlJc w:val="left"/>
      <w:pPr>
        <w:ind w:left="6480" w:hanging="360"/>
      </w:pPr>
      <w:rPr>
        <w:rFonts w:ascii="Wingdings" w:hAnsi="Wingdings" w:hint="default"/>
      </w:rPr>
    </w:lvl>
  </w:abstractNum>
  <w:abstractNum w:abstractNumId="30" w15:restartNumberingAfterBreak="0">
    <w:nsid w:val="63B26A75"/>
    <w:multiLevelType w:val="hybridMultilevel"/>
    <w:tmpl w:val="39A85E2A"/>
    <w:lvl w:ilvl="0" w:tplc="FDCC36B4">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6B8B139F"/>
    <w:multiLevelType w:val="hybridMultilevel"/>
    <w:tmpl w:val="EC0AC91A"/>
    <w:lvl w:ilvl="0" w:tplc="4E2415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EF2D96"/>
    <w:multiLevelType w:val="hybridMultilevel"/>
    <w:tmpl w:val="005AE36C"/>
    <w:lvl w:ilvl="0" w:tplc="3CA050C2">
      <w:start w:val="1"/>
      <w:numFmt w:val="bullet"/>
      <w:lvlText w:val=""/>
      <w:lvlJc w:val="left"/>
      <w:pPr>
        <w:ind w:left="720" w:hanging="360"/>
      </w:pPr>
      <w:rPr>
        <w:rFonts w:ascii="Symbol" w:hAnsi="Symbol" w:hint="default"/>
      </w:rPr>
    </w:lvl>
    <w:lvl w:ilvl="1" w:tplc="92205C32">
      <w:start w:val="1"/>
      <w:numFmt w:val="bullet"/>
      <w:lvlText w:val="o"/>
      <w:lvlJc w:val="left"/>
      <w:pPr>
        <w:ind w:left="1440" w:hanging="360"/>
      </w:pPr>
      <w:rPr>
        <w:rFonts w:ascii="&quot;Courier New&quot;" w:hAnsi="&quot;Courier New&quot;" w:hint="default"/>
      </w:rPr>
    </w:lvl>
    <w:lvl w:ilvl="2" w:tplc="59801F22">
      <w:start w:val="1"/>
      <w:numFmt w:val="bullet"/>
      <w:lvlText w:val=""/>
      <w:lvlJc w:val="left"/>
      <w:pPr>
        <w:ind w:left="2160" w:hanging="360"/>
      </w:pPr>
      <w:rPr>
        <w:rFonts w:ascii="Wingdings" w:hAnsi="Wingdings" w:hint="default"/>
      </w:rPr>
    </w:lvl>
    <w:lvl w:ilvl="3" w:tplc="E2EE5A0E">
      <w:start w:val="1"/>
      <w:numFmt w:val="bullet"/>
      <w:lvlText w:val=""/>
      <w:lvlJc w:val="left"/>
      <w:pPr>
        <w:ind w:left="2880" w:hanging="360"/>
      </w:pPr>
      <w:rPr>
        <w:rFonts w:ascii="Symbol" w:hAnsi="Symbol" w:hint="default"/>
      </w:rPr>
    </w:lvl>
    <w:lvl w:ilvl="4" w:tplc="5C0E063C">
      <w:start w:val="1"/>
      <w:numFmt w:val="bullet"/>
      <w:lvlText w:val="o"/>
      <w:lvlJc w:val="left"/>
      <w:pPr>
        <w:ind w:left="3600" w:hanging="360"/>
      </w:pPr>
      <w:rPr>
        <w:rFonts w:ascii="Courier New" w:hAnsi="Courier New" w:hint="default"/>
      </w:rPr>
    </w:lvl>
    <w:lvl w:ilvl="5" w:tplc="91B2DC98">
      <w:start w:val="1"/>
      <w:numFmt w:val="bullet"/>
      <w:lvlText w:val=""/>
      <w:lvlJc w:val="left"/>
      <w:pPr>
        <w:ind w:left="4320" w:hanging="360"/>
      </w:pPr>
      <w:rPr>
        <w:rFonts w:ascii="Wingdings" w:hAnsi="Wingdings" w:hint="default"/>
      </w:rPr>
    </w:lvl>
    <w:lvl w:ilvl="6" w:tplc="6F3270FE">
      <w:start w:val="1"/>
      <w:numFmt w:val="bullet"/>
      <w:lvlText w:val=""/>
      <w:lvlJc w:val="left"/>
      <w:pPr>
        <w:ind w:left="5040" w:hanging="360"/>
      </w:pPr>
      <w:rPr>
        <w:rFonts w:ascii="Symbol" w:hAnsi="Symbol" w:hint="default"/>
      </w:rPr>
    </w:lvl>
    <w:lvl w:ilvl="7" w:tplc="192E778E">
      <w:start w:val="1"/>
      <w:numFmt w:val="bullet"/>
      <w:lvlText w:val="o"/>
      <w:lvlJc w:val="left"/>
      <w:pPr>
        <w:ind w:left="5760" w:hanging="360"/>
      </w:pPr>
      <w:rPr>
        <w:rFonts w:ascii="Courier New" w:hAnsi="Courier New" w:hint="default"/>
      </w:rPr>
    </w:lvl>
    <w:lvl w:ilvl="8" w:tplc="1D8E1C14">
      <w:start w:val="1"/>
      <w:numFmt w:val="bullet"/>
      <w:lvlText w:val=""/>
      <w:lvlJc w:val="left"/>
      <w:pPr>
        <w:ind w:left="6480" w:hanging="360"/>
      </w:pPr>
      <w:rPr>
        <w:rFonts w:ascii="Wingdings" w:hAnsi="Wingdings" w:hint="default"/>
      </w:rPr>
    </w:lvl>
  </w:abstractNum>
  <w:abstractNum w:abstractNumId="33" w15:restartNumberingAfterBreak="0">
    <w:nsid w:val="771813C2"/>
    <w:multiLevelType w:val="hybridMultilevel"/>
    <w:tmpl w:val="41D2704A"/>
    <w:lvl w:ilvl="0" w:tplc="FFFFFFF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878C216"/>
    <w:multiLevelType w:val="hybridMultilevel"/>
    <w:tmpl w:val="62827DCE"/>
    <w:lvl w:ilvl="0" w:tplc="EDFC6DAC">
      <w:start w:val="1"/>
      <w:numFmt w:val="bullet"/>
      <w:lvlText w:val="·"/>
      <w:lvlJc w:val="left"/>
      <w:pPr>
        <w:ind w:left="720" w:hanging="360"/>
      </w:pPr>
      <w:rPr>
        <w:rFonts w:ascii="Symbol" w:hAnsi="Symbol" w:hint="default"/>
      </w:rPr>
    </w:lvl>
    <w:lvl w:ilvl="1" w:tplc="CC766540">
      <w:start w:val="1"/>
      <w:numFmt w:val="bullet"/>
      <w:lvlText w:val="o"/>
      <w:lvlJc w:val="left"/>
      <w:pPr>
        <w:ind w:left="1440" w:hanging="360"/>
      </w:pPr>
      <w:rPr>
        <w:rFonts w:ascii="Courier New" w:hAnsi="Courier New" w:hint="default"/>
      </w:rPr>
    </w:lvl>
    <w:lvl w:ilvl="2" w:tplc="C87028D8">
      <w:start w:val="1"/>
      <w:numFmt w:val="bullet"/>
      <w:lvlText w:val=""/>
      <w:lvlJc w:val="left"/>
      <w:pPr>
        <w:ind w:left="2160" w:hanging="360"/>
      </w:pPr>
      <w:rPr>
        <w:rFonts w:ascii="Wingdings" w:hAnsi="Wingdings" w:hint="default"/>
      </w:rPr>
    </w:lvl>
    <w:lvl w:ilvl="3" w:tplc="5BC051A0">
      <w:start w:val="1"/>
      <w:numFmt w:val="bullet"/>
      <w:lvlText w:val=""/>
      <w:lvlJc w:val="left"/>
      <w:pPr>
        <w:ind w:left="2880" w:hanging="360"/>
      </w:pPr>
      <w:rPr>
        <w:rFonts w:ascii="Symbol" w:hAnsi="Symbol" w:hint="default"/>
      </w:rPr>
    </w:lvl>
    <w:lvl w:ilvl="4" w:tplc="BBA66636">
      <w:start w:val="1"/>
      <w:numFmt w:val="bullet"/>
      <w:lvlText w:val="o"/>
      <w:lvlJc w:val="left"/>
      <w:pPr>
        <w:ind w:left="3600" w:hanging="360"/>
      </w:pPr>
      <w:rPr>
        <w:rFonts w:ascii="Courier New" w:hAnsi="Courier New" w:hint="default"/>
      </w:rPr>
    </w:lvl>
    <w:lvl w:ilvl="5" w:tplc="8E4CA602">
      <w:start w:val="1"/>
      <w:numFmt w:val="bullet"/>
      <w:lvlText w:val=""/>
      <w:lvlJc w:val="left"/>
      <w:pPr>
        <w:ind w:left="4320" w:hanging="360"/>
      </w:pPr>
      <w:rPr>
        <w:rFonts w:ascii="Wingdings" w:hAnsi="Wingdings" w:hint="default"/>
      </w:rPr>
    </w:lvl>
    <w:lvl w:ilvl="6" w:tplc="12A6D8DE">
      <w:start w:val="1"/>
      <w:numFmt w:val="bullet"/>
      <w:lvlText w:val=""/>
      <w:lvlJc w:val="left"/>
      <w:pPr>
        <w:ind w:left="5040" w:hanging="360"/>
      </w:pPr>
      <w:rPr>
        <w:rFonts w:ascii="Symbol" w:hAnsi="Symbol" w:hint="default"/>
      </w:rPr>
    </w:lvl>
    <w:lvl w:ilvl="7" w:tplc="6C206342">
      <w:start w:val="1"/>
      <w:numFmt w:val="bullet"/>
      <w:lvlText w:val="o"/>
      <w:lvlJc w:val="left"/>
      <w:pPr>
        <w:ind w:left="5760" w:hanging="360"/>
      </w:pPr>
      <w:rPr>
        <w:rFonts w:ascii="Courier New" w:hAnsi="Courier New" w:hint="default"/>
      </w:rPr>
    </w:lvl>
    <w:lvl w:ilvl="8" w:tplc="6D90A4AE">
      <w:start w:val="1"/>
      <w:numFmt w:val="bullet"/>
      <w:lvlText w:val=""/>
      <w:lvlJc w:val="left"/>
      <w:pPr>
        <w:ind w:left="6480" w:hanging="360"/>
      </w:pPr>
      <w:rPr>
        <w:rFonts w:ascii="Wingdings" w:hAnsi="Wingdings" w:hint="default"/>
      </w:rPr>
    </w:lvl>
  </w:abstractNum>
  <w:abstractNum w:abstractNumId="35" w15:restartNumberingAfterBreak="0">
    <w:nsid w:val="7DC1191C"/>
    <w:multiLevelType w:val="hybridMultilevel"/>
    <w:tmpl w:val="FA60B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61213266">
    <w:abstractNumId w:val="5"/>
  </w:num>
  <w:num w:numId="2" w16cid:durableId="428964571">
    <w:abstractNumId w:val="22"/>
  </w:num>
  <w:num w:numId="3" w16cid:durableId="564341405">
    <w:abstractNumId w:val="29"/>
  </w:num>
  <w:num w:numId="4" w16cid:durableId="1019967161">
    <w:abstractNumId w:val="34"/>
  </w:num>
  <w:num w:numId="5" w16cid:durableId="392239620">
    <w:abstractNumId w:val="11"/>
  </w:num>
  <w:num w:numId="6" w16cid:durableId="560290288">
    <w:abstractNumId w:val="7"/>
  </w:num>
  <w:num w:numId="7" w16cid:durableId="591278523">
    <w:abstractNumId w:val="27"/>
  </w:num>
  <w:num w:numId="8" w16cid:durableId="1083917111">
    <w:abstractNumId w:val="2"/>
  </w:num>
  <w:num w:numId="9" w16cid:durableId="518131210">
    <w:abstractNumId w:val="32"/>
  </w:num>
  <w:num w:numId="10" w16cid:durableId="1378050591">
    <w:abstractNumId w:val="4"/>
  </w:num>
  <w:num w:numId="11" w16cid:durableId="654333801">
    <w:abstractNumId w:val="1"/>
  </w:num>
  <w:num w:numId="12" w16cid:durableId="84050415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91482710">
    <w:abstractNumId w:val="18"/>
  </w:num>
  <w:num w:numId="14" w16cid:durableId="15112628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4594051">
    <w:abstractNumId w:val="20"/>
  </w:num>
  <w:num w:numId="16" w16cid:durableId="146284279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35446305">
    <w:abstractNumId w:val="8"/>
  </w:num>
  <w:num w:numId="18" w16cid:durableId="91023277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7087858">
    <w:abstractNumId w:val="28"/>
  </w:num>
  <w:num w:numId="20" w16cid:durableId="121831646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39246586">
    <w:abstractNumId w:val="13"/>
  </w:num>
  <w:num w:numId="22" w16cid:durableId="109170414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46805139">
    <w:abstractNumId w:val="3"/>
  </w:num>
  <w:num w:numId="24" w16cid:durableId="90518689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48538789">
    <w:abstractNumId w:val="30"/>
  </w:num>
  <w:num w:numId="26" w16cid:durableId="20402453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56212978">
    <w:abstractNumId w:val="26"/>
  </w:num>
  <w:num w:numId="28" w16cid:durableId="1545172708">
    <w:abstractNumId w:val="6"/>
  </w:num>
  <w:num w:numId="29" w16cid:durableId="317538507">
    <w:abstractNumId w:val="0"/>
  </w:num>
  <w:num w:numId="30" w16cid:durableId="571819401">
    <w:abstractNumId w:val="17"/>
  </w:num>
  <w:num w:numId="31" w16cid:durableId="1749113866">
    <w:abstractNumId w:val="35"/>
  </w:num>
  <w:num w:numId="32" w16cid:durableId="230963873">
    <w:abstractNumId w:val="21"/>
  </w:num>
  <w:num w:numId="33" w16cid:durableId="1624262044">
    <w:abstractNumId w:val="9"/>
  </w:num>
  <w:num w:numId="34" w16cid:durableId="2123306548">
    <w:abstractNumId w:val="31"/>
  </w:num>
  <w:num w:numId="35" w16cid:durableId="257371384">
    <w:abstractNumId w:val="23"/>
  </w:num>
  <w:num w:numId="36" w16cid:durableId="980235199">
    <w:abstractNumId w:val="9"/>
  </w:num>
  <w:num w:numId="37" w16cid:durableId="2134597048">
    <w:abstractNumId w:val="14"/>
  </w:num>
  <w:num w:numId="38" w16cid:durableId="1974483785">
    <w:abstractNumId w:val="12"/>
  </w:num>
  <w:num w:numId="39" w16cid:durableId="1497573014">
    <w:abstractNumId w:val="10"/>
  </w:num>
  <w:num w:numId="40" w16cid:durableId="272976188">
    <w:abstractNumId w:val="25"/>
  </w:num>
  <w:num w:numId="41" w16cid:durableId="647200287">
    <w:abstractNumId w:val="19"/>
  </w:num>
  <w:num w:numId="42" w16cid:durableId="1033187375">
    <w:abstractNumId w:val="16"/>
  </w:num>
  <w:num w:numId="43" w16cid:durableId="2710613">
    <w:abstractNumId w:val="15"/>
  </w:num>
  <w:num w:numId="44" w16cid:durableId="1884948017">
    <w:abstractNumId w:val="15"/>
    <w:lvlOverride w:ilvl="0">
      <w:lvl w:ilvl="0">
        <w:start w:val="1"/>
        <w:numFmt w:val="bullet"/>
        <w:lvlText w:val="▢"/>
        <w:lvlJc w:val="left"/>
        <w:pPr>
          <w:spacing w:before="120"/>
          <w:ind w:left="360"/>
        </w:pPr>
        <w:rPr>
          <w:rFonts w:ascii="Courier New" w:eastAsia="Courier New" w:hAnsi="Courier New" w:cs="Courier New"/>
          <w:color w:val="BFBFBF"/>
          <w:sz w:val="56"/>
        </w:rPr>
      </w:lvl>
    </w:lvlOverride>
  </w:num>
  <w:num w:numId="45" w16cid:durableId="951017131">
    <w:abstractNumId w:val="33"/>
  </w:num>
  <w:num w:numId="46" w16cid:durableId="8739199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il, Johannes (Stud. FPN)">
    <w15:presenceInfo w15:providerId="AD" w15:userId="S::j.keil@student.maastrichtuniversity.nl::1b3b0da6-0814-4edb-ae27-e176b28cd9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activeWritingStyle w:appName="MSWord" w:lang="fr-FR" w:vendorID="64" w:dllVersion="4096" w:nlCheck="1" w:checkStyle="0"/>
  <w:activeWritingStyle w:appName="MSWord" w:lang="en-GB" w:vendorID="64" w:dllVersion="4096" w:nlCheck="1" w:checkStyle="0"/>
  <w:activeWritingStyle w:appName="MSWord" w:lang="en-IE"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IE" w:vendorID="64" w:dllVersion="0" w:nlCheck="1" w:checkStyle="0"/>
  <w:activeWritingStyle w:appName="MSWord" w:lang="fr-F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20"/>
  <w:drawingGridHorizontalSpacing w:val="181"/>
  <w:drawingGridVerticalSpacing w:val="181"/>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90"/>
    <w:rsid w:val="00001C34"/>
    <w:rsid w:val="000106B4"/>
    <w:rsid w:val="00010FA3"/>
    <w:rsid w:val="0001180A"/>
    <w:rsid w:val="000143CF"/>
    <w:rsid w:val="00015897"/>
    <w:rsid w:val="00015E9D"/>
    <w:rsid w:val="000163FC"/>
    <w:rsid w:val="00017B18"/>
    <w:rsid w:val="00017D33"/>
    <w:rsid w:val="00024204"/>
    <w:rsid w:val="000251D6"/>
    <w:rsid w:val="0002586D"/>
    <w:rsid w:val="0002727B"/>
    <w:rsid w:val="00027995"/>
    <w:rsid w:val="0002799C"/>
    <w:rsid w:val="000314E4"/>
    <w:rsid w:val="00031B5D"/>
    <w:rsid w:val="00033849"/>
    <w:rsid w:val="00034865"/>
    <w:rsid w:val="00037908"/>
    <w:rsid w:val="00037E52"/>
    <w:rsid w:val="00040AAE"/>
    <w:rsid w:val="00041376"/>
    <w:rsid w:val="00045351"/>
    <w:rsid w:val="00046CBF"/>
    <w:rsid w:val="0005016B"/>
    <w:rsid w:val="000507A3"/>
    <w:rsid w:val="000520F8"/>
    <w:rsid w:val="00053093"/>
    <w:rsid w:val="00060D98"/>
    <w:rsid w:val="000613AF"/>
    <w:rsid w:val="00061401"/>
    <w:rsid w:val="00062C7C"/>
    <w:rsid w:val="00064D8D"/>
    <w:rsid w:val="00073B7C"/>
    <w:rsid w:val="00074202"/>
    <w:rsid w:val="000745BF"/>
    <w:rsid w:val="00086662"/>
    <w:rsid w:val="00087E47"/>
    <w:rsid w:val="00090E00"/>
    <w:rsid w:val="000939C0"/>
    <w:rsid w:val="000960C0"/>
    <w:rsid w:val="00096752"/>
    <w:rsid w:val="000975E8"/>
    <w:rsid w:val="000A1D18"/>
    <w:rsid w:val="000A6291"/>
    <w:rsid w:val="000A7442"/>
    <w:rsid w:val="000A7566"/>
    <w:rsid w:val="000C006E"/>
    <w:rsid w:val="000C0616"/>
    <w:rsid w:val="000C1A26"/>
    <w:rsid w:val="000C1C70"/>
    <w:rsid w:val="000C3619"/>
    <w:rsid w:val="000C3C7C"/>
    <w:rsid w:val="000C3D9C"/>
    <w:rsid w:val="000C40F3"/>
    <w:rsid w:val="000D36F0"/>
    <w:rsid w:val="000D3E6F"/>
    <w:rsid w:val="000D45FF"/>
    <w:rsid w:val="000D51EB"/>
    <w:rsid w:val="000D558E"/>
    <w:rsid w:val="000D5FCB"/>
    <w:rsid w:val="000D7139"/>
    <w:rsid w:val="000E00F5"/>
    <w:rsid w:val="000E2550"/>
    <w:rsid w:val="000E27B3"/>
    <w:rsid w:val="000E72CF"/>
    <w:rsid w:val="000E7BE3"/>
    <w:rsid w:val="000E7C80"/>
    <w:rsid w:val="000F23CC"/>
    <w:rsid w:val="000F3202"/>
    <w:rsid w:val="000F35D3"/>
    <w:rsid w:val="000F585C"/>
    <w:rsid w:val="000F5EFF"/>
    <w:rsid w:val="000F6E10"/>
    <w:rsid w:val="000F7C0C"/>
    <w:rsid w:val="00100863"/>
    <w:rsid w:val="001048E1"/>
    <w:rsid w:val="0011177C"/>
    <w:rsid w:val="00111FAC"/>
    <w:rsid w:val="0011314B"/>
    <w:rsid w:val="0011440F"/>
    <w:rsid w:val="00115F6A"/>
    <w:rsid w:val="00116BCD"/>
    <w:rsid w:val="00116C75"/>
    <w:rsid w:val="00117AC6"/>
    <w:rsid w:val="00117C55"/>
    <w:rsid w:val="001209A2"/>
    <w:rsid w:val="00120BB6"/>
    <w:rsid w:val="00121C10"/>
    <w:rsid w:val="00123EE6"/>
    <w:rsid w:val="001246F7"/>
    <w:rsid w:val="0012699B"/>
    <w:rsid w:val="00126EA8"/>
    <w:rsid w:val="001305B9"/>
    <w:rsid w:val="0013065B"/>
    <w:rsid w:val="00130794"/>
    <w:rsid w:val="001332CD"/>
    <w:rsid w:val="0013338E"/>
    <w:rsid w:val="00135648"/>
    <w:rsid w:val="001372D6"/>
    <w:rsid w:val="001377AE"/>
    <w:rsid w:val="00137838"/>
    <w:rsid w:val="00137C50"/>
    <w:rsid w:val="00142C4B"/>
    <w:rsid w:val="00144679"/>
    <w:rsid w:val="001451BB"/>
    <w:rsid w:val="001466AC"/>
    <w:rsid w:val="00147AE5"/>
    <w:rsid w:val="00147B90"/>
    <w:rsid w:val="001502C8"/>
    <w:rsid w:val="00151C40"/>
    <w:rsid w:val="00152107"/>
    <w:rsid w:val="00153807"/>
    <w:rsid w:val="001569E3"/>
    <w:rsid w:val="00156F0D"/>
    <w:rsid w:val="00160F17"/>
    <w:rsid w:val="00161103"/>
    <w:rsid w:val="00161A25"/>
    <w:rsid w:val="001629E0"/>
    <w:rsid w:val="00164CC2"/>
    <w:rsid w:val="00165425"/>
    <w:rsid w:val="00167F3B"/>
    <w:rsid w:val="0017115F"/>
    <w:rsid w:val="001727A8"/>
    <w:rsid w:val="00175091"/>
    <w:rsid w:val="001765ED"/>
    <w:rsid w:val="00181E18"/>
    <w:rsid w:val="00184835"/>
    <w:rsid w:val="00184D2D"/>
    <w:rsid w:val="00187EAB"/>
    <w:rsid w:val="00192544"/>
    <w:rsid w:val="001929A2"/>
    <w:rsid w:val="0019751B"/>
    <w:rsid w:val="00197AD9"/>
    <w:rsid w:val="00197FE0"/>
    <w:rsid w:val="001A081D"/>
    <w:rsid w:val="001A2DBF"/>
    <w:rsid w:val="001A302B"/>
    <w:rsid w:val="001A3D40"/>
    <w:rsid w:val="001A4729"/>
    <w:rsid w:val="001A591A"/>
    <w:rsid w:val="001A5F89"/>
    <w:rsid w:val="001A6A0D"/>
    <w:rsid w:val="001A71A4"/>
    <w:rsid w:val="001B0134"/>
    <w:rsid w:val="001B1501"/>
    <w:rsid w:val="001B1C52"/>
    <w:rsid w:val="001B20D4"/>
    <w:rsid w:val="001B2C24"/>
    <w:rsid w:val="001B2D26"/>
    <w:rsid w:val="001B3069"/>
    <w:rsid w:val="001B3E66"/>
    <w:rsid w:val="001B4663"/>
    <w:rsid w:val="001B5D6E"/>
    <w:rsid w:val="001C10BC"/>
    <w:rsid w:val="001C29FB"/>
    <w:rsid w:val="001C2FC2"/>
    <w:rsid w:val="001C3426"/>
    <w:rsid w:val="001C51CB"/>
    <w:rsid w:val="001C69FF"/>
    <w:rsid w:val="001C76C9"/>
    <w:rsid w:val="001D01BD"/>
    <w:rsid w:val="001D189D"/>
    <w:rsid w:val="001D2799"/>
    <w:rsid w:val="001D2D12"/>
    <w:rsid w:val="001D3C51"/>
    <w:rsid w:val="001D3F38"/>
    <w:rsid w:val="001D41B1"/>
    <w:rsid w:val="001D4C84"/>
    <w:rsid w:val="001D634A"/>
    <w:rsid w:val="001E037C"/>
    <w:rsid w:val="001E1B9E"/>
    <w:rsid w:val="001E3C28"/>
    <w:rsid w:val="001E482B"/>
    <w:rsid w:val="001E7777"/>
    <w:rsid w:val="001F1059"/>
    <w:rsid w:val="001F3D02"/>
    <w:rsid w:val="001F3D82"/>
    <w:rsid w:val="001F5BBC"/>
    <w:rsid w:val="001F5F61"/>
    <w:rsid w:val="001F7968"/>
    <w:rsid w:val="00202D41"/>
    <w:rsid w:val="00204404"/>
    <w:rsid w:val="00204DB5"/>
    <w:rsid w:val="00205204"/>
    <w:rsid w:val="00206B95"/>
    <w:rsid w:val="00210428"/>
    <w:rsid w:val="002107E3"/>
    <w:rsid w:val="00212915"/>
    <w:rsid w:val="0021558C"/>
    <w:rsid w:val="00217075"/>
    <w:rsid w:val="00217B11"/>
    <w:rsid w:val="0022069F"/>
    <w:rsid w:val="0022075F"/>
    <w:rsid w:val="00222FE1"/>
    <w:rsid w:val="00223AA8"/>
    <w:rsid w:val="002301F9"/>
    <w:rsid w:val="00230FE0"/>
    <w:rsid w:val="0023147C"/>
    <w:rsid w:val="002339EF"/>
    <w:rsid w:val="00235486"/>
    <w:rsid w:val="00236F43"/>
    <w:rsid w:val="00240E11"/>
    <w:rsid w:val="00241D88"/>
    <w:rsid w:val="00243878"/>
    <w:rsid w:val="00246321"/>
    <w:rsid w:val="00250707"/>
    <w:rsid w:val="00254739"/>
    <w:rsid w:val="002550B7"/>
    <w:rsid w:val="00256054"/>
    <w:rsid w:val="0025706A"/>
    <w:rsid w:val="002652B0"/>
    <w:rsid w:val="002679DF"/>
    <w:rsid w:val="00267E0C"/>
    <w:rsid w:val="00275CDB"/>
    <w:rsid w:val="00275FD7"/>
    <w:rsid w:val="002769D6"/>
    <w:rsid w:val="00280728"/>
    <w:rsid w:val="0028196E"/>
    <w:rsid w:val="00282179"/>
    <w:rsid w:val="00287218"/>
    <w:rsid w:val="002905D1"/>
    <w:rsid w:val="002917ED"/>
    <w:rsid w:val="00295640"/>
    <w:rsid w:val="0029568C"/>
    <w:rsid w:val="00296743"/>
    <w:rsid w:val="0029678E"/>
    <w:rsid w:val="00297325"/>
    <w:rsid w:val="00297F89"/>
    <w:rsid w:val="002A26EA"/>
    <w:rsid w:val="002A30A7"/>
    <w:rsid w:val="002A75D8"/>
    <w:rsid w:val="002B2DCA"/>
    <w:rsid w:val="002B56DA"/>
    <w:rsid w:val="002B6314"/>
    <w:rsid w:val="002B64A2"/>
    <w:rsid w:val="002B7A8A"/>
    <w:rsid w:val="002C1B6A"/>
    <w:rsid w:val="002C2B88"/>
    <w:rsid w:val="002C3B69"/>
    <w:rsid w:val="002C3F99"/>
    <w:rsid w:val="002C45C0"/>
    <w:rsid w:val="002C618C"/>
    <w:rsid w:val="002C6FE2"/>
    <w:rsid w:val="002D2EBB"/>
    <w:rsid w:val="002D34A0"/>
    <w:rsid w:val="002D6929"/>
    <w:rsid w:val="002D6AE9"/>
    <w:rsid w:val="002D6C99"/>
    <w:rsid w:val="002D74ED"/>
    <w:rsid w:val="002D8D74"/>
    <w:rsid w:val="002E0BB0"/>
    <w:rsid w:val="002E1A84"/>
    <w:rsid w:val="002E26C4"/>
    <w:rsid w:val="002E4742"/>
    <w:rsid w:val="002E4A0F"/>
    <w:rsid w:val="002E55ED"/>
    <w:rsid w:val="002E76C4"/>
    <w:rsid w:val="002F1A49"/>
    <w:rsid w:val="002F1E9E"/>
    <w:rsid w:val="002F3676"/>
    <w:rsid w:val="002F3FC1"/>
    <w:rsid w:val="002F4203"/>
    <w:rsid w:val="002F4E12"/>
    <w:rsid w:val="00301145"/>
    <w:rsid w:val="00302909"/>
    <w:rsid w:val="00302E82"/>
    <w:rsid w:val="00304527"/>
    <w:rsid w:val="00305252"/>
    <w:rsid w:val="003076AA"/>
    <w:rsid w:val="00311A56"/>
    <w:rsid w:val="00311C2F"/>
    <w:rsid w:val="00311F33"/>
    <w:rsid w:val="003124E5"/>
    <w:rsid w:val="00312ABD"/>
    <w:rsid w:val="00312B61"/>
    <w:rsid w:val="00316FF8"/>
    <w:rsid w:val="00317A0E"/>
    <w:rsid w:val="00323102"/>
    <w:rsid w:val="00323125"/>
    <w:rsid w:val="00327B96"/>
    <w:rsid w:val="00327F7E"/>
    <w:rsid w:val="00330AE9"/>
    <w:rsid w:val="00332BB4"/>
    <w:rsid w:val="00332F76"/>
    <w:rsid w:val="0033314B"/>
    <w:rsid w:val="003351C7"/>
    <w:rsid w:val="0033672B"/>
    <w:rsid w:val="00341A17"/>
    <w:rsid w:val="0034218D"/>
    <w:rsid w:val="003443DD"/>
    <w:rsid w:val="003463D0"/>
    <w:rsid w:val="0034676D"/>
    <w:rsid w:val="00346E7B"/>
    <w:rsid w:val="00347036"/>
    <w:rsid w:val="003470AF"/>
    <w:rsid w:val="00352AF8"/>
    <w:rsid w:val="003532FF"/>
    <w:rsid w:val="0035351D"/>
    <w:rsid w:val="00354A9B"/>
    <w:rsid w:val="003613C8"/>
    <w:rsid w:val="003615EC"/>
    <w:rsid w:val="0036294B"/>
    <w:rsid w:val="0036357B"/>
    <w:rsid w:val="00364F70"/>
    <w:rsid w:val="0036512B"/>
    <w:rsid w:val="00365199"/>
    <w:rsid w:val="00365D5A"/>
    <w:rsid w:val="003661B0"/>
    <w:rsid w:val="003667BC"/>
    <w:rsid w:val="0037071E"/>
    <w:rsid w:val="00372B70"/>
    <w:rsid w:val="0037329C"/>
    <w:rsid w:val="003751A0"/>
    <w:rsid w:val="00376E23"/>
    <w:rsid w:val="00381282"/>
    <w:rsid w:val="00381987"/>
    <w:rsid w:val="0038206A"/>
    <w:rsid w:val="0038230E"/>
    <w:rsid w:val="00382C8E"/>
    <w:rsid w:val="00384AC8"/>
    <w:rsid w:val="00385013"/>
    <w:rsid w:val="0038614F"/>
    <w:rsid w:val="00386858"/>
    <w:rsid w:val="00394449"/>
    <w:rsid w:val="0039455B"/>
    <w:rsid w:val="00397976"/>
    <w:rsid w:val="003A0CD1"/>
    <w:rsid w:val="003A3135"/>
    <w:rsid w:val="003A385A"/>
    <w:rsid w:val="003A4ACF"/>
    <w:rsid w:val="003A6111"/>
    <w:rsid w:val="003A648E"/>
    <w:rsid w:val="003B0D38"/>
    <w:rsid w:val="003B2111"/>
    <w:rsid w:val="003B3B2E"/>
    <w:rsid w:val="003B427B"/>
    <w:rsid w:val="003B6D33"/>
    <w:rsid w:val="003C019C"/>
    <w:rsid w:val="003C0389"/>
    <w:rsid w:val="003C0FC1"/>
    <w:rsid w:val="003C1DF7"/>
    <w:rsid w:val="003C4181"/>
    <w:rsid w:val="003C4A8F"/>
    <w:rsid w:val="003C7DDA"/>
    <w:rsid w:val="003D0BC6"/>
    <w:rsid w:val="003D162F"/>
    <w:rsid w:val="003D3A68"/>
    <w:rsid w:val="003D3DC0"/>
    <w:rsid w:val="003D57AE"/>
    <w:rsid w:val="003D66D4"/>
    <w:rsid w:val="003D7D94"/>
    <w:rsid w:val="003E0BE3"/>
    <w:rsid w:val="003E16FA"/>
    <w:rsid w:val="003E224A"/>
    <w:rsid w:val="003E3B6A"/>
    <w:rsid w:val="003E3BE0"/>
    <w:rsid w:val="003E5FED"/>
    <w:rsid w:val="003E632D"/>
    <w:rsid w:val="003F0168"/>
    <w:rsid w:val="003F5CF4"/>
    <w:rsid w:val="003F7777"/>
    <w:rsid w:val="00400B2E"/>
    <w:rsid w:val="00403D0F"/>
    <w:rsid w:val="004045E7"/>
    <w:rsid w:val="00411A63"/>
    <w:rsid w:val="004121B5"/>
    <w:rsid w:val="00414322"/>
    <w:rsid w:val="004169CD"/>
    <w:rsid w:val="00423BA1"/>
    <w:rsid w:val="0042460B"/>
    <w:rsid w:val="0042466C"/>
    <w:rsid w:val="00425633"/>
    <w:rsid w:val="00425D0A"/>
    <w:rsid w:val="0042728B"/>
    <w:rsid w:val="00427D55"/>
    <w:rsid w:val="00427FED"/>
    <w:rsid w:val="004316A6"/>
    <w:rsid w:val="0043308E"/>
    <w:rsid w:val="0043364E"/>
    <w:rsid w:val="004355AE"/>
    <w:rsid w:val="0043572A"/>
    <w:rsid w:val="0043587D"/>
    <w:rsid w:val="00437931"/>
    <w:rsid w:val="00442B38"/>
    <w:rsid w:val="00446074"/>
    <w:rsid w:val="00446D9C"/>
    <w:rsid w:val="00453CF3"/>
    <w:rsid w:val="0045526C"/>
    <w:rsid w:val="00455932"/>
    <w:rsid w:val="004621DB"/>
    <w:rsid w:val="004632DC"/>
    <w:rsid w:val="00471322"/>
    <w:rsid w:val="004726E2"/>
    <w:rsid w:val="004729D4"/>
    <w:rsid w:val="00472A5C"/>
    <w:rsid w:val="00472EE7"/>
    <w:rsid w:val="004734E5"/>
    <w:rsid w:val="004740DF"/>
    <w:rsid w:val="004760BA"/>
    <w:rsid w:val="00476A72"/>
    <w:rsid w:val="00476CE6"/>
    <w:rsid w:val="004805AF"/>
    <w:rsid w:val="0048112E"/>
    <w:rsid w:val="0048188E"/>
    <w:rsid w:val="00482374"/>
    <w:rsid w:val="0048389A"/>
    <w:rsid w:val="00483E0F"/>
    <w:rsid w:val="00483E75"/>
    <w:rsid w:val="00484FC0"/>
    <w:rsid w:val="0048572D"/>
    <w:rsid w:val="00486943"/>
    <w:rsid w:val="00490854"/>
    <w:rsid w:val="00490864"/>
    <w:rsid w:val="00490B79"/>
    <w:rsid w:val="004913D1"/>
    <w:rsid w:val="00493465"/>
    <w:rsid w:val="00495E5D"/>
    <w:rsid w:val="00496F83"/>
    <w:rsid w:val="00497C95"/>
    <w:rsid w:val="004A055F"/>
    <w:rsid w:val="004A2462"/>
    <w:rsid w:val="004A3CBD"/>
    <w:rsid w:val="004A4594"/>
    <w:rsid w:val="004A50D4"/>
    <w:rsid w:val="004A50F3"/>
    <w:rsid w:val="004A5827"/>
    <w:rsid w:val="004A7749"/>
    <w:rsid w:val="004B0AB6"/>
    <w:rsid w:val="004B2D7B"/>
    <w:rsid w:val="004B7B28"/>
    <w:rsid w:val="004C1325"/>
    <w:rsid w:val="004C165C"/>
    <w:rsid w:val="004C4163"/>
    <w:rsid w:val="004C4D45"/>
    <w:rsid w:val="004C4E87"/>
    <w:rsid w:val="004C5B2B"/>
    <w:rsid w:val="004C655C"/>
    <w:rsid w:val="004C66DD"/>
    <w:rsid w:val="004C76DB"/>
    <w:rsid w:val="004D1B95"/>
    <w:rsid w:val="004D406F"/>
    <w:rsid w:val="004D591B"/>
    <w:rsid w:val="004D5920"/>
    <w:rsid w:val="004D6DAE"/>
    <w:rsid w:val="004D7910"/>
    <w:rsid w:val="004E1F7F"/>
    <w:rsid w:val="004E20D4"/>
    <w:rsid w:val="004E30EF"/>
    <w:rsid w:val="004E3DF8"/>
    <w:rsid w:val="004E44BC"/>
    <w:rsid w:val="004E51FD"/>
    <w:rsid w:val="004E52C0"/>
    <w:rsid w:val="004E741F"/>
    <w:rsid w:val="004F058A"/>
    <w:rsid w:val="004F08FF"/>
    <w:rsid w:val="004F395E"/>
    <w:rsid w:val="004F428F"/>
    <w:rsid w:val="004F4607"/>
    <w:rsid w:val="00500B9A"/>
    <w:rsid w:val="00502BC0"/>
    <w:rsid w:val="005054DC"/>
    <w:rsid w:val="005066E9"/>
    <w:rsid w:val="00506A3C"/>
    <w:rsid w:val="00506DD4"/>
    <w:rsid w:val="0050710C"/>
    <w:rsid w:val="00507CB4"/>
    <w:rsid w:val="00511279"/>
    <w:rsid w:val="00512840"/>
    <w:rsid w:val="00513A2E"/>
    <w:rsid w:val="005140E4"/>
    <w:rsid w:val="00514930"/>
    <w:rsid w:val="00515581"/>
    <w:rsid w:val="00516AB9"/>
    <w:rsid w:val="00517DCB"/>
    <w:rsid w:val="0052073E"/>
    <w:rsid w:val="00521B3C"/>
    <w:rsid w:val="005235A2"/>
    <w:rsid w:val="0052528F"/>
    <w:rsid w:val="00525685"/>
    <w:rsid w:val="00525FED"/>
    <w:rsid w:val="0052609B"/>
    <w:rsid w:val="005263CB"/>
    <w:rsid w:val="00526A8B"/>
    <w:rsid w:val="00526DA2"/>
    <w:rsid w:val="00532374"/>
    <w:rsid w:val="00533BD8"/>
    <w:rsid w:val="005344D6"/>
    <w:rsid w:val="00537AD0"/>
    <w:rsid w:val="0054134C"/>
    <w:rsid w:val="0054339F"/>
    <w:rsid w:val="005435B4"/>
    <w:rsid w:val="00545A4A"/>
    <w:rsid w:val="00546A2C"/>
    <w:rsid w:val="005475BE"/>
    <w:rsid w:val="00547E98"/>
    <w:rsid w:val="0054E24F"/>
    <w:rsid w:val="00550731"/>
    <w:rsid w:val="00553087"/>
    <w:rsid w:val="00553A51"/>
    <w:rsid w:val="00555085"/>
    <w:rsid w:val="0055587B"/>
    <w:rsid w:val="00560334"/>
    <w:rsid w:val="0056287A"/>
    <w:rsid w:val="00563307"/>
    <w:rsid w:val="00564591"/>
    <w:rsid w:val="00564D96"/>
    <w:rsid w:val="00565324"/>
    <w:rsid w:val="00566A2F"/>
    <w:rsid w:val="00573C41"/>
    <w:rsid w:val="00574521"/>
    <w:rsid w:val="0057516E"/>
    <w:rsid w:val="005818F4"/>
    <w:rsid w:val="00583157"/>
    <w:rsid w:val="0059089B"/>
    <w:rsid w:val="00590F13"/>
    <w:rsid w:val="005917AD"/>
    <w:rsid w:val="00594960"/>
    <w:rsid w:val="00596D69"/>
    <w:rsid w:val="005972D6"/>
    <w:rsid w:val="005A14A2"/>
    <w:rsid w:val="005A20DC"/>
    <w:rsid w:val="005A34BA"/>
    <w:rsid w:val="005A3EE5"/>
    <w:rsid w:val="005A5FC3"/>
    <w:rsid w:val="005A7276"/>
    <w:rsid w:val="005A75B7"/>
    <w:rsid w:val="005A799D"/>
    <w:rsid w:val="005B0C08"/>
    <w:rsid w:val="005B1345"/>
    <w:rsid w:val="005B1420"/>
    <w:rsid w:val="005B19D0"/>
    <w:rsid w:val="005B27C4"/>
    <w:rsid w:val="005B3796"/>
    <w:rsid w:val="005B3E17"/>
    <w:rsid w:val="005B525D"/>
    <w:rsid w:val="005B6761"/>
    <w:rsid w:val="005B6A6A"/>
    <w:rsid w:val="005C01F3"/>
    <w:rsid w:val="005C08C2"/>
    <w:rsid w:val="005C0983"/>
    <w:rsid w:val="005C1A9F"/>
    <w:rsid w:val="005C2BED"/>
    <w:rsid w:val="005C34E6"/>
    <w:rsid w:val="005C35EB"/>
    <w:rsid w:val="005C3D39"/>
    <w:rsid w:val="005C6FB1"/>
    <w:rsid w:val="005C9564"/>
    <w:rsid w:val="005D035B"/>
    <w:rsid w:val="005D0527"/>
    <w:rsid w:val="005D084D"/>
    <w:rsid w:val="005D24BB"/>
    <w:rsid w:val="005D2943"/>
    <w:rsid w:val="005D3868"/>
    <w:rsid w:val="005D52A9"/>
    <w:rsid w:val="005D6628"/>
    <w:rsid w:val="005D7304"/>
    <w:rsid w:val="005E0055"/>
    <w:rsid w:val="005E0D0A"/>
    <w:rsid w:val="005E1950"/>
    <w:rsid w:val="005E1965"/>
    <w:rsid w:val="005E2640"/>
    <w:rsid w:val="005E274D"/>
    <w:rsid w:val="005E329F"/>
    <w:rsid w:val="005E3656"/>
    <w:rsid w:val="005E3677"/>
    <w:rsid w:val="005E594D"/>
    <w:rsid w:val="005F1D3D"/>
    <w:rsid w:val="005F352C"/>
    <w:rsid w:val="005F4771"/>
    <w:rsid w:val="005F4F17"/>
    <w:rsid w:val="005F5139"/>
    <w:rsid w:val="006006C3"/>
    <w:rsid w:val="00601943"/>
    <w:rsid w:val="00601F78"/>
    <w:rsid w:val="00602236"/>
    <w:rsid w:val="00603517"/>
    <w:rsid w:val="006047C1"/>
    <w:rsid w:val="00604B15"/>
    <w:rsid w:val="0060576E"/>
    <w:rsid w:val="00610D19"/>
    <w:rsid w:val="006142E8"/>
    <w:rsid w:val="006156A4"/>
    <w:rsid w:val="00617B6D"/>
    <w:rsid w:val="00620783"/>
    <w:rsid w:val="00622633"/>
    <w:rsid w:val="006230BD"/>
    <w:rsid w:val="00627CB0"/>
    <w:rsid w:val="00630319"/>
    <w:rsid w:val="00632CBE"/>
    <w:rsid w:val="0063391B"/>
    <w:rsid w:val="00635672"/>
    <w:rsid w:val="00636B64"/>
    <w:rsid w:val="00644D68"/>
    <w:rsid w:val="0064612F"/>
    <w:rsid w:val="00646C66"/>
    <w:rsid w:val="00647E68"/>
    <w:rsid w:val="00650028"/>
    <w:rsid w:val="00650291"/>
    <w:rsid w:val="006510AF"/>
    <w:rsid w:val="006555DC"/>
    <w:rsid w:val="00656062"/>
    <w:rsid w:val="00660FDF"/>
    <w:rsid w:val="006657C3"/>
    <w:rsid w:val="00666107"/>
    <w:rsid w:val="006673C8"/>
    <w:rsid w:val="00671EDD"/>
    <w:rsid w:val="00673F05"/>
    <w:rsid w:val="00674902"/>
    <w:rsid w:val="00675039"/>
    <w:rsid w:val="006832E9"/>
    <w:rsid w:val="00690C86"/>
    <w:rsid w:val="006916A5"/>
    <w:rsid w:val="006926CA"/>
    <w:rsid w:val="00692969"/>
    <w:rsid w:val="00694032"/>
    <w:rsid w:val="006966FA"/>
    <w:rsid w:val="00697138"/>
    <w:rsid w:val="006A0CC5"/>
    <w:rsid w:val="006A20FE"/>
    <w:rsid w:val="006A4CDB"/>
    <w:rsid w:val="006A4FDD"/>
    <w:rsid w:val="006A61E6"/>
    <w:rsid w:val="006A627A"/>
    <w:rsid w:val="006B0293"/>
    <w:rsid w:val="006B51C2"/>
    <w:rsid w:val="006B591D"/>
    <w:rsid w:val="006B5ABF"/>
    <w:rsid w:val="006B7535"/>
    <w:rsid w:val="006C2B7C"/>
    <w:rsid w:val="006C2F91"/>
    <w:rsid w:val="006C3563"/>
    <w:rsid w:val="006C633C"/>
    <w:rsid w:val="006C6921"/>
    <w:rsid w:val="006D0358"/>
    <w:rsid w:val="006D06CE"/>
    <w:rsid w:val="006D0B77"/>
    <w:rsid w:val="006D2871"/>
    <w:rsid w:val="006D3114"/>
    <w:rsid w:val="006D3AC0"/>
    <w:rsid w:val="006D47C0"/>
    <w:rsid w:val="006E0AFC"/>
    <w:rsid w:val="006E0E40"/>
    <w:rsid w:val="006E38C9"/>
    <w:rsid w:val="006E4AD9"/>
    <w:rsid w:val="006E5609"/>
    <w:rsid w:val="006E613F"/>
    <w:rsid w:val="006E7C65"/>
    <w:rsid w:val="006F2229"/>
    <w:rsid w:val="006F2891"/>
    <w:rsid w:val="006F57EB"/>
    <w:rsid w:val="006F5F1A"/>
    <w:rsid w:val="006F61DD"/>
    <w:rsid w:val="00700502"/>
    <w:rsid w:val="007017E1"/>
    <w:rsid w:val="00701ECD"/>
    <w:rsid w:val="00701FBF"/>
    <w:rsid w:val="00703319"/>
    <w:rsid w:val="007039C7"/>
    <w:rsid w:val="007040CA"/>
    <w:rsid w:val="00706B0C"/>
    <w:rsid w:val="00706E8D"/>
    <w:rsid w:val="007112A9"/>
    <w:rsid w:val="007126FB"/>
    <w:rsid w:val="007154E3"/>
    <w:rsid w:val="00715985"/>
    <w:rsid w:val="00723937"/>
    <w:rsid w:val="00727C60"/>
    <w:rsid w:val="00730491"/>
    <w:rsid w:val="007313E8"/>
    <w:rsid w:val="0073189E"/>
    <w:rsid w:val="007324F2"/>
    <w:rsid w:val="00733E75"/>
    <w:rsid w:val="0073595B"/>
    <w:rsid w:val="007374D1"/>
    <w:rsid w:val="00743E5C"/>
    <w:rsid w:val="00744455"/>
    <w:rsid w:val="00744E94"/>
    <w:rsid w:val="00745D0D"/>
    <w:rsid w:val="00746CB8"/>
    <w:rsid w:val="00746D38"/>
    <w:rsid w:val="00750894"/>
    <w:rsid w:val="0075327E"/>
    <w:rsid w:val="007540EB"/>
    <w:rsid w:val="0075451E"/>
    <w:rsid w:val="007545EA"/>
    <w:rsid w:val="00755CB1"/>
    <w:rsid w:val="00757BD5"/>
    <w:rsid w:val="00757ED7"/>
    <w:rsid w:val="00760AB4"/>
    <w:rsid w:val="00760CAC"/>
    <w:rsid w:val="00762536"/>
    <w:rsid w:val="00764D5A"/>
    <w:rsid w:val="00765C66"/>
    <w:rsid w:val="0076776C"/>
    <w:rsid w:val="00770573"/>
    <w:rsid w:val="007711EE"/>
    <w:rsid w:val="00773B7D"/>
    <w:rsid w:val="007745B4"/>
    <w:rsid w:val="00775E55"/>
    <w:rsid w:val="00776E3A"/>
    <w:rsid w:val="00777388"/>
    <w:rsid w:val="00782073"/>
    <w:rsid w:val="00782570"/>
    <w:rsid w:val="00784B5D"/>
    <w:rsid w:val="00790462"/>
    <w:rsid w:val="00790DA4"/>
    <w:rsid w:val="007945C7"/>
    <w:rsid w:val="00794911"/>
    <w:rsid w:val="0079515C"/>
    <w:rsid w:val="007969A2"/>
    <w:rsid w:val="007A33B7"/>
    <w:rsid w:val="007A3699"/>
    <w:rsid w:val="007A443A"/>
    <w:rsid w:val="007A4AB4"/>
    <w:rsid w:val="007A52DF"/>
    <w:rsid w:val="007A7531"/>
    <w:rsid w:val="007B191B"/>
    <w:rsid w:val="007B1B32"/>
    <w:rsid w:val="007B297D"/>
    <w:rsid w:val="007B38D2"/>
    <w:rsid w:val="007B4996"/>
    <w:rsid w:val="007B4E09"/>
    <w:rsid w:val="007B4F47"/>
    <w:rsid w:val="007B5361"/>
    <w:rsid w:val="007B5ECD"/>
    <w:rsid w:val="007B68FC"/>
    <w:rsid w:val="007B7D24"/>
    <w:rsid w:val="007C0352"/>
    <w:rsid w:val="007C061D"/>
    <w:rsid w:val="007C0EDA"/>
    <w:rsid w:val="007C122A"/>
    <w:rsid w:val="007C1571"/>
    <w:rsid w:val="007C2DEB"/>
    <w:rsid w:val="007C5631"/>
    <w:rsid w:val="007D2101"/>
    <w:rsid w:val="007D3A94"/>
    <w:rsid w:val="007D3C7D"/>
    <w:rsid w:val="007D4A9D"/>
    <w:rsid w:val="007D54D1"/>
    <w:rsid w:val="007D560E"/>
    <w:rsid w:val="007D5B04"/>
    <w:rsid w:val="007E07D4"/>
    <w:rsid w:val="007E111A"/>
    <w:rsid w:val="007E13DE"/>
    <w:rsid w:val="007E2054"/>
    <w:rsid w:val="007E2530"/>
    <w:rsid w:val="007E2DEE"/>
    <w:rsid w:val="007F078F"/>
    <w:rsid w:val="007F3A77"/>
    <w:rsid w:val="007F3B89"/>
    <w:rsid w:val="007F5B4B"/>
    <w:rsid w:val="00802855"/>
    <w:rsid w:val="00805364"/>
    <w:rsid w:val="00805F75"/>
    <w:rsid w:val="00806C8E"/>
    <w:rsid w:val="00807C6E"/>
    <w:rsid w:val="0081078C"/>
    <w:rsid w:val="00811E5C"/>
    <w:rsid w:val="00816499"/>
    <w:rsid w:val="0082112F"/>
    <w:rsid w:val="00825B93"/>
    <w:rsid w:val="008260B5"/>
    <w:rsid w:val="00831433"/>
    <w:rsid w:val="00835A5A"/>
    <w:rsid w:val="00843698"/>
    <w:rsid w:val="00843F8C"/>
    <w:rsid w:val="008449CB"/>
    <w:rsid w:val="00846C5C"/>
    <w:rsid w:val="008515BE"/>
    <w:rsid w:val="00852B6C"/>
    <w:rsid w:val="00853525"/>
    <w:rsid w:val="00855D79"/>
    <w:rsid w:val="00855E90"/>
    <w:rsid w:val="008560AC"/>
    <w:rsid w:val="008569A7"/>
    <w:rsid w:val="00856EEB"/>
    <w:rsid w:val="008576E8"/>
    <w:rsid w:val="00863538"/>
    <w:rsid w:val="0086403A"/>
    <w:rsid w:val="008641F4"/>
    <w:rsid w:val="008643C1"/>
    <w:rsid w:val="00864758"/>
    <w:rsid w:val="00865AF4"/>
    <w:rsid w:val="00865C17"/>
    <w:rsid w:val="0086644D"/>
    <w:rsid w:val="00866D2D"/>
    <w:rsid w:val="008674A2"/>
    <w:rsid w:val="00867C8F"/>
    <w:rsid w:val="008706DB"/>
    <w:rsid w:val="0087093E"/>
    <w:rsid w:val="00871E86"/>
    <w:rsid w:val="0087319E"/>
    <w:rsid w:val="008746E1"/>
    <w:rsid w:val="0087518B"/>
    <w:rsid w:val="008819F6"/>
    <w:rsid w:val="008845FC"/>
    <w:rsid w:val="00884DC3"/>
    <w:rsid w:val="008854B9"/>
    <w:rsid w:val="00885B96"/>
    <w:rsid w:val="00886D0C"/>
    <w:rsid w:val="00886E68"/>
    <w:rsid w:val="00887965"/>
    <w:rsid w:val="0088C45E"/>
    <w:rsid w:val="00890F26"/>
    <w:rsid w:val="008910FE"/>
    <w:rsid w:val="00894822"/>
    <w:rsid w:val="00894FD8"/>
    <w:rsid w:val="0089639E"/>
    <w:rsid w:val="008A376A"/>
    <w:rsid w:val="008A3AEF"/>
    <w:rsid w:val="008A47D6"/>
    <w:rsid w:val="008A61D5"/>
    <w:rsid w:val="008B2371"/>
    <w:rsid w:val="008B5A94"/>
    <w:rsid w:val="008B6228"/>
    <w:rsid w:val="008B7DF0"/>
    <w:rsid w:val="008C0ADE"/>
    <w:rsid w:val="008C27DC"/>
    <w:rsid w:val="008C3073"/>
    <w:rsid w:val="008C38E0"/>
    <w:rsid w:val="008C3B4A"/>
    <w:rsid w:val="008D38A4"/>
    <w:rsid w:val="008D6916"/>
    <w:rsid w:val="008D78FC"/>
    <w:rsid w:val="008D7EBD"/>
    <w:rsid w:val="008E04F2"/>
    <w:rsid w:val="008E1B04"/>
    <w:rsid w:val="008E202A"/>
    <w:rsid w:val="008E2F6C"/>
    <w:rsid w:val="008E555D"/>
    <w:rsid w:val="008E6F10"/>
    <w:rsid w:val="008E7087"/>
    <w:rsid w:val="008F0EFF"/>
    <w:rsid w:val="008F0FE5"/>
    <w:rsid w:val="008F2F67"/>
    <w:rsid w:val="0090166A"/>
    <w:rsid w:val="00904F4E"/>
    <w:rsid w:val="00905578"/>
    <w:rsid w:val="00910A04"/>
    <w:rsid w:val="00914190"/>
    <w:rsid w:val="00915105"/>
    <w:rsid w:val="009172BF"/>
    <w:rsid w:val="0091774A"/>
    <w:rsid w:val="00917A88"/>
    <w:rsid w:val="0092041E"/>
    <w:rsid w:val="00920AF8"/>
    <w:rsid w:val="0092240F"/>
    <w:rsid w:val="00922BB7"/>
    <w:rsid w:val="00922DB2"/>
    <w:rsid w:val="009230D0"/>
    <w:rsid w:val="00923B4D"/>
    <w:rsid w:val="00926175"/>
    <w:rsid w:val="00926407"/>
    <w:rsid w:val="00931979"/>
    <w:rsid w:val="00931CA2"/>
    <w:rsid w:val="0093250C"/>
    <w:rsid w:val="00937DAB"/>
    <w:rsid w:val="009422C7"/>
    <w:rsid w:val="00942E30"/>
    <w:rsid w:val="00943780"/>
    <w:rsid w:val="009443D6"/>
    <w:rsid w:val="009453A3"/>
    <w:rsid w:val="00950F4A"/>
    <w:rsid w:val="009519F9"/>
    <w:rsid w:val="00951ED8"/>
    <w:rsid w:val="009530EE"/>
    <w:rsid w:val="009535CE"/>
    <w:rsid w:val="0095594B"/>
    <w:rsid w:val="00964CFE"/>
    <w:rsid w:val="0096634B"/>
    <w:rsid w:val="0096641C"/>
    <w:rsid w:val="00972910"/>
    <w:rsid w:val="00975415"/>
    <w:rsid w:val="00975B3F"/>
    <w:rsid w:val="0098475C"/>
    <w:rsid w:val="009879D8"/>
    <w:rsid w:val="0099036E"/>
    <w:rsid w:val="00990D95"/>
    <w:rsid w:val="00992D42"/>
    <w:rsid w:val="00993B5B"/>
    <w:rsid w:val="00993F15"/>
    <w:rsid w:val="00994390"/>
    <w:rsid w:val="009A1150"/>
    <w:rsid w:val="009A36E5"/>
    <w:rsid w:val="009A4461"/>
    <w:rsid w:val="009A575C"/>
    <w:rsid w:val="009A60CD"/>
    <w:rsid w:val="009A6F8A"/>
    <w:rsid w:val="009B3706"/>
    <w:rsid w:val="009B674B"/>
    <w:rsid w:val="009B74E6"/>
    <w:rsid w:val="009B774A"/>
    <w:rsid w:val="009C04EC"/>
    <w:rsid w:val="009C0FD2"/>
    <w:rsid w:val="009C1869"/>
    <w:rsid w:val="009C39D4"/>
    <w:rsid w:val="009C3BDC"/>
    <w:rsid w:val="009D03B3"/>
    <w:rsid w:val="009D0AC1"/>
    <w:rsid w:val="009D0C6C"/>
    <w:rsid w:val="009D0EC5"/>
    <w:rsid w:val="009D11CA"/>
    <w:rsid w:val="009D4E40"/>
    <w:rsid w:val="009D79C2"/>
    <w:rsid w:val="009E0B8D"/>
    <w:rsid w:val="009E0F84"/>
    <w:rsid w:val="009E41FE"/>
    <w:rsid w:val="009E45E5"/>
    <w:rsid w:val="009E4F64"/>
    <w:rsid w:val="009E676A"/>
    <w:rsid w:val="009E6FF8"/>
    <w:rsid w:val="009F0029"/>
    <w:rsid w:val="009F1A1C"/>
    <w:rsid w:val="009F3712"/>
    <w:rsid w:val="009F3D4C"/>
    <w:rsid w:val="009F408B"/>
    <w:rsid w:val="009F4AAD"/>
    <w:rsid w:val="009F4B43"/>
    <w:rsid w:val="009F6ADE"/>
    <w:rsid w:val="009F6B5E"/>
    <w:rsid w:val="009F6E70"/>
    <w:rsid w:val="009F7ECA"/>
    <w:rsid w:val="00A01027"/>
    <w:rsid w:val="00A01035"/>
    <w:rsid w:val="00A035DF"/>
    <w:rsid w:val="00A04ABD"/>
    <w:rsid w:val="00A0520E"/>
    <w:rsid w:val="00A06988"/>
    <w:rsid w:val="00A1111A"/>
    <w:rsid w:val="00A11359"/>
    <w:rsid w:val="00A11E7A"/>
    <w:rsid w:val="00A126AE"/>
    <w:rsid w:val="00A151B7"/>
    <w:rsid w:val="00A15346"/>
    <w:rsid w:val="00A16A11"/>
    <w:rsid w:val="00A17391"/>
    <w:rsid w:val="00A17BA3"/>
    <w:rsid w:val="00A20843"/>
    <w:rsid w:val="00A21546"/>
    <w:rsid w:val="00A22073"/>
    <w:rsid w:val="00A23ED4"/>
    <w:rsid w:val="00A26C69"/>
    <w:rsid w:val="00A329A7"/>
    <w:rsid w:val="00A34D16"/>
    <w:rsid w:val="00A3515B"/>
    <w:rsid w:val="00A3740D"/>
    <w:rsid w:val="00A42DBF"/>
    <w:rsid w:val="00A4402C"/>
    <w:rsid w:val="00A44CB0"/>
    <w:rsid w:val="00A505AA"/>
    <w:rsid w:val="00A51509"/>
    <w:rsid w:val="00A537EE"/>
    <w:rsid w:val="00A538D3"/>
    <w:rsid w:val="00A53A75"/>
    <w:rsid w:val="00A53FEA"/>
    <w:rsid w:val="00A55681"/>
    <w:rsid w:val="00A5602C"/>
    <w:rsid w:val="00A57CD9"/>
    <w:rsid w:val="00A5909E"/>
    <w:rsid w:val="00A60B9D"/>
    <w:rsid w:val="00A60CF0"/>
    <w:rsid w:val="00A60F74"/>
    <w:rsid w:val="00A61337"/>
    <w:rsid w:val="00A61800"/>
    <w:rsid w:val="00A61908"/>
    <w:rsid w:val="00A703D6"/>
    <w:rsid w:val="00A717AB"/>
    <w:rsid w:val="00A71A76"/>
    <w:rsid w:val="00A721A3"/>
    <w:rsid w:val="00A723C6"/>
    <w:rsid w:val="00A747C7"/>
    <w:rsid w:val="00A7645C"/>
    <w:rsid w:val="00A76994"/>
    <w:rsid w:val="00A76F6E"/>
    <w:rsid w:val="00A773A6"/>
    <w:rsid w:val="00A8470B"/>
    <w:rsid w:val="00A91A06"/>
    <w:rsid w:val="00A931C2"/>
    <w:rsid w:val="00A9490F"/>
    <w:rsid w:val="00A9771B"/>
    <w:rsid w:val="00A97DA6"/>
    <w:rsid w:val="00AA20B4"/>
    <w:rsid w:val="00AA2C40"/>
    <w:rsid w:val="00AA2F2B"/>
    <w:rsid w:val="00AA4523"/>
    <w:rsid w:val="00AA562C"/>
    <w:rsid w:val="00AA586B"/>
    <w:rsid w:val="00AA75C7"/>
    <w:rsid w:val="00AB09AE"/>
    <w:rsid w:val="00AB238D"/>
    <w:rsid w:val="00AB2EAD"/>
    <w:rsid w:val="00AB3517"/>
    <w:rsid w:val="00AB3EC7"/>
    <w:rsid w:val="00AB7544"/>
    <w:rsid w:val="00AC22D4"/>
    <w:rsid w:val="00AC3DFD"/>
    <w:rsid w:val="00AC5225"/>
    <w:rsid w:val="00AC6F2D"/>
    <w:rsid w:val="00AC7DE1"/>
    <w:rsid w:val="00AD0870"/>
    <w:rsid w:val="00AD1408"/>
    <w:rsid w:val="00AD1E04"/>
    <w:rsid w:val="00AD225E"/>
    <w:rsid w:val="00AD272A"/>
    <w:rsid w:val="00AD3315"/>
    <w:rsid w:val="00AD3E94"/>
    <w:rsid w:val="00AD6423"/>
    <w:rsid w:val="00AD6C44"/>
    <w:rsid w:val="00AD75CA"/>
    <w:rsid w:val="00AE0802"/>
    <w:rsid w:val="00AF0469"/>
    <w:rsid w:val="00AF3960"/>
    <w:rsid w:val="00AF5354"/>
    <w:rsid w:val="00AF5C5C"/>
    <w:rsid w:val="00AF644F"/>
    <w:rsid w:val="00AF7DC4"/>
    <w:rsid w:val="00B002B4"/>
    <w:rsid w:val="00B011B7"/>
    <w:rsid w:val="00B018A4"/>
    <w:rsid w:val="00B01F20"/>
    <w:rsid w:val="00B044A3"/>
    <w:rsid w:val="00B04557"/>
    <w:rsid w:val="00B058A8"/>
    <w:rsid w:val="00B059A6"/>
    <w:rsid w:val="00B05DEE"/>
    <w:rsid w:val="00B06775"/>
    <w:rsid w:val="00B07509"/>
    <w:rsid w:val="00B11568"/>
    <w:rsid w:val="00B1265A"/>
    <w:rsid w:val="00B14177"/>
    <w:rsid w:val="00B1587F"/>
    <w:rsid w:val="00B228FA"/>
    <w:rsid w:val="00B25D05"/>
    <w:rsid w:val="00B27B37"/>
    <w:rsid w:val="00B329B1"/>
    <w:rsid w:val="00B35ADC"/>
    <w:rsid w:val="00B42267"/>
    <w:rsid w:val="00B42584"/>
    <w:rsid w:val="00B43D7B"/>
    <w:rsid w:val="00B46626"/>
    <w:rsid w:val="00B4664E"/>
    <w:rsid w:val="00B52DAD"/>
    <w:rsid w:val="00B52F87"/>
    <w:rsid w:val="00B53D42"/>
    <w:rsid w:val="00B5415D"/>
    <w:rsid w:val="00B54244"/>
    <w:rsid w:val="00B552D1"/>
    <w:rsid w:val="00B55806"/>
    <w:rsid w:val="00B608E9"/>
    <w:rsid w:val="00B6117E"/>
    <w:rsid w:val="00B614A5"/>
    <w:rsid w:val="00B616AA"/>
    <w:rsid w:val="00B62D82"/>
    <w:rsid w:val="00B6313C"/>
    <w:rsid w:val="00B63594"/>
    <w:rsid w:val="00B639D5"/>
    <w:rsid w:val="00B64323"/>
    <w:rsid w:val="00B64614"/>
    <w:rsid w:val="00B6514C"/>
    <w:rsid w:val="00B6562F"/>
    <w:rsid w:val="00B6617E"/>
    <w:rsid w:val="00B66D62"/>
    <w:rsid w:val="00B67E83"/>
    <w:rsid w:val="00B6E6EA"/>
    <w:rsid w:val="00B7078C"/>
    <w:rsid w:val="00B70CA3"/>
    <w:rsid w:val="00B739FB"/>
    <w:rsid w:val="00B749AB"/>
    <w:rsid w:val="00B75E78"/>
    <w:rsid w:val="00B76A07"/>
    <w:rsid w:val="00B85B99"/>
    <w:rsid w:val="00B865EB"/>
    <w:rsid w:val="00B874D5"/>
    <w:rsid w:val="00B87EA8"/>
    <w:rsid w:val="00B913B2"/>
    <w:rsid w:val="00B948F5"/>
    <w:rsid w:val="00B96833"/>
    <w:rsid w:val="00B970D9"/>
    <w:rsid w:val="00BA2294"/>
    <w:rsid w:val="00BA23E0"/>
    <w:rsid w:val="00BA3416"/>
    <w:rsid w:val="00BA35D4"/>
    <w:rsid w:val="00BA3A52"/>
    <w:rsid w:val="00BA4898"/>
    <w:rsid w:val="00BA4B08"/>
    <w:rsid w:val="00BA6BB4"/>
    <w:rsid w:val="00BA6C9F"/>
    <w:rsid w:val="00BA71CF"/>
    <w:rsid w:val="00BA75F7"/>
    <w:rsid w:val="00BA7E7F"/>
    <w:rsid w:val="00BA7F7B"/>
    <w:rsid w:val="00BB12B8"/>
    <w:rsid w:val="00BB5C5C"/>
    <w:rsid w:val="00BBD1CC"/>
    <w:rsid w:val="00BC174F"/>
    <w:rsid w:val="00BC432B"/>
    <w:rsid w:val="00BC5459"/>
    <w:rsid w:val="00BC54DC"/>
    <w:rsid w:val="00BC55D3"/>
    <w:rsid w:val="00BC6220"/>
    <w:rsid w:val="00BC6A27"/>
    <w:rsid w:val="00BC7F08"/>
    <w:rsid w:val="00BD012B"/>
    <w:rsid w:val="00BD1FC9"/>
    <w:rsid w:val="00BD3367"/>
    <w:rsid w:val="00BD3D68"/>
    <w:rsid w:val="00BD4055"/>
    <w:rsid w:val="00BD48CA"/>
    <w:rsid w:val="00BD607F"/>
    <w:rsid w:val="00BE0717"/>
    <w:rsid w:val="00BE37D4"/>
    <w:rsid w:val="00BF153C"/>
    <w:rsid w:val="00BF3BED"/>
    <w:rsid w:val="00C00486"/>
    <w:rsid w:val="00C00FA4"/>
    <w:rsid w:val="00C01D42"/>
    <w:rsid w:val="00C02182"/>
    <w:rsid w:val="00C03F0E"/>
    <w:rsid w:val="00C047A7"/>
    <w:rsid w:val="00C049A5"/>
    <w:rsid w:val="00C04E45"/>
    <w:rsid w:val="00C059C8"/>
    <w:rsid w:val="00C05D42"/>
    <w:rsid w:val="00C061A5"/>
    <w:rsid w:val="00C06458"/>
    <w:rsid w:val="00C06A0A"/>
    <w:rsid w:val="00C06B67"/>
    <w:rsid w:val="00C07DD4"/>
    <w:rsid w:val="00C109B3"/>
    <w:rsid w:val="00C136B3"/>
    <w:rsid w:val="00C16E06"/>
    <w:rsid w:val="00C17A75"/>
    <w:rsid w:val="00C23884"/>
    <w:rsid w:val="00C23B89"/>
    <w:rsid w:val="00C2441E"/>
    <w:rsid w:val="00C253F3"/>
    <w:rsid w:val="00C2593C"/>
    <w:rsid w:val="00C275EE"/>
    <w:rsid w:val="00C30B52"/>
    <w:rsid w:val="00C31522"/>
    <w:rsid w:val="00C31B42"/>
    <w:rsid w:val="00C35896"/>
    <w:rsid w:val="00C441D6"/>
    <w:rsid w:val="00C445FB"/>
    <w:rsid w:val="00C504D7"/>
    <w:rsid w:val="00C510EB"/>
    <w:rsid w:val="00C513E3"/>
    <w:rsid w:val="00C537D4"/>
    <w:rsid w:val="00C53C41"/>
    <w:rsid w:val="00C54A3A"/>
    <w:rsid w:val="00C54F5D"/>
    <w:rsid w:val="00C63E6B"/>
    <w:rsid w:val="00C641B2"/>
    <w:rsid w:val="00C64B19"/>
    <w:rsid w:val="00C65858"/>
    <w:rsid w:val="00C66452"/>
    <w:rsid w:val="00C667F3"/>
    <w:rsid w:val="00C66BD7"/>
    <w:rsid w:val="00C7050B"/>
    <w:rsid w:val="00C70B3A"/>
    <w:rsid w:val="00C72C3A"/>
    <w:rsid w:val="00C737B7"/>
    <w:rsid w:val="00C73EA6"/>
    <w:rsid w:val="00C7466A"/>
    <w:rsid w:val="00C754FE"/>
    <w:rsid w:val="00C8364E"/>
    <w:rsid w:val="00C84115"/>
    <w:rsid w:val="00C85F4B"/>
    <w:rsid w:val="00C86AFE"/>
    <w:rsid w:val="00C86B74"/>
    <w:rsid w:val="00C86CF8"/>
    <w:rsid w:val="00C875F1"/>
    <w:rsid w:val="00C87E64"/>
    <w:rsid w:val="00C91E8F"/>
    <w:rsid w:val="00C92B10"/>
    <w:rsid w:val="00C92C47"/>
    <w:rsid w:val="00C93F8C"/>
    <w:rsid w:val="00CA030A"/>
    <w:rsid w:val="00CA0D12"/>
    <w:rsid w:val="00CA0EA0"/>
    <w:rsid w:val="00CA1414"/>
    <w:rsid w:val="00CA169C"/>
    <w:rsid w:val="00CA2626"/>
    <w:rsid w:val="00CA36A0"/>
    <w:rsid w:val="00CA5D8E"/>
    <w:rsid w:val="00CA7F8D"/>
    <w:rsid w:val="00CB01EE"/>
    <w:rsid w:val="00CB04A4"/>
    <w:rsid w:val="00CB04B8"/>
    <w:rsid w:val="00CB1475"/>
    <w:rsid w:val="00CB1D84"/>
    <w:rsid w:val="00CB4028"/>
    <w:rsid w:val="00CB6853"/>
    <w:rsid w:val="00CB753D"/>
    <w:rsid w:val="00CC0304"/>
    <w:rsid w:val="00CC39B8"/>
    <w:rsid w:val="00CC67D3"/>
    <w:rsid w:val="00CD1AE7"/>
    <w:rsid w:val="00CD4053"/>
    <w:rsid w:val="00CE199A"/>
    <w:rsid w:val="00CE3358"/>
    <w:rsid w:val="00CE3D15"/>
    <w:rsid w:val="00CE6934"/>
    <w:rsid w:val="00CF2362"/>
    <w:rsid w:val="00CF3FDB"/>
    <w:rsid w:val="00CF44DA"/>
    <w:rsid w:val="00CF6978"/>
    <w:rsid w:val="00CF6DB3"/>
    <w:rsid w:val="00CF7459"/>
    <w:rsid w:val="00D006C4"/>
    <w:rsid w:val="00D01398"/>
    <w:rsid w:val="00D01D59"/>
    <w:rsid w:val="00D02288"/>
    <w:rsid w:val="00D02956"/>
    <w:rsid w:val="00D02D3F"/>
    <w:rsid w:val="00D04461"/>
    <w:rsid w:val="00D04719"/>
    <w:rsid w:val="00D0771F"/>
    <w:rsid w:val="00D116AE"/>
    <w:rsid w:val="00D11FB0"/>
    <w:rsid w:val="00D165EA"/>
    <w:rsid w:val="00D17835"/>
    <w:rsid w:val="00D2071C"/>
    <w:rsid w:val="00D20C8B"/>
    <w:rsid w:val="00D228FE"/>
    <w:rsid w:val="00D238EF"/>
    <w:rsid w:val="00D2561D"/>
    <w:rsid w:val="00D2755B"/>
    <w:rsid w:val="00D35EE1"/>
    <w:rsid w:val="00D404C6"/>
    <w:rsid w:val="00D444F7"/>
    <w:rsid w:val="00D46C94"/>
    <w:rsid w:val="00D473D6"/>
    <w:rsid w:val="00D474D7"/>
    <w:rsid w:val="00D546F4"/>
    <w:rsid w:val="00D57CDC"/>
    <w:rsid w:val="00D60368"/>
    <w:rsid w:val="00D60878"/>
    <w:rsid w:val="00D61444"/>
    <w:rsid w:val="00D62BC4"/>
    <w:rsid w:val="00D643A4"/>
    <w:rsid w:val="00D66C68"/>
    <w:rsid w:val="00D6749D"/>
    <w:rsid w:val="00D67984"/>
    <w:rsid w:val="00D73FAA"/>
    <w:rsid w:val="00D755F9"/>
    <w:rsid w:val="00D75CE3"/>
    <w:rsid w:val="00D76A71"/>
    <w:rsid w:val="00D77727"/>
    <w:rsid w:val="00D81E37"/>
    <w:rsid w:val="00D84167"/>
    <w:rsid w:val="00D84915"/>
    <w:rsid w:val="00D86857"/>
    <w:rsid w:val="00D86F88"/>
    <w:rsid w:val="00D9059E"/>
    <w:rsid w:val="00D90E25"/>
    <w:rsid w:val="00D96DD1"/>
    <w:rsid w:val="00DA0FD0"/>
    <w:rsid w:val="00DA2B23"/>
    <w:rsid w:val="00DA2B7E"/>
    <w:rsid w:val="00DA4888"/>
    <w:rsid w:val="00DA5D4B"/>
    <w:rsid w:val="00DA616C"/>
    <w:rsid w:val="00DA776F"/>
    <w:rsid w:val="00DB2A70"/>
    <w:rsid w:val="00DB3596"/>
    <w:rsid w:val="00DB707E"/>
    <w:rsid w:val="00DB747A"/>
    <w:rsid w:val="00DC036B"/>
    <w:rsid w:val="00DC2645"/>
    <w:rsid w:val="00DC2E4E"/>
    <w:rsid w:val="00DC3C03"/>
    <w:rsid w:val="00DC5005"/>
    <w:rsid w:val="00DC6EFE"/>
    <w:rsid w:val="00DC72BF"/>
    <w:rsid w:val="00DD0244"/>
    <w:rsid w:val="00DD04B1"/>
    <w:rsid w:val="00DD1E55"/>
    <w:rsid w:val="00DD2763"/>
    <w:rsid w:val="00DD2DF7"/>
    <w:rsid w:val="00DD32EE"/>
    <w:rsid w:val="00DD3A34"/>
    <w:rsid w:val="00DD6075"/>
    <w:rsid w:val="00DD62D1"/>
    <w:rsid w:val="00DE139D"/>
    <w:rsid w:val="00DE1B3D"/>
    <w:rsid w:val="00DE1F1D"/>
    <w:rsid w:val="00DE3E75"/>
    <w:rsid w:val="00DE53D7"/>
    <w:rsid w:val="00DE6016"/>
    <w:rsid w:val="00DE760C"/>
    <w:rsid w:val="00DF1841"/>
    <w:rsid w:val="00DF2344"/>
    <w:rsid w:val="00DF3AB3"/>
    <w:rsid w:val="00DF440F"/>
    <w:rsid w:val="00DF6755"/>
    <w:rsid w:val="00DF7A2A"/>
    <w:rsid w:val="00E00584"/>
    <w:rsid w:val="00E01481"/>
    <w:rsid w:val="00E050B9"/>
    <w:rsid w:val="00E0619A"/>
    <w:rsid w:val="00E06B28"/>
    <w:rsid w:val="00E10A34"/>
    <w:rsid w:val="00E121EB"/>
    <w:rsid w:val="00E126FE"/>
    <w:rsid w:val="00E208E4"/>
    <w:rsid w:val="00E216CF"/>
    <w:rsid w:val="00E2252B"/>
    <w:rsid w:val="00E26147"/>
    <w:rsid w:val="00E31800"/>
    <w:rsid w:val="00E3340A"/>
    <w:rsid w:val="00E3406F"/>
    <w:rsid w:val="00E34F38"/>
    <w:rsid w:val="00E35045"/>
    <w:rsid w:val="00E3605C"/>
    <w:rsid w:val="00E36C0F"/>
    <w:rsid w:val="00E41648"/>
    <w:rsid w:val="00E41FD2"/>
    <w:rsid w:val="00E43450"/>
    <w:rsid w:val="00E439A6"/>
    <w:rsid w:val="00E4611B"/>
    <w:rsid w:val="00E46E0B"/>
    <w:rsid w:val="00E55566"/>
    <w:rsid w:val="00E55848"/>
    <w:rsid w:val="00E5586A"/>
    <w:rsid w:val="00E60E8F"/>
    <w:rsid w:val="00E6185B"/>
    <w:rsid w:val="00E6197D"/>
    <w:rsid w:val="00E61DE4"/>
    <w:rsid w:val="00E62F4D"/>
    <w:rsid w:val="00E69A62"/>
    <w:rsid w:val="00E72FF6"/>
    <w:rsid w:val="00E818CC"/>
    <w:rsid w:val="00E81AEA"/>
    <w:rsid w:val="00E8273A"/>
    <w:rsid w:val="00E84561"/>
    <w:rsid w:val="00E84D6C"/>
    <w:rsid w:val="00E86803"/>
    <w:rsid w:val="00E87458"/>
    <w:rsid w:val="00E87577"/>
    <w:rsid w:val="00E87814"/>
    <w:rsid w:val="00EA192B"/>
    <w:rsid w:val="00EA1F17"/>
    <w:rsid w:val="00EA2E6C"/>
    <w:rsid w:val="00EA3427"/>
    <w:rsid w:val="00EA44C7"/>
    <w:rsid w:val="00EA7416"/>
    <w:rsid w:val="00EB054D"/>
    <w:rsid w:val="00EB082D"/>
    <w:rsid w:val="00EB12B7"/>
    <w:rsid w:val="00EB2951"/>
    <w:rsid w:val="00EB30D4"/>
    <w:rsid w:val="00EB438B"/>
    <w:rsid w:val="00EB4C53"/>
    <w:rsid w:val="00EB6632"/>
    <w:rsid w:val="00EC0F82"/>
    <w:rsid w:val="00EC4167"/>
    <w:rsid w:val="00EC5F07"/>
    <w:rsid w:val="00EC66C2"/>
    <w:rsid w:val="00EC7763"/>
    <w:rsid w:val="00ED070A"/>
    <w:rsid w:val="00ED15F0"/>
    <w:rsid w:val="00ED3E0F"/>
    <w:rsid w:val="00ED5BA2"/>
    <w:rsid w:val="00ED6B5B"/>
    <w:rsid w:val="00ED7EE7"/>
    <w:rsid w:val="00EE0B29"/>
    <w:rsid w:val="00EE1498"/>
    <w:rsid w:val="00EE1F3F"/>
    <w:rsid w:val="00EE5294"/>
    <w:rsid w:val="00EE5C93"/>
    <w:rsid w:val="00EE70F0"/>
    <w:rsid w:val="00EF112D"/>
    <w:rsid w:val="00EF14D5"/>
    <w:rsid w:val="00EF3020"/>
    <w:rsid w:val="00EF3896"/>
    <w:rsid w:val="00EF4899"/>
    <w:rsid w:val="00EF64F4"/>
    <w:rsid w:val="00F00FEC"/>
    <w:rsid w:val="00F02A05"/>
    <w:rsid w:val="00F0647F"/>
    <w:rsid w:val="00F06543"/>
    <w:rsid w:val="00F06F27"/>
    <w:rsid w:val="00F10278"/>
    <w:rsid w:val="00F116DC"/>
    <w:rsid w:val="00F13A71"/>
    <w:rsid w:val="00F21068"/>
    <w:rsid w:val="00F21608"/>
    <w:rsid w:val="00F2275C"/>
    <w:rsid w:val="00F2385E"/>
    <w:rsid w:val="00F2416A"/>
    <w:rsid w:val="00F2553C"/>
    <w:rsid w:val="00F301B6"/>
    <w:rsid w:val="00F30D4D"/>
    <w:rsid w:val="00F3218F"/>
    <w:rsid w:val="00F329BC"/>
    <w:rsid w:val="00F32E35"/>
    <w:rsid w:val="00F3465F"/>
    <w:rsid w:val="00F34972"/>
    <w:rsid w:val="00F34FCB"/>
    <w:rsid w:val="00F3572E"/>
    <w:rsid w:val="00F35828"/>
    <w:rsid w:val="00F3588B"/>
    <w:rsid w:val="00F359B8"/>
    <w:rsid w:val="00F364AE"/>
    <w:rsid w:val="00F41A5E"/>
    <w:rsid w:val="00F448B7"/>
    <w:rsid w:val="00F45206"/>
    <w:rsid w:val="00F45669"/>
    <w:rsid w:val="00F46A83"/>
    <w:rsid w:val="00F47E8D"/>
    <w:rsid w:val="00F51305"/>
    <w:rsid w:val="00F5227C"/>
    <w:rsid w:val="00F5322C"/>
    <w:rsid w:val="00F5504C"/>
    <w:rsid w:val="00F5686E"/>
    <w:rsid w:val="00F56E11"/>
    <w:rsid w:val="00F60872"/>
    <w:rsid w:val="00F60C01"/>
    <w:rsid w:val="00F63A8F"/>
    <w:rsid w:val="00F63C6F"/>
    <w:rsid w:val="00F7035B"/>
    <w:rsid w:val="00F705C0"/>
    <w:rsid w:val="00F70DC0"/>
    <w:rsid w:val="00F72091"/>
    <w:rsid w:val="00F72192"/>
    <w:rsid w:val="00F7371D"/>
    <w:rsid w:val="00F76C2A"/>
    <w:rsid w:val="00F81C3D"/>
    <w:rsid w:val="00F82EA3"/>
    <w:rsid w:val="00F846D9"/>
    <w:rsid w:val="00F848DB"/>
    <w:rsid w:val="00F85A9C"/>
    <w:rsid w:val="00F86739"/>
    <w:rsid w:val="00F87462"/>
    <w:rsid w:val="00F8780A"/>
    <w:rsid w:val="00F92359"/>
    <w:rsid w:val="00F927BC"/>
    <w:rsid w:val="00F95ECE"/>
    <w:rsid w:val="00F95FBA"/>
    <w:rsid w:val="00F96C0E"/>
    <w:rsid w:val="00FA01CE"/>
    <w:rsid w:val="00FA4BBB"/>
    <w:rsid w:val="00FA5BA0"/>
    <w:rsid w:val="00FA6192"/>
    <w:rsid w:val="00FA61DE"/>
    <w:rsid w:val="00FA6F53"/>
    <w:rsid w:val="00FB1D68"/>
    <w:rsid w:val="00FB290C"/>
    <w:rsid w:val="00FC052A"/>
    <w:rsid w:val="00FC17A5"/>
    <w:rsid w:val="00FC1BCF"/>
    <w:rsid w:val="00FC5279"/>
    <w:rsid w:val="00FC53F3"/>
    <w:rsid w:val="00FC6524"/>
    <w:rsid w:val="00FD15BF"/>
    <w:rsid w:val="00FD2882"/>
    <w:rsid w:val="00FD3A08"/>
    <w:rsid w:val="00FD441D"/>
    <w:rsid w:val="00FD4E60"/>
    <w:rsid w:val="00FD6DCC"/>
    <w:rsid w:val="00FD7790"/>
    <w:rsid w:val="00FE0D57"/>
    <w:rsid w:val="00FE386E"/>
    <w:rsid w:val="00FE3A25"/>
    <w:rsid w:val="00FE63E7"/>
    <w:rsid w:val="00FE6B09"/>
    <w:rsid w:val="00FF3E07"/>
    <w:rsid w:val="00FF4406"/>
    <w:rsid w:val="00FF5B43"/>
    <w:rsid w:val="00FFCD81"/>
    <w:rsid w:val="01096D99"/>
    <w:rsid w:val="011C15CB"/>
    <w:rsid w:val="011CF34E"/>
    <w:rsid w:val="0122AC63"/>
    <w:rsid w:val="012EC08A"/>
    <w:rsid w:val="0144EED2"/>
    <w:rsid w:val="0145A93D"/>
    <w:rsid w:val="014F64D8"/>
    <w:rsid w:val="0161F6D3"/>
    <w:rsid w:val="016FA1B1"/>
    <w:rsid w:val="01707864"/>
    <w:rsid w:val="0170DACB"/>
    <w:rsid w:val="01B2B50F"/>
    <w:rsid w:val="01BAB897"/>
    <w:rsid w:val="01BB07BE"/>
    <w:rsid w:val="01D31354"/>
    <w:rsid w:val="01DA7C33"/>
    <w:rsid w:val="01E2347D"/>
    <w:rsid w:val="01E63F48"/>
    <w:rsid w:val="01E93AC5"/>
    <w:rsid w:val="01F96C4C"/>
    <w:rsid w:val="01FA60F5"/>
    <w:rsid w:val="021371E9"/>
    <w:rsid w:val="0217DD3B"/>
    <w:rsid w:val="021FFB48"/>
    <w:rsid w:val="02271F0A"/>
    <w:rsid w:val="022D8DF3"/>
    <w:rsid w:val="0231377A"/>
    <w:rsid w:val="02429049"/>
    <w:rsid w:val="0259B9DA"/>
    <w:rsid w:val="0272E079"/>
    <w:rsid w:val="02737A4D"/>
    <w:rsid w:val="0287A395"/>
    <w:rsid w:val="028B79C5"/>
    <w:rsid w:val="028BCB45"/>
    <w:rsid w:val="02987CFD"/>
    <w:rsid w:val="0298C5BA"/>
    <w:rsid w:val="029C3074"/>
    <w:rsid w:val="02C88A51"/>
    <w:rsid w:val="02D88AB2"/>
    <w:rsid w:val="02F6F908"/>
    <w:rsid w:val="02FB5DBB"/>
    <w:rsid w:val="02FC611B"/>
    <w:rsid w:val="031A40D0"/>
    <w:rsid w:val="0322AC23"/>
    <w:rsid w:val="0325ED67"/>
    <w:rsid w:val="032B021C"/>
    <w:rsid w:val="034EA8E7"/>
    <w:rsid w:val="03530BCA"/>
    <w:rsid w:val="03558170"/>
    <w:rsid w:val="0355F9DE"/>
    <w:rsid w:val="0361F55D"/>
    <w:rsid w:val="037D1E0E"/>
    <w:rsid w:val="0384C50E"/>
    <w:rsid w:val="0384DB1D"/>
    <w:rsid w:val="0386B450"/>
    <w:rsid w:val="038CAB24"/>
    <w:rsid w:val="038E2E9C"/>
    <w:rsid w:val="039A7780"/>
    <w:rsid w:val="03A075C6"/>
    <w:rsid w:val="03A72809"/>
    <w:rsid w:val="03AA1AC7"/>
    <w:rsid w:val="03B0B79F"/>
    <w:rsid w:val="03BC5F16"/>
    <w:rsid w:val="03BDECCD"/>
    <w:rsid w:val="03C2BAEE"/>
    <w:rsid w:val="03C95E5F"/>
    <w:rsid w:val="03CCDC27"/>
    <w:rsid w:val="03D16303"/>
    <w:rsid w:val="03F107A5"/>
    <w:rsid w:val="03F21123"/>
    <w:rsid w:val="040100E1"/>
    <w:rsid w:val="04020F84"/>
    <w:rsid w:val="0406DB92"/>
    <w:rsid w:val="040C4191"/>
    <w:rsid w:val="04202888"/>
    <w:rsid w:val="04225733"/>
    <w:rsid w:val="0427539C"/>
    <w:rsid w:val="042CDC6E"/>
    <w:rsid w:val="0436ABFB"/>
    <w:rsid w:val="0437C507"/>
    <w:rsid w:val="044733F4"/>
    <w:rsid w:val="04547684"/>
    <w:rsid w:val="0454FDCF"/>
    <w:rsid w:val="04552714"/>
    <w:rsid w:val="04570C4F"/>
    <w:rsid w:val="045D883F"/>
    <w:rsid w:val="04664445"/>
    <w:rsid w:val="04665FF9"/>
    <w:rsid w:val="04683920"/>
    <w:rsid w:val="047F3034"/>
    <w:rsid w:val="048B26F9"/>
    <w:rsid w:val="04A302A0"/>
    <w:rsid w:val="04B566E3"/>
    <w:rsid w:val="04D47459"/>
    <w:rsid w:val="04E125CA"/>
    <w:rsid w:val="050664F4"/>
    <w:rsid w:val="0506E9BC"/>
    <w:rsid w:val="0514D6BD"/>
    <w:rsid w:val="05319954"/>
    <w:rsid w:val="0537BDE2"/>
    <w:rsid w:val="0541E8FF"/>
    <w:rsid w:val="0543844A"/>
    <w:rsid w:val="055EB331"/>
    <w:rsid w:val="05798406"/>
    <w:rsid w:val="0579E3DA"/>
    <w:rsid w:val="058D184F"/>
    <w:rsid w:val="059F7E56"/>
    <w:rsid w:val="05A2F236"/>
    <w:rsid w:val="05B45279"/>
    <w:rsid w:val="05D64E6D"/>
    <w:rsid w:val="05D992E5"/>
    <w:rsid w:val="05E4EC9A"/>
    <w:rsid w:val="05E65022"/>
    <w:rsid w:val="05E9167B"/>
    <w:rsid w:val="05EA3856"/>
    <w:rsid w:val="05ECBE79"/>
    <w:rsid w:val="06046DF5"/>
    <w:rsid w:val="060A71A4"/>
    <w:rsid w:val="0612EAFE"/>
    <w:rsid w:val="06143EBF"/>
    <w:rsid w:val="0636F505"/>
    <w:rsid w:val="063D9B5F"/>
    <w:rsid w:val="06487D5A"/>
    <w:rsid w:val="06584D58"/>
    <w:rsid w:val="065F6910"/>
    <w:rsid w:val="06676DB2"/>
    <w:rsid w:val="06729884"/>
    <w:rsid w:val="068177FF"/>
    <w:rsid w:val="06830444"/>
    <w:rsid w:val="0691370F"/>
    <w:rsid w:val="06A21FE6"/>
    <w:rsid w:val="06AAD471"/>
    <w:rsid w:val="06CDA6C9"/>
    <w:rsid w:val="06D53E7C"/>
    <w:rsid w:val="06D634C5"/>
    <w:rsid w:val="06F0460B"/>
    <w:rsid w:val="070C460C"/>
    <w:rsid w:val="071108DA"/>
    <w:rsid w:val="071A15F3"/>
    <w:rsid w:val="0738B909"/>
    <w:rsid w:val="073B804D"/>
    <w:rsid w:val="0740497E"/>
    <w:rsid w:val="075B4DDB"/>
    <w:rsid w:val="075CDE7F"/>
    <w:rsid w:val="07797219"/>
    <w:rsid w:val="078E3089"/>
    <w:rsid w:val="079717A5"/>
    <w:rsid w:val="07A39D0E"/>
    <w:rsid w:val="07AA5E73"/>
    <w:rsid w:val="07AFCD3C"/>
    <w:rsid w:val="07B5DAF0"/>
    <w:rsid w:val="07B6FE61"/>
    <w:rsid w:val="07C427E7"/>
    <w:rsid w:val="07D61423"/>
    <w:rsid w:val="07D7643D"/>
    <w:rsid w:val="07E24772"/>
    <w:rsid w:val="07EB500D"/>
    <w:rsid w:val="07EC2D03"/>
    <w:rsid w:val="07F83037"/>
    <w:rsid w:val="07FE3E86"/>
    <w:rsid w:val="07FF3FFF"/>
    <w:rsid w:val="0804EACB"/>
    <w:rsid w:val="0806E9FD"/>
    <w:rsid w:val="080FC2C5"/>
    <w:rsid w:val="08527F49"/>
    <w:rsid w:val="085D0C68"/>
    <w:rsid w:val="08664EBE"/>
    <w:rsid w:val="086838AE"/>
    <w:rsid w:val="086BD61F"/>
    <w:rsid w:val="0871602F"/>
    <w:rsid w:val="08747DCE"/>
    <w:rsid w:val="08764CF8"/>
    <w:rsid w:val="08788C65"/>
    <w:rsid w:val="087A8364"/>
    <w:rsid w:val="0881FCF9"/>
    <w:rsid w:val="088B68F8"/>
    <w:rsid w:val="088C07E5"/>
    <w:rsid w:val="08AE47CE"/>
    <w:rsid w:val="08C31BD8"/>
    <w:rsid w:val="08CB3B94"/>
    <w:rsid w:val="08D32F8D"/>
    <w:rsid w:val="08E399AE"/>
    <w:rsid w:val="08EC1BF1"/>
    <w:rsid w:val="08F31341"/>
    <w:rsid w:val="090280F7"/>
    <w:rsid w:val="09048781"/>
    <w:rsid w:val="0904D0BD"/>
    <w:rsid w:val="092DD9B3"/>
    <w:rsid w:val="094DD504"/>
    <w:rsid w:val="094FA854"/>
    <w:rsid w:val="09514FB9"/>
    <w:rsid w:val="095C457F"/>
    <w:rsid w:val="096A4916"/>
    <w:rsid w:val="097BDA0D"/>
    <w:rsid w:val="098185CE"/>
    <w:rsid w:val="09847287"/>
    <w:rsid w:val="098863DC"/>
    <w:rsid w:val="09987A32"/>
    <w:rsid w:val="09B3F779"/>
    <w:rsid w:val="09C38D5F"/>
    <w:rsid w:val="09D0FE73"/>
    <w:rsid w:val="09E21368"/>
    <w:rsid w:val="09EC805C"/>
    <w:rsid w:val="0A03F60D"/>
    <w:rsid w:val="0A0B58B9"/>
    <w:rsid w:val="0A2EEA92"/>
    <w:rsid w:val="0A325231"/>
    <w:rsid w:val="0A4632A6"/>
    <w:rsid w:val="0A46CD62"/>
    <w:rsid w:val="0A556096"/>
    <w:rsid w:val="0A57EC16"/>
    <w:rsid w:val="0A656A8E"/>
    <w:rsid w:val="0A762D6E"/>
    <w:rsid w:val="0A7DAB62"/>
    <w:rsid w:val="0A816216"/>
    <w:rsid w:val="0A825974"/>
    <w:rsid w:val="0A8B422C"/>
    <w:rsid w:val="0A9C2277"/>
    <w:rsid w:val="0A9CEC86"/>
    <w:rsid w:val="0AA503A7"/>
    <w:rsid w:val="0AB689C0"/>
    <w:rsid w:val="0AB7D675"/>
    <w:rsid w:val="0AB949F2"/>
    <w:rsid w:val="0AC14E89"/>
    <w:rsid w:val="0AC50D9D"/>
    <w:rsid w:val="0ACCE8C9"/>
    <w:rsid w:val="0AE5A7DC"/>
    <w:rsid w:val="0AE80490"/>
    <w:rsid w:val="0AEC7135"/>
    <w:rsid w:val="0AF878A9"/>
    <w:rsid w:val="0B00E9EC"/>
    <w:rsid w:val="0B14BE8F"/>
    <w:rsid w:val="0B2E1A7F"/>
    <w:rsid w:val="0B38405A"/>
    <w:rsid w:val="0B386D3F"/>
    <w:rsid w:val="0B518DEF"/>
    <w:rsid w:val="0B57150C"/>
    <w:rsid w:val="0B609727"/>
    <w:rsid w:val="0B6FA0A4"/>
    <w:rsid w:val="0B993943"/>
    <w:rsid w:val="0BA24698"/>
    <w:rsid w:val="0BA4900C"/>
    <w:rsid w:val="0BB26FDB"/>
    <w:rsid w:val="0BB84D0A"/>
    <w:rsid w:val="0BBD1F25"/>
    <w:rsid w:val="0BCC47E9"/>
    <w:rsid w:val="0BD293BF"/>
    <w:rsid w:val="0BE0F9EC"/>
    <w:rsid w:val="0BE662B8"/>
    <w:rsid w:val="0C0F66A6"/>
    <w:rsid w:val="0C13B4A2"/>
    <w:rsid w:val="0C1DDB21"/>
    <w:rsid w:val="0C24604A"/>
    <w:rsid w:val="0C328BB1"/>
    <w:rsid w:val="0C362F9D"/>
    <w:rsid w:val="0C3E3064"/>
    <w:rsid w:val="0C5D4DDE"/>
    <w:rsid w:val="0C6DE5B5"/>
    <w:rsid w:val="0C75C5B4"/>
    <w:rsid w:val="0CC31C2D"/>
    <w:rsid w:val="0CC6C855"/>
    <w:rsid w:val="0CE4DEAC"/>
    <w:rsid w:val="0CE7E4E0"/>
    <w:rsid w:val="0CECC1A9"/>
    <w:rsid w:val="0CF1787C"/>
    <w:rsid w:val="0D127DB2"/>
    <w:rsid w:val="0D22DF78"/>
    <w:rsid w:val="0D2DB8EF"/>
    <w:rsid w:val="0D37C171"/>
    <w:rsid w:val="0D42E85B"/>
    <w:rsid w:val="0D4E5C52"/>
    <w:rsid w:val="0D5CFB2F"/>
    <w:rsid w:val="0D68986B"/>
    <w:rsid w:val="0D707710"/>
    <w:rsid w:val="0D73A6E9"/>
    <w:rsid w:val="0D9C58E2"/>
    <w:rsid w:val="0DA4D795"/>
    <w:rsid w:val="0DAB764A"/>
    <w:rsid w:val="0DAD4E07"/>
    <w:rsid w:val="0DAFCE35"/>
    <w:rsid w:val="0DAFD18A"/>
    <w:rsid w:val="0DB32426"/>
    <w:rsid w:val="0DBDB644"/>
    <w:rsid w:val="0DC9B63C"/>
    <w:rsid w:val="0DD07D91"/>
    <w:rsid w:val="0DDDB558"/>
    <w:rsid w:val="0DDDB68C"/>
    <w:rsid w:val="0DF3F081"/>
    <w:rsid w:val="0DFD55D0"/>
    <w:rsid w:val="0E0F47F3"/>
    <w:rsid w:val="0E26D841"/>
    <w:rsid w:val="0E26E32C"/>
    <w:rsid w:val="0E3D65B0"/>
    <w:rsid w:val="0E45CD03"/>
    <w:rsid w:val="0E53094F"/>
    <w:rsid w:val="0E577ED0"/>
    <w:rsid w:val="0E628A98"/>
    <w:rsid w:val="0E67D6D2"/>
    <w:rsid w:val="0E77647F"/>
    <w:rsid w:val="0E78A813"/>
    <w:rsid w:val="0E92E87E"/>
    <w:rsid w:val="0E93D5CB"/>
    <w:rsid w:val="0E960956"/>
    <w:rsid w:val="0EA54046"/>
    <w:rsid w:val="0EAE7AA8"/>
    <w:rsid w:val="0EB1A224"/>
    <w:rsid w:val="0EBDD448"/>
    <w:rsid w:val="0ECDABDB"/>
    <w:rsid w:val="0ECE2E91"/>
    <w:rsid w:val="0EDBB49A"/>
    <w:rsid w:val="0EECCA92"/>
    <w:rsid w:val="0EEE4167"/>
    <w:rsid w:val="0EFADD18"/>
    <w:rsid w:val="0F1C4897"/>
    <w:rsid w:val="0F2EB76A"/>
    <w:rsid w:val="0F304439"/>
    <w:rsid w:val="0F3FA5D9"/>
    <w:rsid w:val="0F43F545"/>
    <w:rsid w:val="0F53A4E9"/>
    <w:rsid w:val="0F635166"/>
    <w:rsid w:val="0F6CA0DE"/>
    <w:rsid w:val="0F834D4B"/>
    <w:rsid w:val="0FA55372"/>
    <w:rsid w:val="0FAB1D75"/>
    <w:rsid w:val="0FAC9B78"/>
    <w:rsid w:val="0FB72BA2"/>
    <w:rsid w:val="0FDBF9D9"/>
    <w:rsid w:val="0FE97571"/>
    <w:rsid w:val="0FEC0C42"/>
    <w:rsid w:val="102D1195"/>
    <w:rsid w:val="104AB3BE"/>
    <w:rsid w:val="105ECF28"/>
    <w:rsid w:val="1067A0A9"/>
    <w:rsid w:val="1067D135"/>
    <w:rsid w:val="107364E7"/>
    <w:rsid w:val="108847F0"/>
    <w:rsid w:val="109F50FD"/>
    <w:rsid w:val="10AC961A"/>
    <w:rsid w:val="10B51B57"/>
    <w:rsid w:val="10B944C4"/>
    <w:rsid w:val="10BC98DB"/>
    <w:rsid w:val="10C5319B"/>
    <w:rsid w:val="10D17082"/>
    <w:rsid w:val="10F39EC9"/>
    <w:rsid w:val="10F47D29"/>
    <w:rsid w:val="11548D7F"/>
    <w:rsid w:val="1157E7A4"/>
    <w:rsid w:val="1170B59E"/>
    <w:rsid w:val="1175F4B5"/>
    <w:rsid w:val="11A34F1D"/>
    <w:rsid w:val="11A82EE4"/>
    <w:rsid w:val="11BC9A8E"/>
    <w:rsid w:val="11C419E5"/>
    <w:rsid w:val="11C8927B"/>
    <w:rsid w:val="11CDC011"/>
    <w:rsid w:val="11D638B2"/>
    <w:rsid w:val="11D75936"/>
    <w:rsid w:val="11DDE6B7"/>
    <w:rsid w:val="11DF510C"/>
    <w:rsid w:val="11E54286"/>
    <w:rsid w:val="11F74C41"/>
    <w:rsid w:val="12000E88"/>
    <w:rsid w:val="121352E5"/>
    <w:rsid w:val="121769FC"/>
    <w:rsid w:val="121FFCC0"/>
    <w:rsid w:val="1230509E"/>
    <w:rsid w:val="12325AF2"/>
    <w:rsid w:val="12436AF8"/>
    <w:rsid w:val="1244314A"/>
    <w:rsid w:val="1249712B"/>
    <w:rsid w:val="124CF1C5"/>
    <w:rsid w:val="1250F9AE"/>
    <w:rsid w:val="125E377B"/>
    <w:rsid w:val="1267F6B6"/>
    <w:rsid w:val="126F289D"/>
    <w:rsid w:val="127317AE"/>
    <w:rsid w:val="127A3FE6"/>
    <w:rsid w:val="1288834C"/>
    <w:rsid w:val="12960CAC"/>
    <w:rsid w:val="129631C1"/>
    <w:rsid w:val="129DF66A"/>
    <w:rsid w:val="12A936E4"/>
    <w:rsid w:val="12BAEA15"/>
    <w:rsid w:val="12D7A791"/>
    <w:rsid w:val="12D9D79A"/>
    <w:rsid w:val="12DAC1E3"/>
    <w:rsid w:val="12DCEC4D"/>
    <w:rsid w:val="12E26CB6"/>
    <w:rsid w:val="1317781D"/>
    <w:rsid w:val="131A136C"/>
    <w:rsid w:val="1323B07F"/>
    <w:rsid w:val="132645DD"/>
    <w:rsid w:val="132C853E"/>
    <w:rsid w:val="132FFD53"/>
    <w:rsid w:val="133FCD67"/>
    <w:rsid w:val="13551E7B"/>
    <w:rsid w:val="135DB20E"/>
    <w:rsid w:val="135F1C68"/>
    <w:rsid w:val="1367701A"/>
    <w:rsid w:val="136FA2C8"/>
    <w:rsid w:val="137B5852"/>
    <w:rsid w:val="1382C13C"/>
    <w:rsid w:val="1386F00A"/>
    <w:rsid w:val="13885E8B"/>
    <w:rsid w:val="1391A47C"/>
    <w:rsid w:val="13947A00"/>
    <w:rsid w:val="139D3645"/>
    <w:rsid w:val="13AAEC61"/>
    <w:rsid w:val="13D430C8"/>
    <w:rsid w:val="13DF2739"/>
    <w:rsid w:val="13EDA8E9"/>
    <w:rsid w:val="1408CD0D"/>
    <w:rsid w:val="141360BF"/>
    <w:rsid w:val="141F7BA9"/>
    <w:rsid w:val="142426A6"/>
    <w:rsid w:val="1471DF32"/>
    <w:rsid w:val="1473B359"/>
    <w:rsid w:val="1491DABE"/>
    <w:rsid w:val="14BF96E0"/>
    <w:rsid w:val="14C13B7E"/>
    <w:rsid w:val="14CD7575"/>
    <w:rsid w:val="14D372AF"/>
    <w:rsid w:val="14DC5BBF"/>
    <w:rsid w:val="14DF947A"/>
    <w:rsid w:val="14E2770E"/>
    <w:rsid w:val="14EDDE92"/>
    <w:rsid w:val="14FB46EC"/>
    <w:rsid w:val="15043342"/>
    <w:rsid w:val="15094AF6"/>
    <w:rsid w:val="1521D071"/>
    <w:rsid w:val="152BCACE"/>
    <w:rsid w:val="153E63CE"/>
    <w:rsid w:val="1552183F"/>
    <w:rsid w:val="15765719"/>
    <w:rsid w:val="15778A51"/>
    <w:rsid w:val="158A6CAD"/>
    <w:rsid w:val="158CEF65"/>
    <w:rsid w:val="1592DBD8"/>
    <w:rsid w:val="1593F463"/>
    <w:rsid w:val="15A681A7"/>
    <w:rsid w:val="15A6D7BB"/>
    <w:rsid w:val="15B44EA5"/>
    <w:rsid w:val="15CFC8D0"/>
    <w:rsid w:val="15FC11A9"/>
    <w:rsid w:val="15FCA1EF"/>
    <w:rsid w:val="16239690"/>
    <w:rsid w:val="162F5922"/>
    <w:rsid w:val="162FEC37"/>
    <w:rsid w:val="163179C2"/>
    <w:rsid w:val="1641346A"/>
    <w:rsid w:val="16468091"/>
    <w:rsid w:val="165A9351"/>
    <w:rsid w:val="166273D9"/>
    <w:rsid w:val="16676F3F"/>
    <w:rsid w:val="166E7DC6"/>
    <w:rsid w:val="1681D27B"/>
    <w:rsid w:val="1682107E"/>
    <w:rsid w:val="168A6440"/>
    <w:rsid w:val="168B64FD"/>
    <w:rsid w:val="169A1CF4"/>
    <w:rsid w:val="16AE5150"/>
    <w:rsid w:val="16B83B1C"/>
    <w:rsid w:val="16BDF0B2"/>
    <w:rsid w:val="16C37DE6"/>
    <w:rsid w:val="16C99387"/>
    <w:rsid w:val="16CCD740"/>
    <w:rsid w:val="16D8BDB3"/>
    <w:rsid w:val="16DA61D9"/>
    <w:rsid w:val="16DB2321"/>
    <w:rsid w:val="16E299DD"/>
    <w:rsid w:val="16EA2BD0"/>
    <w:rsid w:val="16EBA90A"/>
    <w:rsid w:val="16F5EBF8"/>
    <w:rsid w:val="16F6BE24"/>
    <w:rsid w:val="17000FED"/>
    <w:rsid w:val="17171F2D"/>
    <w:rsid w:val="1717C05C"/>
    <w:rsid w:val="171FC93D"/>
    <w:rsid w:val="17254A76"/>
    <w:rsid w:val="17325380"/>
    <w:rsid w:val="174BB4BF"/>
    <w:rsid w:val="1752CCC0"/>
    <w:rsid w:val="176077F3"/>
    <w:rsid w:val="1761B327"/>
    <w:rsid w:val="1780575A"/>
    <w:rsid w:val="1789CF84"/>
    <w:rsid w:val="178B4C2F"/>
    <w:rsid w:val="1791D3AE"/>
    <w:rsid w:val="1794E703"/>
    <w:rsid w:val="17C39524"/>
    <w:rsid w:val="17DBA84F"/>
    <w:rsid w:val="17E12B39"/>
    <w:rsid w:val="17E12C20"/>
    <w:rsid w:val="17EB1189"/>
    <w:rsid w:val="17F83019"/>
    <w:rsid w:val="1805C5EF"/>
    <w:rsid w:val="18181A54"/>
    <w:rsid w:val="18203EFE"/>
    <w:rsid w:val="182D213C"/>
    <w:rsid w:val="183B90E9"/>
    <w:rsid w:val="183EB46B"/>
    <w:rsid w:val="18442D97"/>
    <w:rsid w:val="184787F3"/>
    <w:rsid w:val="18675F2A"/>
    <w:rsid w:val="187249A5"/>
    <w:rsid w:val="187C21AB"/>
    <w:rsid w:val="18894CAE"/>
    <w:rsid w:val="188D4E1F"/>
    <w:rsid w:val="189050CD"/>
    <w:rsid w:val="18A29576"/>
    <w:rsid w:val="18A847E9"/>
    <w:rsid w:val="18AA1F9A"/>
    <w:rsid w:val="18BFDFCF"/>
    <w:rsid w:val="18C5FFDC"/>
    <w:rsid w:val="18CA158F"/>
    <w:rsid w:val="18CD98E8"/>
    <w:rsid w:val="18DBC5C8"/>
    <w:rsid w:val="18F95D0D"/>
    <w:rsid w:val="18FF75AA"/>
    <w:rsid w:val="191D84C7"/>
    <w:rsid w:val="192D8FD4"/>
    <w:rsid w:val="19312F61"/>
    <w:rsid w:val="1931CD9E"/>
    <w:rsid w:val="194607E9"/>
    <w:rsid w:val="19499998"/>
    <w:rsid w:val="194C6873"/>
    <w:rsid w:val="195EC449"/>
    <w:rsid w:val="1977BCAB"/>
    <w:rsid w:val="197D2FFC"/>
    <w:rsid w:val="19823C50"/>
    <w:rsid w:val="19867EC3"/>
    <w:rsid w:val="198DD296"/>
    <w:rsid w:val="199629A3"/>
    <w:rsid w:val="199CA402"/>
    <w:rsid w:val="19A89BCD"/>
    <w:rsid w:val="19A919AB"/>
    <w:rsid w:val="19B248EF"/>
    <w:rsid w:val="19C65D75"/>
    <w:rsid w:val="19C7D266"/>
    <w:rsid w:val="19CBC337"/>
    <w:rsid w:val="19E52DD5"/>
    <w:rsid w:val="19EC7D50"/>
    <w:rsid w:val="19FA9E7C"/>
    <w:rsid w:val="1A0A02F1"/>
    <w:rsid w:val="1A0E6772"/>
    <w:rsid w:val="1A1ED155"/>
    <w:rsid w:val="1A2446B2"/>
    <w:rsid w:val="1A33D99E"/>
    <w:rsid w:val="1A442AAC"/>
    <w:rsid w:val="1A54679A"/>
    <w:rsid w:val="1A5D72F5"/>
    <w:rsid w:val="1A6546FB"/>
    <w:rsid w:val="1A6A23FE"/>
    <w:rsid w:val="1A6B9CFF"/>
    <w:rsid w:val="1A6E5F6E"/>
    <w:rsid w:val="1A864EDF"/>
    <w:rsid w:val="1A889699"/>
    <w:rsid w:val="1A9F80AF"/>
    <w:rsid w:val="1AAE741B"/>
    <w:rsid w:val="1ACDFF3D"/>
    <w:rsid w:val="1AD65393"/>
    <w:rsid w:val="1AE22F9F"/>
    <w:rsid w:val="1AE249F8"/>
    <w:rsid w:val="1AF2867C"/>
    <w:rsid w:val="1AFA467B"/>
    <w:rsid w:val="1AFFE58D"/>
    <w:rsid w:val="1B0EC9AB"/>
    <w:rsid w:val="1B2C72AF"/>
    <w:rsid w:val="1B2FC194"/>
    <w:rsid w:val="1B308378"/>
    <w:rsid w:val="1B455645"/>
    <w:rsid w:val="1B473CF6"/>
    <w:rsid w:val="1B654A02"/>
    <w:rsid w:val="1B7B93DD"/>
    <w:rsid w:val="1B85F635"/>
    <w:rsid w:val="1B8CCE45"/>
    <w:rsid w:val="1B98E33D"/>
    <w:rsid w:val="1B98E7A4"/>
    <w:rsid w:val="1BA0FC35"/>
    <w:rsid w:val="1BBA918E"/>
    <w:rsid w:val="1BBFA22D"/>
    <w:rsid w:val="1BC01418"/>
    <w:rsid w:val="1BC1724F"/>
    <w:rsid w:val="1BCA49EE"/>
    <w:rsid w:val="1BD11AA2"/>
    <w:rsid w:val="1BD4C9AD"/>
    <w:rsid w:val="1BE14121"/>
    <w:rsid w:val="1C14E886"/>
    <w:rsid w:val="1C197E90"/>
    <w:rsid w:val="1C1EE493"/>
    <w:rsid w:val="1C269D23"/>
    <w:rsid w:val="1C504D2C"/>
    <w:rsid w:val="1C5BA81D"/>
    <w:rsid w:val="1C5C9BA2"/>
    <w:rsid w:val="1C72801A"/>
    <w:rsid w:val="1C7BC946"/>
    <w:rsid w:val="1C7FB21D"/>
    <w:rsid w:val="1C88A47C"/>
    <w:rsid w:val="1C8C0F93"/>
    <w:rsid w:val="1C9638F1"/>
    <w:rsid w:val="1C9A0023"/>
    <w:rsid w:val="1CACC3AA"/>
    <w:rsid w:val="1CAD96E7"/>
    <w:rsid w:val="1CC53E3C"/>
    <w:rsid w:val="1CC7E5AF"/>
    <w:rsid w:val="1CC9AE69"/>
    <w:rsid w:val="1CCDE56A"/>
    <w:rsid w:val="1CCE7784"/>
    <w:rsid w:val="1CDC68CF"/>
    <w:rsid w:val="1CFCC84D"/>
    <w:rsid w:val="1CFE061E"/>
    <w:rsid w:val="1D068519"/>
    <w:rsid w:val="1D1EB0E7"/>
    <w:rsid w:val="1D24CA8D"/>
    <w:rsid w:val="1D261227"/>
    <w:rsid w:val="1D2CC647"/>
    <w:rsid w:val="1D38262A"/>
    <w:rsid w:val="1D469ED7"/>
    <w:rsid w:val="1D4CECDB"/>
    <w:rsid w:val="1D57613C"/>
    <w:rsid w:val="1D661628"/>
    <w:rsid w:val="1D6A9853"/>
    <w:rsid w:val="1D770D96"/>
    <w:rsid w:val="1D93814D"/>
    <w:rsid w:val="1D94BAE9"/>
    <w:rsid w:val="1D9740AD"/>
    <w:rsid w:val="1D9CBD03"/>
    <w:rsid w:val="1DA58320"/>
    <w:rsid w:val="1DA63E4D"/>
    <w:rsid w:val="1DBACA46"/>
    <w:rsid w:val="1DBC5749"/>
    <w:rsid w:val="1DBF7254"/>
    <w:rsid w:val="1DC11FEC"/>
    <w:rsid w:val="1DC4B989"/>
    <w:rsid w:val="1DC710AE"/>
    <w:rsid w:val="1DCCE0F6"/>
    <w:rsid w:val="1DD2EE2D"/>
    <w:rsid w:val="1DD4F2A1"/>
    <w:rsid w:val="1DD74B0A"/>
    <w:rsid w:val="1DDB7BA7"/>
    <w:rsid w:val="1DE9F72A"/>
    <w:rsid w:val="1DF6B8AC"/>
    <w:rsid w:val="1E03CEB5"/>
    <w:rsid w:val="1E1CBCF9"/>
    <w:rsid w:val="1E1F3FF4"/>
    <w:rsid w:val="1E1F5CAF"/>
    <w:rsid w:val="1E261404"/>
    <w:rsid w:val="1E2AF2E5"/>
    <w:rsid w:val="1E3BE519"/>
    <w:rsid w:val="1E46F854"/>
    <w:rsid w:val="1E4A5E71"/>
    <w:rsid w:val="1E520068"/>
    <w:rsid w:val="1E5F9D3B"/>
    <w:rsid w:val="1E65F5C9"/>
    <w:rsid w:val="1E811773"/>
    <w:rsid w:val="1E88CAE4"/>
    <w:rsid w:val="1E89152F"/>
    <w:rsid w:val="1EAD058D"/>
    <w:rsid w:val="1EAF6EA3"/>
    <w:rsid w:val="1EB58C86"/>
    <w:rsid w:val="1EB9F4C6"/>
    <w:rsid w:val="1EBBCD7A"/>
    <w:rsid w:val="1ECC990C"/>
    <w:rsid w:val="1EE6DBEB"/>
    <w:rsid w:val="1EF168A7"/>
    <w:rsid w:val="1EF25A79"/>
    <w:rsid w:val="1EF665B1"/>
    <w:rsid w:val="1F00FC32"/>
    <w:rsid w:val="1F036452"/>
    <w:rsid w:val="1F0C8CB3"/>
    <w:rsid w:val="1F1B263D"/>
    <w:rsid w:val="1F1F01EF"/>
    <w:rsid w:val="1F53ABAE"/>
    <w:rsid w:val="1F668AE6"/>
    <w:rsid w:val="1F75AD9E"/>
    <w:rsid w:val="1F8AF31B"/>
    <w:rsid w:val="1F907B9B"/>
    <w:rsid w:val="1F983C6B"/>
    <w:rsid w:val="1F9900A6"/>
    <w:rsid w:val="1FA56349"/>
    <w:rsid w:val="1FAC4A96"/>
    <w:rsid w:val="1FBB926D"/>
    <w:rsid w:val="1FBD1A66"/>
    <w:rsid w:val="1FC1E8DE"/>
    <w:rsid w:val="1FD1E9FF"/>
    <w:rsid w:val="1FD63B4F"/>
    <w:rsid w:val="1FEB36D8"/>
    <w:rsid w:val="1FF2DF8E"/>
    <w:rsid w:val="1FFB6B66"/>
    <w:rsid w:val="1FFD836B"/>
    <w:rsid w:val="2001F127"/>
    <w:rsid w:val="20077960"/>
    <w:rsid w:val="200D2C01"/>
    <w:rsid w:val="200D4DFC"/>
    <w:rsid w:val="200F1345"/>
    <w:rsid w:val="20249332"/>
    <w:rsid w:val="2026A2FB"/>
    <w:rsid w:val="204440B8"/>
    <w:rsid w:val="20633AC1"/>
    <w:rsid w:val="20764935"/>
    <w:rsid w:val="207A6324"/>
    <w:rsid w:val="207EFC4F"/>
    <w:rsid w:val="20AAFC08"/>
    <w:rsid w:val="20B56DC5"/>
    <w:rsid w:val="20BFC562"/>
    <w:rsid w:val="20CE298D"/>
    <w:rsid w:val="20CF15A9"/>
    <w:rsid w:val="20CFE816"/>
    <w:rsid w:val="20D21F63"/>
    <w:rsid w:val="20DEEE8D"/>
    <w:rsid w:val="20F8B177"/>
    <w:rsid w:val="21100E7F"/>
    <w:rsid w:val="2119857A"/>
    <w:rsid w:val="212C3736"/>
    <w:rsid w:val="213C7980"/>
    <w:rsid w:val="214EAF56"/>
    <w:rsid w:val="2156EBEB"/>
    <w:rsid w:val="216206C3"/>
    <w:rsid w:val="217D28EB"/>
    <w:rsid w:val="21856785"/>
    <w:rsid w:val="218E644E"/>
    <w:rsid w:val="21946E47"/>
    <w:rsid w:val="21A9954E"/>
    <w:rsid w:val="21C559CE"/>
    <w:rsid w:val="21E11AA0"/>
    <w:rsid w:val="21E663F2"/>
    <w:rsid w:val="21F89942"/>
    <w:rsid w:val="21FA6515"/>
    <w:rsid w:val="21FB2A1B"/>
    <w:rsid w:val="22020F3B"/>
    <w:rsid w:val="2215A6EB"/>
    <w:rsid w:val="222819A5"/>
    <w:rsid w:val="22307416"/>
    <w:rsid w:val="2232A838"/>
    <w:rsid w:val="223E00FE"/>
    <w:rsid w:val="2242F124"/>
    <w:rsid w:val="2266E8F1"/>
    <w:rsid w:val="22766A5F"/>
    <w:rsid w:val="227B4D41"/>
    <w:rsid w:val="227D4A7B"/>
    <w:rsid w:val="22800A01"/>
    <w:rsid w:val="228460DA"/>
    <w:rsid w:val="228ACB4F"/>
    <w:rsid w:val="22939BF6"/>
    <w:rsid w:val="2298F635"/>
    <w:rsid w:val="22B8C975"/>
    <w:rsid w:val="22BA7D38"/>
    <w:rsid w:val="22C021CE"/>
    <w:rsid w:val="22DE8508"/>
    <w:rsid w:val="22E2D236"/>
    <w:rsid w:val="22E72262"/>
    <w:rsid w:val="22EA1FEF"/>
    <w:rsid w:val="22FC8802"/>
    <w:rsid w:val="23153981"/>
    <w:rsid w:val="2318D10C"/>
    <w:rsid w:val="23210526"/>
    <w:rsid w:val="232ED39B"/>
    <w:rsid w:val="233DD82A"/>
    <w:rsid w:val="233F905E"/>
    <w:rsid w:val="234C96CF"/>
    <w:rsid w:val="235F8E87"/>
    <w:rsid w:val="23657FB6"/>
    <w:rsid w:val="2369CD93"/>
    <w:rsid w:val="2371ED14"/>
    <w:rsid w:val="23867982"/>
    <w:rsid w:val="239488C3"/>
    <w:rsid w:val="23B9A264"/>
    <w:rsid w:val="23BADA14"/>
    <w:rsid w:val="23C570D5"/>
    <w:rsid w:val="23C8B19E"/>
    <w:rsid w:val="23DB4208"/>
    <w:rsid w:val="23EA29AA"/>
    <w:rsid w:val="23FD10F0"/>
    <w:rsid w:val="24015719"/>
    <w:rsid w:val="24039943"/>
    <w:rsid w:val="2413F6E3"/>
    <w:rsid w:val="241C41A1"/>
    <w:rsid w:val="241DEA88"/>
    <w:rsid w:val="242838CE"/>
    <w:rsid w:val="243464AA"/>
    <w:rsid w:val="24495997"/>
    <w:rsid w:val="244B5BAF"/>
    <w:rsid w:val="24608DCB"/>
    <w:rsid w:val="2471AB00"/>
    <w:rsid w:val="247499F2"/>
    <w:rsid w:val="247DF937"/>
    <w:rsid w:val="2487513E"/>
    <w:rsid w:val="249AD7B4"/>
    <w:rsid w:val="24E6868C"/>
    <w:rsid w:val="24F02C37"/>
    <w:rsid w:val="24FC9DA6"/>
    <w:rsid w:val="2505F0AA"/>
    <w:rsid w:val="250DD74D"/>
    <w:rsid w:val="25142C35"/>
    <w:rsid w:val="251EE904"/>
    <w:rsid w:val="252EEE0B"/>
    <w:rsid w:val="253B684A"/>
    <w:rsid w:val="253F630C"/>
    <w:rsid w:val="25505257"/>
    <w:rsid w:val="2550BE81"/>
    <w:rsid w:val="2552642D"/>
    <w:rsid w:val="25567F24"/>
    <w:rsid w:val="25569547"/>
    <w:rsid w:val="255CB06D"/>
    <w:rsid w:val="25648161"/>
    <w:rsid w:val="2572530A"/>
    <w:rsid w:val="25A21319"/>
    <w:rsid w:val="25B168A0"/>
    <w:rsid w:val="25BF4B45"/>
    <w:rsid w:val="25D1EE81"/>
    <w:rsid w:val="25DCF378"/>
    <w:rsid w:val="25E18EDF"/>
    <w:rsid w:val="25E4A4FF"/>
    <w:rsid w:val="25F77309"/>
    <w:rsid w:val="25FF9A32"/>
    <w:rsid w:val="26142465"/>
    <w:rsid w:val="26219F5A"/>
    <w:rsid w:val="262AAF6B"/>
    <w:rsid w:val="263A89B9"/>
    <w:rsid w:val="263B9B33"/>
    <w:rsid w:val="263FE009"/>
    <w:rsid w:val="2660027C"/>
    <w:rsid w:val="2663CA4F"/>
    <w:rsid w:val="269ADE58"/>
    <w:rsid w:val="26A4390D"/>
    <w:rsid w:val="26B70968"/>
    <w:rsid w:val="26C6E6A5"/>
    <w:rsid w:val="26CBEE7B"/>
    <w:rsid w:val="26DB5E56"/>
    <w:rsid w:val="26DEAE8F"/>
    <w:rsid w:val="26E3A52B"/>
    <w:rsid w:val="26F17512"/>
    <w:rsid w:val="2708D7DC"/>
    <w:rsid w:val="271DBAB0"/>
    <w:rsid w:val="273A6879"/>
    <w:rsid w:val="273DF098"/>
    <w:rsid w:val="274AF366"/>
    <w:rsid w:val="275270B3"/>
    <w:rsid w:val="2779FBED"/>
    <w:rsid w:val="278636A9"/>
    <w:rsid w:val="278AD32B"/>
    <w:rsid w:val="278D0791"/>
    <w:rsid w:val="27918264"/>
    <w:rsid w:val="27A3D0A9"/>
    <w:rsid w:val="27A8D87B"/>
    <w:rsid w:val="27CC0AEF"/>
    <w:rsid w:val="27CD420B"/>
    <w:rsid w:val="27D47596"/>
    <w:rsid w:val="27E51C54"/>
    <w:rsid w:val="27E6A926"/>
    <w:rsid w:val="27EE7E8E"/>
    <w:rsid w:val="27EEC3DB"/>
    <w:rsid w:val="27F6B1A9"/>
    <w:rsid w:val="27FF0BF4"/>
    <w:rsid w:val="2818491D"/>
    <w:rsid w:val="282E1BE5"/>
    <w:rsid w:val="28340F7E"/>
    <w:rsid w:val="283A96B9"/>
    <w:rsid w:val="283CAEF6"/>
    <w:rsid w:val="283D734E"/>
    <w:rsid w:val="2875D997"/>
    <w:rsid w:val="28779D26"/>
    <w:rsid w:val="287B99D8"/>
    <w:rsid w:val="287CFEB3"/>
    <w:rsid w:val="287E9D20"/>
    <w:rsid w:val="287F59DA"/>
    <w:rsid w:val="28836F89"/>
    <w:rsid w:val="289264D4"/>
    <w:rsid w:val="28B6EAF4"/>
    <w:rsid w:val="28C06681"/>
    <w:rsid w:val="28C09F16"/>
    <w:rsid w:val="28C94AA7"/>
    <w:rsid w:val="28D84C6E"/>
    <w:rsid w:val="28DBA457"/>
    <w:rsid w:val="28E6837E"/>
    <w:rsid w:val="28F50BAA"/>
    <w:rsid w:val="28F7CADD"/>
    <w:rsid w:val="291D8749"/>
    <w:rsid w:val="292CEFD3"/>
    <w:rsid w:val="2939F88A"/>
    <w:rsid w:val="295ED75E"/>
    <w:rsid w:val="296B2D8A"/>
    <w:rsid w:val="296DF551"/>
    <w:rsid w:val="297E3A95"/>
    <w:rsid w:val="29AA4AB1"/>
    <w:rsid w:val="29B7C366"/>
    <w:rsid w:val="29C3B0F7"/>
    <w:rsid w:val="29C723A6"/>
    <w:rsid w:val="29C89E4C"/>
    <w:rsid w:val="2A07E340"/>
    <w:rsid w:val="2A0F36DA"/>
    <w:rsid w:val="2A22D023"/>
    <w:rsid w:val="2A321874"/>
    <w:rsid w:val="2A3756F4"/>
    <w:rsid w:val="2A42F675"/>
    <w:rsid w:val="2A57975A"/>
    <w:rsid w:val="2A6035D4"/>
    <w:rsid w:val="2A7BD437"/>
    <w:rsid w:val="2A7F5D9F"/>
    <w:rsid w:val="2A7FE81E"/>
    <w:rsid w:val="2A801238"/>
    <w:rsid w:val="2A805A69"/>
    <w:rsid w:val="2A85AA3E"/>
    <w:rsid w:val="2A8A030B"/>
    <w:rsid w:val="2A8DAD1E"/>
    <w:rsid w:val="2A8E707E"/>
    <w:rsid w:val="2A947E09"/>
    <w:rsid w:val="2A964EE6"/>
    <w:rsid w:val="2A9BC0E9"/>
    <w:rsid w:val="2AACA45B"/>
    <w:rsid w:val="2ABDA7BF"/>
    <w:rsid w:val="2ABEDAB6"/>
    <w:rsid w:val="2AC16E5D"/>
    <w:rsid w:val="2AC41A1C"/>
    <w:rsid w:val="2AD18B4D"/>
    <w:rsid w:val="2AD90E02"/>
    <w:rsid w:val="2ADC252B"/>
    <w:rsid w:val="2AE31AE5"/>
    <w:rsid w:val="2B04AD13"/>
    <w:rsid w:val="2B0B2A7B"/>
    <w:rsid w:val="2B0BABF0"/>
    <w:rsid w:val="2B14EEF7"/>
    <w:rsid w:val="2B15BF8C"/>
    <w:rsid w:val="2B22A6E3"/>
    <w:rsid w:val="2B2F5271"/>
    <w:rsid w:val="2B3916A4"/>
    <w:rsid w:val="2B5AE080"/>
    <w:rsid w:val="2B5D8A20"/>
    <w:rsid w:val="2B6AF7EA"/>
    <w:rsid w:val="2B7A748B"/>
    <w:rsid w:val="2B921783"/>
    <w:rsid w:val="2B939CC6"/>
    <w:rsid w:val="2BAB39B0"/>
    <w:rsid w:val="2BAF424A"/>
    <w:rsid w:val="2BD76180"/>
    <w:rsid w:val="2BDAC65D"/>
    <w:rsid w:val="2BDEFE63"/>
    <w:rsid w:val="2BEF5B67"/>
    <w:rsid w:val="2BFBFDB2"/>
    <w:rsid w:val="2C119D1B"/>
    <w:rsid w:val="2C1597BA"/>
    <w:rsid w:val="2C28CC6F"/>
    <w:rsid w:val="2C3A68F2"/>
    <w:rsid w:val="2C415934"/>
    <w:rsid w:val="2C6ABE1E"/>
    <w:rsid w:val="2C6B3DEF"/>
    <w:rsid w:val="2C6C0D32"/>
    <w:rsid w:val="2C93E185"/>
    <w:rsid w:val="2C93FF68"/>
    <w:rsid w:val="2C9D0252"/>
    <w:rsid w:val="2C9F267A"/>
    <w:rsid w:val="2CABDF1F"/>
    <w:rsid w:val="2CAEA898"/>
    <w:rsid w:val="2CAF89C8"/>
    <w:rsid w:val="2CC8E716"/>
    <w:rsid w:val="2CDB88B7"/>
    <w:rsid w:val="2CF863BB"/>
    <w:rsid w:val="2D002589"/>
    <w:rsid w:val="2D0CC461"/>
    <w:rsid w:val="2D0D54FF"/>
    <w:rsid w:val="2D1CFDEC"/>
    <w:rsid w:val="2D25A33D"/>
    <w:rsid w:val="2D27DBC4"/>
    <w:rsid w:val="2D42BA87"/>
    <w:rsid w:val="2D472A58"/>
    <w:rsid w:val="2D50F862"/>
    <w:rsid w:val="2D51C038"/>
    <w:rsid w:val="2D6DFE6C"/>
    <w:rsid w:val="2D74CB69"/>
    <w:rsid w:val="2D84CFA3"/>
    <w:rsid w:val="2D95141B"/>
    <w:rsid w:val="2D9BC221"/>
    <w:rsid w:val="2DA0667D"/>
    <w:rsid w:val="2DA334FE"/>
    <w:rsid w:val="2DA90E6C"/>
    <w:rsid w:val="2DC0837E"/>
    <w:rsid w:val="2DE5D5C2"/>
    <w:rsid w:val="2DF6966D"/>
    <w:rsid w:val="2DFB1B79"/>
    <w:rsid w:val="2DFCDD0C"/>
    <w:rsid w:val="2E0BE2FF"/>
    <w:rsid w:val="2E110A5D"/>
    <w:rsid w:val="2E1B211D"/>
    <w:rsid w:val="2E27EC56"/>
    <w:rsid w:val="2E2FAEAD"/>
    <w:rsid w:val="2E38F9F6"/>
    <w:rsid w:val="2E3996B2"/>
    <w:rsid w:val="2E3AF4E1"/>
    <w:rsid w:val="2E3FEA93"/>
    <w:rsid w:val="2E49439F"/>
    <w:rsid w:val="2E6308F3"/>
    <w:rsid w:val="2E677AD5"/>
    <w:rsid w:val="2E6A0C9F"/>
    <w:rsid w:val="2E851ABE"/>
    <w:rsid w:val="2E89C011"/>
    <w:rsid w:val="2E8E83D4"/>
    <w:rsid w:val="2E932BE1"/>
    <w:rsid w:val="2E9426DF"/>
    <w:rsid w:val="2E9A57FF"/>
    <w:rsid w:val="2EA8AC87"/>
    <w:rsid w:val="2EB72279"/>
    <w:rsid w:val="2EE08066"/>
    <w:rsid w:val="2EE7203A"/>
    <w:rsid w:val="2EF3AEDE"/>
    <w:rsid w:val="2F0B98F1"/>
    <w:rsid w:val="2F541926"/>
    <w:rsid w:val="2F57B4EF"/>
    <w:rsid w:val="2F6154BB"/>
    <w:rsid w:val="2F70A9EE"/>
    <w:rsid w:val="2F7451B4"/>
    <w:rsid w:val="2F7A8817"/>
    <w:rsid w:val="2F7B0032"/>
    <w:rsid w:val="2F8307ED"/>
    <w:rsid w:val="2F9FDEA1"/>
    <w:rsid w:val="2FA0FF53"/>
    <w:rsid w:val="2FA6B922"/>
    <w:rsid w:val="2FA8F989"/>
    <w:rsid w:val="2FAD1A87"/>
    <w:rsid w:val="2FADB3C1"/>
    <w:rsid w:val="2FBD3683"/>
    <w:rsid w:val="2FC1F1B8"/>
    <w:rsid w:val="2FC6CF90"/>
    <w:rsid w:val="2FDC3D20"/>
    <w:rsid w:val="2FE6B04F"/>
    <w:rsid w:val="2FE6C35D"/>
    <w:rsid w:val="2FEA310E"/>
    <w:rsid w:val="2FEA723B"/>
    <w:rsid w:val="2FF163A6"/>
    <w:rsid w:val="300159F7"/>
    <w:rsid w:val="30033DF4"/>
    <w:rsid w:val="30129037"/>
    <w:rsid w:val="30335A8A"/>
    <w:rsid w:val="3033B354"/>
    <w:rsid w:val="303BBDB7"/>
    <w:rsid w:val="303F84AA"/>
    <w:rsid w:val="3047F100"/>
    <w:rsid w:val="305CF55D"/>
    <w:rsid w:val="305F66FF"/>
    <w:rsid w:val="306F89E4"/>
    <w:rsid w:val="308BCBF5"/>
    <w:rsid w:val="308F4D31"/>
    <w:rsid w:val="30978354"/>
    <w:rsid w:val="30A2DBAA"/>
    <w:rsid w:val="30AD66B3"/>
    <w:rsid w:val="30C1F79D"/>
    <w:rsid w:val="30C498C9"/>
    <w:rsid w:val="30CFD2B5"/>
    <w:rsid w:val="30D9B054"/>
    <w:rsid w:val="30E57F30"/>
    <w:rsid w:val="311D2DC6"/>
    <w:rsid w:val="312E0001"/>
    <w:rsid w:val="3140CFD3"/>
    <w:rsid w:val="314D6ACA"/>
    <w:rsid w:val="31668EB2"/>
    <w:rsid w:val="316B44E6"/>
    <w:rsid w:val="3181D6C3"/>
    <w:rsid w:val="318ADDB1"/>
    <w:rsid w:val="318C838A"/>
    <w:rsid w:val="318D3C1C"/>
    <w:rsid w:val="318DECC1"/>
    <w:rsid w:val="3191195D"/>
    <w:rsid w:val="31935C7E"/>
    <w:rsid w:val="319A2DEC"/>
    <w:rsid w:val="319E679E"/>
    <w:rsid w:val="31A5CF3E"/>
    <w:rsid w:val="31A95A58"/>
    <w:rsid w:val="31AF8DCB"/>
    <w:rsid w:val="31B7B845"/>
    <w:rsid w:val="31D17D96"/>
    <w:rsid w:val="31DB1C3D"/>
    <w:rsid w:val="31E0214F"/>
    <w:rsid w:val="31E97975"/>
    <w:rsid w:val="31EC560D"/>
    <w:rsid w:val="31ECDA49"/>
    <w:rsid w:val="31EDC12F"/>
    <w:rsid w:val="320161A8"/>
    <w:rsid w:val="320E1695"/>
    <w:rsid w:val="3213316C"/>
    <w:rsid w:val="321BB77A"/>
    <w:rsid w:val="32224B86"/>
    <w:rsid w:val="322644E1"/>
    <w:rsid w:val="322E9014"/>
    <w:rsid w:val="323D8115"/>
    <w:rsid w:val="323F9561"/>
    <w:rsid w:val="324BEDC8"/>
    <w:rsid w:val="3252D3B8"/>
    <w:rsid w:val="32568C65"/>
    <w:rsid w:val="326FB735"/>
    <w:rsid w:val="32719961"/>
    <w:rsid w:val="32781E57"/>
    <w:rsid w:val="327A240D"/>
    <w:rsid w:val="327DCB6F"/>
    <w:rsid w:val="328D808A"/>
    <w:rsid w:val="3293C0A2"/>
    <w:rsid w:val="32AE2BF2"/>
    <w:rsid w:val="32BD7209"/>
    <w:rsid w:val="32DA0EF5"/>
    <w:rsid w:val="32E16889"/>
    <w:rsid w:val="32E1D419"/>
    <w:rsid w:val="33027D38"/>
    <w:rsid w:val="33133AC4"/>
    <w:rsid w:val="331ECA0A"/>
    <w:rsid w:val="332273CE"/>
    <w:rsid w:val="332C90E3"/>
    <w:rsid w:val="332FF32E"/>
    <w:rsid w:val="33516570"/>
    <w:rsid w:val="33541B97"/>
    <w:rsid w:val="3361E5F1"/>
    <w:rsid w:val="3362B6AD"/>
    <w:rsid w:val="337E6B91"/>
    <w:rsid w:val="3386C299"/>
    <w:rsid w:val="338E8DC6"/>
    <w:rsid w:val="339614E2"/>
    <w:rsid w:val="3399EC98"/>
    <w:rsid w:val="339B9D47"/>
    <w:rsid w:val="33A1EDEE"/>
    <w:rsid w:val="33AA64B1"/>
    <w:rsid w:val="33AB610D"/>
    <w:rsid w:val="33AE9DFC"/>
    <w:rsid w:val="33C19989"/>
    <w:rsid w:val="33CCC46E"/>
    <w:rsid w:val="33E3D6DA"/>
    <w:rsid w:val="33E59F89"/>
    <w:rsid w:val="3410883D"/>
    <w:rsid w:val="342B47A2"/>
    <w:rsid w:val="342F4978"/>
    <w:rsid w:val="344C8A04"/>
    <w:rsid w:val="344E5A55"/>
    <w:rsid w:val="3450E2AC"/>
    <w:rsid w:val="3464C0C2"/>
    <w:rsid w:val="3475831D"/>
    <w:rsid w:val="347A4EB5"/>
    <w:rsid w:val="349A24EC"/>
    <w:rsid w:val="349DD6F8"/>
    <w:rsid w:val="34A098B8"/>
    <w:rsid w:val="34C971FB"/>
    <w:rsid w:val="34DB8D76"/>
    <w:rsid w:val="34E9A0CD"/>
    <w:rsid w:val="34EA47E5"/>
    <w:rsid w:val="34F05401"/>
    <w:rsid w:val="34FC0490"/>
    <w:rsid w:val="350E48B7"/>
    <w:rsid w:val="350E5904"/>
    <w:rsid w:val="35171967"/>
    <w:rsid w:val="351951F0"/>
    <w:rsid w:val="351F76EA"/>
    <w:rsid w:val="35475ACC"/>
    <w:rsid w:val="3547C4CC"/>
    <w:rsid w:val="35484828"/>
    <w:rsid w:val="3589C08C"/>
    <w:rsid w:val="358BFEEF"/>
    <w:rsid w:val="35A5D146"/>
    <w:rsid w:val="35AD0F66"/>
    <w:rsid w:val="35B1F98F"/>
    <w:rsid w:val="35B5754D"/>
    <w:rsid w:val="35CB45CD"/>
    <w:rsid w:val="35E06A64"/>
    <w:rsid w:val="35F5C7BC"/>
    <w:rsid w:val="35FF9FCE"/>
    <w:rsid w:val="36019D11"/>
    <w:rsid w:val="3604B50E"/>
    <w:rsid w:val="360AD69B"/>
    <w:rsid w:val="360D3812"/>
    <w:rsid w:val="3611E01C"/>
    <w:rsid w:val="36254F29"/>
    <w:rsid w:val="3636C172"/>
    <w:rsid w:val="36398100"/>
    <w:rsid w:val="36496982"/>
    <w:rsid w:val="365AB78F"/>
    <w:rsid w:val="366035FE"/>
    <w:rsid w:val="3673ADDA"/>
    <w:rsid w:val="36773488"/>
    <w:rsid w:val="367A309D"/>
    <w:rsid w:val="36A08E77"/>
    <w:rsid w:val="36A166ED"/>
    <w:rsid w:val="36B3CD87"/>
    <w:rsid w:val="36BE1ED4"/>
    <w:rsid w:val="36C0E27B"/>
    <w:rsid w:val="36C30890"/>
    <w:rsid w:val="36C74F45"/>
    <w:rsid w:val="36CCF1E2"/>
    <w:rsid w:val="36DF8F7F"/>
    <w:rsid w:val="36ED9E22"/>
    <w:rsid w:val="36FEE276"/>
    <w:rsid w:val="371491A4"/>
    <w:rsid w:val="3718274E"/>
    <w:rsid w:val="37255264"/>
    <w:rsid w:val="373283C7"/>
    <w:rsid w:val="373BDC6F"/>
    <w:rsid w:val="374B9815"/>
    <w:rsid w:val="3770A964"/>
    <w:rsid w:val="37732E7B"/>
    <w:rsid w:val="3777D0E4"/>
    <w:rsid w:val="377E3D4F"/>
    <w:rsid w:val="378BA72C"/>
    <w:rsid w:val="37AE7924"/>
    <w:rsid w:val="37AEE262"/>
    <w:rsid w:val="37C7D6E1"/>
    <w:rsid w:val="37CD7B07"/>
    <w:rsid w:val="37D57EED"/>
    <w:rsid w:val="37F76FB0"/>
    <w:rsid w:val="37FC1C45"/>
    <w:rsid w:val="37FCA66D"/>
    <w:rsid w:val="3806000E"/>
    <w:rsid w:val="38129810"/>
    <w:rsid w:val="3813B20A"/>
    <w:rsid w:val="381C9439"/>
    <w:rsid w:val="38212C5F"/>
    <w:rsid w:val="384C0E77"/>
    <w:rsid w:val="384CF0F0"/>
    <w:rsid w:val="38618E90"/>
    <w:rsid w:val="386474C2"/>
    <w:rsid w:val="3867F445"/>
    <w:rsid w:val="38A495A4"/>
    <w:rsid w:val="38C1B0CE"/>
    <w:rsid w:val="38E1A62D"/>
    <w:rsid w:val="38E4A7B2"/>
    <w:rsid w:val="38EECABE"/>
    <w:rsid w:val="38F7F672"/>
    <w:rsid w:val="38FF32BC"/>
    <w:rsid w:val="39039EDD"/>
    <w:rsid w:val="3915928C"/>
    <w:rsid w:val="39203871"/>
    <w:rsid w:val="3920FD66"/>
    <w:rsid w:val="3938E054"/>
    <w:rsid w:val="393E9358"/>
    <w:rsid w:val="3947612E"/>
    <w:rsid w:val="3953BC1A"/>
    <w:rsid w:val="395C6D77"/>
    <w:rsid w:val="3966DAD4"/>
    <w:rsid w:val="396D2D52"/>
    <w:rsid w:val="3980E3E6"/>
    <w:rsid w:val="398C7BFD"/>
    <w:rsid w:val="399ADE52"/>
    <w:rsid w:val="39A87BC8"/>
    <w:rsid w:val="39B27EFF"/>
    <w:rsid w:val="39C28CA4"/>
    <w:rsid w:val="39C482F6"/>
    <w:rsid w:val="39F065DB"/>
    <w:rsid w:val="3A005BBF"/>
    <w:rsid w:val="3A015F5E"/>
    <w:rsid w:val="3A05B963"/>
    <w:rsid w:val="3A0F2910"/>
    <w:rsid w:val="3A171747"/>
    <w:rsid w:val="3A2F15C7"/>
    <w:rsid w:val="3A324CEE"/>
    <w:rsid w:val="3A495D84"/>
    <w:rsid w:val="3A4BEE83"/>
    <w:rsid w:val="3A51D5FF"/>
    <w:rsid w:val="3A57C9D2"/>
    <w:rsid w:val="3A59FD72"/>
    <w:rsid w:val="3A6D814C"/>
    <w:rsid w:val="3A6D9D0A"/>
    <w:rsid w:val="3A7F5026"/>
    <w:rsid w:val="3A9055DE"/>
    <w:rsid w:val="3A9A0AB7"/>
    <w:rsid w:val="3AB251E2"/>
    <w:rsid w:val="3AB854D1"/>
    <w:rsid w:val="3ABA0EB9"/>
    <w:rsid w:val="3AF19554"/>
    <w:rsid w:val="3AF215CB"/>
    <w:rsid w:val="3B05E709"/>
    <w:rsid w:val="3B1A05E8"/>
    <w:rsid w:val="3B1EEB41"/>
    <w:rsid w:val="3B267770"/>
    <w:rsid w:val="3B2A648A"/>
    <w:rsid w:val="3B4EDB95"/>
    <w:rsid w:val="3B694297"/>
    <w:rsid w:val="3B807D57"/>
    <w:rsid w:val="3B8F7120"/>
    <w:rsid w:val="3B9371CC"/>
    <w:rsid w:val="3B94B6E2"/>
    <w:rsid w:val="3B9ECA6A"/>
    <w:rsid w:val="3BBFC976"/>
    <w:rsid w:val="3BC22AEA"/>
    <w:rsid w:val="3BD07022"/>
    <w:rsid w:val="3BE583FC"/>
    <w:rsid w:val="3BE7A41B"/>
    <w:rsid w:val="3BF1776F"/>
    <w:rsid w:val="3BFE9237"/>
    <w:rsid w:val="3C110EAC"/>
    <w:rsid w:val="3C141380"/>
    <w:rsid w:val="3C158BFF"/>
    <w:rsid w:val="3C15FD87"/>
    <w:rsid w:val="3C2025E7"/>
    <w:rsid w:val="3C24039C"/>
    <w:rsid w:val="3C24FB18"/>
    <w:rsid w:val="3C2CC661"/>
    <w:rsid w:val="3C3227D6"/>
    <w:rsid w:val="3C422C4A"/>
    <w:rsid w:val="3C52DA69"/>
    <w:rsid w:val="3C5F461C"/>
    <w:rsid w:val="3C771BD3"/>
    <w:rsid w:val="3C8927E0"/>
    <w:rsid w:val="3C8EBB06"/>
    <w:rsid w:val="3CA5367C"/>
    <w:rsid w:val="3CB16D96"/>
    <w:rsid w:val="3CC0E6C4"/>
    <w:rsid w:val="3CC82192"/>
    <w:rsid w:val="3CD8752E"/>
    <w:rsid w:val="3CD8A828"/>
    <w:rsid w:val="3CE6EBF1"/>
    <w:rsid w:val="3D15106C"/>
    <w:rsid w:val="3D23877B"/>
    <w:rsid w:val="3D32AD53"/>
    <w:rsid w:val="3D330BEA"/>
    <w:rsid w:val="3D336414"/>
    <w:rsid w:val="3D479DCD"/>
    <w:rsid w:val="3D60E67D"/>
    <w:rsid w:val="3D65718B"/>
    <w:rsid w:val="3D807F00"/>
    <w:rsid w:val="3D80BD69"/>
    <w:rsid w:val="3D83CABA"/>
    <w:rsid w:val="3D8748E0"/>
    <w:rsid w:val="3D878D36"/>
    <w:rsid w:val="3D9ECF12"/>
    <w:rsid w:val="3DA19689"/>
    <w:rsid w:val="3DA55A91"/>
    <w:rsid w:val="3DAA0E2B"/>
    <w:rsid w:val="3DB3AA57"/>
    <w:rsid w:val="3DBC2ABE"/>
    <w:rsid w:val="3DC191B5"/>
    <w:rsid w:val="3DCEBC09"/>
    <w:rsid w:val="3DDAF619"/>
    <w:rsid w:val="3DDD4A8A"/>
    <w:rsid w:val="3DE5032C"/>
    <w:rsid w:val="3DFDA7F9"/>
    <w:rsid w:val="3E0914D2"/>
    <w:rsid w:val="3E0FE3A9"/>
    <w:rsid w:val="3E16502E"/>
    <w:rsid w:val="3E16887A"/>
    <w:rsid w:val="3E1B50A9"/>
    <w:rsid w:val="3E1CCB55"/>
    <w:rsid w:val="3E2E56D3"/>
    <w:rsid w:val="3E2F7721"/>
    <w:rsid w:val="3E301042"/>
    <w:rsid w:val="3E318883"/>
    <w:rsid w:val="3E4004CE"/>
    <w:rsid w:val="3E43216D"/>
    <w:rsid w:val="3E4CCB5A"/>
    <w:rsid w:val="3E54A33B"/>
    <w:rsid w:val="3E54DE5D"/>
    <w:rsid w:val="3E61452A"/>
    <w:rsid w:val="3E68AEBE"/>
    <w:rsid w:val="3E6A8ADE"/>
    <w:rsid w:val="3E6E884F"/>
    <w:rsid w:val="3E78594E"/>
    <w:rsid w:val="3E81CF93"/>
    <w:rsid w:val="3E828F45"/>
    <w:rsid w:val="3E83CF32"/>
    <w:rsid w:val="3E87E1A6"/>
    <w:rsid w:val="3E89DC4A"/>
    <w:rsid w:val="3E8D9AA5"/>
    <w:rsid w:val="3E921658"/>
    <w:rsid w:val="3E992B63"/>
    <w:rsid w:val="3E9E3410"/>
    <w:rsid w:val="3EA93C21"/>
    <w:rsid w:val="3EB866CB"/>
    <w:rsid w:val="3EBB929D"/>
    <w:rsid w:val="3EC0C31D"/>
    <w:rsid w:val="3EC32115"/>
    <w:rsid w:val="3ED4F142"/>
    <w:rsid w:val="3EDCEDB0"/>
    <w:rsid w:val="3EE4CC19"/>
    <w:rsid w:val="3EEAEFE2"/>
    <w:rsid w:val="3EF086AD"/>
    <w:rsid w:val="3F049B32"/>
    <w:rsid w:val="3F1490D7"/>
    <w:rsid w:val="3F36E5A7"/>
    <w:rsid w:val="3F3FE8C2"/>
    <w:rsid w:val="3F62C4C6"/>
    <w:rsid w:val="3F64050D"/>
    <w:rsid w:val="3F650FBC"/>
    <w:rsid w:val="3F73376B"/>
    <w:rsid w:val="3F73EA27"/>
    <w:rsid w:val="3F81D72B"/>
    <w:rsid w:val="3FB7C9F9"/>
    <w:rsid w:val="3FB8F807"/>
    <w:rsid w:val="3FBA9B17"/>
    <w:rsid w:val="3FE8CC40"/>
    <w:rsid w:val="3FFDA469"/>
    <w:rsid w:val="3FFF80D2"/>
    <w:rsid w:val="400741B0"/>
    <w:rsid w:val="401E5CD8"/>
    <w:rsid w:val="402C9C7F"/>
    <w:rsid w:val="403E71BE"/>
    <w:rsid w:val="404912F1"/>
    <w:rsid w:val="4071EC06"/>
    <w:rsid w:val="408605F7"/>
    <w:rsid w:val="4086B1B2"/>
    <w:rsid w:val="4098EC5D"/>
    <w:rsid w:val="40A8A57D"/>
    <w:rsid w:val="40CD2C13"/>
    <w:rsid w:val="40DC854E"/>
    <w:rsid w:val="40DD4C5F"/>
    <w:rsid w:val="40E41FB1"/>
    <w:rsid w:val="40F5F3B9"/>
    <w:rsid w:val="40F7D335"/>
    <w:rsid w:val="411E819D"/>
    <w:rsid w:val="4133F0C0"/>
    <w:rsid w:val="413BF8D3"/>
    <w:rsid w:val="416AF160"/>
    <w:rsid w:val="4176CDC9"/>
    <w:rsid w:val="41792D6F"/>
    <w:rsid w:val="417AA963"/>
    <w:rsid w:val="4185C3E1"/>
    <w:rsid w:val="4197827E"/>
    <w:rsid w:val="419A3F14"/>
    <w:rsid w:val="419B1DFD"/>
    <w:rsid w:val="41A3A4AB"/>
    <w:rsid w:val="41A8574C"/>
    <w:rsid w:val="41AAA51A"/>
    <w:rsid w:val="41AD48BB"/>
    <w:rsid w:val="41AE4DBF"/>
    <w:rsid w:val="41AF7EF7"/>
    <w:rsid w:val="41B2A71C"/>
    <w:rsid w:val="41B32A91"/>
    <w:rsid w:val="41CC0544"/>
    <w:rsid w:val="41D68F9A"/>
    <w:rsid w:val="41DB8738"/>
    <w:rsid w:val="41F348AC"/>
    <w:rsid w:val="41FAEC60"/>
    <w:rsid w:val="41FBA29B"/>
    <w:rsid w:val="41FBAA9A"/>
    <w:rsid w:val="42005BC8"/>
    <w:rsid w:val="4203C639"/>
    <w:rsid w:val="4207257C"/>
    <w:rsid w:val="420EC51D"/>
    <w:rsid w:val="42206D4E"/>
    <w:rsid w:val="422C2274"/>
    <w:rsid w:val="422D9AAE"/>
    <w:rsid w:val="42401211"/>
    <w:rsid w:val="4256010D"/>
    <w:rsid w:val="42632367"/>
    <w:rsid w:val="427568A2"/>
    <w:rsid w:val="427A99FE"/>
    <w:rsid w:val="427BF549"/>
    <w:rsid w:val="42866464"/>
    <w:rsid w:val="428FE850"/>
    <w:rsid w:val="42B22B31"/>
    <w:rsid w:val="42C3A0DC"/>
    <w:rsid w:val="42D804E3"/>
    <w:rsid w:val="42DFA94A"/>
    <w:rsid w:val="42E7B2CA"/>
    <w:rsid w:val="42EB0C80"/>
    <w:rsid w:val="42FBE407"/>
    <w:rsid w:val="4304D8E0"/>
    <w:rsid w:val="4319C300"/>
    <w:rsid w:val="4331890C"/>
    <w:rsid w:val="4336133D"/>
    <w:rsid w:val="43376AF7"/>
    <w:rsid w:val="433A33F8"/>
    <w:rsid w:val="434E6507"/>
    <w:rsid w:val="43507937"/>
    <w:rsid w:val="4350A287"/>
    <w:rsid w:val="436BD65D"/>
    <w:rsid w:val="437E12D6"/>
    <w:rsid w:val="43800424"/>
    <w:rsid w:val="438B24E2"/>
    <w:rsid w:val="43AEBDF3"/>
    <w:rsid w:val="43BDAD1E"/>
    <w:rsid w:val="43E036C2"/>
    <w:rsid w:val="43EF0BE7"/>
    <w:rsid w:val="440F4AB6"/>
    <w:rsid w:val="4414948A"/>
    <w:rsid w:val="4419D3F2"/>
    <w:rsid w:val="4429E221"/>
    <w:rsid w:val="4432048C"/>
    <w:rsid w:val="443355CD"/>
    <w:rsid w:val="44377D61"/>
    <w:rsid w:val="44490533"/>
    <w:rsid w:val="4456A210"/>
    <w:rsid w:val="4457EF7A"/>
    <w:rsid w:val="4463DFA9"/>
    <w:rsid w:val="446E0D7C"/>
    <w:rsid w:val="44790C9B"/>
    <w:rsid w:val="449B93A3"/>
    <w:rsid w:val="44A4BC77"/>
    <w:rsid w:val="44C250C6"/>
    <w:rsid w:val="44C73E00"/>
    <w:rsid w:val="44D24EC0"/>
    <w:rsid w:val="44D2F47F"/>
    <w:rsid w:val="4504E7C4"/>
    <w:rsid w:val="450AD150"/>
    <w:rsid w:val="4511CBE6"/>
    <w:rsid w:val="45213FA2"/>
    <w:rsid w:val="452D9A31"/>
    <w:rsid w:val="452DD521"/>
    <w:rsid w:val="4537AE3A"/>
    <w:rsid w:val="45396449"/>
    <w:rsid w:val="453DB5D0"/>
    <w:rsid w:val="453F624D"/>
    <w:rsid w:val="45410B4F"/>
    <w:rsid w:val="45423E4E"/>
    <w:rsid w:val="45465D79"/>
    <w:rsid w:val="45473444"/>
    <w:rsid w:val="455B2254"/>
    <w:rsid w:val="455CF1D4"/>
    <w:rsid w:val="45673805"/>
    <w:rsid w:val="4569A6B1"/>
    <w:rsid w:val="45913EAF"/>
    <w:rsid w:val="459D7F48"/>
    <w:rsid w:val="45A4356B"/>
    <w:rsid w:val="45AA8AD1"/>
    <w:rsid w:val="45B642F8"/>
    <w:rsid w:val="45B90136"/>
    <w:rsid w:val="45BB888F"/>
    <w:rsid w:val="45BE375F"/>
    <w:rsid w:val="45C5A40C"/>
    <w:rsid w:val="45CA6414"/>
    <w:rsid w:val="45CD6035"/>
    <w:rsid w:val="45D963D8"/>
    <w:rsid w:val="45F45B2F"/>
    <w:rsid w:val="45FA18A2"/>
    <w:rsid w:val="4613A2B9"/>
    <w:rsid w:val="46161132"/>
    <w:rsid w:val="4619BF09"/>
    <w:rsid w:val="4630E554"/>
    <w:rsid w:val="4638B600"/>
    <w:rsid w:val="463C64DE"/>
    <w:rsid w:val="4649B5AA"/>
    <w:rsid w:val="464A373C"/>
    <w:rsid w:val="464FDA43"/>
    <w:rsid w:val="4659FCA8"/>
    <w:rsid w:val="4664B0FE"/>
    <w:rsid w:val="467545BE"/>
    <w:rsid w:val="4676B1A4"/>
    <w:rsid w:val="467C894C"/>
    <w:rsid w:val="4695D3FD"/>
    <w:rsid w:val="46997915"/>
    <w:rsid w:val="469A3AFE"/>
    <w:rsid w:val="46A066D4"/>
    <w:rsid w:val="46A06B07"/>
    <w:rsid w:val="46A31109"/>
    <w:rsid w:val="46A81C8B"/>
    <w:rsid w:val="46AC1A94"/>
    <w:rsid w:val="46B63526"/>
    <w:rsid w:val="46B94E96"/>
    <w:rsid w:val="46BBFCFE"/>
    <w:rsid w:val="46C0B50C"/>
    <w:rsid w:val="46C127AE"/>
    <w:rsid w:val="46E17841"/>
    <w:rsid w:val="46E85C83"/>
    <w:rsid w:val="46F14C9F"/>
    <w:rsid w:val="46F87746"/>
    <w:rsid w:val="47003C50"/>
    <w:rsid w:val="47037390"/>
    <w:rsid w:val="47087B3F"/>
    <w:rsid w:val="4716DDEB"/>
    <w:rsid w:val="4718E5BC"/>
    <w:rsid w:val="471AC760"/>
    <w:rsid w:val="472D49AC"/>
    <w:rsid w:val="4736D4ED"/>
    <w:rsid w:val="4740B319"/>
    <w:rsid w:val="4743B7D0"/>
    <w:rsid w:val="47467D66"/>
    <w:rsid w:val="4750D91E"/>
    <w:rsid w:val="4751532C"/>
    <w:rsid w:val="477F1283"/>
    <w:rsid w:val="4781D573"/>
    <w:rsid w:val="47833D9D"/>
    <w:rsid w:val="478A9BAD"/>
    <w:rsid w:val="47A8B4EB"/>
    <w:rsid w:val="47C3BCBA"/>
    <w:rsid w:val="47C6A443"/>
    <w:rsid w:val="47C93091"/>
    <w:rsid w:val="47C9A5F8"/>
    <w:rsid w:val="47CA87EC"/>
    <w:rsid w:val="47CC601C"/>
    <w:rsid w:val="47D6AB2A"/>
    <w:rsid w:val="47E2FE08"/>
    <w:rsid w:val="47F4512A"/>
    <w:rsid w:val="47FD7732"/>
    <w:rsid w:val="481B0952"/>
    <w:rsid w:val="481BF488"/>
    <w:rsid w:val="48219E65"/>
    <w:rsid w:val="483A9502"/>
    <w:rsid w:val="4847CC90"/>
    <w:rsid w:val="4849B073"/>
    <w:rsid w:val="48548396"/>
    <w:rsid w:val="48660ED8"/>
    <w:rsid w:val="4869C134"/>
    <w:rsid w:val="4870A036"/>
    <w:rsid w:val="48804048"/>
    <w:rsid w:val="4880468C"/>
    <w:rsid w:val="4880F1EC"/>
    <w:rsid w:val="4881A69F"/>
    <w:rsid w:val="48859CCD"/>
    <w:rsid w:val="488B5A85"/>
    <w:rsid w:val="4892487C"/>
    <w:rsid w:val="48AB6943"/>
    <w:rsid w:val="48AC2654"/>
    <w:rsid w:val="48B7E536"/>
    <w:rsid w:val="48BE4808"/>
    <w:rsid w:val="48D5151D"/>
    <w:rsid w:val="48D8C0D2"/>
    <w:rsid w:val="48E0C0FC"/>
    <w:rsid w:val="48EF3806"/>
    <w:rsid w:val="48FB7D52"/>
    <w:rsid w:val="4913C7B7"/>
    <w:rsid w:val="49141CE1"/>
    <w:rsid w:val="492E5E3F"/>
    <w:rsid w:val="493491F2"/>
    <w:rsid w:val="4944F3C7"/>
    <w:rsid w:val="494B9D08"/>
    <w:rsid w:val="49519136"/>
    <w:rsid w:val="4959E9DC"/>
    <w:rsid w:val="495B45D3"/>
    <w:rsid w:val="49695601"/>
    <w:rsid w:val="496BCDFB"/>
    <w:rsid w:val="496CBB8E"/>
    <w:rsid w:val="4972EBC5"/>
    <w:rsid w:val="499CCD11"/>
    <w:rsid w:val="49B50D08"/>
    <w:rsid w:val="49BC049A"/>
    <w:rsid w:val="49BE6B34"/>
    <w:rsid w:val="49D1E218"/>
    <w:rsid w:val="49E10004"/>
    <w:rsid w:val="49EC28FB"/>
    <w:rsid w:val="49F4ADBD"/>
    <w:rsid w:val="49FCB082"/>
    <w:rsid w:val="4A07656B"/>
    <w:rsid w:val="4A0DF724"/>
    <w:rsid w:val="4A18D1F0"/>
    <w:rsid w:val="4A1981F5"/>
    <w:rsid w:val="4A1B78AF"/>
    <w:rsid w:val="4A1C3F0E"/>
    <w:rsid w:val="4A45F2B7"/>
    <w:rsid w:val="4A48B3F5"/>
    <w:rsid w:val="4A6896C7"/>
    <w:rsid w:val="4A869F66"/>
    <w:rsid w:val="4A8F9B45"/>
    <w:rsid w:val="4A9994BF"/>
    <w:rsid w:val="4A9E55DA"/>
    <w:rsid w:val="4AA9E728"/>
    <w:rsid w:val="4ABC99AB"/>
    <w:rsid w:val="4AC0CBF3"/>
    <w:rsid w:val="4ADCB846"/>
    <w:rsid w:val="4AE08107"/>
    <w:rsid w:val="4AE64330"/>
    <w:rsid w:val="4AE6CED3"/>
    <w:rsid w:val="4AEE7FE4"/>
    <w:rsid w:val="4B176AC2"/>
    <w:rsid w:val="4BA49240"/>
    <w:rsid w:val="4BA4DE81"/>
    <w:rsid w:val="4BB2F2A9"/>
    <w:rsid w:val="4BBDF7CE"/>
    <w:rsid w:val="4BD4D69D"/>
    <w:rsid w:val="4BDAA8B9"/>
    <w:rsid w:val="4BF425BA"/>
    <w:rsid w:val="4C094B4B"/>
    <w:rsid w:val="4C0E32B2"/>
    <w:rsid w:val="4C111BFC"/>
    <w:rsid w:val="4C19DAA1"/>
    <w:rsid w:val="4C1C11D1"/>
    <w:rsid w:val="4C297561"/>
    <w:rsid w:val="4C2A217B"/>
    <w:rsid w:val="4C521932"/>
    <w:rsid w:val="4C542B09"/>
    <w:rsid w:val="4C59904A"/>
    <w:rsid w:val="4C711C0C"/>
    <w:rsid w:val="4C73DB3E"/>
    <w:rsid w:val="4C766903"/>
    <w:rsid w:val="4C7DE67C"/>
    <w:rsid w:val="4C7F269E"/>
    <w:rsid w:val="4C813C17"/>
    <w:rsid w:val="4C862D7A"/>
    <w:rsid w:val="4C8AF283"/>
    <w:rsid w:val="4C94D363"/>
    <w:rsid w:val="4C9F6A59"/>
    <w:rsid w:val="4CA5E5F9"/>
    <w:rsid w:val="4CAB7C53"/>
    <w:rsid w:val="4CAFB9AB"/>
    <w:rsid w:val="4CC44C8E"/>
    <w:rsid w:val="4CC8DCDE"/>
    <w:rsid w:val="4CD31B13"/>
    <w:rsid w:val="4CDB1BF1"/>
    <w:rsid w:val="4CE9ED2A"/>
    <w:rsid w:val="4CEECE73"/>
    <w:rsid w:val="4CF0D737"/>
    <w:rsid w:val="4D01E465"/>
    <w:rsid w:val="4D108272"/>
    <w:rsid w:val="4D162313"/>
    <w:rsid w:val="4D18C8B5"/>
    <w:rsid w:val="4D5153C3"/>
    <w:rsid w:val="4D7A1A00"/>
    <w:rsid w:val="4D8B734A"/>
    <w:rsid w:val="4D8D3DA8"/>
    <w:rsid w:val="4D906DC6"/>
    <w:rsid w:val="4D941EFA"/>
    <w:rsid w:val="4D9BFE53"/>
    <w:rsid w:val="4D9F9E6C"/>
    <w:rsid w:val="4DA9362E"/>
    <w:rsid w:val="4DABA01A"/>
    <w:rsid w:val="4DAE37EA"/>
    <w:rsid w:val="4DB17799"/>
    <w:rsid w:val="4DCB027C"/>
    <w:rsid w:val="4DDB7868"/>
    <w:rsid w:val="4DDC9B4B"/>
    <w:rsid w:val="4DE545AE"/>
    <w:rsid w:val="4DEEC993"/>
    <w:rsid w:val="4DEED504"/>
    <w:rsid w:val="4DF1ADD5"/>
    <w:rsid w:val="4DFEE248"/>
    <w:rsid w:val="4E0616F7"/>
    <w:rsid w:val="4E063C74"/>
    <w:rsid w:val="4E08A888"/>
    <w:rsid w:val="4E0BC5C6"/>
    <w:rsid w:val="4E2D1DB4"/>
    <w:rsid w:val="4E31EDB3"/>
    <w:rsid w:val="4E448D27"/>
    <w:rsid w:val="4E5375D8"/>
    <w:rsid w:val="4E69D1A0"/>
    <w:rsid w:val="4E6B23A7"/>
    <w:rsid w:val="4E70609C"/>
    <w:rsid w:val="4E7C05B1"/>
    <w:rsid w:val="4E9ADCD9"/>
    <w:rsid w:val="4EA22A2A"/>
    <w:rsid w:val="4EA7EA1D"/>
    <w:rsid w:val="4EB133AE"/>
    <w:rsid w:val="4EBD5886"/>
    <w:rsid w:val="4EC1D981"/>
    <w:rsid w:val="4ED8C52D"/>
    <w:rsid w:val="4EDF042E"/>
    <w:rsid w:val="4EE466AE"/>
    <w:rsid w:val="4EF18AF7"/>
    <w:rsid w:val="4EFDE182"/>
    <w:rsid w:val="4F0037EA"/>
    <w:rsid w:val="4F1D820E"/>
    <w:rsid w:val="4F3D67C4"/>
    <w:rsid w:val="4F52B710"/>
    <w:rsid w:val="4F5F9C96"/>
    <w:rsid w:val="4F6C88A4"/>
    <w:rsid w:val="4F74BE5A"/>
    <w:rsid w:val="4F78B234"/>
    <w:rsid w:val="4F7CBDDA"/>
    <w:rsid w:val="4F9376ED"/>
    <w:rsid w:val="4F9489AA"/>
    <w:rsid w:val="4FD7E601"/>
    <w:rsid w:val="500CEE8E"/>
    <w:rsid w:val="501B93E0"/>
    <w:rsid w:val="50201F1C"/>
    <w:rsid w:val="50221933"/>
    <w:rsid w:val="5030FC64"/>
    <w:rsid w:val="503370AC"/>
    <w:rsid w:val="503C27A5"/>
    <w:rsid w:val="50431C4D"/>
    <w:rsid w:val="50478D36"/>
    <w:rsid w:val="504FA8DA"/>
    <w:rsid w:val="50585527"/>
    <w:rsid w:val="5060248F"/>
    <w:rsid w:val="506D84C3"/>
    <w:rsid w:val="509E3D1E"/>
    <w:rsid w:val="50D39FDB"/>
    <w:rsid w:val="50D8E20C"/>
    <w:rsid w:val="50DDC875"/>
    <w:rsid w:val="50EC6C5F"/>
    <w:rsid w:val="50F18D65"/>
    <w:rsid w:val="50F623BA"/>
    <w:rsid w:val="50F7473D"/>
    <w:rsid w:val="50F84596"/>
    <w:rsid w:val="50FA9372"/>
    <w:rsid w:val="5106F943"/>
    <w:rsid w:val="51287578"/>
    <w:rsid w:val="513C044E"/>
    <w:rsid w:val="51418316"/>
    <w:rsid w:val="515D055F"/>
    <w:rsid w:val="51689A65"/>
    <w:rsid w:val="517023A7"/>
    <w:rsid w:val="5171EB20"/>
    <w:rsid w:val="5183BD2F"/>
    <w:rsid w:val="518C16A4"/>
    <w:rsid w:val="518C61AE"/>
    <w:rsid w:val="51A32038"/>
    <w:rsid w:val="51A434A0"/>
    <w:rsid w:val="51AFDAAE"/>
    <w:rsid w:val="51B70CDB"/>
    <w:rsid w:val="51B84D1C"/>
    <w:rsid w:val="51C24E99"/>
    <w:rsid w:val="51C5B203"/>
    <w:rsid w:val="51CAD21C"/>
    <w:rsid w:val="51CF8024"/>
    <w:rsid w:val="51E1F9E5"/>
    <w:rsid w:val="51FB18D4"/>
    <w:rsid w:val="520B74C2"/>
    <w:rsid w:val="52166E87"/>
    <w:rsid w:val="52183032"/>
    <w:rsid w:val="5223D453"/>
    <w:rsid w:val="522501EF"/>
    <w:rsid w:val="5241871F"/>
    <w:rsid w:val="5242A7A1"/>
    <w:rsid w:val="52463692"/>
    <w:rsid w:val="524D1246"/>
    <w:rsid w:val="524F1F77"/>
    <w:rsid w:val="5255655B"/>
    <w:rsid w:val="525A82C0"/>
    <w:rsid w:val="526B37BE"/>
    <w:rsid w:val="52749E00"/>
    <w:rsid w:val="52861F0C"/>
    <w:rsid w:val="5287AF88"/>
    <w:rsid w:val="5288A58C"/>
    <w:rsid w:val="52892EC0"/>
    <w:rsid w:val="52979A08"/>
    <w:rsid w:val="52AC47BE"/>
    <w:rsid w:val="52B8C9B5"/>
    <w:rsid w:val="52B9878C"/>
    <w:rsid w:val="52CDEA93"/>
    <w:rsid w:val="52CF38A3"/>
    <w:rsid w:val="52E00EBC"/>
    <w:rsid w:val="52F9736C"/>
    <w:rsid w:val="530A97CE"/>
    <w:rsid w:val="5310F2DA"/>
    <w:rsid w:val="5318B4CF"/>
    <w:rsid w:val="531D80FE"/>
    <w:rsid w:val="532E26CF"/>
    <w:rsid w:val="5332102F"/>
    <w:rsid w:val="533231AA"/>
    <w:rsid w:val="533F4FCE"/>
    <w:rsid w:val="534106C9"/>
    <w:rsid w:val="534BF9B4"/>
    <w:rsid w:val="534E956E"/>
    <w:rsid w:val="5359571F"/>
    <w:rsid w:val="536A1443"/>
    <w:rsid w:val="53708419"/>
    <w:rsid w:val="539422C2"/>
    <w:rsid w:val="539BB588"/>
    <w:rsid w:val="53A06D2C"/>
    <w:rsid w:val="53B20377"/>
    <w:rsid w:val="53BB2F5D"/>
    <w:rsid w:val="53C594B1"/>
    <w:rsid w:val="53D24872"/>
    <w:rsid w:val="53D2BB1E"/>
    <w:rsid w:val="53D3C71C"/>
    <w:rsid w:val="53D940D0"/>
    <w:rsid w:val="53E73BD4"/>
    <w:rsid w:val="53F31070"/>
    <w:rsid w:val="53F9F280"/>
    <w:rsid w:val="542475ED"/>
    <w:rsid w:val="54326D96"/>
    <w:rsid w:val="5436A92E"/>
    <w:rsid w:val="5441CA63"/>
    <w:rsid w:val="5441FAEA"/>
    <w:rsid w:val="5442ADF1"/>
    <w:rsid w:val="544C6489"/>
    <w:rsid w:val="5450FACA"/>
    <w:rsid w:val="545335E9"/>
    <w:rsid w:val="54713F5F"/>
    <w:rsid w:val="547D6F6E"/>
    <w:rsid w:val="548210DC"/>
    <w:rsid w:val="54827FE4"/>
    <w:rsid w:val="548C9E89"/>
    <w:rsid w:val="548D4510"/>
    <w:rsid w:val="548EDE5E"/>
    <w:rsid w:val="549218A9"/>
    <w:rsid w:val="54935A7E"/>
    <w:rsid w:val="549DD517"/>
    <w:rsid w:val="549EC366"/>
    <w:rsid w:val="54C23DF7"/>
    <w:rsid w:val="54C262AA"/>
    <w:rsid w:val="54C3882C"/>
    <w:rsid w:val="54CA73C3"/>
    <w:rsid w:val="54D2AEEB"/>
    <w:rsid w:val="54E156D4"/>
    <w:rsid w:val="54FEAD5F"/>
    <w:rsid w:val="55245E1C"/>
    <w:rsid w:val="5536F295"/>
    <w:rsid w:val="5540D7B6"/>
    <w:rsid w:val="5547382F"/>
    <w:rsid w:val="555256FF"/>
    <w:rsid w:val="55551073"/>
    <w:rsid w:val="55688D7A"/>
    <w:rsid w:val="556EB493"/>
    <w:rsid w:val="55745FE4"/>
    <w:rsid w:val="557AC6B7"/>
    <w:rsid w:val="558910EC"/>
    <w:rsid w:val="559476C6"/>
    <w:rsid w:val="559EF757"/>
    <w:rsid w:val="55A23933"/>
    <w:rsid w:val="55B41558"/>
    <w:rsid w:val="55B49389"/>
    <w:rsid w:val="55B8595C"/>
    <w:rsid w:val="55BA8905"/>
    <w:rsid w:val="55BE1FE8"/>
    <w:rsid w:val="55C02321"/>
    <w:rsid w:val="55C0464E"/>
    <w:rsid w:val="55DD3627"/>
    <w:rsid w:val="55E37B66"/>
    <w:rsid w:val="5603571F"/>
    <w:rsid w:val="56252869"/>
    <w:rsid w:val="562A5A01"/>
    <w:rsid w:val="562DDCF4"/>
    <w:rsid w:val="56311F9D"/>
    <w:rsid w:val="56387EF1"/>
    <w:rsid w:val="56402D5B"/>
    <w:rsid w:val="56434F93"/>
    <w:rsid w:val="5652C07F"/>
    <w:rsid w:val="565F3512"/>
    <w:rsid w:val="5660F57E"/>
    <w:rsid w:val="566683D6"/>
    <w:rsid w:val="5671278F"/>
    <w:rsid w:val="56728CDE"/>
    <w:rsid w:val="567398B7"/>
    <w:rsid w:val="5683AE28"/>
    <w:rsid w:val="56870B9F"/>
    <w:rsid w:val="569D5DE9"/>
    <w:rsid w:val="56A03BDA"/>
    <w:rsid w:val="56A494A4"/>
    <w:rsid w:val="56A91BE4"/>
    <w:rsid w:val="56B58A51"/>
    <w:rsid w:val="56C5C3BC"/>
    <w:rsid w:val="56E3958A"/>
    <w:rsid w:val="56E3999D"/>
    <w:rsid w:val="56F7C423"/>
    <w:rsid w:val="5702E7DB"/>
    <w:rsid w:val="570C227A"/>
    <w:rsid w:val="57330647"/>
    <w:rsid w:val="573690D7"/>
    <w:rsid w:val="575914A7"/>
    <w:rsid w:val="5777022E"/>
    <w:rsid w:val="578AE757"/>
    <w:rsid w:val="5797BAC5"/>
    <w:rsid w:val="57B0FD84"/>
    <w:rsid w:val="57BA4CE5"/>
    <w:rsid w:val="57BD0235"/>
    <w:rsid w:val="57CFFBA6"/>
    <w:rsid w:val="57D8F7BD"/>
    <w:rsid w:val="57ED5F6F"/>
    <w:rsid w:val="57F2D459"/>
    <w:rsid w:val="580F39C7"/>
    <w:rsid w:val="5877505D"/>
    <w:rsid w:val="587791D6"/>
    <w:rsid w:val="587F2076"/>
    <w:rsid w:val="588C5120"/>
    <w:rsid w:val="588DFF33"/>
    <w:rsid w:val="588E4E52"/>
    <w:rsid w:val="589594FD"/>
    <w:rsid w:val="58A23DDB"/>
    <w:rsid w:val="58B4FA44"/>
    <w:rsid w:val="58BA316F"/>
    <w:rsid w:val="58C222C4"/>
    <w:rsid w:val="58CB21AE"/>
    <w:rsid w:val="58CB6A17"/>
    <w:rsid w:val="58D4FEC3"/>
    <w:rsid w:val="58DAB762"/>
    <w:rsid w:val="58E1A9B5"/>
    <w:rsid w:val="58FC44BE"/>
    <w:rsid w:val="5915D613"/>
    <w:rsid w:val="5931F5E0"/>
    <w:rsid w:val="593A2C59"/>
    <w:rsid w:val="593CAEAA"/>
    <w:rsid w:val="5954A5BB"/>
    <w:rsid w:val="59622B88"/>
    <w:rsid w:val="59661812"/>
    <w:rsid w:val="5973B6FF"/>
    <w:rsid w:val="598E3AAB"/>
    <w:rsid w:val="59B1AAB1"/>
    <w:rsid w:val="59BD900E"/>
    <w:rsid w:val="59CC6045"/>
    <w:rsid w:val="59CFB771"/>
    <w:rsid w:val="59D0F315"/>
    <w:rsid w:val="59E23D64"/>
    <w:rsid w:val="59E24F22"/>
    <w:rsid w:val="5A019E36"/>
    <w:rsid w:val="5A1E8091"/>
    <w:rsid w:val="5A3823CE"/>
    <w:rsid w:val="5A4C1107"/>
    <w:rsid w:val="5A5DE095"/>
    <w:rsid w:val="5A5FD17F"/>
    <w:rsid w:val="5A701E49"/>
    <w:rsid w:val="5A7E25F4"/>
    <w:rsid w:val="5AA032C3"/>
    <w:rsid w:val="5AAFDD71"/>
    <w:rsid w:val="5AC65AFF"/>
    <w:rsid w:val="5AD1A89E"/>
    <w:rsid w:val="5AE88804"/>
    <w:rsid w:val="5AFBE230"/>
    <w:rsid w:val="5B07FEBA"/>
    <w:rsid w:val="5B153BF8"/>
    <w:rsid w:val="5B185A77"/>
    <w:rsid w:val="5B1D990B"/>
    <w:rsid w:val="5B42FB16"/>
    <w:rsid w:val="5B462D60"/>
    <w:rsid w:val="5B46AED5"/>
    <w:rsid w:val="5B58F284"/>
    <w:rsid w:val="5B7F6383"/>
    <w:rsid w:val="5B8904B1"/>
    <w:rsid w:val="5B8FDACA"/>
    <w:rsid w:val="5B905410"/>
    <w:rsid w:val="5B9658E8"/>
    <w:rsid w:val="5BB6D4E9"/>
    <w:rsid w:val="5BB8F026"/>
    <w:rsid w:val="5BC1946C"/>
    <w:rsid w:val="5BC5D822"/>
    <w:rsid w:val="5BCCDFCD"/>
    <w:rsid w:val="5BD11E9E"/>
    <w:rsid w:val="5BD6A14A"/>
    <w:rsid w:val="5BF09188"/>
    <w:rsid w:val="5BF2AAAA"/>
    <w:rsid w:val="5BF9A585"/>
    <w:rsid w:val="5BFE7F28"/>
    <w:rsid w:val="5C16C42D"/>
    <w:rsid w:val="5C1873FB"/>
    <w:rsid w:val="5C21F855"/>
    <w:rsid w:val="5C2B943F"/>
    <w:rsid w:val="5C330608"/>
    <w:rsid w:val="5C39083F"/>
    <w:rsid w:val="5C5383CF"/>
    <w:rsid w:val="5C62F7E9"/>
    <w:rsid w:val="5C6FAD31"/>
    <w:rsid w:val="5C78F77C"/>
    <w:rsid w:val="5C8721C8"/>
    <w:rsid w:val="5C8784F9"/>
    <w:rsid w:val="5CB0E281"/>
    <w:rsid w:val="5CB6A08E"/>
    <w:rsid w:val="5CBD484B"/>
    <w:rsid w:val="5CDAE039"/>
    <w:rsid w:val="5CE08D51"/>
    <w:rsid w:val="5CEEBE21"/>
    <w:rsid w:val="5CF5F00A"/>
    <w:rsid w:val="5CF75179"/>
    <w:rsid w:val="5CF9B2F5"/>
    <w:rsid w:val="5CFE7121"/>
    <w:rsid w:val="5D05C59C"/>
    <w:rsid w:val="5D14979C"/>
    <w:rsid w:val="5D15C3FC"/>
    <w:rsid w:val="5D1AF47A"/>
    <w:rsid w:val="5D24BD99"/>
    <w:rsid w:val="5D2D4AAE"/>
    <w:rsid w:val="5D380AFE"/>
    <w:rsid w:val="5D40A416"/>
    <w:rsid w:val="5D4ABF1D"/>
    <w:rsid w:val="5D594BDD"/>
    <w:rsid w:val="5D5BFFBC"/>
    <w:rsid w:val="5D5E406A"/>
    <w:rsid w:val="5D696BE6"/>
    <w:rsid w:val="5D73E1FF"/>
    <w:rsid w:val="5D7DA281"/>
    <w:rsid w:val="5D83D907"/>
    <w:rsid w:val="5D87AC2F"/>
    <w:rsid w:val="5DAB4341"/>
    <w:rsid w:val="5DBED309"/>
    <w:rsid w:val="5DCEA412"/>
    <w:rsid w:val="5DCF419C"/>
    <w:rsid w:val="5DD5F9A5"/>
    <w:rsid w:val="5DDB05BF"/>
    <w:rsid w:val="5DDC17E6"/>
    <w:rsid w:val="5DDE1ACA"/>
    <w:rsid w:val="5DDED17E"/>
    <w:rsid w:val="5DE09747"/>
    <w:rsid w:val="5DE684FD"/>
    <w:rsid w:val="5E039DB2"/>
    <w:rsid w:val="5E1AA319"/>
    <w:rsid w:val="5E3DEF9E"/>
    <w:rsid w:val="5E778E10"/>
    <w:rsid w:val="5E7C7B1C"/>
    <w:rsid w:val="5E8AC4AF"/>
    <w:rsid w:val="5E9ACED5"/>
    <w:rsid w:val="5EA44BD3"/>
    <w:rsid w:val="5ED83011"/>
    <w:rsid w:val="5ED95B4E"/>
    <w:rsid w:val="5EE1A8ED"/>
    <w:rsid w:val="5EE8D4AC"/>
    <w:rsid w:val="5EEDA94A"/>
    <w:rsid w:val="5EEFC3B1"/>
    <w:rsid w:val="5EF6FCC6"/>
    <w:rsid w:val="5F198032"/>
    <w:rsid w:val="5F3ADD3D"/>
    <w:rsid w:val="5F3BB30D"/>
    <w:rsid w:val="5F4B973D"/>
    <w:rsid w:val="5F520083"/>
    <w:rsid w:val="5F52AE57"/>
    <w:rsid w:val="5F59521C"/>
    <w:rsid w:val="5F6025E1"/>
    <w:rsid w:val="5F6B2C62"/>
    <w:rsid w:val="5F6C65D8"/>
    <w:rsid w:val="5F6F1DF5"/>
    <w:rsid w:val="5F7371D5"/>
    <w:rsid w:val="5F7685F2"/>
    <w:rsid w:val="5F7C2328"/>
    <w:rsid w:val="5F852ABD"/>
    <w:rsid w:val="5F8BDCD8"/>
    <w:rsid w:val="5F9101A4"/>
    <w:rsid w:val="5F9B81DA"/>
    <w:rsid w:val="5F9CEC01"/>
    <w:rsid w:val="5F9E9BEB"/>
    <w:rsid w:val="5FBCD3BF"/>
    <w:rsid w:val="5FBFD2D3"/>
    <w:rsid w:val="5FC1D7F5"/>
    <w:rsid w:val="5FD0FBD6"/>
    <w:rsid w:val="5FD48B16"/>
    <w:rsid w:val="5FEB1B89"/>
    <w:rsid w:val="5FFA1CE2"/>
    <w:rsid w:val="6021F235"/>
    <w:rsid w:val="602776B7"/>
    <w:rsid w:val="602D0AA0"/>
    <w:rsid w:val="603969C0"/>
    <w:rsid w:val="60464C73"/>
    <w:rsid w:val="60526E48"/>
    <w:rsid w:val="6065AB2F"/>
    <w:rsid w:val="6075CDB0"/>
    <w:rsid w:val="607CD72E"/>
    <w:rsid w:val="60855AAA"/>
    <w:rsid w:val="60987427"/>
    <w:rsid w:val="60BFB7A1"/>
    <w:rsid w:val="60C49E29"/>
    <w:rsid w:val="60F53952"/>
    <w:rsid w:val="610BA035"/>
    <w:rsid w:val="610C241F"/>
    <w:rsid w:val="61226CAC"/>
    <w:rsid w:val="61282E1B"/>
    <w:rsid w:val="612D8ED1"/>
    <w:rsid w:val="613DCD48"/>
    <w:rsid w:val="6157073D"/>
    <w:rsid w:val="615D4C4D"/>
    <w:rsid w:val="61691FB5"/>
    <w:rsid w:val="616C71B6"/>
    <w:rsid w:val="616CF83B"/>
    <w:rsid w:val="617FC1BD"/>
    <w:rsid w:val="6182D580"/>
    <w:rsid w:val="619A5B1C"/>
    <w:rsid w:val="61C81B68"/>
    <w:rsid w:val="61C99007"/>
    <w:rsid w:val="61CF82C3"/>
    <w:rsid w:val="61D916AF"/>
    <w:rsid w:val="61DE5DDB"/>
    <w:rsid w:val="61F044EF"/>
    <w:rsid w:val="620A6418"/>
    <w:rsid w:val="62254E60"/>
    <w:rsid w:val="622D0BC2"/>
    <w:rsid w:val="623FD76E"/>
    <w:rsid w:val="62432BFC"/>
    <w:rsid w:val="626B8A30"/>
    <w:rsid w:val="626CA2C7"/>
    <w:rsid w:val="6270111B"/>
    <w:rsid w:val="62760C21"/>
    <w:rsid w:val="6281AF6A"/>
    <w:rsid w:val="62878E6F"/>
    <w:rsid w:val="629025AC"/>
    <w:rsid w:val="629F36E1"/>
    <w:rsid w:val="62ADFEBF"/>
    <w:rsid w:val="62AF191D"/>
    <w:rsid w:val="62B602CB"/>
    <w:rsid w:val="62B92D1B"/>
    <w:rsid w:val="62E12B5B"/>
    <w:rsid w:val="62E76833"/>
    <w:rsid w:val="62F3587C"/>
    <w:rsid w:val="6301A8C6"/>
    <w:rsid w:val="630582C0"/>
    <w:rsid w:val="630BB580"/>
    <w:rsid w:val="6316A859"/>
    <w:rsid w:val="631CBC97"/>
    <w:rsid w:val="6326EA80"/>
    <w:rsid w:val="632AA8B7"/>
    <w:rsid w:val="632B1BC3"/>
    <w:rsid w:val="632CE584"/>
    <w:rsid w:val="633E99F0"/>
    <w:rsid w:val="63522067"/>
    <w:rsid w:val="6376AD8C"/>
    <w:rsid w:val="637880D4"/>
    <w:rsid w:val="637C82FF"/>
    <w:rsid w:val="637D38B4"/>
    <w:rsid w:val="63832207"/>
    <w:rsid w:val="6386FCE0"/>
    <w:rsid w:val="63889B1E"/>
    <w:rsid w:val="638EFDB7"/>
    <w:rsid w:val="6398126D"/>
    <w:rsid w:val="639D1146"/>
    <w:rsid w:val="63CDB9EE"/>
    <w:rsid w:val="63CF39F4"/>
    <w:rsid w:val="63DC6BAA"/>
    <w:rsid w:val="63E11FE7"/>
    <w:rsid w:val="63EEE584"/>
    <w:rsid w:val="63F375AC"/>
    <w:rsid w:val="63F7301A"/>
    <w:rsid w:val="63FF5FC7"/>
    <w:rsid w:val="64061B37"/>
    <w:rsid w:val="640A42BA"/>
    <w:rsid w:val="640AEFDB"/>
    <w:rsid w:val="640D8E41"/>
    <w:rsid w:val="641DDAED"/>
    <w:rsid w:val="642528C6"/>
    <w:rsid w:val="642FF276"/>
    <w:rsid w:val="64358170"/>
    <w:rsid w:val="644762BF"/>
    <w:rsid w:val="64527D66"/>
    <w:rsid w:val="645CD646"/>
    <w:rsid w:val="645FA028"/>
    <w:rsid w:val="646931B4"/>
    <w:rsid w:val="6469B14C"/>
    <w:rsid w:val="646EEFDB"/>
    <w:rsid w:val="64723BEC"/>
    <w:rsid w:val="6476199F"/>
    <w:rsid w:val="6482FD95"/>
    <w:rsid w:val="64A148A6"/>
    <w:rsid w:val="64ACE40C"/>
    <w:rsid w:val="64B28444"/>
    <w:rsid w:val="64B65343"/>
    <w:rsid w:val="64B9E213"/>
    <w:rsid w:val="64D39820"/>
    <w:rsid w:val="64D416F3"/>
    <w:rsid w:val="64E1A6F2"/>
    <w:rsid w:val="64ECF56C"/>
    <w:rsid w:val="64F541A3"/>
    <w:rsid w:val="6503F081"/>
    <w:rsid w:val="6503FCE7"/>
    <w:rsid w:val="6512F1F0"/>
    <w:rsid w:val="651658B4"/>
    <w:rsid w:val="652EF1E9"/>
    <w:rsid w:val="653959A1"/>
    <w:rsid w:val="65586045"/>
    <w:rsid w:val="657AF96B"/>
    <w:rsid w:val="658BEF24"/>
    <w:rsid w:val="65902AAA"/>
    <w:rsid w:val="65A14E75"/>
    <w:rsid w:val="65A1F235"/>
    <w:rsid w:val="65A60F47"/>
    <w:rsid w:val="65B51792"/>
    <w:rsid w:val="65B8D5BE"/>
    <w:rsid w:val="65C3D495"/>
    <w:rsid w:val="65CC0C13"/>
    <w:rsid w:val="65D888E8"/>
    <w:rsid w:val="65D98069"/>
    <w:rsid w:val="65E003B9"/>
    <w:rsid w:val="65F43693"/>
    <w:rsid w:val="6615A76F"/>
    <w:rsid w:val="6626EE41"/>
    <w:rsid w:val="6633BFBE"/>
    <w:rsid w:val="663DDC53"/>
    <w:rsid w:val="66680937"/>
    <w:rsid w:val="666B9673"/>
    <w:rsid w:val="667B5D55"/>
    <w:rsid w:val="6687326A"/>
    <w:rsid w:val="66879CA0"/>
    <w:rsid w:val="669BF5AE"/>
    <w:rsid w:val="66BA0FAF"/>
    <w:rsid w:val="66C1FF82"/>
    <w:rsid w:val="66C52A41"/>
    <w:rsid w:val="66CB4B3A"/>
    <w:rsid w:val="66CB9AF8"/>
    <w:rsid w:val="66E0BB51"/>
    <w:rsid w:val="66F4D645"/>
    <w:rsid w:val="66F72600"/>
    <w:rsid w:val="6701C5AC"/>
    <w:rsid w:val="670888C1"/>
    <w:rsid w:val="671B1CE7"/>
    <w:rsid w:val="6730C2ED"/>
    <w:rsid w:val="673441A8"/>
    <w:rsid w:val="675DD1F2"/>
    <w:rsid w:val="677686EF"/>
    <w:rsid w:val="67826613"/>
    <w:rsid w:val="67853163"/>
    <w:rsid w:val="6796CC4A"/>
    <w:rsid w:val="67A3B678"/>
    <w:rsid w:val="67A80173"/>
    <w:rsid w:val="67AC38EE"/>
    <w:rsid w:val="67B0725A"/>
    <w:rsid w:val="67C46947"/>
    <w:rsid w:val="67C6DAAE"/>
    <w:rsid w:val="67C8CDA9"/>
    <w:rsid w:val="67CD46F6"/>
    <w:rsid w:val="67D607E8"/>
    <w:rsid w:val="67DD1CD7"/>
    <w:rsid w:val="67E365EF"/>
    <w:rsid w:val="681462A9"/>
    <w:rsid w:val="681A1027"/>
    <w:rsid w:val="682043D4"/>
    <w:rsid w:val="682E49CC"/>
    <w:rsid w:val="6831E11C"/>
    <w:rsid w:val="6845CCC9"/>
    <w:rsid w:val="684A3C3C"/>
    <w:rsid w:val="6855B9E3"/>
    <w:rsid w:val="68568BF6"/>
    <w:rsid w:val="685B2C42"/>
    <w:rsid w:val="686F67E2"/>
    <w:rsid w:val="6873A8DA"/>
    <w:rsid w:val="687554D0"/>
    <w:rsid w:val="689FD52C"/>
    <w:rsid w:val="68AA492D"/>
    <w:rsid w:val="68CF995F"/>
    <w:rsid w:val="68D42A0D"/>
    <w:rsid w:val="68E7A93C"/>
    <w:rsid w:val="68F06D67"/>
    <w:rsid w:val="68F59607"/>
    <w:rsid w:val="68FB0194"/>
    <w:rsid w:val="68FC4B7B"/>
    <w:rsid w:val="68FEE523"/>
    <w:rsid w:val="69198334"/>
    <w:rsid w:val="693C5B3F"/>
    <w:rsid w:val="69403471"/>
    <w:rsid w:val="694A5D97"/>
    <w:rsid w:val="694C51A3"/>
    <w:rsid w:val="695A2AC2"/>
    <w:rsid w:val="695BB5C7"/>
    <w:rsid w:val="6964E231"/>
    <w:rsid w:val="69693C28"/>
    <w:rsid w:val="697DB114"/>
    <w:rsid w:val="6983A4F1"/>
    <w:rsid w:val="6989B379"/>
    <w:rsid w:val="6990B02E"/>
    <w:rsid w:val="699C70CC"/>
    <w:rsid w:val="69B7F49A"/>
    <w:rsid w:val="69C07480"/>
    <w:rsid w:val="69C19A77"/>
    <w:rsid w:val="69D366EF"/>
    <w:rsid w:val="69D775F5"/>
    <w:rsid w:val="6A143F50"/>
    <w:rsid w:val="6A1936CB"/>
    <w:rsid w:val="6A2F8B00"/>
    <w:rsid w:val="6A37074B"/>
    <w:rsid w:val="6A443686"/>
    <w:rsid w:val="6A6DD2AA"/>
    <w:rsid w:val="6A767B64"/>
    <w:rsid w:val="6A7B91BB"/>
    <w:rsid w:val="6A90F00A"/>
    <w:rsid w:val="6AAC3B38"/>
    <w:rsid w:val="6AAD427C"/>
    <w:rsid w:val="6AC094A6"/>
    <w:rsid w:val="6AC30D11"/>
    <w:rsid w:val="6AC34279"/>
    <w:rsid w:val="6AD57537"/>
    <w:rsid w:val="6ADC16FA"/>
    <w:rsid w:val="6AE004E4"/>
    <w:rsid w:val="6AE446E7"/>
    <w:rsid w:val="6B041109"/>
    <w:rsid w:val="6B06DF6C"/>
    <w:rsid w:val="6B077969"/>
    <w:rsid w:val="6B10196B"/>
    <w:rsid w:val="6B11ABD4"/>
    <w:rsid w:val="6B354EA8"/>
    <w:rsid w:val="6B3F03DD"/>
    <w:rsid w:val="6B4BD6CF"/>
    <w:rsid w:val="6B4E6267"/>
    <w:rsid w:val="6B4E6A44"/>
    <w:rsid w:val="6B4FE58A"/>
    <w:rsid w:val="6B56DD90"/>
    <w:rsid w:val="6B6C8C7F"/>
    <w:rsid w:val="6B7C7ABB"/>
    <w:rsid w:val="6B85679A"/>
    <w:rsid w:val="6B88563C"/>
    <w:rsid w:val="6B8B6CDF"/>
    <w:rsid w:val="6BA18FF0"/>
    <w:rsid w:val="6BAC6484"/>
    <w:rsid w:val="6BAE6A22"/>
    <w:rsid w:val="6BB89AC4"/>
    <w:rsid w:val="6BC7403A"/>
    <w:rsid w:val="6BDD8D86"/>
    <w:rsid w:val="6BDF070C"/>
    <w:rsid w:val="6BE0524D"/>
    <w:rsid w:val="6BE32D34"/>
    <w:rsid w:val="6BF2B09C"/>
    <w:rsid w:val="6C150265"/>
    <w:rsid w:val="6C1EDA3D"/>
    <w:rsid w:val="6C2901FA"/>
    <w:rsid w:val="6C3817F8"/>
    <w:rsid w:val="6C46BB88"/>
    <w:rsid w:val="6C4AA3BA"/>
    <w:rsid w:val="6C52782C"/>
    <w:rsid w:val="6C5E348D"/>
    <w:rsid w:val="6C7C1D27"/>
    <w:rsid w:val="6C9E6019"/>
    <w:rsid w:val="6CA4D0AB"/>
    <w:rsid w:val="6CB81550"/>
    <w:rsid w:val="6CBA1BED"/>
    <w:rsid w:val="6CC98D4A"/>
    <w:rsid w:val="6CD7C698"/>
    <w:rsid w:val="6CEFBE39"/>
    <w:rsid w:val="6D152B04"/>
    <w:rsid w:val="6D28302B"/>
    <w:rsid w:val="6D46AECB"/>
    <w:rsid w:val="6D4D3A0D"/>
    <w:rsid w:val="6D50ACC9"/>
    <w:rsid w:val="6D57B0A5"/>
    <w:rsid w:val="6D72FD69"/>
    <w:rsid w:val="6D730233"/>
    <w:rsid w:val="6D7EEB60"/>
    <w:rsid w:val="6D9646A7"/>
    <w:rsid w:val="6DAA7C6A"/>
    <w:rsid w:val="6DBDD0B9"/>
    <w:rsid w:val="6DBF2084"/>
    <w:rsid w:val="6DC5E9E7"/>
    <w:rsid w:val="6DC9BA6C"/>
    <w:rsid w:val="6DD7FF4C"/>
    <w:rsid w:val="6DE40456"/>
    <w:rsid w:val="6DE621CF"/>
    <w:rsid w:val="6DE8C52E"/>
    <w:rsid w:val="6DF11FB4"/>
    <w:rsid w:val="6DF5B717"/>
    <w:rsid w:val="6DF775A3"/>
    <w:rsid w:val="6DFA9723"/>
    <w:rsid w:val="6E0A97F6"/>
    <w:rsid w:val="6E0BD436"/>
    <w:rsid w:val="6E16FA54"/>
    <w:rsid w:val="6E1A2FC1"/>
    <w:rsid w:val="6E1A4CB5"/>
    <w:rsid w:val="6E2FAA8C"/>
    <w:rsid w:val="6E34EBAB"/>
    <w:rsid w:val="6E3F19FA"/>
    <w:rsid w:val="6E464DFA"/>
    <w:rsid w:val="6E47F37C"/>
    <w:rsid w:val="6E50E7C8"/>
    <w:rsid w:val="6E53D550"/>
    <w:rsid w:val="6E69EA98"/>
    <w:rsid w:val="6E725507"/>
    <w:rsid w:val="6E7FB73B"/>
    <w:rsid w:val="6E894E47"/>
    <w:rsid w:val="6E9212C4"/>
    <w:rsid w:val="6E94FC0A"/>
    <w:rsid w:val="6E994A2B"/>
    <w:rsid w:val="6E9B1091"/>
    <w:rsid w:val="6EAA7D66"/>
    <w:rsid w:val="6EAD3CA1"/>
    <w:rsid w:val="6EB600BA"/>
    <w:rsid w:val="6EC0E657"/>
    <w:rsid w:val="6ECF2405"/>
    <w:rsid w:val="6ED6AEEC"/>
    <w:rsid w:val="6EE0DE44"/>
    <w:rsid w:val="6EE249A4"/>
    <w:rsid w:val="6EE3BD9F"/>
    <w:rsid w:val="6EE70AAE"/>
    <w:rsid w:val="6EF6AE6C"/>
    <w:rsid w:val="6F0AA7DC"/>
    <w:rsid w:val="6F1192F9"/>
    <w:rsid w:val="6F157B1A"/>
    <w:rsid w:val="6F17ACD0"/>
    <w:rsid w:val="6F1A64A5"/>
    <w:rsid w:val="6F1F7BA8"/>
    <w:rsid w:val="6F2B548A"/>
    <w:rsid w:val="6F368401"/>
    <w:rsid w:val="6F424D53"/>
    <w:rsid w:val="6F462205"/>
    <w:rsid w:val="6F54FAD6"/>
    <w:rsid w:val="6F5B210E"/>
    <w:rsid w:val="6F7D4FB1"/>
    <w:rsid w:val="6F8CE440"/>
    <w:rsid w:val="6F956FAB"/>
    <w:rsid w:val="6FB1FC7C"/>
    <w:rsid w:val="6FBE92D9"/>
    <w:rsid w:val="6FBFB58C"/>
    <w:rsid w:val="6FD74762"/>
    <w:rsid w:val="6FE70492"/>
    <w:rsid w:val="6FEBC7D0"/>
    <w:rsid w:val="6FFEA1DB"/>
    <w:rsid w:val="6FFEB638"/>
    <w:rsid w:val="700042E9"/>
    <w:rsid w:val="701A778E"/>
    <w:rsid w:val="7022A350"/>
    <w:rsid w:val="703AD285"/>
    <w:rsid w:val="70402D32"/>
    <w:rsid w:val="704641B9"/>
    <w:rsid w:val="70492819"/>
    <w:rsid w:val="7053DA80"/>
    <w:rsid w:val="7059FBA0"/>
    <w:rsid w:val="705DDB3C"/>
    <w:rsid w:val="705F933A"/>
    <w:rsid w:val="7069632A"/>
    <w:rsid w:val="70718ADD"/>
    <w:rsid w:val="707D4CEA"/>
    <w:rsid w:val="707F7A76"/>
    <w:rsid w:val="70800D0E"/>
    <w:rsid w:val="70808D52"/>
    <w:rsid w:val="7098919C"/>
    <w:rsid w:val="70B0B99C"/>
    <w:rsid w:val="70B8140E"/>
    <w:rsid w:val="70CCC0E8"/>
    <w:rsid w:val="70DBCBAC"/>
    <w:rsid w:val="70E7A808"/>
    <w:rsid w:val="70ECBCE2"/>
    <w:rsid w:val="70ED2A3C"/>
    <w:rsid w:val="70F8E542"/>
    <w:rsid w:val="70FD373B"/>
    <w:rsid w:val="7101611E"/>
    <w:rsid w:val="7101DD28"/>
    <w:rsid w:val="710CB494"/>
    <w:rsid w:val="710D7CE7"/>
    <w:rsid w:val="7150AE8B"/>
    <w:rsid w:val="715E5631"/>
    <w:rsid w:val="715F0785"/>
    <w:rsid w:val="71657A08"/>
    <w:rsid w:val="716896C0"/>
    <w:rsid w:val="716A2486"/>
    <w:rsid w:val="716DC009"/>
    <w:rsid w:val="7174AD9B"/>
    <w:rsid w:val="717EC350"/>
    <w:rsid w:val="71966F07"/>
    <w:rsid w:val="71B3A0B7"/>
    <w:rsid w:val="71B40AD2"/>
    <w:rsid w:val="71B62CC2"/>
    <w:rsid w:val="71BB3109"/>
    <w:rsid w:val="71BD4177"/>
    <w:rsid w:val="71CF8FE1"/>
    <w:rsid w:val="71D5F7BE"/>
    <w:rsid w:val="71E50AE3"/>
    <w:rsid w:val="71EE2717"/>
    <w:rsid w:val="71EE39EF"/>
    <w:rsid w:val="71FE4123"/>
    <w:rsid w:val="71FEFBCA"/>
    <w:rsid w:val="71FF8C95"/>
    <w:rsid w:val="72096542"/>
    <w:rsid w:val="7212A12E"/>
    <w:rsid w:val="7212E3CA"/>
    <w:rsid w:val="7233F34C"/>
    <w:rsid w:val="72352A7C"/>
    <w:rsid w:val="723F16FF"/>
    <w:rsid w:val="7246F07E"/>
    <w:rsid w:val="725AB883"/>
    <w:rsid w:val="725BC24D"/>
    <w:rsid w:val="72664940"/>
    <w:rsid w:val="727182A7"/>
    <w:rsid w:val="72838532"/>
    <w:rsid w:val="7286E428"/>
    <w:rsid w:val="729026FB"/>
    <w:rsid w:val="72985182"/>
    <w:rsid w:val="729B3434"/>
    <w:rsid w:val="729BBA68"/>
    <w:rsid w:val="729E619D"/>
    <w:rsid w:val="72A0F21E"/>
    <w:rsid w:val="72B3B224"/>
    <w:rsid w:val="72BEFB9E"/>
    <w:rsid w:val="72C2DF76"/>
    <w:rsid w:val="72C376D0"/>
    <w:rsid w:val="72C78482"/>
    <w:rsid w:val="72CA369C"/>
    <w:rsid w:val="72CABF59"/>
    <w:rsid w:val="72CDBFE7"/>
    <w:rsid w:val="72D4AD8F"/>
    <w:rsid w:val="72E69817"/>
    <w:rsid w:val="72E8D88A"/>
    <w:rsid w:val="72F0087B"/>
    <w:rsid w:val="72F56BC8"/>
    <w:rsid w:val="72FDB41C"/>
    <w:rsid w:val="730F3317"/>
    <w:rsid w:val="731485E3"/>
    <w:rsid w:val="733A3E26"/>
    <w:rsid w:val="7346AB95"/>
    <w:rsid w:val="73665552"/>
    <w:rsid w:val="736B8232"/>
    <w:rsid w:val="737647E9"/>
    <w:rsid w:val="737E4062"/>
    <w:rsid w:val="7384D80B"/>
    <w:rsid w:val="73AED0F7"/>
    <w:rsid w:val="73B6D4BC"/>
    <w:rsid w:val="73C8FFF0"/>
    <w:rsid w:val="73CDCB31"/>
    <w:rsid w:val="73F1B54D"/>
    <w:rsid w:val="73F8558A"/>
    <w:rsid w:val="73FACB10"/>
    <w:rsid w:val="73FBD39B"/>
    <w:rsid w:val="74044E47"/>
    <w:rsid w:val="74146D27"/>
    <w:rsid w:val="741E42A6"/>
    <w:rsid w:val="74238A20"/>
    <w:rsid w:val="74262088"/>
    <w:rsid w:val="742DB81F"/>
    <w:rsid w:val="742E991C"/>
    <w:rsid w:val="743AF38C"/>
    <w:rsid w:val="7458940E"/>
    <w:rsid w:val="746BA07F"/>
    <w:rsid w:val="7472E985"/>
    <w:rsid w:val="747F2F9D"/>
    <w:rsid w:val="749529F2"/>
    <w:rsid w:val="74985B96"/>
    <w:rsid w:val="74A00D36"/>
    <w:rsid w:val="74A5DB5F"/>
    <w:rsid w:val="74B09935"/>
    <w:rsid w:val="74B2442A"/>
    <w:rsid w:val="74B7C183"/>
    <w:rsid w:val="74CDA967"/>
    <w:rsid w:val="74ECCDE2"/>
    <w:rsid w:val="74FE402C"/>
    <w:rsid w:val="750389C4"/>
    <w:rsid w:val="750A60A6"/>
    <w:rsid w:val="752C6418"/>
    <w:rsid w:val="753AD167"/>
    <w:rsid w:val="753BC68A"/>
    <w:rsid w:val="75447E8E"/>
    <w:rsid w:val="75555BC3"/>
    <w:rsid w:val="755C0D99"/>
    <w:rsid w:val="75668E64"/>
    <w:rsid w:val="756E9D96"/>
    <w:rsid w:val="75780347"/>
    <w:rsid w:val="757EBF47"/>
    <w:rsid w:val="758CAA34"/>
    <w:rsid w:val="7592418A"/>
    <w:rsid w:val="759533C5"/>
    <w:rsid w:val="759E183C"/>
    <w:rsid w:val="759E4B4A"/>
    <w:rsid w:val="759ECD7A"/>
    <w:rsid w:val="75AE2E05"/>
    <w:rsid w:val="75B0C071"/>
    <w:rsid w:val="75B0DBB5"/>
    <w:rsid w:val="75B17D21"/>
    <w:rsid w:val="75BAAB47"/>
    <w:rsid w:val="75D4F6B4"/>
    <w:rsid w:val="75DAC9F8"/>
    <w:rsid w:val="75DE704D"/>
    <w:rsid w:val="75EADD11"/>
    <w:rsid w:val="75F2B78D"/>
    <w:rsid w:val="76001B31"/>
    <w:rsid w:val="7609A390"/>
    <w:rsid w:val="76178EB6"/>
    <w:rsid w:val="76201EB1"/>
    <w:rsid w:val="7629585F"/>
    <w:rsid w:val="7644AF0F"/>
    <w:rsid w:val="7646ED9D"/>
    <w:rsid w:val="764DB16B"/>
    <w:rsid w:val="765396BC"/>
    <w:rsid w:val="7658A8CB"/>
    <w:rsid w:val="766044D2"/>
    <w:rsid w:val="766D74DA"/>
    <w:rsid w:val="766E4CA9"/>
    <w:rsid w:val="76753396"/>
    <w:rsid w:val="7677C627"/>
    <w:rsid w:val="76846415"/>
    <w:rsid w:val="7698D025"/>
    <w:rsid w:val="76A439CE"/>
    <w:rsid w:val="76A7B77C"/>
    <w:rsid w:val="76CB0AE9"/>
    <w:rsid w:val="76E13222"/>
    <w:rsid w:val="76E2C38D"/>
    <w:rsid w:val="76EBE200"/>
    <w:rsid w:val="76ECDFFA"/>
    <w:rsid w:val="76F339FD"/>
    <w:rsid w:val="76FC3BFD"/>
    <w:rsid w:val="770BF802"/>
    <w:rsid w:val="7717A163"/>
    <w:rsid w:val="77253355"/>
    <w:rsid w:val="774ED848"/>
    <w:rsid w:val="7756BBF9"/>
    <w:rsid w:val="7767619F"/>
    <w:rsid w:val="776913E4"/>
    <w:rsid w:val="7780ED4F"/>
    <w:rsid w:val="779AD9FB"/>
    <w:rsid w:val="77A4EB37"/>
    <w:rsid w:val="77AFCA5F"/>
    <w:rsid w:val="77C16658"/>
    <w:rsid w:val="77D32D86"/>
    <w:rsid w:val="77D3598F"/>
    <w:rsid w:val="77DF39A5"/>
    <w:rsid w:val="77E3F239"/>
    <w:rsid w:val="77E5F5A4"/>
    <w:rsid w:val="78025BD9"/>
    <w:rsid w:val="780FFE5E"/>
    <w:rsid w:val="7828CE44"/>
    <w:rsid w:val="78306140"/>
    <w:rsid w:val="7830FE4B"/>
    <w:rsid w:val="78337E6E"/>
    <w:rsid w:val="7836E526"/>
    <w:rsid w:val="7839D082"/>
    <w:rsid w:val="783F75D4"/>
    <w:rsid w:val="7856B9B5"/>
    <w:rsid w:val="785DF2DF"/>
    <w:rsid w:val="78788DC3"/>
    <w:rsid w:val="78843BEB"/>
    <w:rsid w:val="788FBE8D"/>
    <w:rsid w:val="78963B4A"/>
    <w:rsid w:val="789B42AA"/>
    <w:rsid w:val="789FA3E3"/>
    <w:rsid w:val="789FBF59"/>
    <w:rsid w:val="78B34F8B"/>
    <w:rsid w:val="78B3E650"/>
    <w:rsid w:val="78C16C95"/>
    <w:rsid w:val="78C55041"/>
    <w:rsid w:val="78C7F82C"/>
    <w:rsid w:val="78D2009C"/>
    <w:rsid w:val="78D32C4C"/>
    <w:rsid w:val="78D32FA3"/>
    <w:rsid w:val="78D5563D"/>
    <w:rsid w:val="78DF11B0"/>
    <w:rsid w:val="78F263B4"/>
    <w:rsid w:val="79065A75"/>
    <w:rsid w:val="790D2E1F"/>
    <w:rsid w:val="790FEE35"/>
    <w:rsid w:val="791A7478"/>
    <w:rsid w:val="791C0048"/>
    <w:rsid w:val="7926D30E"/>
    <w:rsid w:val="793922D2"/>
    <w:rsid w:val="793EF037"/>
    <w:rsid w:val="7942F7DA"/>
    <w:rsid w:val="7945F9D3"/>
    <w:rsid w:val="79514770"/>
    <w:rsid w:val="7952515C"/>
    <w:rsid w:val="79631DA1"/>
    <w:rsid w:val="7968A5EE"/>
    <w:rsid w:val="7974611D"/>
    <w:rsid w:val="797AAE5A"/>
    <w:rsid w:val="797F7463"/>
    <w:rsid w:val="798DF8C2"/>
    <w:rsid w:val="7992D5AC"/>
    <w:rsid w:val="79A9D947"/>
    <w:rsid w:val="79AA7DAC"/>
    <w:rsid w:val="79D9A9B1"/>
    <w:rsid w:val="79EF9600"/>
    <w:rsid w:val="7A01E99D"/>
    <w:rsid w:val="7A09D2F2"/>
    <w:rsid w:val="7A1540F9"/>
    <w:rsid w:val="7A33A936"/>
    <w:rsid w:val="7A378931"/>
    <w:rsid w:val="7A3BB3D6"/>
    <w:rsid w:val="7A3D1F00"/>
    <w:rsid w:val="7A50560B"/>
    <w:rsid w:val="7A50E970"/>
    <w:rsid w:val="7A66234A"/>
    <w:rsid w:val="7A6635EA"/>
    <w:rsid w:val="7A6F5935"/>
    <w:rsid w:val="7A73F7F7"/>
    <w:rsid w:val="7A80FF3B"/>
    <w:rsid w:val="7A87815E"/>
    <w:rsid w:val="7A89FFDB"/>
    <w:rsid w:val="7A8D8259"/>
    <w:rsid w:val="7A924C9D"/>
    <w:rsid w:val="7A962102"/>
    <w:rsid w:val="7AA30475"/>
    <w:rsid w:val="7AA956F7"/>
    <w:rsid w:val="7ADCBD38"/>
    <w:rsid w:val="7AE78B4D"/>
    <w:rsid w:val="7AF52089"/>
    <w:rsid w:val="7AFF03CB"/>
    <w:rsid w:val="7B0D6075"/>
    <w:rsid w:val="7B0DD383"/>
    <w:rsid w:val="7B2D9A8A"/>
    <w:rsid w:val="7B30A179"/>
    <w:rsid w:val="7B3927A5"/>
    <w:rsid w:val="7B39CA28"/>
    <w:rsid w:val="7B4DB972"/>
    <w:rsid w:val="7B58BEAC"/>
    <w:rsid w:val="7B67A784"/>
    <w:rsid w:val="7B771B41"/>
    <w:rsid w:val="7B792B89"/>
    <w:rsid w:val="7B7E1A2B"/>
    <w:rsid w:val="7B88AE04"/>
    <w:rsid w:val="7B89DCD7"/>
    <w:rsid w:val="7B8BAEE5"/>
    <w:rsid w:val="7B96B994"/>
    <w:rsid w:val="7BA4A6CA"/>
    <w:rsid w:val="7BA5AB93"/>
    <w:rsid w:val="7BAD27B7"/>
    <w:rsid w:val="7BAFADE9"/>
    <w:rsid w:val="7BBA1CE8"/>
    <w:rsid w:val="7BC11A3D"/>
    <w:rsid w:val="7BCADA63"/>
    <w:rsid w:val="7BD5004C"/>
    <w:rsid w:val="7BD6F1A5"/>
    <w:rsid w:val="7BDAC800"/>
    <w:rsid w:val="7BF33557"/>
    <w:rsid w:val="7C0391D1"/>
    <w:rsid w:val="7C26C760"/>
    <w:rsid w:val="7C2F1F49"/>
    <w:rsid w:val="7C498277"/>
    <w:rsid w:val="7C5D9925"/>
    <w:rsid w:val="7C671BA3"/>
    <w:rsid w:val="7C6D94B7"/>
    <w:rsid w:val="7C74A024"/>
    <w:rsid w:val="7C7968A7"/>
    <w:rsid w:val="7C8722E7"/>
    <w:rsid w:val="7CA837D4"/>
    <w:rsid w:val="7CADBA2F"/>
    <w:rsid w:val="7CCAB6BF"/>
    <w:rsid w:val="7CD07269"/>
    <w:rsid w:val="7CDAD185"/>
    <w:rsid w:val="7CDCB485"/>
    <w:rsid w:val="7CEDBC3F"/>
    <w:rsid w:val="7D038A8D"/>
    <w:rsid w:val="7D144382"/>
    <w:rsid w:val="7D14EE32"/>
    <w:rsid w:val="7D1A6592"/>
    <w:rsid w:val="7D1C0C6E"/>
    <w:rsid w:val="7D3FBEF5"/>
    <w:rsid w:val="7D4EF1FB"/>
    <w:rsid w:val="7D53C022"/>
    <w:rsid w:val="7D5E959D"/>
    <w:rsid w:val="7D738768"/>
    <w:rsid w:val="7D8A70DB"/>
    <w:rsid w:val="7DA6367F"/>
    <w:rsid w:val="7DAE5498"/>
    <w:rsid w:val="7DB2DFAA"/>
    <w:rsid w:val="7DB8C6FC"/>
    <w:rsid w:val="7DD805B2"/>
    <w:rsid w:val="7DD87321"/>
    <w:rsid w:val="7DDDFAE2"/>
    <w:rsid w:val="7DE2FAF6"/>
    <w:rsid w:val="7E031A4C"/>
    <w:rsid w:val="7E093292"/>
    <w:rsid w:val="7E142EA2"/>
    <w:rsid w:val="7E1C6FE7"/>
    <w:rsid w:val="7E1D1863"/>
    <w:rsid w:val="7E2335D1"/>
    <w:rsid w:val="7E453EBC"/>
    <w:rsid w:val="7E617471"/>
    <w:rsid w:val="7E676601"/>
    <w:rsid w:val="7E69BDE3"/>
    <w:rsid w:val="7E6D2A24"/>
    <w:rsid w:val="7E7A8A83"/>
    <w:rsid w:val="7E7F0DD2"/>
    <w:rsid w:val="7E9DA050"/>
    <w:rsid w:val="7EB5BA1E"/>
    <w:rsid w:val="7EBCEE66"/>
    <w:rsid w:val="7EC3721D"/>
    <w:rsid w:val="7ECAFF09"/>
    <w:rsid w:val="7ED2F33C"/>
    <w:rsid w:val="7ED37675"/>
    <w:rsid w:val="7ED3FFCA"/>
    <w:rsid w:val="7EDB5409"/>
    <w:rsid w:val="7EE63A0A"/>
    <w:rsid w:val="7F00C40A"/>
    <w:rsid w:val="7F0E1E85"/>
    <w:rsid w:val="7F181BA3"/>
    <w:rsid w:val="7F30440D"/>
    <w:rsid w:val="7F4228EB"/>
    <w:rsid w:val="7F691808"/>
    <w:rsid w:val="7F6C7D77"/>
    <w:rsid w:val="7F6EBB93"/>
    <w:rsid w:val="7F6EECE6"/>
    <w:rsid w:val="7F7D7422"/>
    <w:rsid w:val="7F9BA836"/>
    <w:rsid w:val="7F9FC272"/>
    <w:rsid w:val="7FADD19C"/>
    <w:rsid w:val="7FB304A8"/>
    <w:rsid w:val="7FC2D264"/>
    <w:rsid w:val="7FC6129F"/>
    <w:rsid w:val="7FCAD0AC"/>
    <w:rsid w:val="7FE60C73"/>
    <w:rsid w:val="7FF9352F"/>
    <w:rsid w:val="7FFA366F"/>
    <w:rsid w:val="7FFB88D3"/>
    <w:rsid w:val="7FFCB2B2"/>
    <w:rsid w:val="7FFECBC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E71092"/>
  <w15:chartTrackingRefBased/>
  <w15:docId w15:val="{DAFF4D55-DEE5-4963-A3D0-14855DA3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30" w:lineRule="exact"/>
    </w:pPr>
    <w:rPr>
      <w:rFonts w:ascii="Arial" w:hAnsi="Arial"/>
      <w:szCs w:val="24"/>
      <w:lang w:val="en-GB"/>
    </w:rPr>
  </w:style>
  <w:style w:type="paragraph" w:styleId="Heading3">
    <w:name w:val="heading 3"/>
    <w:basedOn w:val="Normal"/>
    <w:next w:val="Normal"/>
    <w:qFormat/>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spacing w:line="240" w:lineRule="auto"/>
    </w:pPr>
    <w:rPr>
      <w:sz w:val="16"/>
    </w:rPr>
  </w:style>
  <w:style w:type="paragraph" w:styleId="Title">
    <w:name w:val="Title"/>
    <w:basedOn w:val="Normal"/>
    <w:qFormat/>
    <w:pPr>
      <w:spacing w:line="240" w:lineRule="auto"/>
      <w:jc w:val="center"/>
    </w:pPr>
    <w:rPr>
      <w:rFonts w:cs="Arial"/>
      <w:b/>
      <w:bCs/>
      <w:lang w:eastAsia="en-US"/>
    </w:rPr>
  </w:style>
  <w:style w:type="paragraph" w:styleId="BodyText">
    <w:name w:val="Body Text"/>
    <w:basedOn w:val="Normal"/>
    <w:pPr>
      <w:spacing w:after="120" w:line="240" w:lineRule="auto"/>
      <w:jc w:val="both"/>
    </w:pPr>
    <w:rPr>
      <w:rFonts w:cs="Arial"/>
      <w:i/>
      <w:sz w:val="18"/>
      <w:szCs w:val="18"/>
    </w:rPr>
  </w:style>
  <w:style w:type="paragraph" w:styleId="Salutation">
    <w:name w:val="Salutation"/>
    <w:basedOn w:val="Normal"/>
    <w:next w:val="Normal"/>
    <w:pPr>
      <w:spacing w:before="720" w:after="480"/>
    </w:pPr>
  </w:style>
  <w:style w:type="paragraph" w:customStyle="1" w:styleId="PageNo">
    <w:name w:val="Page No"/>
    <w:basedOn w:val="Normal"/>
    <w:next w:val="Salutation"/>
  </w:style>
  <w:style w:type="paragraph" w:styleId="Date">
    <w:name w:val="Date"/>
    <w:basedOn w:val="Normal"/>
    <w:next w:val="PageNo"/>
    <w:pPr>
      <w:spacing w:before="840"/>
    </w:pPr>
  </w:style>
  <w:style w:type="paragraph" w:styleId="BodyText2">
    <w:name w:val="Body Text 2"/>
    <w:basedOn w:val="Normal"/>
    <w:rPr>
      <w:color w:val="339966"/>
    </w:rPr>
  </w:style>
  <w:style w:type="paragraph" w:styleId="BalloonText">
    <w:name w:val="Balloon Text"/>
    <w:basedOn w:val="Normal"/>
    <w:semiHidden/>
    <w:rPr>
      <w:rFonts w:ascii="Tahoma" w:hAnsi="Tahoma" w:cs="Tahoma"/>
      <w:sz w:val="16"/>
      <w:szCs w:val="16"/>
    </w:rPr>
  </w:style>
  <w:style w:type="paragraph" w:customStyle="1" w:styleId="TitlingLine2">
    <w:name w:val="Titling Line 2"/>
    <w:basedOn w:val="TitlingLine1"/>
    <w:next w:val="TitlingLine3"/>
    <w:rPr>
      <w:b w:val="0"/>
    </w:rPr>
  </w:style>
  <w:style w:type="paragraph" w:customStyle="1" w:styleId="TitlingLine1">
    <w:name w:val="Titling Line 1"/>
    <w:basedOn w:val="Normal"/>
    <w:next w:val="TitlingLine2"/>
    <w:pPr>
      <w:ind w:right="4253"/>
    </w:pPr>
    <w:rPr>
      <w:b/>
      <w:caps/>
      <w:szCs w:val="20"/>
    </w:rPr>
  </w:style>
  <w:style w:type="paragraph" w:customStyle="1" w:styleId="TitlingLine3">
    <w:name w:val="Titling Line 3"/>
    <w:basedOn w:val="TitlingLine2"/>
  </w:style>
  <w:style w:type="paragraph" w:customStyle="1" w:styleId="Address2-N">
    <w:name w:val="Address 2-N"/>
    <w:basedOn w:val="Address1"/>
  </w:style>
  <w:style w:type="paragraph" w:customStyle="1" w:styleId="Address1">
    <w:name w:val="Address 1"/>
    <w:basedOn w:val="Normal"/>
    <w:next w:val="Address2-N"/>
    <w:pPr>
      <w:ind w:right="5103"/>
    </w:pPr>
  </w:style>
  <w:style w:type="paragraph" w:customStyle="1" w:styleId="Break">
    <w:name w:val="Break"/>
    <w:basedOn w:val="TitlingLine3"/>
    <w:next w:val="Address1"/>
    <w:pPr>
      <w:spacing w:before="1560"/>
    </w:pPr>
  </w:style>
  <w:style w:type="table" w:styleId="TableGrid1">
    <w:name w:val="Table Grid 1"/>
    <w:basedOn w:val="TableNormal"/>
    <w:pPr>
      <w:spacing w:line="230" w:lineRule="exact"/>
    </w:p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pPr>
      <w:spacing w:line="230" w:lineRule="exac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paragraph" w:styleId="ListParagraph">
    <w:name w:val="List Paragraph"/>
    <w:basedOn w:val="Normal"/>
    <w:uiPriority w:val="34"/>
    <w:qFormat/>
    <w:rsid w:val="000F7C0C"/>
    <w:pPr>
      <w:spacing w:after="200" w:line="276" w:lineRule="auto"/>
      <w:ind w:left="720"/>
      <w:contextualSpacing/>
    </w:pPr>
    <w:rPr>
      <w:rFonts w:ascii="Calibri" w:hAnsi="Calibri"/>
      <w:sz w:val="22"/>
      <w:szCs w:val="22"/>
      <w:lang w:eastAsia="zh-CN"/>
    </w:rPr>
  </w:style>
  <w:style w:type="paragraph" w:customStyle="1" w:styleId="Body">
    <w:name w:val="Body"/>
    <w:rsid w:val="00B87EA8"/>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GB"/>
    </w:rPr>
  </w:style>
  <w:style w:type="character" w:customStyle="1" w:styleId="apple-converted-space">
    <w:name w:val="apple-converted-space"/>
    <w:rsid w:val="00B87EA8"/>
  </w:style>
  <w:style w:type="paragraph" w:customStyle="1" w:styleId="TableParagraph">
    <w:name w:val="Table Paragraph"/>
    <w:basedOn w:val="Normal"/>
    <w:uiPriority w:val="1"/>
    <w:qFormat/>
    <w:rsid w:val="00757BD5"/>
    <w:pPr>
      <w:widowControl w:val="0"/>
      <w:spacing w:line="240" w:lineRule="auto"/>
    </w:pPr>
    <w:rPr>
      <w:rFonts w:ascii="Calibri" w:eastAsia="Calibri" w:hAnsi="Calibri"/>
      <w:sz w:val="22"/>
      <w:szCs w:val="22"/>
      <w:lang w:val="en-US" w:eastAsia="en-US"/>
    </w:rPr>
  </w:style>
  <w:style w:type="paragraph" w:customStyle="1" w:styleId="Default">
    <w:name w:val="Default"/>
    <w:rsid w:val="00EC4167"/>
    <w:pPr>
      <w:autoSpaceDE w:val="0"/>
      <w:autoSpaceDN w:val="0"/>
      <w:adjustRightInd w:val="0"/>
    </w:pPr>
    <w:rPr>
      <w:rFonts w:ascii="Arial" w:eastAsia="Calibri" w:hAnsi="Arial" w:cs="Arial"/>
      <w:color w:val="000000"/>
      <w:sz w:val="24"/>
      <w:szCs w:val="24"/>
      <w:lang w:val="en-GB" w:eastAsia="en-US"/>
    </w:rPr>
  </w:style>
  <w:style w:type="character" w:styleId="UnresolvedMention">
    <w:name w:val="Unresolved Mention"/>
    <w:uiPriority w:val="99"/>
    <w:semiHidden/>
    <w:unhideWhenUsed/>
    <w:rsid w:val="00381282"/>
    <w:rPr>
      <w:color w:val="605E5C"/>
      <w:shd w:val="clear" w:color="auto" w:fill="E1DFDD"/>
    </w:rPr>
  </w:style>
  <w:style w:type="paragraph" w:styleId="NormalWeb">
    <w:name w:val="Normal (Web)"/>
    <w:basedOn w:val="Normal"/>
    <w:uiPriority w:val="99"/>
    <w:unhideWhenUsed/>
    <w:rsid w:val="00855D79"/>
    <w:pPr>
      <w:spacing w:before="100" w:beforeAutospacing="1" w:after="100" w:afterAutospacing="1" w:line="240" w:lineRule="auto"/>
    </w:pPr>
    <w:rPr>
      <w:rFonts w:ascii="Times New Roman" w:hAnsi="Times New Roman"/>
      <w:sz w:val="24"/>
      <w:lang w:val="en-IE"/>
    </w:rPr>
  </w:style>
  <w:style w:type="paragraph" w:styleId="Caption">
    <w:name w:val="caption"/>
    <w:basedOn w:val="Normal"/>
    <w:next w:val="Normal"/>
    <w:unhideWhenUsed/>
    <w:qFormat/>
    <w:rsid w:val="00A747C7"/>
    <w:rPr>
      <w:b/>
      <w:bCs/>
      <w:szCs w:val="20"/>
    </w:rPr>
  </w:style>
  <w:style w:type="character" w:customStyle="1" w:styleId="ui-provider">
    <w:name w:val="ui-provider"/>
    <w:basedOn w:val="DefaultParagraphFont"/>
    <w:rsid w:val="00D35EE1"/>
  </w:style>
  <w:style w:type="character" w:styleId="CommentReference">
    <w:name w:val="annotation reference"/>
    <w:basedOn w:val="DefaultParagraphFont"/>
    <w:uiPriority w:val="99"/>
    <w:rsid w:val="00922BB7"/>
    <w:rPr>
      <w:sz w:val="16"/>
      <w:szCs w:val="16"/>
    </w:rPr>
  </w:style>
  <w:style w:type="paragraph" w:styleId="CommentText">
    <w:name w:val="annotation text"/>
    <w:basedOn w:val="Normal"/>
    <w:link w:val="CommentTextChar"/>
    <w:uiPriority w:val="99"/>
    <w:rsid w:val="00922BB7"/>
    <w:pPr>
      <w:spacing w:line="240" w:lineRule="auto"/>
    </w:pPr>
    <w:rPr>
      <w:szCs w:val="20"/>
    </w:rPr>
  </w:style>
  <w:style w:type="character" w:customStyle="1" w:styleId="CommentTextChar">
    <w:name w:val="Comment Text Char"/>
    <w:basedOn w:val="DefaultParagraphFont"/>
    <w:link w:val="CommentText"/>
    <w:uiPriority w:val="99"/>
    <w:rsid w:val="00922BB7"/>
    <w:rPr>
      <w:rFonts w:ascii="Arial" w:hAnsi="Arial"/>
      <w:lang w:val="en-GB"/>
    </w:rPr>
  </w:style>
  <w:style w:type="paragraph" w:styleId="CommentSubject">
    <w:name w:val="annotation subject"/>
    <w:basedOn w:val="CommentText"/>
    <w:next w:val="CommentText"/>
    <w:link w:val="CommentSubjectChar"/>
    <w:rsid w:val="00922BB7"/>
    <w:rPr>
      <w:b/>
      <w:bCs/>
    </w:rPr>
  </w:style>
  <w:style w:type="character" w:customStyle="1" w:styleId="CommentSubjectChar">
    <w:name w:val="Comment Subject Char"/>
    <w:basedOn w:val="CommentTextChar"/>
    <w:link w:val="CommentSubject"/>
    <w:rsid w:val="00922BB7"/>
    <w:rPr>
      <w:rFonts w:ascii="Arial" w:hAnsi="Arial"/>
      <w:b/>
      <w:bCs/>
      <w:lang w:val="en-GB"/>
    </w:rPr>
  </w:style>
  <w:style w:type="paragraph" w:styleId="Revision">
    <w:name w:val="Revision"/>
    <w:hidden/>
    <w:uiPriority w:val="99"/>
    <w:semiHidden/>
    <w:rsid w:val="00746CB8"/>
    <w:rPr>
      <w:rFonts w:ascii="Arial" w:hAnsi="Arial"/>
      <w:szCs w:val="24"/>
      <w:lang w:val="en-GB"/>
    </w:rPr>
  </w:style>
  <w:style w:type="character" w:styleId="Mention">
    <w:name w:val="Mention"/>
    <w:basedOn w:val="DefaultParagraphFont"/>
    <w:uiPriority w:val="99"/>
    <w:unhideWhenUsed/>
    <w:rPr>
      <w:color w:val="2B579A"/>
      <w:shd w:val="clear" w:color="auto" w:fill="E6E6E6"/>
    </w:rPr>
  </w:style>
  <w:style w:type="table" w:customStyle="1" w:styleId="QQuestionIconTable">
    <w:name w:val="QQuestionIconTable"/>
    <w:uiPriority w:val="99"/>
    <w:qFormat/>
    <w:rsid w:val="00675039"/>
    <w:pPr>
      <w:jc w:val="center"/>
    </w:pPr>
    <w:rPr>
      <w:rFonts w:asciiTheme="minorHAnsi" w:eastAsiaTheme="minorEastAsia" w:hAnsiTheme="minorHAnsi" w:cstheme="minorBidi"/>
      <w:sz w:val="22"/>
      <w:szCs w:val="22"/>
      <w:lang w:val="en-US" w:eastAsia="en-US"/>
    </w:rPr>
    <w:tblPr>
      <w:tblInd w:w="0" w:type="dxa"/>
      <w:tblCellMar>
        <w:top w:w="0" w:type="dxa"/>
        <w:left w:w="10" w:type="dxa"/>
        <w:bottom w:w="0" w:type="dxa"/>
        <w:right w:w="10" w:type="dxa"/>
      </w:tblCellMar>
    </w:tblPr>
    <w:tcPr>
      <w:shd w:val="clear" w:color="auto" w:fill="auto"/>
      <w:vAlign w:val="center"/>
    </w:tcPr>
  </w:style>
  <w:style w:type="numbering" w:customStyle="1" w:styleId="Multipunch">
    <w:name w:val="Multi punch"/>
    <w:rsid w:val="00675039"/>
    <w:pPr>
      <w:numPr>
        <w:numId w:val="42"/>
      </w:numPr>
    </w:pPr>
  </w:style>
  <w:style w:type="paragraph" w:customStyle="1" w:styleId="QuestionSeparator">
    <w:name w:val="QuestionSeparator"/>
    <w:basedOn w:val="Normal"/>
    <w:qFormat/>
    <w:rsid w:val="00675039"/>
    <w:pPr>
      <w:pBdr>
        <w:top w:val="dashed" w:sz="8" w:space="0" w:color="CCCCCC"/>
      </w:pBdr>
      <w:spacing w:before="120" w:after="120" w:line="120" w:lineRule="auto"/>
    </w:pPr>
    <w:rPr>
      <w:rFonts w:asciiTheme="minorHAnsi" w:eastAsiaTheme="minorEastAsia" w:hAnsiTheme="minorHAnsi" w:cstheme="minorBidi"/>
      <w:sz w:val="22"/>
      <w:szCs w:val="22"/>
      <w:lang w:val="en-US" w:eastAsia="en-US"/>
    </w:rPr>
  </w:style>
  <w:style w:type="character" w:customStyle="1" w:styleId="normaltextrun">
    <w:name w:val="normaltextrun"/>
    <w:basedOn w:val="DefaultParagraphFont"/>
    <w:rsid w:val="0025706A"/>
  </w:style>
  <w:style w:type="paragraph" w:customStyle="1" w:styleId="paragraph">
    <w:name w:val="paragraph"/>
    <w:basedOn w:val="Normal"/>
    <w:rsid w:val="005344D6"/>
    <w:pPr>
      <w:spacing w:before="100" w:beforeAutospacing="1" w:after="100" w:afterAutospacing="1" w:line="240" w:lineRule="auto"/>
    </w:pPr>
    <w:rPr>
      <w:rFonts w:ascii="Times New Roman" w:hAnsi="Times New Roman"/>
      <w:sz w:val="24"/>
    </w:rPr>
  </w:style>
  <w:style w:type="character" w:customStyle="1" w:styleId="eop">
    <w:name w:val="eop"/>
    <w:basedOn w:val="DefaultParagraphFont"/>
    <w:rsid w:val="005C0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19945">
      <w:bodyDiv w:val="1"/>
      <w:marLeft w:val="0"/>
      <w:marRight w:val="0"/>
      <w:marTop w:val="0"/>
      <w:marBottom w:val="0"/>
      <w:divBdr>
        <w:top w:val="none" w:sz="0" w:space="0" w:color="auto"/>
        <w:left w:val="none" w:sz="0" w:space="0" w:color="auto"/>
        <w:bottom w:val="none" w:sz="0" w:space="0" w:color="auto"/>
        <w:right w:val="none" w:sz="0" w:space="0" w:color="auto"/>
      </w:divBdr>
    </w:div>
    <w:div w:id="283192609">
      <w:bodyDiv w:val="1"/>
      <w:marLeft w:val="0"/>
      <w:marRight w:val="0"/>
      <w:marTop w:val="0"/>
      <w:marBottom w:val="0"/>
      <w:divBdr>
        <w:top w:val="none" w:sz="0" w:space="0" w:color="auto"/>
        <w:left w:val="none" w:sz="0" w:space="0" w:color="auto"/>
        <w:bottom w:val="none" w:sz="0" w:space="0" w:color="auto"/>
        <w:right w:val="none" w:sz="0" w:space="0" w:color="auto"/>
      </w:divBdr>
    </w:div>
    <w:div w:id="563107209">
      <w:bodyDiv w:val="1"/>
      <w:marLeft w:val="0"/>
      <w:marRight w:val="0"/>
      <w:marTop w:val="0"/>
      <w:marBottom w:val="0"/>
      <w:divBdr>
        <w:top w:val="none" w:sz="0" w:space="0" w:color="auto"/>
        <w:left w:val="none" w:sz="0" w:space="0" w:color="auto"/>
        <w:bottom w:val="none" w:sz="0" w:space="0" w:color="auto"/>
        <w:right w:val="none" w:sz="0" w:space="0" w:color="auto"/>
      </w:divBdr>
    </w:div>
    <w:div w:id="1180503658">
      <w:bodyDiv w:val="1"/>
      <w:marLeft w:val="0"/>
      <w:marRight w:val="0"/>
      <w:marTop w:val="0"/>
      <w:marBottom w:val="0"/>
      <w:divBdr>
        <w:top w:val="none" w:sz="0" w:space="0" w:color="auto"/>
        <w:left w:val="none" w:sz="0" w:space="0" w:color="auto"/>
        <w:bottom w:val="none" w:sz="0" w:space="0" w:color="auto"/>
        <w:right w:val="none" w:sz="0" w:space="0" w:color="auto"/>
      </w:divBdr>
      <w:divsChild>
        <w:div w:id="435905304">
          <w:marLeft w:val="0"/>
          <w:marRight w:val="0"/>
          <w:marTop w:val="0"/>
          <w:marBottom w:val="0"/>
          <w:divBdr>
            <w:top w:val="none" w:sz="0" w:space="0" w:color="auto"/>
            <w:left w:val="none" w:sz="0" w:space="0" w:color="auto"/>
            <w:bottom w:val="none" w:sz="0" w:space="0" w:color="auto"/>
            <w:right w:val="none" w:sz="0" w:space="0" w:color="auto"/>
          </w:divBdr>
        </w:div>
        <w:div w:id="1167942264">
          <w:marLeft w:val="0"/>
          <w:marRight w:val="0"/>
          <w:marTop w:val="0"/>
          <w:marBottom w:val="0"/>
          <w:divBdr>
            <w:top w:val="none" w:sz="0" w:space="0" w:color="auto"/>
            <w:left w:val="none" w:sz="0" w:space="0" w:color="auto"/>
            <w:bottom w:val="none" w:sz="0" w:space="0" w:color="auto"/>
            <w:right w:val="none" w:sz="0" w:space="0" w:color="auto"/>
          </w:divBdr>
        </w:div>
      </w:divsChild>
    </w:div>
    <w:div w:id="1424495825">
      <w:bodyDiv w:val="1"/>
      <w:marLeft w:val="0"/>
      <w:marRight w:val="0"/>
      <w:marTop w:val="0"/>
      <w:marBottom w:val="0"/>
      <w:divBdr>
        <w:top w:val="none" w:sz="0" w:space="0" w:color="auto"/>
        <w:left w:val="none" w:sz="0" w:space="0" w:color="auto"/>
        <w:bottom w:val="none" w:sz="0" w:space="0" w:color="auto"/>
        <w:right w:val="none" w:sz="0" w:space="0" w:color="auto"/>
      </w:divBdr>
    </w:div>
    <w:div w:id="1550458524">
      <w:bodyDiv w:val="1"/>
      <w:marLeft w:val="0"/>
      <w:marRight w:val="0"/>
      <w:marTop w:val="0"/>
      <w:marBottom w:val="0"/>
      <w:divBdr>
        <w:top w:val="none" w:sz="0" w:space="0" w:color="auto"/>
        <w:left w:val="none" w:sz="0" w:space="0" w:color="auto"/>
        <w:bottom w:val="none" w:sz="0" w:space="0" w:color="auto"/>
        <w:right w:val="none" w:sz="0" w:space="0" w:color="auto"/>
      </w:divBdr>
    </w:div>
    <w:div w:id="1731030683">
      <w:bodyDiv w:val="1"/>
      <w:marLeft w:val="0"/>
      <w:marRight w:val="0"/>
      <w:marTop w:val="0"/>
      <w:marBottom w:val="0"/>
      <w:divBdr>
        <w:top w:val="none" w:sz="0" w:space="0" w:color="auto"/>
        <w:left w:val="none" w:sz="0" w:space="0" w:color="auto"/>
        <w:bottom w:val="none" w:sz="0" w:space="0" w:color="auto"/>
        <w:right w:val="none" w:sz="0" w:space="0" w:color="auto"/>
      </w:divBdr>
    </w:div>
    <w:div w:id="1985235859">
      <w:bodyDiv w:val="1"/>
      <w:marLeft w:val="0"/>
      <w:marRight w:val="0"/>
      <w:marTop w:val="0"/>
      <w:marBottom w:val="0"/>
      <w:divBdr>
        <w:top w:val="none" w:sz="0" w:space="0" w:color="auto"/>
        <w:left w:val="none" w:sz="0" w:space="0" w:color="auto"/>
        <w:bottom w:val="none" w:sz="0" w:space="0" w:color="auto"/>
        <w:right w:val="none" w:sz="0" w:space="0" w:color="auto"/>
      </w:divBdr>
    </w:div>
    <w:div w:id="1989824035">
      <w:bodyDiv w:val="1"/>
      <w:marLeft w:val="0"/>
      <w:marRight w:val="0"/>
      <w:marTop w:val="0"/>
      <w:marBottom w:val="0"/>
      <w:divBdr>
        <w:top w:val="none" w:sz="0" w:space="0" w:color="auto"/>
        <w:left w:val="none" w:sz="0" w:space="0" w:color="auto"/>
        <w:bottom w:val="none" w:sz="0" w:space="0" w:color="auto"/>
        <w:right w:val="none" w:sz="0" w:space="0" w:color="auto"/>
      </w:divBdr>
    </w:div>
    <w:div w:id="2050497573">
      <w:bodyDiv w:val="1"/>
      <w:marLeft w:val="0"/>
      <w:marRight w:val="0"/>
      <w:marTop w:val="0"/>
      <w:marBottom w:val="0"/>
      <w:divBdr>
        <w:top w:val="none" w:sz="0" w:space="0" w:color="auto"/>
        <w:left w:val="none" w:sz="0" w:space="0" w:color="auto"/>
        <w:bottom w:val="none" w:sz="0" w:space="0" w:color="auto"/>
        <w:right w:val="none" w:sz="0" w:space="0" w:color="auto"/>
      </w:divBdr>
    </w:div>
    <w:div w:id="2070759422">
      <w:bodyDiv w:val="1"/>
      <w:marLeft w:val="0"/>
      <w:marRight w:val="0"/>
      <w:marTop w:val="0"/>
      <w:marBottom w:val="0"/>
      <w:divBdr>
        <w:top w:val="none" w:sz="0" w:space="0" w:color="auto"/>
        <w:left w:val="none" w:sz="0" w:space="0" w:color="auto"/>
        <w:bottom w:val="none" w:sz="0" w:space="0" w:color="auto"/>
        <w:right w:val="none" w:sz="0" w:space="0" w:color="auto"/>
      </w:divBdr>
    </w:div>
    <w:div w:id="213104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psyarxiv.com/bwv58/" TargetMode="External"/><Relationship Id="rId26" Type="http://schemas.openxmlformats.org/officeDocument/2006/relationships/hyperlink" Target="https://journals.sagepub.com/doi/pdf/10.1177/014662167700100306" TargetMode="External"/><Relationship Id="rId39" Type="http://schemas.openxmlformats.org/officeDocument/2006/relationships/hyperlink" Target="https://pubmed.ncbi.nlm.nih.gov/16796665/" TargetMode="External"/><Relationship Id="rId21" Type="http://schemas.openxmlformats.org/officeDocument/2006/relationships/hyperlink" Target="https://ora.ox.ac.uk/objects/uuid:7c61d3d6-d5a4-4798-a00b-a905a01ceec4" TargetMode="External"/><Relationship Id="rId34" Type="http://schemas.openxmlformats.org/officeDocument/2006/relationships/hyperlink" Target="https://www.veale.co.uk/wp-content/uploads/2022/12/33Q-COPS-BIQ-past-week.pdf" TargetMode="External"/><Relationship Id="rId42" Type="http://schemas.openxmlformats.org/officeDocument/2006/relationships/hyperlink" Target="https://pubmed.ncbi.nlm.nih.gov/1679666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ethics.grad.ucl.ac.uk/procedures.php" TargetMode="External"/><Relationship Id="rId29" Type="http://schemas.openxmlformats.org/officeDocument/2006/relationships/hyperlink" Target="https://www.sciencedirect.com/science/article/pii/S156627720100007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sciencedirect.com/science/article/pii/S0890856709610042" TargetMode="External"/><Relationship Id="rId32" Type="http://schemas.openxmlformats.org/officeDocument/2006/relationships/hyperlink" Target="https://assets.publishing.service.gov.uk/government/uploads/system/uploads/attachment_data/file/833951/IoD2019_Technical_Report.pdf" TargetMode="External"/><Relationship Id="rId37" Type="http://schemas.openxmlformats.org/officeDocument/2006/relationships/hyperlink" Target="https://link.springer.com/referenceworkentry/10.1007/978-94-007-0753-5_2825" TargetMode="External"/><Relationship Id="rId40" Type="http://schemas.openxmlformats.org/officeDocument/2006/relationships/hyperlink" Target="https://www.sciencedirect.com/science/article/pii/S0005796721001303"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hyperlink" Target="https://www.cambridge.org/core/journals/psychological-medicine/article/psychometric-properties-of-the-liebowitz-social-anxiety-scale/6891D37D00A9BEC179E61C8BFF30F08A" TargetMode="External"/><Relationship Id="rId28" Type="http://schemas.openxmlformats.org/officeDocument/2006/relationships/hyperlink" Target="https://www.ncbi.nlm.nih.gov/pmc/articles/PMC3484687/" TargetMode="External"/><Relationship Id="rId36" Type="http://schemas.openxmlformats.org/officeDocument/2006/relationships/hyperlink" Target="https://pubmed.ncbi.nlm.nih.gov/2786617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pubmed.ncbi.nlm.nih.gov/15608468/"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iris-initiative.org.uk/wordpress/wp-content/uploads/2018/03/2-Early-Detection-of-Emerging-Psychosis-guidance-2014.pdf" TargetMode="External"/><Relationship Id="rId27" Type="http://schemas.openxmlformats.org/officeDocument/2006/relationships/hyperlink" Target="https://psycnet.apa.org/record/2021-31031-001" TargetMode="External"/><Relationship Id="rId30" Type="http://schemas.openxmlformats.org/officeDocument/2006/relationships/hyperlink" Target="https://cks.nice.org.uk/topics/alcohol-problem-drinking/diagnosis/how-to-screen/" TargetMode="External"/><Relationship Id="rId35" Type="http://schemas.openxmlformats.org/officeDocument/2006/relationships/hyperlink" Target="https://www.jprasurg.com/article/S1748-6815(11)00516-X/fulltext"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www.thelancet.com/journals/lanpsy/article/PIIS2215-0366(20)30356-4/fulltext" TargetMode="External"/><Relationship Id="rId33" Type="http://schemas.openxmlformats.org/officeDocument/2006/relationships/hyperlink" Target="https://ajp.psychiatryonline.org/doi/full/10.1176/appi.ajp.160.1.178" TargetMode="External"/><Relationship Id="rId38" Type="http://schemas.openxmlformats.org/officeDocument/2006/relationships/hyperlink" Target="https://link.springer.com/article/10.1007/s10802-007-9120-9" TargetMode="External"/><Relationship Id="rId46" Type="http://schemas.microsoft.com/office/2020/10/relationships/intelligence" Target="intelligence2.xml"/><Relationship Id="rId20" Type="http://schemas.openxmlformats.org/officeDocument/2006/relationships/hyperlink" Target="https://www.sciencedirect.com/science/article/pii/S0005796721001303" TargetMode="External"/><Relationship Id="rId41" Type="http://schemas.openxmlformats.org/officeDocument/2006/relationships/hyperlink" Target="https://ora.ox.ac.uk/objects/uuid:7c61d3d6-d5a4-4798-a00b-a905a01ceec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otte\OneDrive%20-%20University%20College%20London\Documents\A4plainHeader_sma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B19D37BF522A439FD9B96C1288560E" ma:contentTypeVersion="14" ma:contentTypeDescription="Create a new document." ma:contentTypeScope="" ma:versionID="55ef6373009504d6535c350aa64b37fd">
  <xsd:schema xmlns:xsd="http://www.w3.org/2001/XMLSchema" xmlns:xs="http://www.w3.org/2001/XMLSchema" xmlns:p="http://schemas.microsoft.com/office/2006/metadata/properties" xmlns:ns2="0763c31d-b620-4564-b4f6-3579c2336d47" xmlns:ns3="4348492b-e9b9-4378-a305-62c00e8a29a4" targetNamespace="http://schemas.microsoft.com/office/2006/metadata/properties" ma:root="true" ma:fieldsID="ee6c11817261a0f91f5442dfeebd0251" ns2:_="" ns3:_="">
    <xsd:import namespace="0763c31d-b620-4564-b4f6-3579c2336d47"/>
    <xsd:import namespace="4348492b-e9b9-4378-a305-62c00e8a29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3c31d-b620-4564-b4f6-3579c2336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48492b-e9b9-4378-a305-62c00e8a29a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9b48dd-838b-4c35-9eaf-5fb339d9a0c2}" ma:internalName="TaxCatchAll" ma:showField="CatchAllData" ma:web="4348492b-e9b9-4378-a305-62c00e8a29a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348492b-e9b9-4378-a305-62c00e8a29a4" xsi:nil="true"/>
    <lcf76f155ced4ddcb4097134ff3c332f xmlns="0763c31d-b620-4564-b4f6-3579c2336d4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20CFD-27B5-48C9-9430-5B29235EAB74}">
  <ds:schemaRefs>
    <ds:schemaRef ds:uri="http://schemas.microsoft.com/sharepoint/v3/contenttype/forms"/>
  </ds:schemaRefs>
</ds:datastoreItem>
</file>

<file path=customXml/itemProps2.xml><?xml version="1.0" encoding="utf-8"?>
<ds:datastoreItem xmlns:ds="http://schemas.openxmlformats.org/officeDocument/2006/customXml" ds:itemID="{E0314AC0-E5B1-4089-A353-940638261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3c31d-b620-4564-b4f6-3579c2336d47"/>
    <ds:schemaRef ds:uri="4348492b-e9b9-4378-a305-62c00e8a2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3B2F70-EC36-4500-878B-686ABC5B7F06}">
  <ds:schemaRefs>
    <ds:schemaRef ds:uri="http://schemas.microsoft.com/office/2006/metadata/properties"/>
    <ds:schemaRef ds:uri="http://schemas.microsoft.com/office/infopath/2007/PartnerControls"/>
    <ds:schemaRef ds:uri="4348492b-e9b9-4378-a305-62c00e8a29a4"/>
    <ds:schemaRef ds:uri="0763c31d-b620-4564-b4f6-3579c2336d47"/>
  </ds:schemaRefs>
</ds:datastoreItem>
</file>

<file path=customXml/itemProps4.xml><?xml version="1.0" encoding="utf-8"?>
<ds:datastoreItem xmlns:ds="http://schemas.openxmlformats.org/officeDocument/2006/customXml" ds:itemID="{1BBE4368-ED1D-46E1-A953-EF6A0ABB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A4plainHeader_small.dot</Template>
  <TotalTime>0</TotalTime>
  <Pages>19</Pages>
  <Words>10348</Words>
  <Characters>58990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02_A4Letterhead_V4</vt:lpstr>
    </vt:vector>
  </TitlesOfParts>
  <Company>Laptop</Company>
  <LinksUpToDate>false</LinksUpToDate>
  <CharactersWithSpaces>69200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02_A4Letterhead_V4</dc:title>
  <dc:subject/>
  <dc:creator>Anna Witerkowska</dc:creator>
  <cp:keywords/>
  <dc:description/>
  <cp:lastModifiedBy>Keil, Johannes (Stud. FPN)</cp:lastModifiedBy>
  <cp:revision>44</cp:revision>
  <cp:lastPrinted>2024-09-25T15:49:00Z</cp:lastPrinted>
  <dcterms:created xsi:type="dcterms:W3CDTF">2024-08-08T16:15:00Z</dcterms:created>
  <dcterms:modified xsi:type="dcterms:W3CDTF">2025-04-01T10:57:00Z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0x010100E4B19D37BF522A439FD9B96C1288560E</vt:lpwstr>
  </property>
  <property fmtid="{D5CDD505-2E9C-101B-9397-08002B2CF9AE}" pid="3" name="MediaServiceImageTags">
    <vt:lpwstr/>
  </property>
</Properties>
</file>